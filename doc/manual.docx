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F1A32E" w14:textId="23D32AA0" w:rsidR="00147E6F" w:rsidRPr="00535EA9" w:rsidRDefault="00D57B00" w:rsidP="00535EA9">
      <w:pPr>
        <w:pStyle w:val="StyleCentered"/>
        <w:rPr>
          <w:b/>
          <w:sz w:val="28"/>
          <w:szCs w:val="28"/>
        </w:rPr>
      </w:pPr>
      <w:r w:rsidRPr="007C7A4C">
        <w:rPr>
          <w:rFonts w:ascii="Arial" w:hAnsi="Arial" w:cs="Arial"/>
          <w:b/>
          <w:sz w:val="28"/>
          <w:szCs w:val="28"/>
        </w:rPr>
        <w:t>User Manual</w:t>
      </w:r>
      <w:r w:rsidR="008A06D7" w:rsidRPr="007C7A4C">
        <w:rPr>
          <w:rFonts w:ascii="Arial" w:hAnsi="Arial" w:cs="Arial"/>
          <w:b/>
          <w:sz w:val="28"/>
          <w:szCs w:val="28"/>
        </w:rPr>
        <w:t xml:space="preserve"> </w:t>
      </w:r>
      <w:r w:rsidRPr="007C7A4C">
        <w:rPr>
          <w:rFonts w:ascii="Arial" w:hAnsi="Arial" w:cs="Arial"/>
          <w:b/>
          <w:sz w:val="28"/>
          <w:szCs w:val="28"/>
        </w:rPr>
        <w:t>for the</w:t>
      </w:r>
      <w:r w:rsidRPr="007C7A4C">
        <w:rPr>
          <w:rFonts w:ascii="Arial" w:hAnsi="Arial" w:cs="Arial"/>
          <w:b/>
          <w:sz w:val="28"/>
          <w:szCs w:val="28"/>
        </w:rPr>
        <w:br/>
        <w:t>Disc</w:t>
      </w:r>
      <w:r w:rsidR="008A06D7" w:rsidRPr="007C7A4C">
        <w:rPr>
          <w:rFonts w:ascii="Arial" w:hAnsi="Arial" w:cs="Arial"/>
          <w:b/>
          <w:sz w:val="28"/>
          <w:szCs w:val="28"/>
        </w:rPr>
        <w:t>rete Dipole Approximation Code</w:t>
      </w:r>
      <w:r w:rsidR="008A06D7" w:rsidRPr="00535EA9">
        <w:rPr>
          <w:b/>
          <w:sz w:val="28"/>
          <w:szCs w:val="28"/>
        </w:rPr>
        <w:br/>
      </w:r>
      <w:r w:rsidRPr="00535EA9">
        <w:rPr>
          <w:rStyle w:val="CourierNew11pt"/>
          <w:rFonts w:cs="Courier New"/>
          <w:b/>
          <w:sz w:val="26"/>
          <w:szCs w:val="26"/>
        </w:rPr>
        <w:t>A</w:t>
      </w:r>
      <w:r w:rsidR="00147E6F" w:rsidRPr="00535EA9">
        <w:rPr>
          <w:rStyle w:val="CourierNew11pt"/>
          <w:rFonts w:cs="Courier New"/>
          <w:b/>
          <w:sz w:val="26"/>
          <w:szCs w:val="26"/>
        </w:rPr>
        <w:t>DDA</w:t>
      </w:r>
      <w:r w:rsidR="008A06D7" w:rsidRPr="007C7A4C">
        <w:rPr>
          <w:rFonts w:ascii="Arial" w:hAnsi="Arial" w:cs="Arial"/>
          <w:b/>
          <w:sz w:val="28"/>
          <w:szCs w:val="28"/>
        </w:rPr>
        <w:t xml:space="preserve"> </w:t>
      </w:r>
      <w:bookmarkStart w:id="0" w:name="Version"/>
      <w:r w:rsidR="00CC4A67" w:rsidRPr="007C7A4C">
        <w:rPr>
          <w:rFonts w:ascii="Arial" w:hAnsi="Arial" w:cs="Arial"/>
          <w:b/>
          <w:sz w:val="28"/>
          <w:szCs w:val="28"/>
        </w:rPr>
        <w:t>1.</w:t>
      </w:r>
      <w:r w:rsidR="00CF3590">
        <w:rPr>
          <w:rFonts w:ascii="Arial" w:hAnsi="Arial" w:cs="Arial"/>
          <w:b/>
          <w:sz w:val="28"/>
          <w:szCs w:val="28"/>
        </w:rPr>
        <w:t>4.0</w:t>
      </w:r>
      <w:bookmarkEnd w:id="0"/>
    </w:p>
    <w:p w14:paraId="170E213C" w14:textId="77777777" w:rsidR="00D57B00" w:rsidRPr="009819E7" w:rsidRDefault="00D57B00" w:rsidP="00891126">
      <w:pPr>
        <w:pStyle w:val="StyleCentered"/>
        <w:rPr>
          <w:sz w:val="28"/>
          <w:szCs w:val="28"/>
        </w:rPr>
      </w:pPr>
    </w:p>
    <w:p w14:paraId="141DC8A6" w14:textId="77777777" w:rsidR="004554BC" w:rsidRPr="009819E7" w:rsidRDefault="004554BC" w:rsidP="00891126">
      <w:pPr>
        <w:pStyle w:val="StyleCentered"/>
      </w:pPr>
      <w:r w:rsidRPr="009819E7">
        <w:t>Maxim A. Yurkin</w:t>
      </w:r>
    </w:p>
    <w:p w14:paraId="55A75794" w14:textId="77777777" w:rsidR="00F42017" w:rsidRPr="009819E7" w:rsidRDefault="00F42017" w:rsidP="00F42017">
      <w:pPr>
        <w:pStyle w:val="StyleCentered"/>
        <w:rPr>
          <w:iCs/>
          <w:sz w:val="20"/>
          <w:vertAlign w:val="superscript"/>
        </w:rPr>
      </w:pPr>
    </w:p>
    <w:p w14:paraId="0FD7A95A" w14:textId="77777777" w:rsidR="004C5B4D" w:rsidRDefault="009C439B" w:rsidP="00C21C8C">
      <w:pPr>
        <w:pStyle w:val="StyleCentered"/>
        <w:rPr>
          <w:i/>
          <w:iCs/>
          <w:sz w:val="20"/>
        </w:rPr>
      </w:pPr>
      <w:r>
        <w:rPr>
          <w:i/>
          <w:iCs/>
          <w:sz w:val="20"/>
        </w:rPr>
        <w:t xml:space="preserve">Voevodsky </w:t>
      </w:r>
      <w:r w:rsidR="004C5B4D" w:rsidRPr="004C5B4D">
        <w:rPr>
          <w:i/>
          <w:iCs/>
          <w:sz w:val="20"/>
        </w:rPr>
        <w:t>Institute of Chemical Kinetics and Co</w:t>
      </w:r>
      <w:r>
        <w:rPr>
          <w:i/>
          <w:iCs/>
          <w:sz w:val="20"/>
        </w:rPr>
        <w:t xml:space="preserve">mbustion SB RAS, Institutskaya </w:t>
      </w:r>
      <w:r w:rsidR="004C5B4D" w:rsidRPr="004C5B4D">
        <w:rPr>
          <w:i/>
          <w:iCs/>
          <w:sz w:val="20"/>
        </w:rPr>
        <w:t>3, 630090, Novosibirsk, Russia</w:t>
      </w:r>
    </w:p>
    <w:p w14:paraId="5F889A57" w14:textId="77777777" w:rsidR="004C5B4D" w:rsidRPr="004C5B4D" w:rsidRDefault="004C5B4D" w:rsidP="004C5B4D">
      <w:pPr>
        <w:pStyle w:val="StyleCentered"/>
        <w:rPr>
          <w:i/>
          <w:iCs/>
          <w:sz w:val="20"/>
        </w:rPr>
      </w:pPr>
      <w:r w:rsidRPr="004C5B4D">
        <w:rPr>
          <w:i/>
          <w:iCs/>
          <w:sz w:val="20"/>
        </w:rPr>
        <w:t>and</w:t>
      </w:r>
    </w:p>
    <w:p w14:paraId="1695E1BC" w14:textId="77777777" w:rsidR="00F42017" w:rsidRPr="009819E7" w:rsidRDefault="004C5B4D" w:rsidP="004C5B4D">
      <w:pPr>
        <w:pStyle w:val="StyleCentered"/>
        <w:rPr>
          <w:i/>
          <w:iCs/>
          <w:sz w:val="20"/>
        </w:rPr>
      </w:pPr>
      <w:r w:rsidRPr="004C5B4D">
        <w:rPr>
          <w:i/>
          <w:iCs/>
          <w:sz w:val="20"/>
        </w:rPr>
        <w:t>Novosibirsk State University</w:t>
      </w:r>
      <w:r w:rsidR="00C21C8C">
        <w:rPr>
          <w:i/>
          <w:iCs/>
          <w:sz w:val="20"/>
        </w:rPr>
        <w:t>, Pirogova</w:t>
      </w:r>
      <w:r w:rsidRPr="004C5B4D">
        <w:rPr>
          <w:i/>
          <w:iCs/>
          <w:sz w:val="20"/>
        </w:rPr>
        <w:t xml:space="preserve"> 2, 630090, Novosibirsk, Russia</w:t>
      </w:r>
    </w:p>
    <w:p w14:paraId="0F01B2E1" w14:textId="77777777" w:rsidR="00F42017" w:rsidRPr="009819E7" w:rsidRDefault="00F42017" w:rsidP="00F42017">
      <w:pPr>
        <w:pStyle w:val="StyleCentered"/>
        <w:rPr>
          <w:i/>
          <w:iCs/>
          <w:sz w:val="20"/>
        </w:rPr>
      </w:pPr>
    </w:p>
    <w:p w14:paraId="4F382373" w14:textId="77777777" w:rsidR="00F42017" w:rsidRPr="009819E7" w:rsidRDefault="00F42017" w:rsidP="00F42017">
      <w:pPr>
        <w:pStyle w:val="StyleCentered"/>
      </w:pPr>
      <w:r w:rsidRPr="009819E7">
        <w:t>Alfons G. Hoekstra</w:t>
      </w:r>
    </w:p>
    <w:p w14:paraId="37B4D815" w14:textId="77777777" w:rsidR="00F42017" w:rsidRPr="009819E7" w:rsidRDefault="00F42017" w:rsidP="00962A8E">
      <w:pPr>
        <w:pStyle w:val="StyleCentered"/>
        <w:rPr>
          <w:i/>
          <w:iCs/>
          <w:sz w:val="20"/>
        </w:rPr>
      </w:pPr>
    </w:p>
    <w:p w14:paraId="2FD26749" w14:textId="77777777" w:rsidR="004554BC" w:rsidRPr="004C5B4D" w:rsidRDefault="00C21C8C" w:rsidP="004C5B4D">
      <w:pPr>
        <w:pStyle w:val="StyleCentered"/>
        <w:rPr>
          <w:i/>
          <w:iCs/>
          <w:sz w:val="20"/>
        </w:rPr>
      </w:pPr>
      <w:r>
        <w:rPr>
          <w:i/>
          <w:iCs/>
          <w:sz w:val="20"/>
        </w:rPr>
        <w:t>Computational Science Research G</w:t>
      </w:r>
      <w:r w:rsidR="004C5B4D" w:rsidRPr="004C5B4D">
        <w:rPr>
          <w:i/>
          <w:iCs/>
          <w:sz w:val="20"/>
        </w:rPr>
        <w:t>roup, Faculty of Science, University of Amsterdam</w:t>
      </w:r>
      <w:r w:rsidR="004C5B4D">
        <w:rPr>
          <w:i/>
          <w:iCs/>
          <w:sz w:val="20"/>
        </w:rPr>
        <w:t>,</w:t>
      </w:r>
      <w:r w:rsidR="004C5B4D">
        <w:rPr>
          <w:i/>
          <w:iCs/>
          <w:sz w:val="20"/>
        </w:rPr>
        <w:br/>
      </w:r>
      <w:r w:rsidR="004C5B4D" w:rsidRPr="004C5B4D">
        <w:rPr>
          <w:i/>
          <w:iCs/>
          <w:sz w:val="20"/>
        </w:rPr>
        <w:t>Science Park 904, 1098 XH, Amsterdam, The Netherlands</w:t>
      </w:r>
    </w:p>
    <w:p w14:paraId="35D12433" w14:textId="77777777" w:rsidR="009E75AF" w:rsidRPr="009819E7" w:rsidRDefault="009E75AF" w:rsidP="00327FD2">
      <w:pPr>
        <w:pStyle w:val="StyleItalicCenteredRight-0cm"/>
      </w:pPr>
    </w:p>
    <w:p w14:paraId="336699B6" w14:textId="343AD82E" w:rsidR="004E0B36" w:rsidRPr="009819E7" w:rsidRDefault="004554BC" w:rsidP="003A336D">
      <w:pPr>
        <w:pStyle w:val="StyleCentered"/>
      </w:pPr>
      <w:r w:rsidRPr="009819E7">
        <w:rPr>
          <w:i/>
        </w:rPr>
        <w:t>email:</w:t>
      </w:r>
      <w:r w:rsidRPr="009819E7">
        <w:t xml:space="preserve"> </w:t>
      </w:r>
      <w:hyperlink r:id="rId8" w:history="1">
        <w:r w:rsidR="00BD733D" w:rsidRPr="003B07F6">
          <w:rPr>
            <w:rStyle w:val="Hyperlinkweb"/>
          </w:rPr>
          <w:t>adda-discuss@googlegroups.com</w:t>
        </w:r>
      </w:hyperlink>
    </w:p>
    <w:p w14:paraId="0223A527" w14:textId="77777777" w:rsidR="004554BC" w:rsidRPr="009819E7" w:rsidRDefault="004554BC" w:rsidP="00327FD2">
      <w:pPr>
        <w:pStyle w:val="StyleItalicCenteredRight-0cm"/>
      </w:pPr>
    </w:p>
    <w:p w14:paraId="2C8367F7" w14:textId="3B3948FB" w:rsidR="004554BC" w:rsidRPr="009819E7" w:rsidRDefault="004554BC" w:rsidP="00891126">
      <w:pPr>
        <w:pStyle w:val="StyleCentered"/>
      </w:pPr>
      <w:r w:rsidRPr="009819E7">
        <w:t xml:space="preserve">last revised: </w:t>
      </w:r>
      <w:r w:rsidR="00F257B8" w:rsidRPr="009819E7">
        <w:fldChar w:fldCharType="begin"/>
      </w:r>
      <w:r w:rsidR="00F257B8" w:rsidRPr="009819E7">
        <w:instrText xml:space="preserve"> SAVEDATE  \@ "MMMM d, yyyy" </w:instrText>
      </w:r>
      <w:r w:rsidR="00F257B8" w:rsidRPr="009819E7">
        <w:fldChar w:fldCharType="separate"/>
      </w:r>
      <w:r w:rsidR="00AF049C">
        <w:rPr>
          <w:noProof/>
        </w:rPr>
        <w:t>December 15, 2020</w:t>
      </w:r>
      <w:r w:rsidR="00F257B8" w:rsidRPr="009819E7">
        <w:fldChar w:fldCharType="end"/>
      </w:r>
    </w:p>
    <w:p w14:paraId="48383B4F" w14:textId="77777777" w:rsidR="004554BC" w:rsidRPr="009819E7" w:rsidRDefault="004554BC" w:rsidP="00D57B00"/>
    <w:p w14:paraId="3048289B" w14:textId="77777777" w:rsidR="009A3C0E" w:rsidRPr="009819E7" w:rsidRDefault="009A3C0E" w:rsidP="00327FD2">
      <w:pPr>
        <w:pStyle w:val="Headnotindexed"/>
      </w:pPr>
      <w:r w:rsidRPr="009819E7">
        <w:t>Abstract</w:t>
      </w:r>
    </w:p>
    <w:p w14:paraId="5B4A9328" w14:textId="2BDA1583" w:rsidR="003A067E" w:rsidRPr="009819E7" w:rsidRDefault="00147E6F" w:rsidP="00535EA9">
      <w:r w:rsidRPr="009819E7">
        <w:t xml:space="preserve">This manual </w:t>
      </w:r>
      <w:r w:rsidR="006C732D" w:rsidRPr="009819E7">
        <w:t>describes</w:t>
      </w:r>
      <w:r w:rsidRPr="009819E7">
        <w:t xml:space="preserve"> </w:t>
      </w:r>
      <w:r w:rsidR="00F365B8">
        <w:t>the open-source code</w:t>
      </w:r>
      <w:r w:rsidR="00535EA9">
        <w:t xml:space="preserve"> </w:t>
      </w:r>
      <w:r w:rsidR="00535EA9" w:rsidRPr="00535EA9">
        <w:rPr>
          <w:rStyle w:val="CourierNew11pt"/>
        </w:rPr>
        <w:t>ADDA</w:t>
      </w:r>
      <w:r w:rsidR="00FD7F22" w:rsidRPr="009819E7">
        <w:t xml:space="preserve">, which </w:t>
      </w:r>
      <w:r w:rsidR="003A067E" w:rsidRPr="009D05B3">
        <w:t xml:space="preserve">simulates </w:t>
      </w:r>
      <w:r w:rsidR="009D05B3">
        <w:t>interaction of electromagnetic fields (scattering and absorption) with</w:t>
      </w:r>
      <w:r w:rsidR="003A067E" w:rsidRPr="009819E7">
        <w:t xml:space="preserve"> finite 3D objects </w:t>
      </w:r>
      <w:r w:rsidR="003D2D3A" w:rsidRPr="009819E7">
        <w:t>of arbitrary shape and composition</w:t>
      </w:r>
      <w:r w:rsidR="00FE65EF">
        <w:t xml:space="preserve">, either in </w:t>
      </w:r>
      <w:r w:rsidR="00D66471">
        <w:t>a homogeneous medium</w:t>
      </w:r>
      <w:r w:rsidR="00FE65EF">
        <w:t xml:space="preserve"> or near </w:t>
      </w:r>
      <w:r w:rsidR="00D66471">
        <w:t>a</w:t>
      </w:r>
      <w:r w:rsidR="00FE65EF">
        <w:t xml:space="preserve"> plane </w:t>
      </w:r>
      <w:r w:rsidR="00D66471">
        <w:t>substrate</w:t>
      </w:r>
      <w:r w:rsidR="003A067E" w:rsidRPr="009819E7">
        <w:t>.</w:t>
      </w:r>
      <w:r w:rsidR="002820E5">
        <w:t xml:space="preserve"> Besides standard sequential execution,</w:t>
      </w:r>
      <w:r w:rsidR="003A067E" w:rsidRPr="009819E7">
        <w:t xml:space="preserve"> </w:t>
      </w:r>
      <w:r w:rsidR="00535EA9" w:rsidRPr="00535EA9">
        <w:rPr>
          <w:rStyle w:val="CourierNew11pt"/>
        </w:rPr>
        <w:t>ADDA</w:t>
      </w:r>
      <w:r w:rsidR="003D2D3A" w:rsidRPr="009819E7">
        <w:t xml:space="preserve"> </w:t>
      </w:r>
      <w:r w:rsidR="002820E5">
        <w:t>can</w:t>
      </w:r>
      <w:r w:rsidR="003D2D3A" w:rsidRPr="009819E7">
        <w:t xml:space="preserve"> </w:t>
      </w:r>
      <w:r w:rsidR="002820E5">
        <w:t>run</w:t>
      </w:r>
      <w:r w:rsidR="003D2D3A" w:rsidRPr="009819E7">
        <w:t xml:space="preserve"> on a mul</w:t>
      </w:r>
      <w:r w:rsidR="00D43CEB" w:rsidRPr="009819E7">
        <w:t>tiprocessor system, using MPI (message passing i</w:t>
      </w:r>
      <w:r w:rsidR="003D2D3A" w:rsidRPr="009819E7">
        <w:t xml:space="preserve">nterface), parallelizing a </w:t>
      </w:r>
      <w:r w:rsidR="003D2D3A" w:rsidRPr="009819E7">
        <w:rPr>
          <w:i/>
        </w:rPr>
        <w:t>single</w:t>
      </w:r>
      <w:r w:rsidR="003D2D3A" w:rsidRPr="009819E7">
        <w:t xml:space="preserve"> DDA calculation. Hence </w:t>
      </w:r>
      <w:r w:rsidR="005D0A73" w:rsidRPr="009819E7">
        <w:t xml:space="preserve">the </w:t>
      </w:r>
      <w:r w:rsidR="003D2D3A" w:rsidRPr="009819E7">
        <w:t>s</w:t>
      </w:r>
      <w:r w:rsidR="003A067E" w:rsidRPr="009819E7">
        <w:t>ize parameter of the scatterer</w:t>
      </w:r>
      <w:r w:rsidR="003D2D3A" w:rsidRPr="009819E7">
        <w:t>, which can be accurately simulated,</w:t>
      </w:r>
      <w:r w:rsidR="003A067E" w:rsidRPr="009819E7">
        <w:t xml:space="preserve"> is limited only by </w:t>
      </w:r>
      <w:r w:rsidR="005D0A73" w:rsidRPr="009819E7">
        <w:t xml:space="preserve">the </w:t>
      </w:r>
      <w:r w:rsidR="003A067E" w:rsidRPr="009819E7">
        <w:t xml:space="preserve">available </w:t>
      </w:r>
      <w:r w:rsidR="003D2D3A" w:rsidRPr="009819E7">
        <w:t xml:space="preserve">size of the supercomputer. </w:t>
      </w:r>
      <w:r w:rsidR="00FD7F22" w:rsidRPr="009819E7">
        <w:t>However, if t</w:t>
      </w:r>
      <w:r w:rsidR="005D0A73" w:rsidRPr="009819E7">
        <w:t>he r</w:t>
      </w:r>
      <w:r w:rsidR="003D2D3A" w:rsidRPr="009819E7">
        <w:t xml:space="preserve">efractive index </w:t>
      </w:r>
      <w:r w:rsidR="00FD7F22" w:rsidRPr="009819E7">
        <w:t xml:space="preserve">is </w:t>
      </w:r>
      <w:r w:rsidR="003D2D3A" w:rsidRPr="009819E7">
        <w:t>large compared to 1, computational requirement</w:t>
      </w:r>
      <w:r w:rsidR="005D0A73" w:rsidRPr="009819E7">
        <w:t>s</w:t>
      </w:r>
      <w:r w:rsidR="003D2D3A" w:rsidRPr="009819E7">
        <w:t xml:space="preserve"> </w:t>
      </w:r>
      <w:r w:rsidR="00FD7F22" w:rsidRPr="009819E7">
        <w:t xml:space="preserve">significantly </w:t>
      </w:r>
      <w:r w:rsidR="006C732D" w:rsidRPr="009819E7">
        <w:t>increase</w:t>
      </w:r>
      <w:r w:rsidR="003D2D3A" w:rsidRPr="009819E7">
        <w:t>.</w:t>
      </w:r>
      <w:r w:rsidR="002820E5">
        <w:t xml:space="preserve"> Moreover, </w:t>
      </w:r>
      <w:r w:rsidR="00535EA9" w:rsidRPr="00535EA9">
        <w:rPr>
          <w:rStyle w:val="CourierNew11pt"/>
        </w:rPr>
        <w:t>ADDA</w:t>
      </w:r>
      <w:r w:rsidR="002820E5">
        <w:t xml:space="preserve"> can effectively employ modern GPUs (video cards) to accelerate computations.</w:t>
      </w:r>
    </w:p>
    <w:p w14:paraId="56FC3EFF" w14:textId="77777777" w:rsidR="007151EE" w:rsidRPr="009819E7" w:rsidRDefault="00535EA9" w:rsidP="00C21C8C">
      <w:pPr>
        <w:pStyle w:val="Indent"/>
      </w:pPr>
      <w:r w:rsidRPr="00535EA9">
        <w:rPr>
          <w:rStyle w:val="CourierNew11pt"/>
        </w:rPr>
        <w:t>ADDA</w:t>
      </w:r>
      <w:r w:rsidR="002820E5">
        <w:t xml:space="preserve"> is written </w:t>
      </w:r>
      <w:r w:rsidR="00A70655" w:rsidRPr="009819E7">
        <w:t>in C</w:t>
      </w:r>
      <w:r w:rsidR="005848F1">
        <w:t>99</w:t>
      </w:r>
      <w:r w:rsidR="00A70655" w:rsidRPr="009819E7">
        <w:t xml:space="preserve"> </w:t>
      </w:r>
      <w:r w:rsidR="002820E5">
        <w:t xml:space="preserve">(using routines in Fortran and C++) </w:t>
      </w:r>
      <w:r w:rsidR="00A70655" w:rsidRPr="009819E7">
        <w:t xml:space="preserve">and is highly portable. </w:t>
      </w:r>
      <w:r w:rsidR="00F365B8">
        <w:t xml:space="preserve">It provides full control over the scattering geometry (particle morphology and orientation, incident beam) and allows one to calculate a wide variety of integral and angle-resolved scattering quantities (cross sections, the Mueller matrix, </w:t>
      </w:r>
      <w:r w:rsidR="00D66471">
        <w:t>dipole decay-</w:t>
      </w:r>
      <w:r w:rsidR="00FE65EF">
        <w:t xml:space="preserve">rate enhancement, </w:t>
      </w:r>
      <w:r w:rsidR="00F365B8">
        <w:t xml:space="preserve">etc.). Moreover, </w:t>
      </w:r>
      <w:r w:rsidRPr="00535EA9">
        <w:rPr>
          <w:rStyle w:val="CourierNew11pt"/>
        </w:rPr>
        <w:t>ADDA</w:t>
      </w:r>
      <w:r w:rsidR="00F365B8">
        <w:t xml:space="preserve"> incorporates a range of state-of-the-art DDA improvements, aimed at increasing the accuracy and computational speed of the method.</w:t>
      </w:r>
      <w:r w:rsidR="00C20FA2" w:rsidRPr="009819E7">
        <w:t xml:space="preserve"> </w:t>
      </w:r>
      <w:r w:rsidR="005D0A73" w:rsidRPr="009819E7">
        <w:t>This</w:t>
      </w:r>
      <w:r w:rsidR="00005B91" w:rsidRPr="009819E7">
        <w:t xml:space="preserve"> manual</w:t>
      </w:r>
      <w:r w:rsidR="00C20FA2" w:rsidRPr="009819E7">
        <w:t xml:space="preserve"> explains </w:t>
      </w:r>
      <w:r w:rsidR="00F365B8">
        <w:t xml:space="preserve">in details </w:t>
      </w:r>
      <w:r w:rsidR="00C20FA2" w:rsidRPr="009819E7">
        <w:t xml:space="preserve">how to perform </w:t>
      </w:r>
      <w:r w:rsidR="000D26EF" w:rsidRPr="009819E7">
        <w:t>electromagnetic scattering calculations</w:t>
      </w:r>
      <w:r w:rsidR="00005B91" w:rsidRPr="009819E7">
        <w:t xml:space="preserve"> using </w:t>
      </w:r>
      <w:r w:rsidRPr="00535EA9">
        <w:rPr>
          <w:rStyle w:val="CourierNew11pt"/>
        </w:rPr>
        <w:t>ADDA</w:t>
      </w:r>
      <w:r w:rsidR="00C21C8C">
        <w:t xml:space="preserve">, </w:t>
      </w:r>
      <w:r w:rsidR="00C21C8C" w:rsidRPr="00A21C2A">
        <w:t>discuss</w:t>
      </w:r>
      <w:r w:rsidR="00C21C8C">
        <w:t>ing</w:t>
      </w:r>
      <w:r w:rsidR="00C21C8C" w:rsidRPr="00A21C2A">
        <w:t xml:space="preserve"> </w:t>
      </w:r>
      <w:r w:rsidR="00C21C8C">
        <w:t xml:space="preserve">both </w:t>
      </w:r>
      <w:r w:rsidR="00C21C8C" w:rsidRPr="00A21C2A">
        <w:t>physical and computational aspects</w:t>
      </w:r>
      <w:r w:rsidR="000D26EF" w:rsidRPr="009819E7">
        <w:t>.</w:t>
      </w:r>
    </w:p>
    <w:p w14:paraId="260991D5" w14:textId="77777777" w:rsidR="008A06D7" w:rsidRPr="009819E7" w:rsidRDefault="008A06D7" w:rsidP="00BB532E">
      <w:pPr>
        <w:pStyle w:val="Indent"/>
        <w:pBdr>
          <w:bottom w:val="single" w:sz="6" w:space="1" w:color="auto"/>
        </w:pBdr>
      </w:pPr>
    </w:p>
    <w:p w14:paraId="582C6002" w14:textId="77777777" w:rsidR="0088242B" w:rsidRPr="009819E7" w:rsidRDefault="0088242B" w:rsidP="00BB532E">
      <w:pPr>
        <w:pStyle w:val="Indent"/>
        <w:pBdr>
          <w:bottom w:val="single" w:sz="6" w:space="1" w:color="auto"/>
        </w:pBdr>
      </w:pPr>
    </w:p>
    <w:p w14:paraId="396C1F71" w14:textId="77777777" w:rsidR="008A06D7" w:rsidRPr="003E5975" w:rsidRDefault="008A06D7" w:rsidP="00B319CD">
      <w:pPr>
        <w:pStyle w:val="Indent"/>
        <w:spacing w:before="60"/>
        <w:ind w:firstLine="0"/>
        <w:rPr>
          <w:sz w:val="20"/>
        </w:rPr>
      </w:pPr>
      <w:r w:rsidRPr="003E5975">
        <w:rPr>
          <w:sz w:val="20"/>
        </w:rPr>
        <w:t>This manual can be cited as:</w:t>
      </w:r>
    </w:p>
    <w:p w14:paraId="03FF0F6A" w14:textId="7C68D2ED" w:rsidR="008A06D7" w:rsidRPr="009819E7" w:rsidRDefault="008A06D7" w:rsidP="00164876">
      <w:pPr>
        <w:pStyle w:val="Indent"/>
        <w:ind w:firstLine="0"/>
        <w:rPr>
          <w:sz w:val="20"/>
        </w:rPr>
      </w:pPr>
      <w:r w:rsidRPr="003E5975">
        <w:rPr>
          <w:sz w:val="20"/>
        </w:rPr>
        <w:t xml:space="preserve">M.A. Yurkin and A.G. Hoekstra “User manual for the discrete dipole approximation code </w:t>
      </w:r>
      <w:r w:rsidRPr="003E5975">
        <w:rPr>
          <w:rStyle w:val="FootnoteCourier"/>
        </w:rPr>
        <w:t>ADDA</w:t>
      </w:r>
      <w:r w:rsidRPr="003E5975">
        <w:rPr>
          <w:sz w:val="20"/>
        </w:rPr>
        <w:t xml:space="preserve"> </w:t>
      </w:r>
      <w:r w:rsidRPr="003E5975">
        <w:rPr>
          <w:sz w:val="20"/>
        </w:rPr>
        <w:fldChar w:fldCharType="begin"/>
      </w:r>
      <w:r w:rsidRPr="003E5975">
        <w:rPr>
          <w:sz w:val="20"/>
        </w:rPr>
        <w:instrText xml:space="preserve"> REF Version \h  \* MERGEFORMAT </w:instrText>
      </w:r>
      <w:r w:rsidRPr="003E5975">
        <w:rPr>
          <w:sz w:val="20"/>
        </w:rPr>
      </w:r>
      <w:r w:rsidRPr="003E5975">
        <w:rPr>
          <w:sz w:val="20"/>
        </w:rPr>
        <w:fldChar w:fldCharType="separate"/>
      </w:r>
      <w:r w:rsidR="00AF049C" w:rsidRPr="00AF049C">
        <w:rPr>
          <w:sz w:val="20"/>
        </w:rPr>
        <w:t>1.4.0</w:t>
      </w:r>
      <w:r w:rsidRPr="003E5975">
        <w:rPr>
          <w:sz w:val="20"/>
        </w:rPr>
        <w:fldChar w:fldCharType="end"/>
      </w:r>
      <w:r w:rsidRPr="003E5975">
        <w:rPr>
          <w:sz w:val="20"/>
        </w:rPr>
        <w:t xml:space="preserve">”, </w:t>
      </w:r>
      <w:hyperlink r:id="rId9" w:history="1">
        <w:r w:rsidR="008F7F06" w:rsidRPr="003E5975">
          <w:rPr>
            <w:rStyle w:val="a9"/>
            <w:sz w:val="20"/>
          </w:rPr>
          <w:t>https://github.com/adda-team/adda/raw/v1.4.0/doc/manual.pdf</w:t>
        </w:r>
      </w:hyperlink>
      <w:r w:rsidR="00C8232E" w:rsidRPr="003E5975">
        <w:rPr>
          <w:sz w:val="20"/>
        </w:rPr>
        <w:t xml:space="preserve"> </w:t>
      </w:r>
      <w:r w:rsidRPr="003E5975">
        <w:rPr>
          <w:sz w:val="20"/>
        </w:rPr>
        <w:t>(</w:t>
      </w:r>
      <w:r w:rsidRPr="003E5975">
        <w:rPr>
          <w:sz w:val="20"/>
        </w:rPr>
        <w:fldChar w:fldCharType="begin"/>
      </w:r>
      <w:r w:rsidRPr="003E5975">
        <w:rPr>
          <w:sz w:val="20"/>
        </w:rPr>
        <w:instrText xml:space="preserve"> SAVEDATE  \@ "yyyy" </w:instrText>
      </w:r>
      <w:r w:rsidRPr="003E5975">
        <w:rPr>
          <w:sz w:val="20"/>
        </w:rPr>
        <w:fldChar w:fldCharType="separate"/>
      </w:r>
      <w:r w:rsidR="00AF049C">
        <w:rPr>
          <w:noProof/>
          <w:sz w:val="20"/>
        </w:rPr>
        <w:t>2020</w:t>
      </w:r>
      <w:r w:rsidRPr="003E5975">
        <w:rPr>
          <w:sz w:val="20"/>
        </w:rPr>
        <w:fldChar w:fldCharType="end"/>
      </w:r>
      <w:r w:rsidRPr="003E5975">
        <w:rPr>
          <w:sz w:val="20"/>
        </w:rPr>
        <w:t>).</w:t>
      </w:r>
    </w:p>
    <w:p w14:paraId="6AFF156B" w14:textId="77777777" w:rsidR="0088242B" w:rsidRPr="009819E7" w:rsidRDefault="0088242B" w:rsidP="0088242B">
      <w:pPr>
        <w:pStyle w:val="Indent"/>
        <w:ind w:firstLine="0"/>
        <w:rPr>
          <w:sz w:val="20"/>
        </w:rPr>
      </w:pPr>
    </w:p>
    <w:p w14:paraId="56E5A7C0" w14:textId="470A1881" w:rsidR="0088242B" w:rsidRDefault="005003E9" w:rsidP="0088242B">
      <w:pPr>
        <w:pStyle w:val="Indent"/>
        <w:ind w:firstLine="0"/>
        <w:rPr>
          <w:sz w:val="20"/>
        </w:rPr>
      </w:pPr>
      <w:r w:rsidRPr="005003E9">
        <w:rPr>
          <w:sz w:val="20"/>
        </w:rPr>
        <w:t xml:space="preserve">This work is licensed under the Creative Commons Attribution 4.0 International License. To view a copy of this license, visit </w:t>
      </w:r>
      <w:hyperlink r:id="rId10" w:history="1">
        <w:r w:rsidRPr="00E74D26">
          <w:rPr>
            <w:rStyle w:val="a9"/>
            <w:sz w:val="20"/>
          </w:rPr>
          <w:t>http://creativecommons.org/licenses/by/4.0/</w:t>
        </w:r>
      </w:hyperlink>
      <w:r>
        <w:rPr>
          <w:sz w:val="20"/>
        </w:rPr>
        <w:t xml:space="preserve"> </w:t>
      </w:r>
      <w:r w:rsidRPr="005003E9">
        <w:rPr>
          <w:sz w:val="20"/>
        </w:rPr>
        <w:t>or send a letter to Creative Commons, PO Box 1866, Mountain View, CA 94042, USA.</w:t>
      </w:r>
    </w:p>
    <w:p w14:paraId="43615095" w14:textId="77777777" w:rsidR="00C1122E" w:rsidRDefault="00C1122E" w:rsidP="0088242B">
      <w:pPr>
        <w:pStyle w:val="Indent"/>
        <w:ind w:firstLine="0"/>
        <w:rPr>
          <w:sz w:val="20"/>
        </w:rPr>
      </w:pPr>
    </w:p>
    <w:p w14:paraId="075D4A2F" w14:textId="6F1383CC" w:rsidR="003D019D" w:rsidRPr="003E5975" w:rsidRDefault="003D019D" w:rsidP="003D019D">
      <w:pPr>
        <w:pStyle w:val="Indent"/>
        <w:ind w:firstLine="0"/>
        <w:rPr>
          <w:sz w:val="20"/>
        </w:rPr>
      </w:pPr>
      <w:r w:rsidRPr="003E5975">
        <w:rPr>
          <w:sz w:val="20"/>
        </w:rPr>
        <w:t>The s</w:t>
      </w:r>
      <w:r w:rsidR="00C1122E" w:rsidRPr="003E5975">
        <w:rPr>
          <w:sz w:val="20"/>
        </w:rPr>
        <w:t>ourc</w:t>
      </w:r>
      <w:r w:rsidRPr="003E5975">
        <w:rPr>
          <w:sz w:val="20"/>
        </w:rPr>
        <w:t xml:space="preserve">e of this manual in Microsoft Word format </w:t>
      </w:r>
      <w:r w:rsidR="008120BD" w:rsidRPr="003E5975">
        <w:rPr>
          <w:sz w:val="20"/>
        </w:rPr>
        <w:t xml:space="preserve">and some of the figures are available at </w:t>
      </w:r>
    </w:p>
    <w:p w14:paraId="6B9004E9" w14:textId="695AF683" w:rsidR="008120BD" w:rsidRPr="003E5975" w:rsidRDefault="00600B16" w:rsidP="003D019D">
      <w:pPr>
        <w:pStyle w:val="Indent"/>
        <w:ind w:firstLine="0"/>
        <w:rPr>
          <w:sz w:val="20"/>
        </w:rPr>
      </w:pPr>
      <w:hyperlink r:id="rId11" w:history="1">
        <w:r w:rsidR="008F7F06" w:rsidRPr="003E5975">
          <w:rPr>
            <w:rStyle w:val="a9"/>
            <w:sz w:val="20"/>
          </w:rPr>
          <w:t>https://github.com/adda-team/adda/raw/v1.4.0/doc/manual.docx</w:t>
        </w:r>
      </w:hyperlink>
      <w:r w:rsidR="008F7F06" w:rsidRPr="003E5975">
        <w:rPr>
          <w:sz w:val="20"/>
        </w:rPr>
        <w:t xml:space="preserve"> </w:t>
      </w:r>
      <w:r w:rsidR="008120BD" w:rsidRPr="003E5975">
        <w:rPr>
          <w:sz w:val="20"/>
        </w:rPr>
        <w:t>and</w:t>
      </w:r>
    </w:p>
    <w:p w14:paraId="20F3AFB0" w14:textId="61AFDDC6" w:rsidR="00C1122E" w:rsidRDefault="00600B16" w:rsidP="003D019D">
      <w:pPr>
        <w:pStyle w:val="Indent"/>
        <w:ind w:firstLine="0"/>
        <w:rPr>
          <w:sz w:val="20"/>
        </w:rPr>
      </w:pPr>
      <w:hyperlink r:id="rId12" w:history="1">
        <w:r w:rsidR="008120BD" w:rsidRPr="003E5975">
          <w:rPr>
            <w:rStyle w:val="a9"/>
            <w:sz w:val="20"/>
          </w:rPr>
          <w:t>https://github.com/adda-team/adda/tree/v1.4.0/doc/figs</w:t>
        </w:r>
      </w:hyperlink>
      <w:r w:rsidR="008120BD" w:rsidRPr="003E5975">
        <w:rPr>
          <w:sz w:val="20"/>
        </w:rPr>
        <w:t>, respectively.</w:t>
      </w:r>
    </w:p>
    <w:p w14:paraId="3FA7B8C5" w14:textId="77777777" w:rsidR="00875297" w:rsidRDefault="00875297" w:rsidP="0088242B">
      <w:pPr>
        <w:pStyle w:val="Indent"/>
        <w:ind w:firstLine="0"/>
        <w:rPr>
          <w:sz w:val="20"/>
        </w:rPr>
      </w:pPr>
    </w:p>
    <w:p w14:paraId="2068427F" w14:textId="1DB2CA6A" w:rsidR="00875297" w:rsidRPr="009819E7" w:rsidRDefault="00875297" w:rsidP="00DA5E69">
      <w:pPr>
        <w:pStyle w:val="Indent"/>
        <w:ind w:firstLine="0"/>
        <w:rPr>
          <w:sz w:val="20"/>
        </w:rPr>
      </w:pPr>
      <w:r>
        <w:rPr>
          <w:sz w:val="20"/>
        </w:rPr>
        <w:t xml:space="preserve">Parts of this manual were published in </w:t>
      </w:r>
      <w:r>
        <w:rPr>
          <w:sz w:val="20"/>
        </w:rPr>
        <w:fldChar w:fldCharType="begin"/>
      </w:r>
      <w:r w:rsidR="008D3600">
        <w:rPr>
          <w:sz w:val="20"/>
        </w:rPr>
        <w:instrText xml:space="preserve"> ADDIN ZOTERO_ITEM CSL_CITATION {"citationID":"2jodeajm79","properties":{"formattedCitation":"[1]","plainCitation":"[1]","noteIndex":0},"citationItems":[{"id":769,"uris":["http://zotero.org/users/4070/items/MGP88QPB"],"uri":["http://zotero.org/users/4070/items/MGP88QPB"],"itemData":{"id":769,"type":"article-journal","abstract":"The open-source code ADDA is described, which implements the discrete dipole approximation (DDA), a method to simulate light scattering by finite 3D objects of arbitrary shape and composition. Besides standard sequential execution, ADDA can run on a multiprocessor distributed-memory system, parallelizing a single DDA calculation. Hence the size parameter of the scatterer is in principle only limited only by total available memory and computational speed. ADDA is written in C99 and is highly portable. It provides full control over the scattering geometry (particle morphology and orientation, incident beam) and allows one to calculate a wide variety of integral and angle-resolved scattering quantities (cross sections, the Mueller matrix, etc.). Moreover, ADDA incorporates a range of state-of-the-art DDA improvements, aimed at increasing the accuracy and computational speed of the method. We discuss both physical and computational aspects of the DDA simulations and provide a practical introduction into performing such simulations with the ADDA code. We also present several simulation results, in particular, for a sphere with size parameter 320 (100-wavelength diameter) and refractive index 1.05.","container-title":"Journal of Quantitative Spectroscopy and Radiative Transfer","DOI":"10.1016/j.jqsrt.2011.01.031","ISSN":"0022-4073","issue":"13","journalAbbreviation":"J. Quant. Spectrosc. Radiat. Transfer","page":"2234-2247","source":"ScienceDirect","title":"The discrete-dipole-approximation code ADDA: capabilities and known limitations","title-short":"The discrete-dipole-approximation code ADDA","URL":"http://www.sciencedirect.com/science/article/B6TVR-5230R1G-6/2/289b54456c0e89e611444ac19c50dac0","volume":"112","author":[{"family":"Yurkin","given":"Maxim A."},{"family":"Hoekstra","given":"Alfons G."}],"accessed":{"date-parts":[["2011",2,7]]},"issued":{"date-parts":[["2011",9]]}}}],"schema":"https://github.com/citation-style-language/schema/raw/master/csl-citation.json"} </w:instrText>
      </w:r>
      <w:r>
        <w:rPr>
          <w:sz w:val="20"/>
        </w:rPr>
        <w:fldChar w:fldCharType="separate"/>
      </w:r>
      <w:r w:rsidR="007A71E9" w:rsidRPr="007A71E9">
        <w:rPr>
          <w:sz w:val="20"/>
        </w:rPr>
        <w:t>[1]</w:t>
      </w:r>
      <w:r>
        <w:rPr>
          <w:sz w:val="20"/>
        </w:rPr>
        <w:fldChar w:fldCharType="end"/>
      </w:r>
      <w:r>
        <w:rPr>
          <w:sz w:val="20"/>
        </w:rPr>
        <w:t>.</w:t>
      </w:r>
      <w:r w:rsidR="009B55C3">
        <w:rPr>
          <w:sz w:val="20"/>
        </w:rPr>
        <w:t xml:space="preserve"> Please consider citing it instead of the manual.</w:t>
      </w:r>
    </w:p>
    <w:p w14:paraId="5ACBCF50" w14:textId="77777777" w:rsidR="00793F2B" w:rsidRPr="009819E7" w:rsidRDefault="007151EE" w:rsidP="007151EE">
      <w:pPr>
        <w:pStyle w:val="Headnotindexed"/>
      </w:pPr>
      <w:r w:rsidRPr="009819E7">
        <w:br w:type="page"/>
      </w:r>
      <w:r w:rsidR="00793F2B" w:rsidRPr="009819E7">
        <w:lastRenderedPageBreak/>
        <w:t>Contents</w:t>
      </w:r>
    </w:p>
    <w:p w14:paraId="463B52D6" w14:textId="70258071" w:rsidR="003E5975" w:rsidRDefault="00180FF3">
      <w:pPr>
        <w:pStyle w:val="10"/>
        <w:tabs>
          <w:tab w:val="left" w:pos="480"/>
          <w:tab w:val="right" w:leader="dot" w:pos="9629"/>
        </w:tabs>
        <w:rPr>
          <w:rFonts w:asciiTheme="minorHAnsi" w:eastAsiaTheme="minorEastAsia" w:hAnsiTheme="minorHAnsi" w:cstheme="minorBidi"/>
          <w:noProof/>
          <w:sz w:val="22"/>
          <w:szCs w:val="22"/>
          <w:lang w:val="ru-RU" w:eastAsia="ru-RU"/>
        </w:rPr>
      </w:pPr>
      <w:r w:rsidRPr="009819E7">
        <w:fldChar w:fldCharType="begin"/>
      </w:r>
      <w:r w:rsidRPr="009819E7">
        <w:instrText xml:space="preserve"> TOC \o "1-3" \h \z \u </w:instrText>
      </w:r>
      <w:r w:rsidRPr="009819E7">
        <w:fldChar w:fldCharType="separate"/>
      </w:r>
      <w:hyperlink w:anchor="_Toc57726393" w:history="1">
        <w:r w:rsidR="003E5975" w:rsidRPr="00863655">
          <w:rPr>
            <w:rStyle w:val="a9"/>
            <w:noProof/>
          </w:rPr>
          <w:t>1</w:t>
        </w:r>
        <w:r w:rsidR="003E5975">
          <w:rPr>
            <w:rFonts w:asciiTheme="minorHAnsi" w:eastAsiaTheme="minorEastAsia" w:hAnsiTheme="minorHAnsi" w:cstheme="minorBidi"/>
            <w:noProof/>
            <w:sz w:val="22"/>
            <w:szCs w:val="22"/>
            <w:lang w:val="ru-RU" w:eastAsia="ru-RU"/>
          </w:rPr>
          <w:tab/>
        </w:r>
        <w:r w:rsidR="003E5975" w:rsidRPr="00863655">
          <w:rPr>
            <w:rStyle w:val="a9"/>
            <w:noProof/>
          </w:rPr>
          <w:t>Introduction</w:t>
        </w:r>
        <w:r w:rsidR="003E5975">
          <w:rPr>
            <w:noProof/>
            <w:webHidden/>
          </w:rPr>
          <w:tab/>
        </w:r>
        <w:r w:rsidR="003E5975">
          <w:rPr>
            <w:noProof/>
            <w:webHidden/>
          </w:rPr>
          <w:fldChar w:fldCharType="begin"/>
        </w:r>
        <w:r w:rsidR="003E5975">
          <w:rPr>
            <w:noProof/>
            <w:webHidden/>
          </w:rPr>
          <w:instrText xml:space="preserve"> PAGEREF _Toc57726393 \h </w:instrText>
        </w:r>
        <w:r w:rsidR="003E5975">
          <w:rPr>
            <w:noProof/>
            <w:webHidden/>
          </w:rPr>
        </w:r>
        <w:r w:rsidR="003E5975">
          <w:rPr>
            <w:noProof/>
            <w:webHidden/>
          </w:rPr>
          <w:fldChar w:fldCharType="separate"/>
        </w:r>
        <w:r w:rsidR="00AF049C">
          <w:rPr>
            <w:noProof/>
            <w:webHidden/>
          </w:rPr>
          <w:t>4</w:t>
        </w:r>
        <w:r w:rsidR="003E5975">
          <w:rPr>
            <w:noProof/>
            <w:webHidden/>
          </w:rPr>
          <w:fldChar w:fldCharType="end"/>
        </w:r>
      </w:hyperlink>
    </w:p>
    <w:p w14:paraId="6CE5BD5F" w14:textId="21AA1639" w:rsidR="003E5975" w:rsidRDefault="00600B16">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394" w:history="1">
        <w:r w:rsidR="003E5975" w:rsidRPr="00863655">
          <w:rPr>
            <w:rStyle w:val="a9"/>
            <w:noProof/>
          </w:rPr>
          <w:t>2</w:t>
        </w:r>
        <w:r w:rsidR="003E5975">
          <w:rPr>
            <w:rFonts w:asciiTheme="minorHAnsi" w:eastAsiaTheme="minorEastAsia" w:hAnsiTheme="minorHAnsi" w:cstheme="minorBidi"/>
            <w:noProof/>
            <w:sz w:val="22"/>
            <w:szCs w:val="22"/>
            <w:lang w:val="ru-RU" w:eastAsia="ru-RU"/>
          </w:rPr>
          <w:tab/>
        </w:r>
        <w:r w:rsidR="003E5975" w:rsidRPr="00863655">
          <w:rPr>
            <w:rStyle w:val="a9"/>
            <w:noProof/>
          </w:rPr>
          <w:t>Using the Manual</w:t>
        </w:r>
        <w:r w:rsidR="003E5975">
          <w:rPr>
            <w:noProof/>
            <w:webHidden/>
          </w:rPr>
          <w:tab/>
        </w:r>
        <w:r w:rsidR="003E5975">
          <w:rPr>
            <w:noProof/>
            <w:webHidden/>
          </w:rPr>
          <w:fldChar w:fldCharType="begin"/>
        </w:r>
        <w:r w:rsidR="003E5975">
          <w:rPr>
            <w:noProof/>
            <w:webHidden/>
          </w:rPr>
          <w:instrText xml:space="preserve"> PAGEREF _Toc57726394 \h </w:instrText>
        </w:r>
        <w:r w:rsidR="003E5975">
          <w:rPr>
            <w:noProof/>
            <w:webHidden/>
          </w:rPr>
        </w:r>
        <w:r w:rsidR="003E5975">
          <w:rPr>
            <w:noProof/>
            <w:webHidden/>
          </w:rPr>
          <w:fldChar w:fldCharType="separate"/>
        </w:r>
        <w:r w:rsidR="00AF049C">
          <w:rPr>
            <w:noProof/>
            <w:webHidden/>
          </w:rPr>
          <w:t>5</w:t>
        </w:r>
        <w:r w:rsidR="003E5975">
          <w:rPr>
            <w:noProof/>
            <w:webHidden/>
          </w:rPr>
          <w:fldChar w:fldCharType="end"/>
        </w:r>
      </w:hyperlink>
    </w:p>
    <w:p w14:paraId="449ED95A" w14:textId="084F14A2" w:rsidR="003E5975" w:rsidRDefault="00600B16">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395" w:history="1">
        <w:r w:rsidR="003E5975" w:rsidRPr="00863655">
          <w:rPr>
            <w:rStyle w:val="a9"/>
            <w:noProof/>
          </w:rPr>
          <w:t>3</w:t>
        </w:r>
        <w:r w:rsidR="003E5975">
          <w:rPr>
            <w:rFonts w:asciiTheme="minorHAnsi" w:eastAsiaTheme="minorEastAsia" w:hAnsiTheme="minorHAnsi" w:cstheme="minorBidi"/>
            <w:noProof/>
            <w:sz w:val="22"/>
            <w:szCs w:val="22"/>
            <w:lang w:val="ru-RU" w:eastAsia="ru-RU"/>
          </w:rPr>
          <w:tab/>
        </w:r>
        <w:r w:rsidR="003E5975" w:rsidRPr="00863655">
          <w:rPr>
            <w:rStyle w:val="a9"/>
            <w:noProof/>
          </w:rPr>
          <w:t xml:space="preserve">Running </w:t>
        </w:r>
        <w:r w:rsidR="003E5975" w:rsidRPr="00863655">
          <w:rPr>
            <w:rStyle w:val="a9"/>
            <w:rFonts w:ascii="Courier New" w:hAnsi="Courier New" w:cs="Courier New"/>
            <w:noProof/>
          </w:rPr>
          <w:t>ADDA</w:t>
        </w:r>
        <w:r w:rsidR="003E5975">
          <w:rPr>
            <w:noProof/>
            <w:webHidden/>
          </w:rPr>
          <w:tab/>
        </w:r>
        <w:r w:rsidR="003E5975">
          <w:rPr>
            <w:noProof/>
            <w:webHidden/>
          </w:rPr>
          <w:fldChar w:fldCharType="begin"/>
        </w:r>
        <w:r w:rsidR="003E5975">
          <w:rPr>
            <w:noProof/>
            <w:webHidden/>
          </w:rPr>
          <w:instrText xml:space="preserve"> PAGEREF _Toc57726395 \h </w:instrText>
        </w:r>
        <w:r w:rsidR="003E5975">
          <w:rPr>
            <w:noProof/>
            <w:webHidden/>
          </w:rPr>
        </w:r>
        <w:r w:rsidR="003E5975">
          <w:rPr>
            <w:noProof/>
            <w:webHidden/>
          </w:rPr>
          <w:fldChar w:fldCharType="separate"/>
        </w:r>
        <w:r w:rsidR="00AF049C">
          <w:rPr>
            <w:noProof/>
            <w:webHidden/>
          </w:rPr>
          <w:t>5</w:t>
        </w:r>
        <w:r w:rsidR="003E5975">
          <w:rPr>
            <w:noProof/>
            <w:webHidden/>
          </w:rPr>
          <w:fldChar w:fldCharType="end"/>
        </w:r>
      </w:hyperlink>
    </w:p>
    <w:p w14:paraId="1D0524A5" w14:textId="46C1623C"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396" w:history="1">
        <w:r w:rsidR="003E5975" w:rsidRPr="00863655">
          <w:rPr>
            <w:rStyle w:val="a9"/>
            <w:noProof/>
          </w:rPr>
          <w:t>3.1</w:t>
        </w:r>
        <w:r w:rsidR="003E5975">
          <w:rPr>
            <w:rFonts w:asciiTheme="minorHAnsi" w:eastAsiaTheme="minorEastAsia" w:hAnsiTheme="minorHAnsi" w:cstheme="minorBidi"/>
            <w:noProof/>
            <w:sz w:val="22"/>
            <w:szCs w:val="22"/>
            <w:lang w:val="ru-RU" w:eastAsia="ru-RU"/>
          </w:rPr>
          <w:tab/>
        </w:r>
        <w:r w:rsidR="003E5975" w:rsidRPr="00863655">
          <w:rPr>
            <w:rStyle w:val="a9"/>
            <w:noProof/>
          </w:rPr>
          <w:t>Sequential mode</w:t>
        </w:r>
        <w:r w:rsidR="003E5975">
          <w:rPr>
            <w:noProof/>
            <w:webHidden/>
          </w:rPr>
          <w:tab/>
        </w:r>
        <w:r w:rsidR="003E5975">
          <w:rPr>
            <w:noProof/>
            <w:webHidden/>
          </w:rPr>
          <w:fldChar w:fldCharType="begin"/>
        </w:r>
        <w:r w:rsidR="003E5975">
          <w:rPr>
            <w:noProof/>
            <w:webHidden/>
          </w:rPr>
          <w:instrText xml:space="preserve"> PAGEREF _Toc57726396 \h </w:instrText>
        </w:r>
        <w:r w:rsidR="003E5975">
          <w:rPr>
            <w:noProof/>
            <w:webHidden/>
          </w:rPr>
        </w:r>
        <w:r w:rsidR="003E5975">
          <w:rPr>
            <w:noProof/>
            <w:webHidden/>
          </w:rPr>
          <w:fldChar w:fldCharType="separate"/>
        </w:r>
        <w:r w:rsidR="00AF049C">
          <w:rPr>
            <w:noProof/>
            <w:webHidden/>
          </w:rPr>
          <w:t>5</w:t>
        </w:r>
        <w:r w:rsidR="003E5975">
          <w:rPr>
            <w:noProof/>
            <w:webHidden/>
          </w:rPr>
          <w:fldChar w:fldCharType="end"/>
        </w:r>
      </w:hyperlink>
    </w:p>
    <w:p w14:paraId="695B8456" w14:textId="1F1A83D0"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397" w:history="1">
        <w:r w:rsidR="003E5975" w:rsidRPr="00863655">
          <w:rPr>
            <w:rStyle w:val="a9"/>
            <w:noProof/>
          </w:rPr>
          <w:t>3.2</w:t>
        </w:r>
        <w:r w:rsidR="003E5975">
          <w:rPr>
            <w:rFonts w:asciiTheme="minorHAnsi" w:eastAsiaTheme="minorEastAsia" w:hAnsiTheme="minorHAnsi" w:cstheme="minorBidi"/>
            <w:noProof/>
            <w:sz w:val="22"/>
            <w:szCs w:val="22"/>
            <w:lang w:val="ru-RU" w:eastAsia="ru-RU"/>
          </w:rPr>
          <w:tab/>
        </w:r>
        <w:r w:rsidR="003E5975" w:rsidRPr="00863655">
          <w:rPr>
            <w:rStyle w:val="a9"/>
            <w:noProof/>
          </w:rPr>
          <w:t>Parallel mode</w:t>
        </w:r>
        <w:r w:rsidR="003E5975">
          <w:rPr>
            <w:noProof/>
            <w:webHidden/>
          </w:rPr>
          <w:tab/>
        </w:r>
        <w:r w:rsidR="003E5975">
          <w:rPr>
            <w:noProof/>
            <w:webHidden/>
          </w:rPr>
          <w:fldChar w:fldCharType="begin"/>
        </w:r>
        <w:r w:rsidR="003E5975">
          <w:rPr>
            <w:noProof/>
            <w:webHidden/>
          </w:rPr>
          <w:instrText xml:space="preserve"> PAGEREF _Toc57726397 \h </w:instrText>
        </w:r>
        <w:r w:rsidR="003E5975">
          <w:rPr>
            <w:noProof/>
            <w:webHidden/>
          </w:rPr>
        </w:r>
        <w:r w:rsidR="003E5975">
          <w:rPr>
            <w:noProof/>
            <w:webHidden/>
          </w:rPr>
          <w:fldChar w:fldCharType="separate"/>
        </w:r>
        <w:r w:rsidR="00AF049C">
          <w:rPr>
            <w:noProof/>
            <w:webHidden/>
          </w:rPr>
          <w:t>6</w:t>
        </w:r>
        <w:r w:rsidR="003E5975">
          <w:rPr>
            <w:noProof/>
            <w:webHidden/>
          </w:rPr>
          <w:fldChar w:fldCharType="end"/>
        </w:r>
      </w:hyperlink>
    </w:p>
    <w:p w14:paraId="76F0D27F" w14:textId="3D93D646"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398" w:history="1">
        <w:r w:rsidR="003E5975" w:rsidRPr="00863655">
          <w:rPr>
            <w:rStyle w:val="a9"/>
            <w:noProof/>
          </w:rPr>
          <w:t>3.3</w:t>
        </w:r>
        <w:r w:rsidR="003E5975">
          <w:rPr>
            <w:rFonts w:asciiTheme="minorHAnsi" w:eastAsiaTheme="minorEastAsia" w:hAnsiTheme="minorHAnsi" w:cstheme="minorBidi"/>
            <w:noProof/>
            <w:sz w:val="22"/>
            <w:szCs w:val="22"/>
            <w:lang w:val="ru-RU" w:eastAsia="ru-RU"/>
          </w:rPr>
          <w:tab/>
        </w:r>
        <w:r w:rsidR="003E5975" w:rsidRPr="00863655">
          <w:rPr>
            <w:rStyle w:val="a9"/>
            <w:noProof/>
          </w:rPr>
          <w:t>OpenCL (GPU) mode</w:t>
        </w:r>
        <w:r w:rsidR="003E5975">
          <w:rPr>
            <w:noProof/>
            <w:webHidden/>
          </w:rPr>
          <w:tab/>
        </w:r>
        <w:r w:rsidR="003E5975">
          <w:rPr>
            <w:noProof/>
            <w:webHidden/>
          </w:rPr>
          <w:fldChar w:fldCharType="begin"/>
        </w:r>
        <w:r w:rsidR="003E5975">
          <w:rPr>
            <w:noProof/>
            <w:webHidden/>
          </w:rPr>
          <w:instrText xml:space="preserve"> PAGEREF _Toc57726398 \h </w:instrText>
        </w:r>
        <w:r w:rsidR="003E5975">
          <w:rPr>
            <w:noProof/>
            <w:webHidden/>
          </w:rPr>
        </w:r>
        <w:r w:rsidR="003E5975">
          <w:rPr>
            <w:noProof/>
            <w:webHidden/>
          </w:rPr>
          <w:fldChar w:fldCharType="separate"/>
        </w:r>
        <w:r w:rsidR="00AF049C">
          <w:rPr>
            <w:noProof/>
            <w:webHidden/>
          </w:rPr>
          <w:t>6</w:t>
        </w:r>
        <w:r w:rsidR="003E5975">
          <w:rPr>
            <w:noProof/>
            <w:webHidden/>
          </w:rPr>
          <w:fldChar w:fldCharType="end"/>
        </w:r>
      </w:hyperlink>
    </w:p>
    <w:p w14:paraId="0FC84AA0" w14:textId="0F568338" w:rsidR="003E5975" w:rsidRDefault="00600B16">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399" w:history="1">
        <w:r w:rsidR="003E5975" w:rsidRPr="00863655">
          <w:rPr>
            <w:rStyle w:val="a9"/>
            <w:noProof/>
          </w:rPr>
          <w:t>4</w:t>
        </w:r>
        <w:r w:rsidR="003E5975">
          <w:rPr>
            <w:rFonts w:asciiTheme="minorHAnsi" w:eastAsiaTheme="minorEastAsia" w:hAnsiTheme="minorHAnsi" w:cstheme="minorBidi"/>
            <w:noProof/>
            <w:sz w:val="22"/>
            <w:szCs w:val="22"/>
            <w:lang w:val="ru-RU" w:eastAsia="ru-RU"/>
          </w:rPr>
          <w:tab/>
        </w:r>
        <w:r w:rsidR="003E5975" w:rsidRPr="00863655">
          <w:rPr>
            <w:rStyle w:val="a9"/>
            <w:noProof/>
          </w:rPr>
          <w:t>Applicability of the DDA</w:t>
        </w:r>
        <w:r w:rsidR="003E5975">
          <w:rPr>
            <w:noProof/>
            <w:webHidden/>
          </w:rPr>
          <w:tab/>
        </w:r>
        <w:r w:rsidR="003E5975">
          <w:rPr>
            <w:noProof/>
            <w:webHidden/>
          </w:rPr>
          <w:fldChar w:fldCharType="begin"/>
        </w:r>
        <w:r w:rsidR="003E5975">
          <w:rPr>
            <w:noProof/>
            <w:webHidden/>
          </w:rPr>
          <w:instrText xml:space="preserve"> PAGEREF _Toc57726399 \h </w:instrText>
        </w:r>
        <w:r w:rsidR="003E5975">
          <w:rPr>
            <w:noProof/>
            <w:webHidden/>
          </w:rPr>
        </w:r>
        <w:r w:rsidR="003E5975">
          <w:rPr>
            <w:noProof/>
            <w:webHidden/>
          </w:rPr>
          <w:fldChar w:fldCharType="separate"/>
        </w:r>
        <w:r w:rsidR="00AF049C">
          <w:rPr>
            <w:noProof/>
            <w:webHidden/>
          </w:rPr>
          <w:t>7</w:t>
        </w:r>
        <w:r w:rsidR="003E5975">
          <w:rPr>
            <w:noProof/>
            <w:webHidden/>
          </w:rPr>
          <w:fldChar w:fldCharType="end"/>
        </w:r>
      </w:hyperlink>
    </w:p>
    <w:p w14:paraId="11E3929A" w14:textId="3AC3B5E0"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00" w:history="1">
        <w:r w:rsidR="003E5975" w:rsidRPr="00863655">
          <w:rPr>
            <w:rStyle w:val="a9"/>
            <w:noProof/>
          </w:rPr>
          <w:t>4.1</w:t>
        </w:r>
        <w:r w:rsidR="003E5975">
          <w:rPr>
            <w:rFonts w:asciiTheme="minorHAnsi" w:eastAsiaTheme="minorEastAsia" w:hAnsiTheme="minorHAnsi" w:cstheme="minorBidi"/>
            <w:noProof/>
            <w:sz w:val="22"/>
            <w:szCs w:val="22"/>
            <w:lang w:val="ru-RU" w:eastAsia="ru-RU"/>
          </w:rPr>
          <w:tab/>
        </w:r>
        <w:r w:rsidR="003E5975" w:rsidRPr="00863655">
          <w:rPr>
            <w:rStyle w:val="a9"/>
            <w:noProof/>
          </w:rPr>
          <w:t>General applicability</w:t>
        </w:r>
        <w:r w:rsidR="003E5975">
          <w:rPr>
            <w:noProof/>
            <w:webHidden/>
          </w:rPr>
          <w:tab/>
        </w:r>
        <w:r w:rsidR="003E5975">
          <w:rPr>
            <w:noProof/>
            <w:webHidden/>
          </w:rPr>
          <w:fldChar w:fldCharType="begin"/>
        </w:r>
        <w:r w:rsidR="003E5975">
          <w:rPr>
            <w:noProof/>
            <w:webHidden/>
          </w:rPr>
          <w:instrText xml:space="preserve"> PAGEREF _Toc57726400 \h </w:instrText>
        </w:r>
        <w:r w:rsidR="003E5975">
          <w:rPr>
            <w:noProof/>
            <w:webHidden/>
          </w:rPr>
        </w:r>
        <w:r w:rsidR="003E5975">
          <w:rPr>
            <w:noProof/>
            <w:webHidden/>
          </w:rPr>
          <w:fldChar w:fldCharType="separate"/>
        </w:r>
        <w:r w:rsidR="00AF049C">
          <w:rPr>
            <w:noProof/>
            <w:webHidden/>
          </w:rPr>
          <w:t>7</w:t>
        </w:r>
        <w:r w:rsidR="003E5975">
          <w:rPr>
            <w:noProof/>
            <w:webHidden/>
          </w:rPr>
          <w:fldChar w:fldCharType="end"/>
        </w:r>
      </w:hyperlink>
    </w:p>
    <w:p w14:paraId="627BD371" w14:textId="07DF2585"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01" w:history="1">
        <w:r w:rsidR="003E5975" w:rsidRPr="00863655">
          <w:rPr>
            <w:rStyle w:val="a9"/>
            <w:noProof/>
          </w:rPr>
          <w:t>4.2</w:t>
        </w:r>
        <w:r w:rsidR="003E5975">
          <w:rPr>
            <w:rFonts w:asciiTheme="minorHAnsi" w:eastAsiaTheme="minorEastAsia" w:hAnsiTheme="minorHAnsi" w:cstheme="minorBidi"/>
            <w:noProof/>
            <w:sz w:val="22"/>
            <w:szCs w:val="22"/>
            <w:lang w:val="ru-RU" w:eastAsia="ru-RU"/>
          </w:rPr>
          <w:tab/>
        </w:r>
        <w:r w:rsidR="003E5975" w:rsidRPr="00863655">
          <w:rPr>
            <w:rStyle w:val="a9"/>
            <w:noProof/>
          </w:rPr>
          <w:t>Extensions of the DDA</w:t>
        </w:r>
        <w:r w:rsidR="003E5975">
          <w:rPr>
            <w:noProof/>
            <w:webHidden/>
          </w:rPr>
          <w:tab/>
        </w:r>
        <w:r w:rsidR="003E5975">
          <w:rPr>
            <w:noProof/>
            <w:webHidden/>
          </w:rPr>
          <w:fldChar w:fldCharType="begin"/>
        </w:r>
        <w:r w:rsidR="003E5975">
          <w:rPr>
            <w:noProof/>
            <w:webHidden/>
          </w:rPr>
          <w:instrText xml:space="preserve"> PAGEREF _Toc57726401 \h </w:instrText>
        </w:r>
        <w:r w:rsidR="003E5975">
          <w:rPr>
            <w:noProof/>
            <w:webHidden/>
          </w:rPr>
        </w:r>
        <w:r w:rsidR="003E5975">
          <w:rPr>
            <w:noProof/>
            <w:webHidden/>
          </w:rPr>
          <w:fldChar w:fldCharType="separate"/>
        </w:r>
        <w:r w:rsidR="00AF049C">
          <w:rPr>
            <w:noProof/>
            <w:webHidden/>
          </w:rPr>
          <w:t>8</w:t>
        </w:r>
        <w:r w:rsidR="003E5975">
          <w:rPr>
            <w:noProof/>
            <w:webHidden/>
          </w:rPr>
          <w:fldChar w:fldCharType="end"/>
        </w:r>
      </w:hyperlink>
    </w:p>
    <w:p w14:paraId="436B8A6A" w14:textId="5828739F" w:rsidR="003E5975" w:rsidRDefault="00600B16">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02" w:history="1">
        <w:r w:rsidR="003E5975" w:rsidRPr="00863655">
          <w:rPr>
            <w:rStyle w:val="a9"/>
            <w:noProof/>
          </w:rPr>
          <w:t>5</w:t>
        </w:r>
        <w:r w:rsidR="003E5975">
          <w:rPr>
            <w:rFonts w:asciiTheme="minorHAnsi" w:eastAsiaTheme="minorEastAsia" w:hAnsiTheme="minorHAnsi" w:cstheme="minorBidi"/>
            <w:noProof/>
            <w:sz w:val="22"/>
            <w:szCs w:val="22"/>
            <w:lang w:val="ru-RU" w:eastAsia="ru-RU"/>
          </w:rPr>
          <w:tab/>
        </w:r>
        <w:r w:rsidR="003E5975" w:rsidRPr="00863655">
          <w:rPr>
            <w:rStyle w:val="a9"/>
            <w:noProof/>
          </w:rPr>
          <w:t>System Requirements</w:t>
        </w:r>
        <w:r w:rsidR="003E5975">
          <w:rPr>
            <w:noProof/>
            <w:webHidden/>
          </w:rPr>
          <w:tab/>
        </w:r>
        <w:r w:rsidR="003E5975">
          <w:rPr>
            <w:noProof/>
            <w:webHidden/>
          </w:rPr>
          <w:fldChar w:fldCharType="begin"/>
        </w:r>
        <w:r w:rsidR="003E5975">
          <w:rPr>
            <w:noProof/>
            <w:webHidden/>
          </w:rPr>
          <w:instrText xml:space="preserve"> PAGEREF _Toc57726402 \h </w:instrText>
        </w:r>
        <w:r w:rsidR="003E5975">
          <w:rPr>
            <w:noProof/>
            <w:webHidden/>
          </w:rPr>
        </w:r>
        <w:r w:rsidR="003E5975">
          <w:rPr>
            <w:noProof/>
            <w:webHidden/>
          </w:rPr>
          <w:fldChar w:fldCharType="separate"/>
        </w:r>
        <w:r w:rsidR="00AF049C">
          <w:rPr>
            <w:noProof/>
            <w:webHidden/>
          </w:rPr>
          <w:t>9</w:t>
        </w:r>
        <w:r w:rsidR="003E5975">
          <w:rPr>
            <w:noProof/>
            <w:webHidden/>
          </w:rPr>
          <w:fldChar w:fldCharType="end"/>
        </w:r>
      </w:hyperlink>
    </w:p>
    <w:p w14:paraId="0FA9E1B9" w14:textId="4CF480E3" w:rsidR="003E5975" w:rsidRDefault="00600B16">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03" w:history="1">
        <w:r w:rsidR="003E5975" w:rsidRPr="00863655">
          <w:rPr>
            <w:rStyle w:val="a9"/>
            <w:noProof/>
          </w:rPr>
          <w:t>6</w:t>
        </w:r>
        <w:r w:rsidR="003E5975">
          <w:rPr>
            <w:rFonts w:asciiTheme="minorHAnsi" w:eastAsiaTheme="minorEastAsia" w:hAnsiTheme="minorHAnsi" w:cstheme="minorBidi"/>
            <w:noProof/>
            <w:sz w:val="22"/>
            <w:szCs w:val="22"/>
            <w:lang w:val="ru-RU" w:eastAsia="ru-RU"/>
          </w:rPr>
          <w:tab/>
        </w:r>
        <w:r w:rsidR="003E5975" w:rsidRPr="00863655">
          <w:rPr>
            <w:rStyle w:val="a9"/>
            <w:noProof/>
          </w:rPr>
          <w:t>Defining a Scatterer</w:t>
        </w:r>
        <w:r w:rsidR="003E5975">
          <w:rPr>
            <w:noProof/>
            <w:webHidden/>
          </w:rPr>
          <w:tab/>
        </w:r>
        <w:r w:rsidR="003E5975">
          <w:rPr>
            <w:noProof/>
            <w:webHidden/>
          </w:rPr>
          <w:fldChar w:fldCharType="begin"/>
        </w:r>
        <w:r w:rsidR="003E5975">
          <w:rPr>
            <w:noProof/>
            <w:webHidden/>
          </w:rPr>
          <w:instrText xml:space="preserve"> PAGEREF _Toc57726403 \h </w:instrText>
        </w:r>
        <w:r w:rsidR="003E5975">
          <w:rPr>
            <w:noProof/>
            <w:webHidden/>
          </w:rPr>
        </w:r>
        <w:r w:rsidR="003E5975">
          <w:rPr>
            <w:noProof/>
            <w:webHidden/>
          </w:rPr>
          <w:fldChar w:fldCharType="separate"/>
        </w:r>
        <w:r w:rsidR="00AF049C">
          <w:rPr>
            <w:noProof/>
            <w:webHidden/>
          </w:rPr>
          <w:t>11</w:t>
        </w:r>
        <w:r w:rsidR="003E5975">
          <w:rPr>
            <w:noProof/>
            <w:webHidden/>
          </w:rPr>
          <w:fldChar w:fldCharType="end"/>
        </w:r>
      </w:hyperlink>
    </w:p>
    <w:p w14:paraId="03452830" w14:textId="61770662"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04" w:history="1">
        <w:r w:rsidR="003E5975" w:rsidRPr="00863655">
          <w:rPr>
            <w:rStyle w:val="a9"/>
            <w:noProof/>
          </w:rPr>
          <w:t>6.1</w:t>
        </w:r>
        <w:r w:rsidR="003E5975">
          <w:rPr>
            <w:rFonts w:asciiTheme="minorHAnsi" w:eastAsiaTheme="minorEastAsia" w:hAnsiTheme="minorHAnsi" w:cstheme="minorBidi"/>
            <w:noProof/>
            <w:sz w:val="22"/>
            <w:szCs w:val="22"/>
            <w:lang w:val="ru-RU" w:eastAsia="ru-RU"/>
          </w:rPr>
          <w:tab/>
        </w:r>
        <w:r w:rsidR="003E5975" w:rsidRPr="00863655">
          <w:rPr>
            <w:rStyle w:val="a9"/>
            <w:noProof/>
          </w:rPr>
          <w:t>Reference frames</w:t>
        </w:r>
        <w:r w:rsidR="003E5975">
          <w:rPr>
            <w:noProof/>
            <w:webHidden/>
          </w:rPr>
          <w:tab/>
        </w:r>
        <w:r w:rsidR="003E5975">
          <w:rPr>
            <w:noProof/>
            <w:webHidden/>
          </w:rPr>
          <w:fldChar w:fldCharType="begin"/>
        </w:r>
        <w:r w:rsidR="003E5975">
          <w:rPr>
            <w:noProof/>
            <w:webHidden/>
          </w:rPr>
          <w:instrText xml:space="preserve"> PAGEREF _Toc57726404 \h </w:instrText>
        </w:r>
        <w:r w:rsidR="003E5975">
          <w:rPr>
            <w:noProof/>
            <w:webHidden/>
          </w:rPr>
        </w:r>
        <w:r w:rsidR="003E5975">
          <w:rPr>
            <w:noProof/>
            <w:webHidden/>
          </w:rPr>
          <w:fldChar w:fldCharType="separate"/>
        </w:r>
        <w:r w:rsidR="00AF049C">
          <w:rPr>
            <w:noProof/>
            <w:webHidden/>
          </w:rPr>
          <w:t>11</w:t>
        </w:r>
        <w:r w:rsidR="003E5975">
          <w:rPr>
            <w:noProof/>
            <w:webHidden/>
          </w:rPr>
          <w:fldChar w:fldCharType="end"/>
        </w:r>
      </w:hyperlink>
    </w:p>
    <w:p w14:paraId="0F2372D6" w14:textId="6AAC77D7"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05" w:history="1">
        <w:r w:rsidR="003E5975" w:rsidRPr="00863655">
          <w:rPr>
            <w:rStyle w:val="a9"/>
            <w:noProof/>
          </w:rPr>
          <w:t>6.2</w:t>
        </w:r>
        <w:r w:rsidR="003E5975">
          <w:rPr>
            <w:rFonts w:asciiTheme="minorHAnsi" w:eastAsiaTheme="minorEastAsia" w:hAnsiTheme="minorHAnsi" w:cstheme="minorBidi"/>
            <w:noProof/>
            <w:sz w:val="22"/>
            <w:szCs w:val="22"/>
            <w:lang w:val="ru-RU" w:eastAsia="ru-RU"/>
          </w:rPr>
          <w:tab/>
        </w:r>
        <w:r w:rsidR="003E5975" w:rsidRPr="00863655">
          <w:rPr>
            <w:rStyle w:val="a9"/>
            <w:noProof/>
          </w:rPr>
          <w:t>The computational grid</w:t>
        </w:r>
        <w:r w:rsidR="003E5975">
          <w:rPr>
            <w:noProof/>
            <w:webHidden/>
          </w:rPr>
          <w:tab/>
        </w:r>
        <w:r w:rsidR="003E5975">
          <w:rPr>
            <w:noProof/>
            <w:webHidden/>
          </w:rPr>
          <w:fldChar w:fldCharType="begin"/>
        </w:r>
        <w:r w:rsidR="003E5975">
          <w:rPr>
            <w:noProof/>
            <w:webHidden/>
          </w:rPr>
          <w:instrText xml:space="preserve"> PAGEREF _Toc57726405 \h </w:instrText>
        </w:r>
        <w:r w:rsidR="003E5975">
          <w:rPr>
            <w:noProof/>
            <w:webHidden/>
          </w:rPr>
        </w:r>
        <w:r w:rsidR="003E5975">
          <w:rPr>
            <w:noProof/>
            <w:webHidden/>
          </w:rPr>
          <w:fldChar w:fldCharType="separate"/>
        </w:r>
        <w:r w:rsidR="00AF049C">
          <w:rPr>
            <w:noProof/>
            <w:webHidden/>
          </w:rPr>
          <w:t>11</w:t>
        </w:r>
        <w:r w:rsidR="003E5975">
          <w:rPr>
            <w:noProof/>
            <w:webHidden/>
          </w:rPr>
          <w:fldChar w:fldCharType="end"/>
        </w:r>
      </w:hyperlink>
    </w:p>
    <w:p w14:paraId="5DF93477" w14:textId="0DC17EE5"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06" w:history="1">
        <w:r w:rsidR="003E5975" w:rsidRPr="00863655">
          <w:rPr>
            <w:rStyle w:val="a9"/>
            <w:noProof/>
          </w:rPr>
          <w:t>6.3</w:t>
        </w:r>
        <w:r w:rsidR="003E5975">
          <w:rPr>
            <w:rFonts w:asciiTheme="minorHAnsi" w:eastAsiaTheme="minorEastAsia" w:hAnsiTheme="minorHAnsi" w:cstheme="minorBidi"/>
            <w:noProof/>
            <w:sz w:val="22"/>
            <w:szCs w:val="22"/>
            <w:lang w:val="ru-RU" w:eastAsia="ru-RU"/>
          </w:rPr>
          <w:tab/>
        </w:r>
        <w:r w:rsidR="003E5975" w:rsidRPr="00863655">
          <w:rPr>
            <w:rStyle w:val="a9"/>
            <w:noProof/>
          </w:rPr>
          <w:t>Construction of a dipole set</w:t>
        </w:r>
        <w:r w:rsidR="003E5975">
          <w:rPr>
            <w:noProof/>
            <w:webHidden/>
          </w:rPr>
          <w:tab/>
        </w:r>
        <w:r w:rsidR="003E5975">
          <w:rPr>
            <w:noProof/>
            <w:webHidden/>
          </w:rPr>
          <w:fldChar w:fldCharType="begin"/>
        </w:r>
        <w:r w:rsidR="003E5975">
          <w:rPr>
            <w:noProof/>
            <w:webHidden/>
          </w:rPr>
          <w:instrText xml:space="preserve"> PAGEREF _Toc57726406 \h </w:instrText>
        </w:r>
        <w:r w:rsidR="003E5975">
          <w:rPr>
            <w:noProof/>
            <w:webHidden/>
          </w:rPr>
        </w:r>
        <w:r w:rsidR="003E5975">
          <w:rPr>
            <w:noProof/>
            <w:webHidden/>
          </w:rPr>
          <w:fldChar w:fldCharType="separate"/>
        </w:r>
        <w:r w:rsidR="00AF049C">
          <w:rPr>
            <w:noProof/>
            <w:webHidden/>
          </w:rPr>
          <w:t>12</w:t>
        </w:r>
        <w:r w:rsidR="003E5975">
          <w:rPr>
            <w:noProof/>
            <w:webHidden/>
          </w:rPr>
          <w:fldChar w:fldCharType="end"/>
        </w:r>
      </w:hyperlink>
    </w:p>
    <w:p w14:paraId="3C5E96F7" w14:textId="1E185B8E"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07" w:history="1">
        <w:r w:rsidR="003E5975" w:rsidRPr="00863655">
          <w:rPr>
            <w:rStyle w:val="a9"/>
            <w:noProof/>
          </w:rPr>
          <w:t>6.4</w:t>
        </w:r>
        <w:r w:rsidR="003E5975">
          <w:rPr>
            <w:rFonts w:asciiTheme="minorHAnsi" w:eastAsiaTheme="minorEastAsia" w:hAnsiTheme="minorHAnsi" w:cstheme="minorBidi"/>
            <w:noProof/>
            <w:sz w:val="22"/>
            <w:szCs w:val="22"/>
            <w:lang w:val="ru-RU" w:eastAsia="ru-RU"/>
          </w:rPr>
          <w:tab/>
        </w:r>
        <w:r w:rsidR="003E5975" w:rsidRPr="00863655">
          <w:rPr>
            <w:rStyle w:val="a9"/>
            <w:noProof/>
          </w:rPr>
          <w:t>Predefined shapes</w:t>
        </w:r>
        <w:r w:rsidR="003E5975">
          <w:rPr>
            <w:noProof/>
            <w:webHidden/>
          </w:rPr>
          <w:tab/>
        </w:r>
        <w:r w:rsidR="003E5975">
          <w:rPr>
            <w:noProof/>
            <w:webHidden/>
          </w:rPr>
          <w:fldChar w:fldCharType="begin"/>
        </w:r>
        <w:r w:rsidR="003E5975">
          <w:rPr>
            <w:noProof/>
            <w:webHidden/>
          </w:rPr>
          <w:instrText xml:space="preserve"> PAGEREF _Toc57726407 \h </w:instrText>
        </w:r>
        <w:r w:rsidR="003E5975">
          <w:rPr>
            <w:noProof/>
            <w:webHidden/>
          </w:rPr>
        </w:r>
        <w:r w:rsidR="003E5975">
          <w:rPr>
            <w:noProof/>
            <w:webHidden/>
          </w:rPr>
          <w:fldChar w:fldCharType="separate"/>
        </w:r>
        <w:r w:rsidR="00AF049C">
          <w:rPr>
            <w:noProof/>
            <w:webHidden/>
          </w:rPr>
          <w:t>14</w:t>
        </w:r>
        <w:r w:rsidR="003E5975">
          <w:rPr>
            <w:noProof/>
            <w:webHidden/>
          </w:rPr>
          <w:fldChar w:fldCharType="end"/>
        </w:r>
      </w:hyperlink>
    </w:p>
    <w:p w14:paraId="13D2647D" w14:textId="0575FCC7"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08" w:history="1">
        <w:r w:rsidR="003E5975" w:rsidRPr="00863655">
          <w:rPr>
            <w:rStyle w:val="a9"/>
            <w:noProof/>
          </w:rPr>
          <w:t>6.5</w:t>
        </w:r>
        <w:r w:rsidR="003E5975">
          <w:rPr>
            <w:rFonts w:asciiTheme="minorHAnsi" w:eastAsiaTheme="minorEastAsia" w:hAnsiTheme="minorHAnsi" w:cstheme="minorBidi"/>
            <w:noProof/>
            <w:sz w:val="22"/>
            <w:szCs w:val="22"/>
            <w:lang w:val="ru-RU" w:eastAsia="ru-RU"/>
          </w:rPr>
          <w:tab/>
        </w:r>
        <w:r w:rsidR="003E5975" w:rsidRPr="00863655">
          <w:rPr>
            <w:rStyle w:val="a9"/>
            <w:noProof/>
          </w:rPr>
          <w:t>Granule generator</w:t>
        </w:r>
        <w:r w:rsidR="003E5975">
          <w:rPr>
            <w:noProof/>
            <w:webHidden/>
          </w:rPr>
          <w:tab/>
        </w:r>
        <w:r w:rsidR="003E5975">
          <w:rPr>
            <w:noProof/>
            <w:webHidden/>
          </w:rPr>
          <w:fldChar w:fldCharType="begin"/>
        </w:r>
        <w:r w:rsidR="003E5975">
          <w:rPr>
            <w:noProof/>
            <w:webHidden/>
          </w:rPr>
          <w:instrText xml:space="preserve"> PAGEREF _Toc57726408 \h </w:instrText>
        </w:r>
        <w:r w:rsidR="003E5975">
          <w:rPr>
            <w:noProof/>
            <w:webHidden/>
          </w:rPr>
        </w:r>
        <w:r w:rsidR="003E5975">
          <w:rPr>
            <w:noProof/>
            <w:webHidden/>
          </w:rPr>
          <w:fldChar w:fldCharType="separate"/>
        </w:r>
        <w:r w:rsidR="00AF049C">
          <w:rPr>
            <w:noProof/>
            <w:webHidden/>
          </w:rPr>
          <w:t>16</w:t>
        </w:r>
        <w:r w:rsidR="003E5975">
          <w:rPr>
            <w:noProof/>
            <w:webHidden/>
          </w:rPr>
          <w:fldChar w:fldCharType="end"/>
        </w:r>
      </w:hyperlink>
    </w:p>
    <w:p w14:paraId="0965D253" w14:textId="32D87AEE"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09" w:history="1">
        <w:r w:rsidR="003E5975" w:rsidRPr="00863655">
          <w:rPr>
            <w:rStyle w:val="a9"/>
            <w:noProof/>
          </w:rPr>
          <w:t>6.6</w:t>
        </w:r>
        <w:r w:rsidR="003E5975">
          <w:rPr>
            <w:rFonts w:asciiTheme="minorHAnsi" w:eastAsiaTheme="minorEastAsia" w:hAnsiTheme="minorHAnsi" w:cstheme="minorBidi"/>
            <w:noProof/>
            <w:sz w:val="22"/>
            <w:szCs w:val="22"/>
            <w:lang w:val="ru-RU" w:eastAsia="ru-RU"/>
          </w:rPr>
          <w:tab/>
        </w:r>
        <w:r w:rsidR="003E5975" w:rsidRPr="00863655">
          <w:rPr>
            <w:rStyle w:val="a9"/>
            <w:noProof/>
          </w:rPr>
          <w:t>Partition over processors in parallel mode</w:t>
        </w:r>
        <w:r w:rsidR="003E5975">
          <w:rPr>
            <w:noProof/>
            <w:webHidden/>
          </w:rPr>
          <w:tab/>
        </w:r>
        <w:r w:rsidR="003E5975">
          <w:rPr>
            <w:noProof/>
            <w:webHidden/>
          </w:rPr>
          <w:fldChar w:fldCharType="begin"/>
        </w:r>
        <w:r w:rsidR="003E5975">
          <w:rPr>
            <w:noProof/>
            <w:webHidden/>
          </w:rPr>
          <w:instrText xml:space="preserve"> PAGEREF _Toc57726409 \h </w:instrText>
        </w:r>
        <w:r w:rsidR="003E5975">
          <w:rPr>
            <w:noProof/>
            <w:webHidden/>
          </w:rPr>
        </w:r>
        <w:r w:rsidR="003E5975">
          <w:rPr>
            <w:noProof/>
            <w:webHidden/>
          </w:rPr>
          <w:fldChar w:fldCharType="separate"/>
        </w:r>
        <w:r w:rsidR="00AF049C">
          <w:rPr>
            <w:noProof/>
            <w:webHidden/>
          </w:rPr>
          <w:t>18</w:t>
        </w:r>
        <w:r w:rsidR="003E5975">
          <w:rPr>
            <w:noProof/>
            <w:webHidden/>
          </w:rPr>
          <w:fldChar w:fldCharType="end"/>
        </w:r>
      </w:hyperlink>
    </w:p>
    <w:p w14:paraId="2242757F" w14:textId="6F100B0B"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10" w:history="1">
        <w:r w:rsidR="003E5975" w:rsidRPr="00863655">
          <w:rPr>
            <w:rStyle w:val="a9"/>
            <w:noProof/>
          </w:rPr>
          <w:t>6.7</w:t>
        </w:r>
        <w:r w:rsidR="003E5975">
          <w:rPr>
            <w:rFonts w:asciiTheme="minorHAnsi" w:eastAsiaTheme="minorEastAsia" w:hAnsiTheme="minorHAnsi" w:cstheme="minorBidi"/>
            <w:noProof/>
            <w:sz w:val="22"/>
            <w:szCs w:val="22"/>
            <w:lang w:val="ru-RU" w:eastAsia="ru-RU"/>
          </w:rPr>
          <w:tab/>
        </w:r>
        <w:r w:rsidR="003E5975" w:rsidRPr="00863655">
          <w:rPr>
            <w:rStyle w:val="a9"/>
            <w:noProof/>
          </w:rPr>
          <w:t>Particle symmetries</w:t>
        </w:r>
        <w:r w:rsidR="003E5975">
          <w:rPr>
            <w:noProof/>
            <w:webHidden/>
          </w:rPr>
          <w:tab/>
        </w:r>
        <w:r w:rsidR="003E5975">
          <w:rPr>
            <w:noProof/>
            <w:webHidden/>
          </w:rPr>
          <w:fldChar w:fldCharType="begin"/>
        </w:r>
        <w:r w:rsidR="003E5975">
          <w:rPr>
            <w:noProof/>
            <w:webHidden/>
          </w:rPr>
          <w:instrText xml:space="preserve"> PAGEREF _Toc57726410 \h </w:instrText>
        </w:r>
        <w:r w:rsidR="003E5975">
          <w:rPr>
            <w:noProof/>
            <w:webHidden/>
          </w:rPr>
        </w:r>
        <w:r w:rsidR="003E5975">
          <w:rPr>
            <w:noProof/>
            <w:webHidden/>
          </w:rPr>
          <w:fldChar w:fldCharType="separate"/>
        </w:r>
        <w:r w:rsidR="00AF049C">
          <w:rPr>
            <w:noProof/>
            <w:webHidden/>
          </w:rPr>
          <w:t>19</w:t>
        </w:r>
        <w:r w:rsidR="003E5975">
          <w:rPr>
            <w:noProof/>
            <w:webHidden/>
          </w:rPr>
          <w:fldChar w:fldCharType="end"/>
        </w:r>
      </w:hyperlink>
    </w:p>
    <w:p w14:paraId="6AA25D94" w14:textId="5CE4E5B9" w:rsidR="003E5975" w:rsidRDefault="00600B16">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11" w:history="1">
        <w:r w:rsidR="003E5975" w:rsidRPr="00863655">
          <w:rPr>
            <w:rStyle w:val="a9"/>
            <w:noProof/>
          </w:rPr>
          <w:t>7</w:t>
        </w:r>
        <w:r w:rsidR="003E5975">
          <w:rPr>
            <w:rFonts w:asciiTheme="minorHAnsi" w:eastAsiaTheme="minorEastAsia" w:hAnsiTheme="minorHAnsi" w:cstheme="minorBidi"/>
            <w:noProof/>
            <w:sz w:val="22"/>
            <w:szCs w:val="22"/>
            <w:lang w:val="ru-RU" w:eastAsia="ru-RU"/>
          </w:rPr>
          <w:tab/>
        </w:r>
        <w:r w:rsidR="003E5975" w:rsidRPr="00863655">
          <w:rPr>
            <w:rStyle w:val="a9"/>
            <w:noProof/>
          </w:rPr>
          <w:t>Surface Mode</w:t>
        </w:r>
        <w:r w:rsidR="003E5975">
          <w:rPr>
            <w:noProof/>
            <w:webHidden/>
          </w:rPr>
          <w:tab/>
        </w:r>
        <w:r w:rsidR="003E5975">
          <w:rPr>
            <w:noProof/>
            <w:webHidden/>
          </w:rPr>
          <w:fldChar w:fldCharType="begin"/>
        </w:r>
        <w:r w:rsidR="003E5975">
          <w:rPr>
            <w:noProof/>
            <w:webHidden/>
          </w:rPr>
          <w:instrText xml:space="preserve"> PAGEREF _Toc57726411 \h </w:instrText>
        </w:r>
        <w:r w:rsidR="003E5975">
          <w:rPr>
            <w:noProof/>
            <w:webHidden/>
          </w:rPr>
        </w:r>
        <w:r w:rsidR="003E5975">
          <w:rPr>
            <w:noProof/>
            <w:webHidden/>
          </w:rPr>
          <w:fldChar w:fldCharType="separate"/>
        </w:r>
        <w:r w:rsidR="00AF049C">
          <w:rPr>
            <w:noProof/>
            <w:webHidden/>
          </w:rPr>
          <w:t>19</w:t>
        </w:r>
        <w:r w:rsidR="003E5975">
          <w:rPr>
            <w:noProof/>
            <w:webHidden/>
          </w:rPr>
          <w:fldChar w:fldCharType="end"/>
        </w:r>
      </w:hyperlink>
    </w:p>
    <w:p w14:paraId="71ECEBCD" w14:textId="45B779EC" w:rsidR="003E5975" w:rsidRDefault="00600B16">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12" w:history="1">
        <w:r w:rsidR="003E5975" w:rsidRPr="00863655">
          <w:rPr>
            <w:rStyle w:val="a9"/>
            <w:noProof/>
          </w:rPr>
          <w:t>8</w:t>
        </w:r>
        <w:r w:rsidR="003E5975">
          <w:rPr>
            <w:rFonts w:asciiTheme="minorHAnsi" w:eastAsiaTheme="minorEastAsia" w:hAnsiTheme="minorHAnsi" w:cstheme="minorBidi"/>
            <w:noProof/>
            <w:sz w:val="22"/>
            <w:szCs w:val="22"/>
            <w:lang w:val="ru-RU" w:eastAsia="ru-RU"/>
          </w:rPr>
          <w:tab/>
        </w:r>
        <w:r w:rsidR="003E5975" w:rsidRPr="00863655">
          <w:rPr>
            <w:rStyle w:val="a9"/>
            <w:noProof/>
          </w:rPr>
          <w:t>Orientation of the Scatterer</w:t>
        </w:r>
        <w:r w:rsidR="003E5975">
          <w:rPr>
            <w:noProof/>
            <w:webHidden/>
          </w:rPr>
          <w:tab/>
        </w:r>
        <w:r w:rsidR="003E5975">
          <w:rPr>
            <w:noProof/>
            <w:webHidden/>
          </w:rPr>
          <w:fldChar w:fldCharType="begin"/>
        </w:r>
        <w:r w:rsidR="003E5975">
          <w:rPr>
            <w:noProof/>
            <w:webHidden/>
          </w:rPr>
          <w:instrText xml:space="preserve"> PAGEREF _Toc57726412 \h </w:instrText>
        </w:r>
        <w:r w:rsidR="003E5975">
          <w:rPr>
            <w:noProof/>
            <w:webHidden/>
          </w:rPr>
        </w:r>
        <w:r w:rsidR="003E5975">
          <w:rPr>
            <w:noProof/>
            <w:webHidden/>
          </w:rPr>
          <w:fldChar w:fldCharType="separate"/>
        </w:r>
        <w:r w:rsidR="00AF049C">
          <w:rPr>
            <w:noProof/>
            <w:webHidden/>
          </w:rPr>
          <w:t>20</w:t>
        </w:r>
        <w:r w:rsidR="003E5975">
          <w:rPr>
            <w:noProof/>
            <w:webHidden/>
          </w:rPr>
          <w:fldChar w:fldCharType="end"/>
        </w:r>
      </w:hyperlink>
    </w:p>
    <w:p w14:paraId="291F0D09" w14:textId="19905378"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13" w:history="1">
        <w:r w:rsidR="003E5975" w:rsidRPr="00863655">
          <w:rPr>
            <w:rStyle w:val="a9"/>
            <w:noProof/>
          </w:rPr>
          <w:t>8.1</w:t>
        </w:r>
        <w:r w:rsidR="003E5975">
          <w:rPr>
            <w:rFonts w:asciiTheme="minorHAnsi" w:eastAsiaTheme="minorEastAsia" w:hAnsiTheme="minorHAnsi" w:cstheme="minorBidi"/>
            <w:noProof/>
            <w:sz w:val="22"/>
            <w:szCs w:val="22"/>
            <w:lang w:val="ru-RU" w:eastAsia="ru-RU"/>
          </w:rPr>
          <w:tab/>
        </w:r>
        <w:r w:rsidR="003E5975" w:rsidRPr="00863655">
          <w:rPr>
            <w:rStyle w:val="a9"/>
            <w:noProof/>
          </w:rPr>
          <w:t>Single orientation</w:t>
        </w:r>
        <w:r w:rsidR="003E5975">
          <w:rPr>
            <w:noProof/>
            <w:webHidden/>
          </w:rPr>
          <w:tab/>
        </w:r>
        <w:r w:rsidR="003E5975">
          <w:rPr>
            <w:noProof/>
            <w:webHidden/>
          </w:rPr>
          <w:fldChar w:fldCharType="begin"/>
        </w:r>
        <w:r w:rsidR="003E5975">
          <w:rPr>
            <w:noProof/>
            <w:webHidden/>
          </w:rPr>
          <w:instrText xml:space="preserve"> PAGEREF _Toc57726413 \h </w:instrText>
        </w:r>
        <w:r w:rsidR="003E5975">
          <w:rPr>
            <w:noProof/>
            <w:webHidden/>
          </w:rPr>
        </w:r>
        <w:r w:rsidR="003E5975">
          <w:rPr>
            <w:noProof/>
            <w:webHidden/>
          </w:rPr>
          <w:fldChar w:fldCharType="separate"/>
        </w:r>
        <w:r w:rsidR="00AF049C">
          <w:rPr>
            <w:noProof/>
            <w:webHidden/>
          </w:rPr>
          <w:t>20</w:t>
        </w:r>
        <w:r w:rsidR="003E5975">
          <w:rPr>
            <w:noProof/>
            <w:webHidden/>
          </w:rPr>
          <w:fldChar w:fldCharType="end"/>
        </w:r>
      </w:hyperlink>
    </w:p>
    <w:p w14:paraId="2743EBF6" w14:textId="111D52D3"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14" w:history="1">
        <w:r w:rsidR="003E5975" w:rsidRPr="00863655">
          <w:rPr>
            <w:rStyle w:val="a9"/>
            <w:noProof/>
          </w:rPr>
          <w:t>8.2</w:t>
        </w:r>
        <w:r w:rsidR="003E5975">
          <w:rPr>
            <w:rFonts w:asciiTheme="minorHAnsi" w:eastAsiaTheme="minorEastAsia" w:hAnsiTheme="minorHAnsi" w:cstheme="minorBidi"/>
            <w:noProof/>
            <w:sz w:val="22"/>
            <w:szCs w:val="22"/>
            <w:lang w:val="ru-RU" w:eastAsia="ru-RU"/>
          </w:rPr>
          <w:tab/>
        </w:r>
        <w:r w:rsidR="003E5975" w:rsidRPr="00863655">
          <w:rPr>
            <w:rStyle w:val="a9"/>
            <w:noProof/>
          </w:rPr>
          <w:t>Orientation averaging</w:t>
        </w:r>
        <w:r w:rsidR="003E5975">
          <w:rPr>
            <w:noProof/>
            <w:webHidden/>
          </w:rPr>
          <w:tab/>
        </w:r>
        <w:r w:rsidR="003E5975">
          <w:rPr>
            <w:noProof/>
            <w:webHidden/>
          </w:rPr>
          <w:fldChar w:fldCharType="begin"/>
        </w:r>
        <w:r w:rsidR="003E5975">
          <w:rPr>
            <w:noProof/>
            <w:webHidden/>
          </w:rPr>
          <w:instrText xml:space="preserve"> PAGEREF _Toc57726414 \h </w:instrText>
        </w:r>
        <w:r w:rsidR="003E5975">
          <w:rPr>
            <w:noProof/>
            <w:webHidden/>
          </w:rPr>
        </w:r>
        <w:r w:rsidR="003E5975">
          <w:rPr>
            <w:noProof/>
            <w:webHidden/>
          </w:rPr>
          <w:fldChar w:fldCharType="separate"/>
        </w:r>
        <w:r w:rsidR="00AF049C">
          <w:rPr>
            <w:noProof/>
            <w:webHidden/>
          </w:rPr>
          <w:t>20</w:t>
        </w:r>
        <w:r w:rsidR="003E5975">
          <w:rPr>
            <w:noProof/>
            <w:webHidden/>
          </w:rPr>
          <w:fldChar w:fldCharType="end"/>
        </w:r>
      </w:hyperlink>
    </w:p>
    <w:p w14:paraId="73C00019" w14:textId="5314C214" w:rsidR="003E5975" w:rsidRDefault="00600B16">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15" w:history="1">
        <w:r w:rsidR="003E5975" w:rsidRPr="00863655">
          <w:rPr>
            <w:rStyle w:val="a9"/>
            <w:noProof/>
          </w:rPr>
          <w:t>9</w:t>
        </w:r>
        <w:r w:rsidR="003E5975">
          <w:rPr>
            <w:rFonts w:asciiTheme="minorHAnsi" w:eastAsiaTheme="minorEastAsia" w:hAnsiTheme="minorHAnsi" w:cstheme="minorBidi"/>
            <w:noProof/>
            <w:sz w:val="22"/>
            <w:szCs w:val="22"/>
            <w:lang w:val="ru-RU" w:eastAsia="ru-RU"/>
          </w:rPr>
          <w:tab/>
        </w:r>
        <w:r w:rsidR="003E5975" w:rsidRPr="00863655">
          <w:rPr>
            <w:rStyle w:val="a9"/>
            <w:noProof/>
          </w:rPr>
          <w:t>Incident Beam</w:t>
        </w:r>
        <w:r w:rsidR="003E5975">
          <w:rPr>
            <w:noProof/>
            <w:webHidden/>
          </w:rPr>
          <w:tab/>
        </w:r>
        <w:r w:rsidR="003E5975">
          <w:rPr>
            <w:noProof/>
            <w:webHidden/>
          </w:rPr>
          <w:fldChar w:fldCharType="begin"/>
        </w:r>
        <w:r w:rsidR="003E5975">
          <w:rPr>
            <w:noProof/>
            <w:webHidden/>
          </w:rPr>
          <w:instrText xml:space="preserve"> PAGEREF _Toc57726415 \h </w:instrText>
        </w:r>
        <w:r w:rsidR="003E5975">
          <w:rPr>
            <w:noProof/>
            <w:webHidden/>
          </w:rPr>
        </w:r>
        <w:r w:rsidR="003E5975">
          <w:rPr>
            <w:noProof/>
            <w:webHidden/>
          </w:rPr>
          <w:fldChar w:fldCharType="separate"/>
        </w:r>
        <w:r w:rsidR="00AF049C">
          <w:rPr>
            <w:noProof/>
            <w:webHidden/>
          </w:rPr>
          <w:t>21</w:t>
        </w:r>
        <w:r w:rsidR="003E5975">
          <w:rPr>
            <w:noProof/>
            <w:webHidden/>
          </w:rPr>
          <w:fldChar w:fldCharType="end"/>
        </w:r>
      </w:hyperlink>
    </w:p>
    <w:p w14:paraId="27D0C714" w14:textId="1AA2758A"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16" w:history="1">
        <w:r w:rsidR="003E5975" w:rsidRPr="00863655">
          <w:rPr>
            <w:rStyle w:val="a9"/>
            <w:noProof/>
          </w:rPr>
          <w:t>9.1</w:t>
        </w:r>
        <w:r w:rsidR="003E5975">
          <w:rPr>
            <w:rFonts w:asciiTheme="minorHAnsi" w:eastAsiaTheme="minorEastAsia" w:hAnsiTheme="minorHAnsi" w:cstheme="minorBidi"/>
            <w:noProof/>
            <w:sz w:val="22"/>
            <w:szCs w:val="22"/>
            <w:lang w:val="ru-RU" w:eastAsia="ru-RU"/>
          </w:rPr>
          <w:tab/>
        </w:r>
        <w:r w:rsidR="003E5975" w:rsidRPr="00863655">
          <w:rPr>
            <w:rStyle w:val="a9"/>
            <w:noProof/>
          </w:rPr>
          <w:t>Propagation direction</w:t>
        </w:r>
        <w:r w:rsidR="003E5975">
          <w:rPr>
            <w:noProof/>
            <w:webHidden/>
          </w:rPr>
          <w:tab/>
        </w:r>
        <w:r w:rsidR="003E5975">
          <w:rPr>
            <w:noProof/>
            <w:webHidden/>
          </w:rPr>
          <w:fldChar w:fldCharType="begin"/>
        </w:r>
        <w:r w:rsidR="003E5975">
          <w:rPr>
            <w:noProof/>
            <w:webHidden/>
          </w:rPr>
          <w:instrText xml:space="preserve"> PAGEREF _Toc57726416 \h </w:instrText>
        </w:r>
        <w:r w:rsidR="003E5975">
          <w:rPr>
            <w:noProof/>
            <w:webHidden/>
          </w:rPr>
        </w:r>
        <w:r w:rsidR="003E5975">
          <w:rPr>
            <w:noProof/>
            <w:webHidden/>
          </w:rPr>
          <w:fldChar w:fldCharType="separate"/>
        </w:r>
        <w:r w:rsidR="00AF049C">
          <w:rPr>
            <w:noProof/>
            <w:webHidden/>
          </w:rPr>
          <w:t>21</w:t>
        </w:r>
        <w:r w:rsidR="003E5975">
          <w:rPr>
            <w:noProof/>
            <w:webHidden/>
          </w:rPr>
          <w:fldChar w:fldCharType="end"/>
        </w:r>
      </w:hyperlink>
    </w:p>
    <w:p w14:paraId="0F7217D2" w14:textId="0F90ACBC"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17" w:history="1">
        <w:r w:rsidR="003E5975" w:rsidRPr="00863655">
          <w:rPr>
            <w:rStyle w:val="a9"/>
            <w:noProof/>
          </w:rPr>
          <w:t>9.2</w:t>
        </w:r>
        <w:r w:rsidR="003E5975">
          <w:rPr>
            <w:rFonts w:asciiTheme="minorHAnsi" w:eastAsiaTheme="minorEastAsia" w:hAnsiTheme="minorHAnsi" w:cstheme="minorBidi"/>
            <w:noProof/>
            <w:sz w:val="22"/>
            <w:szCs w:val="22"/>
            <w:lang w:val="ru-RU" w:eastAsia="ru-RU"/>
          </w:rPr>
          <w:tab/>
        </w:r>
        <w:r w:rsidR="003E5975" w:rsidRPr="00863655">
          <w:rPr>
            <w:rStyle w:val="a9"/>
            <w:noProof/>
          </w:rPr>
          <w:t>Beam type</w:t>
        </w:r>
        <w:r w:rsidR="003E5975">
          <w:rPr>
            <w:noProof/>
            <w:webHidden/>
          </w:rPr>
          <w:tab/>
        </w:r>
        <w:r w:rsidR="003E5975">
          <w:rPr>
            <w:noProof/>
            <w:webHidden/>
          </w:rPr>
          <w:fldChar w:fldCharType="begin"/>
        </w:r>
        <w:r w:rsidR="003E5975">
          <w:rPr>
            <w:noProof/>
            <w:webHidden/>
          </w:rPr>
          <w:instrText xml:space="preserve"> PAGEREF _Toc57726417 \h </w:instrText>
        </w:r>
        <w:r w:rsidR="003E5975">
          <w:rPr>
            <w:noProof/>
            <w:webHidden/>
          </w:rPr>
        </w:r>
        <w:r w:rsidR="003E5975">
          <w:rPr>
            <w:noProof/>
            <w:webHidden/>
          </w:rPr>
          <w:fldChar w:fldCharType="separate"/>
        </w:r>
        <w:r w:rsidR="00AF049C">
          <w:rPr>
            <w:noProof/>
            <w:webHidden/>
          </w:rPr>
          <w:t>21</w:t>
        </w:r>
        <w:r w:rsidR="003E5975">
          <w:rPr>
            <w:noProof/>
            <w:webHidden/>
          </w:rPr>
          <w:fldChar w:fldCharType="end"/>
        </w:r>
      </w:hyperlink>
    </w:p>
    <w:p w14:paraId="270886B1" w14:textId="67799809"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18" w:history="1">
        <w:r w:rsidR="003E5975" w:rsidRPr="00863655">
          <w:rPr>
            <w:rStyle w:val="a9"/>
            <w:noProof/>
          </w:rPr>
          <w:t>9.3</w:t>
        </w:r>
        <w:r w:rsidR="003E5975">
          <w:rPr>
            <w:rFonts w:asciiTheme="minorHAnsi" w:eastAsiaTheme="minorEastAsia" w:hAnsiTheme="minorHAnsi" w:cstheme="minorBidi"/>
            <w:noProof/>
            <w:sz w:val="22"/>
            <w:szCs w:val="22"/>
            <w:lang w:val="ru-RU" w:eastAsia="ru-RU"/>
          </w:rPr>
          <w:tab/>
        </w:r>
        <w:r w:rsidR="003E5975" w:rsidRPr="00863655">
          <w:rPr>
            <w:rStyle w:val="a9"/>
            <w:noProof/>
          </w:rPr>
          <w:t>Incident polarization</w:t>
        </w:r>
        <w:r w:rsidR="003E5975">
          <w:rPr>
            <w:noProof/>
            <w:webHidden/>
          </w:rPr>
          <w:tab/>
        </w:r>
        <w:r w:rsidR="003E5975">
          <w:rPr>
            <w:noProof/>
            <w:webHidden/>
          </w:rPr>
          <w:fldChar w:fldCharType="begin"/>
        </w:r>
        <w:r w:rsidR="003E5975">
          <w:rPr>
            <w:noProof/>
            <w:webHidden/>
          </w:rPr>
          <w:instrText xml:space="preserve"> PAGEREF _Toc57726418 \h </w:instrText>
        </w:r>
        <w:r w:rsidR="003E5975">
          <w:rPr>
            <w:noProof/>
            <w:webHidden/>
          </w:rPr>
        </w:r>
        <w:r w:rsidR="003E5975">
          <w:rPr>
            <w:noProof/>
            <w:webHidden/>
          </w:rPr>
          <w:fldChar w:fldCharType="separate"/>
        </w:r>
        <w:r w:rsidR="00AF049C">
          <w:rPr>
            <w:noProof/>
            <w:webHidden/>
          </w:rPr>
          <w:t>23</w:t>
        </w:r>
        <w:r w:rsidR="003E5975">
          <w:rPr>
            <w:noProof/>
            <w:webHidden/>
          </w:rPr>
          <w:fldChar w:fldCharType="end"/>
        </w:r>
      </w:hyperlink>
    </w:p>
    <w:p w14:paraId="0D23FF02" w14:textId="7BB486B4" w:rsidR="003E5975" w:rsidRDefault="00600B16">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19" w:history="1">
        <w:r w:rsidR="003E5975" w:rsidRPr="00863655">
          <w:rPr>
            <w:rStyle w:val="a9"/>
            <w:noProof/>
          </w:rPr>
          <w:t>10</w:t>
        </w:r>
        <w:r w:rsidR="003E5975">
          <w:rPr>
            <w:rFonts w:asciiTheme="minorHAnsi" w:eastAsiaTheme="minorEastAsia" w:hAnsiTheme="minorHAnsi" w:cstheme="minorBidi"/>
            <w:noProof/>
            <w:sz w:val="22"/>
            <w:szCs w:val="22"/>
            <w:lang w:val="ru-RU" w:eastAsia="ru-RU"/>
          </w:rPr>
          <w:tab/>
        </w:r>
        <w:r w:rsidR="003E5975" w:rsidRPr="00863655">
          <w:rPr>
            <w:rStyle w:val="a9"/>
            <w:noProof/>
          </w:rPr>
          <w:t>DDA Formulation</w:t>
        </w:r>
        <w:r w:rsidR="003E5975">
          <w:rPr>
            <w:noProof/>
            <w:webHidden/>
          </w:rPr>
          <w:tab/>
        </w:r>
        <w:r w:rsidR="003E5975">
          <w:rPr>
            <w:noProof/>
            <w:webHidden/>
          </w:rPr>
          <w:fldChar w:fldCharType="begin"/>
        </w:r>
        <w:r w:rsidR="003E5975">
          <w:rPr>
            <w:noProof/>
            <w:webHidden/>
          </w:rPr>
          <w:instrText xml:space="preserve"> PAGEREF _Toc57726419 \h </w:instrText>
        </w:r>
        <w:r w:rsidR="003E5975">
          <w:rPr>
            <w:noProof/>
            <w:webHidden/>
          </w:rPr>
        </w:r>
        <w:r w:rsidR="003E5975">
          <w:rPr>
            <w:noProof/>
            <w:webHidden/>
          </w:rPr>
          <w:fldChar w:fldCharType="separate"/>
        </w:r>
        <w:r w:rsidR="00AF049C">
          <w:rPr>
            <w:noProof/>
            <w:webHidden/>
          </w:rPr>
          <w:t>24</w:t>
        </w:r>
        <w:r w:rsidR="003E5975">
          <w:rPr>
            <w:noProof/>
            <w:webHidden/>
          </w:rPr>
          <w:fldChar w:fldCharType="end"/>
        </w:r>
      </w:hyperlink>
    </w:p>
    <w:p w14:paraId="38FAA6E0" w14:textId="4980E195"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20" w:history="1">
        <w:r w:rsidR="003E5975" w:rsidRPr="00863655">
          <w:rPr>
            <w:rStyle w:val="a9"/>
            <w:noProof/>
          </w:rPr>
          <w:t>10.1</w:t>
        </w:r>
        <w:r w:rsidR="003E5975">
          <w:rPr>
            <w:rFonts w:asciiTheme="minorHAnsi" w:eastAsiaTheme="minorEastAsia" w:hAnsiTheme="minorHAnsi" w:cstheme="minorBidi"/>
            <w:noProof/>
            <w:sz w:val="22"/>
            <w:szCs w:val="22"/>
            <w:lang w:val="ru-RU" w:eastAsia="ru-RU"/>
          </w:rPr>
          <w:tab/>
        </w:r>
        <w:r w:rsidR="003E5975" w:rsidRPr="00863655">
          <w:rPr>
            <w:rStyle w:val="a9"/>
            <w:noProof/>
          </w:rPr>
          <w:t>Polarizability prescription</w:t>
        </w:r>
        <w:r w:rsidR="003E5975">
          <w:rPr>
            <w:noProof/>
            <w:webHidden/>
          </w:rPr>
          <w:tab/>
        </w:r>
        <w:r w:rsidR="003E5975">
          <w:rPr>
            <w:noProof/>
            <w:webHidden/>
          </w:rPr>
          <w:fldChar w:fldCharType="begin"/>
        </w:r>
        <w:r w:rsidR="003E5975">
          <w:rPr>
            <w:noProof/>
            <w:webHidden/>
          </w:rPr>
          <w:instrText xml:space="preserve"> PAGEREF _Toc57726420 \h </w:instrText>
        </w:r>
        <w:r w:rsidR="003E5975">
          <w:rPr>
            <w:noProof/>
            <w:webHidden/>
          </w:rPr>
        </w:r>
        <w:r w:rsidR="003E5975">
          <w:rPr>
            <w:noProof/>
            <w:webHidden/>
          </w:rPr>
          <w:fldChar w:fldCharType="separate"/>
        </w:r>
        <w:r w:rsidR="00AF049C">
          <w:rPr>
            <w:noProof/>
            <w:webHidden/>
          </w:rPr>
          <w:t>24</w:t>
        </w:r>
        <w:r w:rsidR="003E5975">
          <w:rPr>
            <w:noProof/>
            <w:webHidden/>
          </w:rPr>
          <w:fldChar w:fldCharType="end"/>
        </w:r>
      </w:hyperlink>
    </w:p>
    <w:p w14:paraId="02E0AD3B" w14:textId="6CBE0933"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21" w:history="1">
        <w:r w:rsidR="003E5975" w:rsidRPr="00863655">
          <w:rPr>
            <w:rStyle w:val="a9"/>
            <w:noProof/>
          </w:rPr>
          <w:t>10.2</w:t>
        </w:r>
        <w:r w:rsidR="003E5975">
          <w:rPr>
            <w:rFonts w:asciiTheme="minorHAnsi" w:eastAsiaTheme="minorEastAsia" w:hAnsiTheme="minorHAnsi" w:cstheme="minorBidi"/>
            <w:noProof/>
            <w:sz w:val="22"/>
            <w:szCs w:val="22"/>
            <w:lang w:val="ru-RU" w:eastAsia="ru-RU"/>
          </w:rPr>
          <w:tab/>
        </w:r>
        <w:r w:rsidR="003E5975" w:rsidRPr="00863655">
          <w:rPr>
            <w:rStyle w:val="a9"/>
            <w:noProof/>
          </w:rPr>
          <w:t>Interaction term</w:t>
        </w:r>
        <w:r w:rsidR="003E5975">
          <w:rPr>
            <w:noProof/>
            <w:webHidden/>
          </w:rPr>
          <w:tab/>
        </w:r>
        <w:r w:rsidR="003E5975">
          <w:rPr>
            <w:noProof/>
            <w:webHidden/>
          </w:rPr>
          <w:fldChar w:fldCharType="begin"/>
        </w:r>
        <w:r w:rsidR="003E5975">
          <w:rPr>
            <w:noProof/>
            <w:webHidden/>
          </w:rPr>
          <w:instrText xml:space="preserve"> PAGEREF _Toc57726421 \h </w:instrText>
        </w:r>
        <w:r w:rsidR="003E5975">
          <w:rPr>
            <w:noProof/>
            <w:webHidden/>
          </w:rPr>
        </w:r>
        <w:r w:rsidR="003E5975">
          <w:rPr>
            <w:noProof/>
            <w:webHidden/>
          </w:rPr>
          <w:fldChar w:fldCharType="separate"/>
        </w:r>
        <w:r w:rsidR="00AF049C">
          <w:rPr>
            <w:noProof/>
            <w:webHidden/>
          </w:rPr>
          <w:t>27</w:t>
        </w:r>
        <w:r w:rsidR="003E5975">
          <w:rPr>
            <w:noProof/>
            <w:webHidden/>
          </w:rPr>
          <w:fldChar w:fldCharType="end"/>
        </w:r>
      </w:hyperlink>
    </w:p>
    <w:p w14:paraId="00625959" w14:textId="665642A1"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22" w:history="1">
        <w:r w:rsidR="003E5975" w:rsidRPr="00863655">
          <w:rPr>
            <w:rStyle w:val="a9"/>
            <w:noProof/>
          </w:rPr>
          <w:t>10.3</w:t>
        </w:r>
        <w:r w:rsidR="003E5975">
          <w:rPr>
            <w:rFonts w:asciiTheme="minorHAnsi" w:eastAsiaTheme="minorEastAsia" w:hAnsiTheme="minorHAnsi" w:cstheme="minorBidi"/>
            <w:noProof/>
            <w:sz w:val="22"/>
            <w:szCs w:val="22"/>
            <w:lang w:val="ru-RU" w:eastAsia="ru-RU"/>
          </w:rPr>
          <w:tab/>
        </w:r>
        <w:r w:rsidR="003E5975" w:rsidRPr="00863655">
          <w:rPr>
            <w:rStyle w:val="a9"/>
            <w:noProof/>
          </w:rPr>
          <w:t>Reflection term</w:t>
        </w:r>
        <w:r w:rsidR="003E5975">
          <w:rPr>
            <w:noProof/>
            <w:webHidden/>
          </w:rPr>
          <w:tab/>
        </w:r>
        <w:r w:rsidR="003E5975">
          <w:rPr>
            <w:noProof/>
            <w:webHidden/>
          </w:rPr>
          <w:fldChar w:fldCharType="begin"/>
        </w:r>
        <w:r w:rsidR="003E5975">
          <w:rPr>
            <w:noProof/>
            <w:webHidden/>
          </w:rPr>
          <w:instrText xml:space="preserve"> PAGEREF _Toc57726422 \h </w:instrText>
        </w:r>
        <w:r w:rsidR="003E5975">
          <w:rPr>
            <w:noProof/>
            <w:webHidden/>
          </w:rPr>
        </w:r>
        <w:r w:rsidR="003E5975">
          <w:rPr>
            <w:noProof/>
            <w:webHidden/>
          </w:rPr>
          <w:fldChar w:fldCharType="separate"/>
        </w:r>
        <w:r w:rsidR="00AF049C">
          <w:rPr>
            <w:noProof/>
            <w:webHidden/>
          </w:rPr>
          <w:t>28</w:t>
        </w:r>
        <w:r w:rsidR="003E5975">
          <w:rPr>
            <w:noProof/>
            <w:webHidden/>
          </w:rPr>
          <w:fldChar w:fldCharType="end"/>
        </w:r>
      </w:hyperlink>
    </w:p>
    <w:p w14:paraId="580A658D" w14:textId="3BBBE4D1"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23" w:history="1">
        <w:r w:rsidR="003E5975" w:rsidRPr="00863655">
          <w:rPr>
            <w:rStyle w:val="a9"/>
            <w:noProof/>
          </w:rPr>
          <w:t>10.4</w:t>
        </w:r>
        <w:r w:rsidR="003E5975">
          <w:rPr>
            <w:rFonts w:asciiTheme="minorHAnsi" w:eastAsiaTheme="minorEastAsia" w:hAnsiTheme="minorHAnsi" w:cstheme="minorBidi"/>
            <w:noProof/>
            <w:sz w:val="22"/>
            <w:szCs w:val="22"/>
            <w:lang w:val="ru-RU" w:eastAsia="ru-RU"/>
          </w:rPr>
          <w:tab/>
        </w:r>
        <w:r w:rsidR="003E5975" w:rsidRPr="00863655">
          <w:rPr>
            <w:rStyle w:val="a9"/>
            <w:noProof/>
          </w:rPr>
          <w:t>How to calculate scattering quantities</w:t>
        </w:r>
        <w:r w:rsidR="003E5975">
          <w:rPr>
            <w:noProof/>
            <w:webHidden/>
          </w:rPr>
          <w:tab/>
        </w:r>
        <w:r w:rsidR="003E5975">
          <w:rPr>
            <w:noProof/>
            <w:webHidden/>
          </w:rPr>
          <w:fldChar w:fldCharType="begin"/>
        </w:r>
        <w:r w:rsidR="003E5975">
          <w:rPr>
            <w:noProof/>
            <w:webHidden/>
          </w:rPr>
          <w:instrText xml:space="preserve"> PAGEREF _Toc57726423 \h </w:instrText>
        </w:r>
        <w:r w:rsidR="003E5975">
          <w:rPr>
            <w:noProof/>
            <w:webHidden/>
          </w:rPr>
        </w:r>
        <w:r w:rsidR="003E5975">
          <w:rPr>
            <w:noProof/>
            <w:webHidden/>
          </w:rPr>
          <w:fldChar w:fldCharType="separate"/>
        </w:r>
        <w:r w:rsidR="00AF049C">
          <w:rPr>
            <w:noProof/>
            <w:webHidden/>
          </w:rPr>
          <w:t>29</w:t>
        </w:r>
        <w:r w:rsidR="003E5975">
          <w:rPr>
            <w:noProof/>
            <w:webHidden/>
          </w:rPr>
          <w:fldChar w:fldCharType="end"/>
        </w:r>
      </w:hyperlink>
    </w:p>
    <w:p w14:paraId="21E6C83B" w14:textId="41AB7CCC" w:rsidR="003E5975" w:rsidRDefault="00600B16">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24" w:history="1">
        <w:r w:rsidR="003E5975" w:rsidRPr="00863655">
          <w:rPr>
            <w:rStyle w:val="a9"/>
            <w:noProof/>
          </w:rPr>
          <w:t>11</w:t>
        </w:r>
        <w:r w:rsidR="003E5975">
          <w:rPr>
            <w:rFonts w:asciiTheme="minorHAnsi" w:eastAsiaTheme="minorEastAsia" w:hAnsiTheme="minorHAnsi" w:cstheme="minorBidi"/>
            <w:noProof/>
            <w:sz w:val="22"/>
            <w:szCs w:val="22"/>
            <w:lang w:val="ru-RU" w:eastAsia="ru-RU"/>
          </w:rPr>
          <w:tab/>
        </w:r>
        <w:r w:rsidR="003E5975" w:rsidRPr="00863655">
          <w:rPr>
            <w:rStyle w:val="a9"/>
            <w:noProof/>
          </w:rPr>
          <w:t>What Scattering Quantities Are Calculated</w:t>
        </w:r>
        <w:r w:rsidR="003E5975">
          <w:rPr>
            <w:noProof/>
            <w:webHidden/>
          </w:rPr>
          <w:tab/>
        </w:r>
        <w:r w:rsidR="003E5975">
          <w:rPr>
            <w:noProof/>
            <w:webHidden/>
          </w:rPr>
          <w:fldChar w:fldCharType="begin"/>
        </w:r>
        <w:r w:rsidR="003E5975">
          <w:rPr>
            <w:noProof/>
            <w:webHidden/>
          </w:rPr>
          <w:instrText xml:space="preserve"> PAGEREF _Toc57726424 \h </w:instrText>
        </w:r>
        <w:r w:rsidR="003E5975">
          <w:rPr>
            <w:noProof/>
            <w:webHidden/>
          </w:rPr>
        </w:r>
        <w:r w:rsidR="003E5975">
          <w:rPr>
            <w:noProof/>
            <w:webHidden/>
          </w:rPr>
          <w:fldChar w:fldCharType="separate"/>
        </w:r>
        <w:r w:rsidR="00AF049C">
          <w:rPr>
            <w:noProof/>
            <w:webHidden/>
          </w:rPr>
          <w:t>31</w:t>
        </w:r>
        <w:r w:rsidR="003E5975">
          <w:rPr>
            <w:noProof/>
            <w:webHidden/>
          </w:rPr>
          <w:fldChar w:fldCharType="end"/>
        </w:r>
      </w:hyperlink>
    </w:p>
    <w:p w14:paraId="2D9C4C3D" w14:textId="1C56BC71"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25" w:history="1">
        <w:r w:rsidR="003E5975" w:rsidRPr="00863655">
          <w:rPr>
            <w:rStyle w:val="a9"/>
            <w:noProof/>
          </w:rPr>
          <w:t>11.1</w:t>
        </w:r>
        <w:r w:rsidR="003E5975">
          <w:rPr>
            <w:rFonts w:asciiTheme="minorHAnsi" w:eastAsiaTheme="minorEastAsia" w:hAnsiTheme="minorHAnsi" w:cstheme="minorBidi"/>
            <w:noProof/>
            <w:sz w:val="22"/>
            <w:szCs w:val="22"/>
            <w:lang w:val="ru-RU" w:eastAsia="ru-RU"/>
          </w:rPr>
          <w:tab/>
        </w:r>
        <w:r w:rsidR="003E5975" w:rsidRPr="00863655">
          <w:rPr>
            <w:rStyle w:val="a9"/>
            <w:noProof/>
          </w:rPr>
          <w:t>Definition of scattering plane and angles</w:t>
        </w:r>
        <w:r w:rsidR="003E5975">
          <w:rPr>
            <w:noProof/>
            <w:webHidden/>
          </w:rPr>
          <w:tab/>
        </w:r>
        <w:r w:rsidR="003E5975">
          <w:rPr>
            <w:noProof/>
            <w:webHidden/>
          </w:rPr>
          <w:fldChar w:fldCharType="begin"/>
        </w:r>
        <w:r w:rsidR="003E5975">
          <w:rPr>
            <w:noProof/>
            <w:webHidden/>
          </w:rPr>
          <w:instrText xml:space="preserve"> PAGEREF _Toc57726425 \h </w:instrText>
        </w:r>
        <w:r w:rsidR="003E5975">
          <w:rPr>
            <w:noProof/>
            <w:webHidden/>
          </w:rPr>
        </w:r>
        <w:r w:rsidR="003E5975">
          <w:rPr>
            <w:noProof/>
            <w:webHidden/>
          </w:rPr>
          <w:fldChar w:fldCharType="separate"/>
        </w:r>
        <w:r w:rsidR="00AF049C">
          <w:rPr>
            <w:noProof/>
            <w:webHidden/>
          </w:rPr>
          <w:t>31</w:t>
        </w:r>
        <w:r w:rsidR="003E5975">
          <w:rPr>
            <w:noProof/>
            <w:webHidden/>
          </w:rPr>
          <w:fldChar w:fldCharType="end"/>
        </w:r>
      </w:hyperlink>
    </w:p>
    <w:p w14:paraId="60257A9A" w14:textId="67A884C8"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26" w:history="1">
        <w:r w:rsidR="003E5975" w:rsidRPr="00863655">
          <w:rPr>
            <w:rStyle w:val="a9"/>
            <w:noProof/>
          </w:rPr>
          <w:t>11.2</w:t>
        </w:r>
        <w:r w:rsidR="003E5975">
          <w:rPr>
            <w:rFonts w:asciiTheme="minorHAnsi" w:eastAsiaTheme="minorEastAsia" w:hAnsiTheme="minorHAnsi" w:cstheme="minorBidi"/>
            <w:noProof/>
            <w:sz w:val="22"/>
            <w:szCs w:val="22"/>
            <w:lang w:val="ru-RU" w:eastAsia="ru-RU"/>
          </w:rPr>
          <w:tab/>
        </w:r>
        <w:r w:rsidR="003E5975" w:rsidRPr="00863655">
          <w:rPr>
            <w:rStyle w:val="a9"/>
            <w:noProof/>
          </w:rPr>
          <w:t>Mueller matrix and its derivatives</w:t>
        </w:r>
        <w:r w:rsidR="003E5975">
          <w:rPr>
            <w:noProof/>
            <w:webHidden/>
          </w:rPr>
          <w:tab/>
        </w:r>
        <w:r w:rsidR="003E5975">
          <w:rPr>
            <w:noProof/>
            <w:webHidden/>
          </w:rPr>
          <w:fldChar w:fldCharType="begin"/>
        </w:r>
        <w:r w:rsidR="003E5975">
          <w:rPr>
            <w:noProof/>
            <w:webHidden/>
          </w:rPr>
          <w:instrText xml:space="preserve"> PAGEREF _Toc57726426 \h </w:instrText>
        </w:r>
        <w:r w:rsidR="003E5975">
          <w:rPr>
            <w:noProof/>
            <w:webHidden/>
          </w:rPr>
        </w:r>
        <w:r w:rsidR="003E5975">
          <w:rPr>
            <w:noProof/>
            <w:webHidden/>
          </w:rPr>
          <w:fldChar w:fldCharType="separate"/>
        </w:r>
        <w:r w:rsidR="00AF049C">
          <w:rPr>
            <w:noProof/>
            <w:webHidden/>
          </w:rPr>
          <w:t>32</w:t>
        </w:r>
        <w:r w:rsidR="003E5975">
          <w:rPr>
            <w:noProof/>
            <w:webHidden/>
          </w:rPr>
          <w:fldChar w:fldCharType="end"/>
        </w:r>
      </w:hyperlink>
    </w:p>
    <w:p w14:paraId="18DD59DD" w14:textId="21AE58FF"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27" w:history="1">
        <w:r w:rsidR="003E5975" w:rsidRPr="00863655">
          <w:rPr>
            <w:rStyle w:val="a9"/>
            <w:noProof/>
          </w:rPr>
          <w:t>11.3</w:t>
        </w:r>
        <w:r w:rsidR="003E5975">
          <w:rPr>
            <w:rFonts w:asciiTheme="minorHAnsi" w:eastAsiaTheme="minorEastAsia" w:hAnsiTheme="minorHAnsi" w:cstheme="minorBidi"/>
            <w:noProof/>
            <w:sz w:val="22"/>
            <w:szCs w:val="22"/>
            <w:lang w:val="ru-RU" w:eastAsia="ru-RU"/>
          </w:rPr>
          <w:tab/>
        </w:r>
        <w:r w:rsidR="003E5975" w:rsidRPr="00863655">
          <w:rPr>
            <w:rStyle w:val="a9"/>
            <w:noProof/>
          </w:rPr>
          <w:t>Amplitude matrix</w:t>
        </w:r>
        <w:r w:rsidR="003E5975">
          <w:rPr>
            <w:noProof/>
            <w:webHidden/>
          </w:rPr>
          <w:tab/>
        </w:r>
        <w:r w:rsidR="003E5975">
          <w:rPr>
            <w:noProof/>
            <w:webHidden/>
          </w:rPr>
          <w:fldChar w:fldCharType="begin"/>
        </w:r>
        <w:r w:rsidR="003E5975">
          <w:rPr>
            <w:noProof/>
            <w:webHidden/>
          </w:rPr>
          <w:instrText xml:space="preserve"> PAGEREF _Toc57726427 \h </w:instrText>
        </w:r>
        <w:r w:rsidR="003E5975">
          <w:rPr>
            <w:noProof/>
            <w:webHidden/>
          </w:rPr>
        </w:r>
        <w:r w:rsidR="003E5975">
          <w:rPr>
            <w:noProof/>
            <w:webHidden/>
          </w:rPr>
          <w:fldChar w:fldCharType="separate"/>
        </w:r>
        <w:r w:rsidR="00AF049C">
          <w:rPr>
            <w:noProof/>
            <w:webHidden/>
          </w:rPr>
          <w:t>33</w:t>
        </w:r>
        <w:r w:rsidR="003E5975">
          <w:rPr>
            <w:noProof/>
            <w:webHidden/>
          </w:rPr>
          <w:fldChar w:fldCharType="end"/>
        </w:r>
      </w:hyperlink>
    </w:p>
    <w:p w14:paraId="7ECD26AF" w14:textId="5CBCBD7B"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28" w:history="1">
        <w:r w:rsidR="003E5975" w:rsidRPr="00863655">
          <w:rPr>
            <w:rStyle w:val="a9"/>
            <w:noProof/>
          </w:rPr>
          <w:t>11.4</w:t>
        </w:r>
        <w:r w:rsidR="003E5975">
          <w:rPr>
            <w:rFonts w:asciiTheme="minorHAnsi" w:eastAsiaTheme="minorEastAsia" w:hAnsiTheme="minorHAnsi" w:cstheme="minorBidi"/>
            <w:noProof/>
            <w:sz w:val="22"/>
            <w:szCs w:val="22"/>
            <w:lang w:val="ru-RU" w:eastAsia="ru-RU"/>
          </w:rPr>
          <w:tab/>
        </w:r>
        <w:r w:rsidR="003E5975" w:rsidRPr="00863655">
          <w:rPr>
            <w:rStyle w:val="a9"/>
            <w:noProof/>
          </w:rPr>
          <w:t>Integral scattering quantities</w:t>
        </w:r>
        <w:r w:rsidR="003E5975">
          <w:rPr>
            <w:noProof/>
            <w:webHidden/>
          </w:rPr>
          <w:tab/>
        </w:r>
        <w:r w:rsidR="003E5975">
          <w:rPr>
            <w:noProof/>
            <w:webHidden/>
          </w:rPr>
          <w:fldChar w:fldCharType="begin"/>
        </w:r>
        <w:r w:rsidR="003E5975">
          <w:rPr>
            <w:noProof/>
            <w:webHidden/>
          </w:rPr>
          <w:instrText xml:space="preserve"> PAGEREF _Toc57726428 \h </w:instrText>
        </w:r>
        <w:r w:rsidR="003E5975">
          <w:rPr>
            <w:noProof/>
            <w:webHidden/>
          </w:rPr>
        </w:r>
        <w:r w:rsidR="003E5975">
          <w:rPr>
            <w:noProof/>
            <w:webHidden/>
          </w:rPr>
          <w:fldChar w:fldCharType="separate"/>
        </w:r>
        <w:r w:rsidR="00AF049C">
          <w:rPr>
            <w:noProof/>
            <w:webHidden/>
          </w:rPr>
          <w:t>34</w:t>
        </w:r>
        <w:r w:rsidR="003E5975">
          <w:rPr>
            <w:noProof/>
            <w:webHidden/>
          </w:rPr>
          <w:fldChar w:fldCharType="end"/>
        </w:r>
      </w:hyperlink>
    </w:p>
    <w:p w14:paraId="1F51F8A5" w14:textId="473798B6"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29" w:history="1">
        <w:r w:rsidR="003E5975" w:rsidRPr="00863655">
          <w:rPr>
            <w:rStyle w:val="a9"/>
            <w:noProof/>
          </w:rPr>
          <w:t>11.5</w:t>
        </w:r>
        <w:r w:rsidR="003E5975">
          <w:rPr>
            <w:rFonts w:asciiTheme="minorHAnsi" w:eastAsiaTheme="minorEastAsia" w:hAnsiTheme="minorHAnsi" w:cstheme="minorBidi"/>
            <w:noProof/>
            <w:sz w:val="22"/>
            <w:szCs w:val="22"/>
            <w:lang w:val="ru-RU" w:eastAsia="ru-RU"/>
          </w:rPr>
          <w:tab/>
        </w:r>
        <w:r w:rsidR="003E5975" w:rsidRPr="00863655">
          <w:rPr>
            <w:rStyle w:val="a9"/>
            <w:noProof/>
          </w:rPr>
          <w:t>Decay-rate enhancement</w:t>
        </w:r>
        <w:r w:rsidR="003E5975">
          <w:rPr>
            <w:noProof/>
            <w:webHidden/>
          </w:rPr>
          <w:tab/>
        </w:r>
        <w:r w:rsidR="003E5975">
          <w:rPr>
            <w:noProof/>
            <w:webHidden/>
          </w:rPr>
          <w:fldChar w:fldCharType="begin"/>
        </w:r>
        <w:r w:rsidR="003E5975">
          <w:rPr>
            <w:noProof/>
            <w:webHidden/>
          </w:rPr>
          <w:instrText xml:space="preserve"> PAGEREF _Toc57726429 \h </w:instrText>
        </w:r>
        <w:r w:rsidR="003E5975">
          <w:rPr>
            <w:noProof/>
            <w:webHidden/>
          </w:rPr>
        </w:r>
        <w:r w:rsidR="003E5975">
          <w:rPr>
            <w:noProof/>
            <w:webHidden/>
          </w:rPr>
          <w:fldChar w:fldCharType="separate"/>
        </w:r>
        <w:r w:rsidR="00AF049C">
          <w:rPr>
            <w:noProof/>
            <w:webHidden/>
          </w:rPr>
          <w:t>35</w:t>
        </w:r>
        <w:r w:rsidR="003E5975">
          <w:rPr>
            <w:noProof/>
            <w:webHidden/>
          </w:rPr>
          <w:fldChar w:fldCharType="end"/>
        </w:r>
      </w:hyperlink>
    </w:p>
    <w:p w14:paraId="26BC892A" w14:textId="4A6E2CFD"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30" w:history="1">
        <w:r w:rsidR="003E5975" w:rsidRPr="00863655">
          <w:rPr>
            <w:rStyle w:val="a9"/>
            <w:noProof/>
          </w:rPr>
          <w:t>11.6</w:t>
        </w:r>
        <w:r w:rsidR="003E5975">
          <w:rPr>
            <w:rFonts w:asciiTheme="minorHAnsi" w:eastAsiaTheme="minorEastAsia" w:hAnsiTheme="minorHAnsi" w:cstheme="minorBidi"/>
            <w:noProof/>
            <w:sz w:val="22"/>
            <w:szCs w:val="22"/>
            <w:lang w:val="ru-RU" w:eastAsia="ru-RU"/>
          </w:rPr>
          <w:tab/>
        </w:r>
        <w:r w:rsidR="003E5975" w:rsidRPr="00863655">
          <w:rPr>
            <w:rStyle w:val="a9"/>
            <w:noProof/>
          </w:rPr>
          <w:t>Radiation forces</w:t>
        </w:r>
        <w:r w:rsidR="003E5975">
          <w:rPr>
            <w:noProof/>
            <w:webHidden/>
          </w:rPr>
          <w:tab/>
        </w:r>
        <w:r w:rsidR="003E5975">
          <w:rPr>
            <w:noProof/>
            <w:webHidden/>
          </w:rPr>
          <w:fldChar w:fldCharType="begin"/>
        </w:r>
        <w:r w:rsidR="003E5975">
          <w:rPr>
            <w:noProof/>
            <w:webHidden/>
          </w:rPr>
          <w:instrText xml:space="preserve"> PAGEREF _Toc57726430 \h </w:instrText>
        </w:r>
        <w:r w:rsidR="003E5975">
          <w:rPr>
            <w:noProof/>
            <w:webHidden/>
          </w:rPr>
        </w:r>
        <w:r w:rsidR="003E5975">
          <w:rPr>
            <w:noProof/>
            <w:webHidden/>
          </w:rPr>
          <w:fldChar w:fldCharType="separate"/>
        </w:r>
        <w:r w:rsidR="00AF049C">
          <w:rPr>
            <w:noProof/>
            <w:webHidden/>
          </w:rPr>
          <w:t>36</w:t>
        </w:r>
        <w:r w:rsidR="003E5975">
          <w:rPr>
            <w:noProof/>
            <w:webHidden/>
          </w:rPr>
          <w:fldChar w:fldCharType="end"/>
        </w:r>
      </w:hyperlink>
    </w:p>
    <w:p w14:paraId="29E6E514" w14:textId="1EF0CCCA"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31" w:history="1">
        <w:r w:rsidR="003E5975" w:rsidRPr="00863655">
          <w:rPr>
            <w:rStyle w:val="a9"/>
            <w:noProof/>
          </w:rPr>
          <w:t>11.7</w:t>
        </w:r>
        <w:r w:rsidR="003E5975">
          <w:rPr>
            <w:rFonts w:asciiTheme="minorHAnsi" w:eastAsiaTheme="minorEastAsia" w:hAnsiTheme="minorHAnsi" w:cstheme="minorBidi"/>
            <w:noProof/>
            <w:sz w:val="22"/>
            <w:szCs w:val="22"/>
            <w:lang w:val="ru-RU" w:eastAsia="ru-RU"/>
          </w:rPr>
          <w:tab/>
        </w:r>
        <w:r w:rsidR="003E5975" w:rsidRPr="00863655">
          <w:rPr>
            <w:rStyle w:val="a9"/>
            <w:noProof/>
          </w:rPr>
          <w:t>Internal fields and dipole polarizations</w:t>
        </w:r>
        <w:r w:rsidR="003E5975">
          <w:rPr>
            <w:noProof/>
            <w:webHidden/>
          </w:rPr>
          <w:tab/>
        </w:r>
        <w:r w:rsidR="003E5975">
          <w:rPr>
            <w:noProof/>
            <w:webHidden/>
          </w:rPr>
          <w:fldChar w:fldCharType="begin"/>
        </w:r>
        <w:r w:rsidR="003E5975">
          <w:rPr>
            <w:noProof/>
            <w:webHidden/>
          </w:rPr>
          <w:instrText xml:space="preserve"> PAGEREF _Toc57726431 \h </w:instrText>
        </w:r>
        <w:r w:rsidR="003E5975">
          <w:rPr>
            <w:noProof/>
            <w:webHidden/>
          </w:rPr>
        </w:r>
        <w:r w:rsidR="003E5975">
          <w:rPr>
            <w:noProof/>
            <w:webHidden/>
          </w:rPr>
          <w:fldChar w:fldCharType="separate"/>
        </w:r>
        <w:r w:rsidR="00AF049C">
          <w:rPr>
            <w:noProof/>
            <w:webHidden/>
          </w:rPr>
          <w:t>37</w:t>
        </w:r>
        <w:r w:rsidR="003E5975">
          <w:rPr>
            <w:noProof/>
            <w:webHidden/>
          </w:rPr>
          <w:fldChar w:fldCharType="end"/>
        </w:r>
      </w:hyperlink>
    </w:p>
    <w:p w14:paraId="19EEFB6C" w14:textId="21AA7D8F"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32" w:history="1">
        <w:r w:rsidR="003E5975" w:rsidRPr="00863655">
          <w:rPr>
            <w:rStyle w:val="a9"/>
            <w:noProof/>
          </w:rPr>
          <w:t>11.8</w:t>
        </w:r>
        <w:r w:rsidR="003E5975">
          <w:rPr>
            <w:rFonts w:asciiTheme="minorHAnsi" w:eastAsiaTheme="minorEastAsia" w:hAnsiTheme="minorHAnsi" w:cstheme="minorBidi"/>
            <w:noProof/>
            <w:sz w:val="22"/>
            <w:szCs w:val="22"/>
            <w:lang w:val="ru-RU" w:eastAsia="ru-RU"/>
          </w:rPr>
          <w:tab/>
        </w:r>
        <w:r w:rsidR="003E5975" w:rsidRPr="00863655">
          <w:rPr>
            <w:rStyle w:val="a9"/>
            <w:noProof/>
          </w:rPr>
          <w:t>Near-field</w:t>
        </w:r>
        <w:r w:rsidR="003E5975">
          <w:rPr>
            <w:noProof/>
            <w:webHidden/>
          </w:rPr>
          <w:tab/>
        </w:r>
        <w:r w:rsidR="003E5975">
          <w:rPr>
            <w:noProof/>
            <w:webHidden/>
          </w:rPr>
          <w:fldChar w:fldCharType="begin"/>
        </w:r>
        <w:r w:rsidR="003E5975">
          <w:rPr>
            <w:noProof/>
            <w:webHidden/>
          </w:rPr>
          <w:instrText xml:space="preserve"> PAGEREF _Toc57726432 \h </w:instrText>
        </w:r>
        <w:r w:rsidR="003E5975">
          <w:rPr>
            <w:noProof/>
            <w:webHidden/>
          </w:rPr>
        </w:r>
        <w:r w:rsidR="003E5975">
          <w:rPr>
            <w:noProof/>
            <w:webHidden/>
          </w:rPr>
          <w:fldChar w:fldCharType="separate"/>
        </w:r>
        <w:r w:rsidR="00AF049C">
          <w:rPr>
            <w:noProof/>
            <w:webHidden/>
          </w:rPr>
          <w:t>37</w:t>
        </w:r>
        <w:r w:rsidR="003E5975">
          <w:rPr>
            <w:noProof/>
            <w:webHidden/>
          </w:rPr>
          <w:fldChar w:fldCharType="end"/>
        </w:r>
      </w:hyperlink>
    </w:p>
    <w:p w14:paraId="003018D5" w14:textId="1B655D0B" w:rsidR="003E5975" w:rsidRDefault="00600B16">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33" w:history="1">
        <w:r w:rsidR="003E5975" w:rsidRPr="00863655">
          <w:rPr>
            <w:rStyle w:val="a9"/>
            <w:noProof/>
          </w:rPr>
          <w:t>12</w:t>
        </w:r>
        <w:r w:rsidR="003E5975">
          <w:rPr>
            <w:rFonts w:asciiTheme="minorHAnsi" w:eastAsiaTheme="minorEastAsia" w:hAnsiTheme="minorHAnsi" w:cstheme="minorBidi"/>
            <w:noProof/>
            <w:sz w:val="22"/>
            <w:szCs w:val="22"/>
            <w:lang w:val="ru-RU" w:eastAsia="ru-RU"/>
          </w:rPr>
          <w:tab/>
        </w:r>
        <w:r w:rsidR="003E5975" w:rsidRPr="00863655">
          <w:rPr>
            <w:rStyle w:val="a9"/>
            <w:noProof/>
          </w:rPr>
          <w:t>Computational Issues</w:t>
        </w:r>
        <w:r w:rsidR="003E5975">
          <w:rPr>
            <w:noProof/>
            <w:webHidden/>
          </w:rPr>
          <w:tab/>
        </w:r>
        <w:r w:rsidR="003E5975">
          <w:rPr>
            <w:noProof/>
            <w:webHidden/>
          </w:rPr>
          <w:fldChar w:fldCharType="begin"/>
        </w:r>
        <w:r w:rsidR="003E5975">
          <w:rPr>
            <w:noProof/>
            <w:webHidden/>
          </w:rPr>
          <w:instrText xml:space="preserve"> PAGEREF _Toc57726433 \h </w:instrText>
        </w:r>
        <w:r w:rsidR="003E5975">
          <w:rPr>
            <w:noProof/>
            <w:webHidden/>
          </w:rPr>
        </w:r>
        <w:r w:rsidR="003E5975">
          <w:rPr>
            <w:noProof/>
            <w:webHidden/>
          </w:rPr>
          <w:fldChar w:fldCharType="separate"/>
        </w:r>
        <w:r w:rsidR="00AF049C">
          <w:rPr>
            <w:noProof/>
            <w:webHidden/>
          </w:rPr>
          <w:t>38</w:t>
        </w:r>
        <w:r w:rsidR="003E5975">
          <w:rPr>
            <w:noProof/>
            <w:webHidden/>
          </w:rPr>
          <w:fldChar w:fldCharType="end"/>
        </w:r>
      </w:hyperlink>
    </w:p>
    <w:p w14:paraId="50355881" w14:textId="4D3A3D13"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34" w:history="1">
        <w:r w:rsidR="003E5975" w:rsidRPr="00863655">
          <w:rPr>
            <w:rStyle w:val="a9"/>
            <w:noProof/>
          </w:rPr>
          <w:t>12.1</w:t>
        </w:r>
        <w:r w:rsidR="003E5975">
          <w:rPr>
            <w:rFonts w:asciiTheme="minorHAnsi" w:eastAsiaTheme="minorEastAsia" w:hAnsiTheme="minorHAnsi" w:cstheme="minorBidi"/>
            <w:noProof/>
            <w:sz w:val="22"/>
            <w:szCs w:val="22"/>
            <w:lang w:val="ru-RU" w:eastAsia="ru-RU"/>
          </w:rPr>
          <w:tab/>
        </w:r>
        <w:r w:rsidR="003E5975" w:rsidRPr="00863655">
          <w:rPr>
            <w:rStyle w:val="a9"/>
            <w:noProof/>
          </w:rPr>
          <w:t>Iterative solver</w:t>
        </w:r>
        <w:r w:rsidR="003E5975">
          <w:rPr>
            <w:noProof/>
            <w:webHidden/>
          </w:rPr>
          <w:tab/>
        </w:r>
        <w:r w:rsidR="003E5975">
          <w:rPr>
            <w:noProof/>
            <w:webHidden/>
          </w:rPr>
          <w:fldChar w:fldCharType="begin"/>
        </w:r>
        <w:r w:rsidR="003E5975">
          <w:rPr>
            <w:noProof/>
            <w:webHidden/>
          </w:rPr>
          <w:instrText xml:space="preserve"> PAGEREF _Toc57726434 \h </w:instrText>
        </w:r>
        <w:r w:rsidR="003E5975">
          <w:rPr>
            <w:noProof/>
            <w:webHidden/>
          </w:rPr>
        </w:r>
        <w:r w:rsidR="003E5975">
          <w:rPr>
            <w:noProof/>
            <w:webHidden/>
          </w:rPr>
          <w:fldChar w:fldCharType="separate"/>
        </w:r>
        <w:r w:rsidR="00AF049C">
          <w:rPr>
            <w:noProof/>
            <w:webHidden/>
          </w:rPr>
          <w:t>38</w:t>
        </w:r>
        <w:r w:rsidR="003E5975">
          <w:rPr>
            <w:noProof/>
            <w:webHidden/>
          </w:rPr>
          <w:fldChar w:fldCharType="end"/>
        </w:r>
      </w:hyperlink>
    </w:p>
    <w:p w14:paraId="29911E63" w14:textId="6A6A89EA"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35" w:history="1">
        <w:r w:rsidR="003E5975" w:rsidRPr="00863655">
          <w:rPr>
            <w:rStyle w:val="a9"/>
            <w:noProof/>
          </w:rPr>
          <w:t>12.2</w:t>
        </w:r>
        <w:r w:rsidR="003E5975">
          <w:rPr>
            <w:rFonts w:asciiTheme="minorHAnsi" w:eastAsiaTheme="minorEastAsia" w:hAnsiTheme="minorHAnsi" w:cstheme="minorBidi"/>
            <w:noProof/>
            <w:sz w:val="22"/>
            <w:szCs w:val="22"/>
            <w:lang w:val="ru-RU" w:eastAsia="ru-RU"/>
          </w:rPr>
          <w:tab/>
        </w:r>
        <w:r w:rsidR="003E5975" w:rsidRPr="00863655">
          <w:rPr>
            <w:rStyle w:val="a9"/>
            <w:noProof/>
          </w:rPr>
          <w:t>Fast Fourier transform</w:t>
        </w:r>
        <w:r w:rsidR="003E5975">
          <w:rPr>
            <w:noProof/>
            <w:webHidden/>
          </w:rPr>
          <w:tab/>
        </w:r>
        <w:r w:rsidR="003E5975">
          <w:rPr>
            <w:noProof/>
            <w:webHidden/>
          </w:rPr>
          <w:fldChar w:fldCharType="begin"/>
        </w:r>
        <w:r w:rsidR="003E5975">
          <w:rPr>
            <w:noProof/>
            <w:webHidden/>
          </w:rPr>
          <w:instrText xml:space="preserve"> PAGEREF _Toc57726435 \h </w:instrText>
        </w:r>
        <w:r w:rsidR="003E5975">
          <w:rPr>
            <w:noProof/>
            <w:webHidden/>
          </w:rPr>
        </w:r>
        <w:r w:rsidR="003E5975">
          <w:rPr>
            <w:noProof/>
            <w:webHidden/>
          </w:rPr>
          <w:fldChar w:fldCharType="separate"/>
        </w:r>
        <w:r w:rsidR="00AF049C">
          <w:rPr>
            <w:noProof/>
            <w:webHidden/>
          </w:rPr>
          <w:t>40</w:t>
        </w:r>
        <w:r w:rsidR="003E5975">
          <w:rPr>
            <w:noProof/>
            <w:webHidden/>
          </w:rPr>
          <w:fldChar w:fldCharType="end"/>
        </w:r>
      </w:hyperlink>
    </w:p>
    <w:p w14:paraId="3F4795CE" w14:textId="092F2F0D"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36" w:history="1">
        <w:r w:rsidR="003E5975" w:rsidRPr="00863655">
          <w:rPr>
            <w:rStyle w:val="a9"/>
            <w:noProof/>
          </w:rPr>
          <w:t>12.3</w:t>
        </w:r>
        <w:r w:rsidR="003E5975">
          <w:rPr>
            <w:rFonts w:asciiTheme="minorHAnsi" w:eastAsiaTheme="minorEastAsia" w:hAnsiTheme="minorHAnsi" w:cstheme="minorBidi"/>
            <w:noProof/>
            <w:sz w:val="22"/>
            <w:szCs w:val="22"/>
            <w:lang w:val="ru-RU" w:eastAsia="ru-RU"/>
          </w:rPr>
          <w:tab/>
        </w:r>
        <w:r w:rsidR="003E5975" w:rsidRPr="00863655">
          <w:rPr>
            <w:rStyle w:val="a9"/>
            <w:noProof/>
          </w:rPr>
          <w:t>Sparse mode</w:t>
        </w:r>
        <w:r w:rsidR="003E5975">
          <w:rPr>
            <w:noProof/>
            <w:webHidden/>
          </w:rPr>
          <w:tab/>
        </w:r>
        <w:r w:rsidR="003E5975">
          <w:rPr>
            <w:noProof/>
            <w:webHidden/>
          </w:rPr>
          <w:fldChar w:fldCharType="begin"/>
        </w:r>
        <w:r w:rsidR="003E5975">
          <w:rPr>
            <w:noProof/>
            <w:webHidden/>
          </w:rPr>
          <w:instrText xml:space="preserve"> PAGEREF _Toc57726436 \h </w:instrText>
        </w:r>
        <w:r w:rsidR="003E5975">
          <w:rPr>
            <w:noProof/>
            <w:webHidden/>
          </w:rPr>
        </w:r>
        <w:r w:rsidR="003E5975">
          <w:rPr>
            <w:noProof/>
            <w:webHidden/>
          </w:rPr>
          <w:fldChar w:fldCharType="separate"/>
        </w:r>
        <w:r w:rsidR="00AF049C">
          <w:rPr>
            <w:noProof/>
            <w:webHidden/>
          </w:rPr>
          <w:t>41</w:t>
        </w:r>
        <w:r w:rsidR="003E5975">
          <w:rPr>
            <w:noProof/>
            <w:webHidden/>
          </w:rPr>
          <w:fldChar w:fldCharType="end"/>
        </w:r>
      </w:hyperlink>
    </w:p>
    <w:p w14:paraId="384AD182" w14:textId="3B47CE7D"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37" w:history="1">
        <w:r w:rsidR="003E5975" w:rsidRPr="00863655">
          <w:rPr>
            <w:rStyle w:val="a9"/>
            <w:noProof/>
          </w:rPr>
          <w:t>12.4</w:t>
        </w:r>
        <w:r w:rsidR="003E5975">
          <w:rPr>
            <w:rFonts w:asciiTheme="minorHAnsi" w:eastAsiaTheme="minorEastAsia" w:hAnsiTheme="minorHAnsi" w:cstheme="minorBidi"/>
            <w:noProof/>
            <w:sz w:val="22"/>
            <w:szCs w:val="22"/>
            <w:lang w:val="ru-RU" w:eastAsia="ru-RU"/>
          </w:rPr>
          <w:tab/>
        </w:r>
        <w:r w:rsidR="003E5975" w:rsidRPr="00863655">
          <w:rPr>
            <w:rStyle w:val="a9"/>
            <w:noProof/>
          </w:rPr>
          <w:t>Parallel performance</w:t>
        </w:r>
        <w:r w:rsidR="003E5975">
          <w:rPr>
            <w:noProof/>
            <w:webHidden/>
          </w:rPr>
          <w:tab/>
        </w:r>
        <w:r w:rsidR="003E5975">
          <w:rPr>
            <w:noProof/>
            <w:webHidden/>
          </w:rPr>
          <w:fldChar w:fldCharType="begin"/>
        </w:r>
        <w:r w:rsidR="003E5975">
          <w:rPr>
            <w:noProof/>
            <w:webHidden/>
          </w:rPr>
          <w:instrText xml:space="preserve"> PAGEREF _Toc57726437 \h </w:instrText>
        </w:r>
        <w:r w:rsidR="003E5975">
          <w:rPr>
            <w:noProof/>
            <w:webHidden/>
          </w:rPr>
        </w:r>
        <w:r w:rsidR="003E5975">
          <w:rPr>
            <w:noProof/>
            <w:webHidden/>
          </w:rPr>
          <w:fldChar w:fldCharType="separate"/>
        </w:r>
        <w:r w:rsidR="00AF049C">
          <w:rPr>
            <w:noProof/>
            <w:webHidden/>
          </w:rPr>
          <w:t>41</w:t>
        </w:r>
        <w:r w:rsidR="003E5975">
          <w:rPr>
            <w:noProof/>
            <w:webHidden/>
          </w:rPr>
          <w:fldChar w:fldCharType="end"/>
        </w:r>
      </w:hyperlink>
    </w:p>
    <w:p w14:paraId="2954419E" w14:textId="66F33E9C"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38" w:history="1">
        <w:r w:rsidR="003E5975" w:rsidRPr="00863655">
          <w:rPr>
            <w:rStyle w:val="a9"/>
            <w:noProof/>
          </w:rPr>
          <w:t>12.5</w:t>
        </w:r>
        <w:r w:rsidR="003E5975">
          <w:rPr>
            <w:rFonts w:asciiTheme="minorHAnsi" w:eastAsiaTheme="minorEastAsia" w:hAnsiTheme="minorHAnsi" w:cstheme="minorBidi"/>
            <w:noProof/>
            <w:sz w:val="22"/>
            <w:szCs w:val="22"/>
            <w:lang w:val="ru-RU" w:eastAsia="ru-RU"/>
          </w:rPr>
          <w:tab/>
        </w:r>
        <w:r w:rsidR="003E5975" w:rsidRPr="00863655">
          <w:rPr>
            <w:rStyle w:val="a9"/>
            <w:noProof/>
          </w:rPr>
          <w:t>Checkpoints</w:t>
        </w:r>
        <w:r w:rsidR="003E5975">
          <w:rPr>
            <w:noProof/>
            <w:webHidden/>
          </w:rPr>
          <w:tab/>
        </w:r>
        <w:r w:rsidR="003E5975">
          <w:rPr>
            <w:noProof/>
            <w:webHidden/>
          </w:rPr>
          <w:fldChar w:fldCharType="begin"/>
        </w:r>
        <w:r w:rsidR="003E5975">
          <w:rPr>
            <w:noProof/>
            <w:webHidden/>
          </w:rPr>
          <w:instrText xml:space="preserve"> PAGEREF _Toc57726438 \h </w:instrText>
        </w:r>
        <w:r w:rsidR="003E5975">
          <w:rPr>
            <w:noProof/>
            <w:webHidden/>
          </w:rPr>
        </w:r>
        <w:r w:rsidR="003E5975">
          <w:rPr>
            <w:noProof/>
            <w:webHidden/>
          </w:rPr>
          <w:fldChar w:fldCharType="separate"/>
        </w:r>
        <w:r w:rsidR="00AF049C">
          <w:rPr>
            <w:noProof/>
            <w:webHidden/>
          </w:rPr>
          <w:t>42</w:t>
        </w:r>
        <w:r w:rsidR="003E5975">
          <w:rPr>
            <w:noProof/>
            <w:webHidden/>
          </w:rPr>
          <w:fldChar w:fldCharType="end"/>
        </w:r>
      </w:hyperlink>
    </w:p>
    <w:p w14:paraId="206618A0" w14:textId="051CE274"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39" w:history="1">
        <w:r w:rsidR="003E5975" w:rsidRPr="00863655">
          <w:rPr>
            <w:rStyle w:val="a9"/>
            <w:noProof/>
          </w:rPr>
          <w:t>12.6</w:t>
        </w:r>
        <w:r w:rsidR="003E5975">
          <w:rPr>
            <w:rFonts w:asciiTheme="minorHAnsi" w:eastAsiaTheme="minorEastAsia" w:hAnsiTheme="minorHAnsi" w:cstheme="minorBidi"/>
            <w:noProof/>
            <w:sz w:val="22"/>
            <w:szCs w:val="22"/>
            <w:lang w:val="ru-RU" w:eastAsia="ru-RU"/>
          </w:rPr>
          <w:tab/>
        </w:r>
        <w:r w:rsidR="003E5975" w:rsidRPr="00863655">
          <w:rPr>
            <w:rStyle w:val="a9"/>
            <w:noProof/>
          </w:rPr>
          <w:t>Romberg integration</w:t>
        </w:r>
        <w:r w:rsidR="003E5975">
          <w:rPr>
            <w:noProof/>
            <w:webHidden/>
          </w:rPr>
          <w:tab/>
        </w:r>
        <w:r w:rsidR="003E5975">
          <w:rPr>
            <w:noProof/>
            <w:webHidden/>
          </w:rPr>
          <w:fldChar w:fldCharType="begin"/>
        </w:r>
        <w:r w:rsidR="003E5975">
          <w:rPr>
            <w:noProof/>
            <w:webHidden/>
          </w:rPr>
          <w:instrText xml:space="preserve"> PAGEREF _Toc57726439 \h </w:instrText>
        </w:r>
        <w:r w:rsidR="003E5975">
          <w:rPr>
            <w:noProof/>
            <w:webHidden/>
          </w:rPr>
        </w:r>
        <w:r w:rsidR="003E5975">
          <w:rPr>
            <w:noProof/>
            <w:webHidden/>
          </w:rPr>
          <w:fldChar w:fldCharType="separate"/>
        </w:r>
        <w:r w:rsidR="00AF049C">
          <w:rPr>
            <w:noProof/>
            <w:webHidden/>
          </w:rPr>
          <w:t>43</w:t>
        </w:r>
        <w:r w:rsidR="003E5975">
          <w:rPr>
            <w:noProof/>
            <w:webHidden/>
          </w:rPr>
          <w:fldChar w:fldCharType="end"/>
        </w:r>
      </w:hyperlink>
    </w:p>
    <w:p w14:paraId="07CB7DE2" w14:textId="60DA1084"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40" w:history="1">
        <w:r w:rsidR="003E5975" w:rsidRPr="00863655">
          <w:rPr>
            <w:rStyle w:val="a9"/>
            <w:noProof/>
          </w:rPr>
          <w:t>12.7</w:t>
        </w:r>
        <w:r w:rsidR="003E5975">
          <w:rPr>
            <w:rFonts w:asciiTheme="minorHAnsi" w:eastAsiaTheme="minorEastAsia" w:hAnsiTheme="minorHAnsi" w:cstheme="minorBidi"/>
            <w:noProof/>
            <w:sz w:val="22"/>
            <w:szCs w:val="22"/>
            <w:lang w:val="ru-RU" w:eastAsia="ru-RU"/>
          </w:rPr>
          <w:tab/>
        </w:r>
        <w:r w:rsidR="003E5975" w:rsidRPr="00863655">
          <w:rPr>
            <w:rStyle w:val="a9"/>
            <w:noProof/>
          </w:rPr>
          <w:t>Sommerfeld integrals</w:t>
        </w:r>
        <w:r w:rsidR="003E5975">
          <w:rPr>
            <w:noProof/>
            <w:webHidden/>
          </w:rPr>
          <w:tab/>
        </w:r>
        <w:r w:rsidR="003E5975">
          <w:rPr>
            <w:noProof/>
            <w:webHidden/>
          </w:rPr>
          <w:fldChar w:fldCharType="begin"/>
        </w:r>
        <w:r w:rsidR="003E5975">
          <w:rPr>
            <w:noProof/>
            <w:webHidden/>
          </w:rPr>
          <w:instrText xml:space="preserve"> PAGEREF _Toc57726440 \h </w:instrText>
        </w:r>
        <w:r w:rsidR="003E5975">
          <w:rPr>
            <w:noProof/>
            <w:webHidden/>
          </w:rPr>
        </w:r>
        <w:r w:rsidR="003E5975">
          <w:rPr>
            <w:noProof/>
            <w:webHidden/>
          </w:rPr>
          <w:fldChar w:fldCharType="separate"/>
        </w:r>
        <w:r w:rsidR="00AF049C">
          <w:rPr>
            <w:noProof/>
            <w:webHidden/>
          </w:rPr>
          <w:t>43</w:t>
        </w:r>
        <w:r w:rsidR="003E5975">
          <w:rPr>
            <w:noProof/>
            <w:webHidden/>
          </w:rPr>
          <w:fldChar w:fldCharType="end"/>
        </w:r>
      </w:hyperlink>
    </w:p>
    <w:p w14:paraId="24A8ECB8" w14:textId="4AF75C1E" w:rsidR="003E5975" w:rsidRDefault="00600B16">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41" w:history="1">
        <w:r w:rsidR="003E5975" w:rsidRPr="00863655">
          <w:rPr>
            <w:rStyle w:val="a9"/>
            <w:noProof/>
          </w:rPr>
          <w:t>13</w:t>
        </w:r>
        <w:r w:rsidR="003E5975">
          <w:rPr>
            <w:rFonts w:asciiTheme="minorHAnsi" w:eastAsiaTheme="minorEastAsia" w:hAnsiTheme="minorHAnsi" w:cstheme="minorBidi"/>
            <w:noProof/>
            <w:sz w:val="22"/>
            <w:szCs w:val="22"/>
            <w:lang w:val="ru-RU" w:eastAsia="ru-RU"/>
          </w:rPr>
          <w:tab/>
        </w:r>
        <w:r w:rsidR="003E5975" w:rsidRPr="00863655">
          <w:rPr>
            <w:rStyle w:val="a9"/>
            <w:noProof/>
          </w:rPr>
          <w:t>Timing</w:t>
        </w:r>
        <w:r w:rsidR="003E5975">
          <w:rPr>
            <w:noProof/>
            <w:webHidden/>
          </w:rPr>
          <w:tab/>
        </w:r>
        <w:r w:rsidR="003E5975">
          <w:rPr>
            <w:noProof/>
            <w:webHidden/>
          </w:rPr>
          <w:fldChar w:fldCharType="begin"/>
        </w:r>
        <w:r w:rsidR="003E5975">
          <w:rPr>
            <w:noProof/>
            <w:webHidden/>
          </w:rPr>
          <w:instrText xml:space="preserve"> PAGEREF _Toc57726441 \h </w:instrText>
        </w:r>
        <w:r w:rsidR="003E5975">
          <w:rPr>
            <w:noProof/>
            <w:webHidden/>
          </w:rPr>
        </w:r>
        <w:r w:rsidR="003E5975">
          <w:rPr>
            <w:noProof/>
            <w:webHidden/>
          </w:rPr>
          <w:fldChar w:fldCharType="separate"/>
        </w:r>
        <w:r w:rsidR="00AF049C">
          <w:rPr>
            <w:noProof/>
            <w:webHidden/>
          </w:rPr>
          <w:t>44</w:t>
        </w:r>
        <w:r w:rsidR="003E5975">
          <w:rPr>
            <w:noProof/>
            <w:webHidden/>
          </w:rPr>
          <w:fldChar w:fldCharType="end"/>
        </w:r>
      </w:hyperlink>
    </w:p>
    <w:p w14:paraId="7F8E095C" w14:textId="25B73528"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42" w:history="1">
        <w:r w:rsidR="003E5975" w:rsidRPr="00863655">
          <w:rPr>
            <w:rStyle w:val="a9"/>
            <w:noProof/>
          </w:rPr>
          <w:t>13.1</w:t>
        </w:r>
        <w:r w:rsidR="003E5975">
          <w:rPr>
            <w:rFonts w:asciiTheme="minorHAnsi" w:eastAsiaTheme="minorEastAsia" w:hAnsiTheme="minorHAnsi" w:cstheme="minorBidi"/>
            <w:noProof/>
            <w:sz w:val="22"/>
            <w:szCs w:val="22"/>
            <w:lang w:val="ru-RU" w:eastAsia="ru-RU"/>
          </w:rPr>
          <w:tab/>
        </w:r>
        <w:r w:rsidR="003E5975" w:rsidRPr="00863655">
          <w:rPr>
            <w:rStyle w:val="a9"/>
            <w:noProof/>
          </w:rPr>
          <w:t>Basic timing</w:t>
        </w:r>
        <w:r w:rsidR="003E5975">
          <w:rPr>
            <w:noProof/>
            <w:webHidden/>
          </w:rPr>
          <w:tab/>
        </w:r>
        <w:r w:rsidR="003E5975">
          <w:rPr>
            <w:noProof/>
            <w:webHidden/>
          </w:rPr>
          <w:fldChar w:fldCharType="begin"/>
        </w:r>
        <w:r w:rsidR="003E5975">
          <w:rPr>
            <w:noProof/>
            <w:webHidden/>
          </w:rPr>
          <w:instrText xml:space="preserve"> PAGEREF _Toc57726442 \h </w:instrText>
        </w:r>
        <w:r w:rsidR="003E5975">
          <w:rPr>
            <w:noProof/>
            <w:webHidden/>
          </w:rPr>
        </w:r>
        <w:r w:rsidR="003E5975">
          <w:rPr>
            <w:noProof/>
            <w:webHidden/>
          </w:rPr>
          <w:fldChar w:fldCharType="separate"/>
        </w:r>
        <w:r w:rsidR="00AF049C">
          <w:rPr>
            <w:noProof/>
            <w:webHidden/>
          </w:rPr>
          <w:t>44</w:t>
        </w:r>
        <w:r w:rsidR="003E5975">
          <w:rPr>
            <w:noProof/>
            <w:webHidden/>
          </w:rPr>
          <w:fldChar w:fldCharType="end"/>
        </w:r>
      </w:hyperlink>
    </w:p>
    <w:p w14:paraId="070A094F" w14:textId="25A9F272"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43" w:history="1">
        <w:r w:rsidR="003E5975" w:rsidRPr="00863655">
          <w:rPr>
            <w:rStyle w:val="a9"/>
            <w:noProof/>
          </w:rPr>
          <w:t>13.2</w:t>
        </w:r>
        <w:r w:rsidR="003E5975">
          <w:rPr>
            <w:rFonts w:asciiTheme="minorHAnsi" w:eastAsiaTheme="minorEastAsia" w:hAnsiTheme="minorHAnsi" w:cstheme="minorBidi"/>
            <w:noProof/>
            <w:sz w:val="22"/>
            <w:szCs w:val="22"/>
            <w:lang w:val="ru-RU" w:eastAsia="ru-RU"/>
          </w:rPr>
          <w:tab/>
        </w:r>
        <w:r w:rsidR="003E5975" w:rsidRPr="00863655">
          <w:rPr>
            <w:rStyle w:val="a9"/>
            <w:noProof/>
          </w:rPr>
          <w:t>Precise timing</w:t>
        </w:r>
        <w:r w:rsidR="003E5975">
          <w:rPr>
            <w:noProof/>
            <w:webHidden/>
          </w:rPr>
          <w:tab/>
        </w:r>
        <w:r w:rsidR="003E5975">
          <w:rPr>
            <w:noProof/>
            <w:webHidden/>
          </w:rPr>
          <w:fldChar w:fldCharType="begin"/>
        </w:r>
        <w:r w:rsidR="003E5975">
          <w:rPr>
            <w:noProof/>
            <w:webHidden/>
          </w:rPr>
          <w:instrText xml:space="preserve"> PAGEREF _Toc57726443 \h </w:instrText>
        </w:r>
        <w:r w:rsidR="003E5975">
          <w:rPr>
            <w:noProof/>
            <w:webHidden/>
          </w:rPr>
        </w:r>
        <w:r w:rsidR="003E5975">
          <w:rPr>
            <w:noProof/>
            <w:webHidden/>
          </w:rPr>
          <w:fldChar w:fldCharType="separate"/>
        </w:r>
        <w:r w:rsidR="00AF049C">
          <w:rPr>
            <w:noProof/>
            <w:webHidden/>
          </w:rPr>
          <w:t>45</w:t>
        </w:r>
        <w:r w:rsidR="003E5975">
          <w:rPr>
            <w:noProof/>
            <w:webHidden/>
          </w:rPr>
          <w:fldChar w:fldCharType="end"/>
        </w:r>
      </w:hyperlink>
    </w:p>
    <w:p w14:paraId="2713CAFB" w14:textId="7C9B0607" w:rsidR="003E5975" w:rsidRDefault="00600B16">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44" w:history="1">
        <w:r w:rsidR="003E5975" w:rsidRPr="00863655">
          <w:rPr>
            <w:rStyle w:val="a9"/>
            <w:noProof/>
          </w:rPr>
          <w:t>14</w:t>
        </w:r>
        <w:r w:rsidR="003E5975">
          <w:rPr>
            <w:rFonts w:asciiTheme="minorHAnsi" w:eastAsiaTheme="minorEastAsia" w:hAnsiTheme="minorHAnsi" w:cstheme="minorBidi"/>
            <w:noProof/>
            <w:sz w:val="22"/>
            <w:szCs w:val="22"/>
            <w:lang w:val="ru-RU" w:eastAsia="ru-RU"/>
          </w:rPr>
          <w:tab/>
        </w:r>
        <w:r w:rsidR="003E5975" w:rsidRPr="00863655">
          <w:rPr>
            <w:rStyle w:val="a9"/>
            <w:noProof/>
          </w:rPr>
          <w:t>Miscellanea</w:t>
        </w:r>
        <w:r w:rsidR="003E5975">
          <w:rPr>
            <w:noProof/>
            <w:webHidden/>
          </w:rPr>
          <w:tab/>
        </w:r>
        <w:r w:rsidR="003E5975">
          <w:rPr>
            <w:noProof/>
            <w:webHidden/>
          </w:rPr>
          <w:fldChar w:fldCharType="begin"/>
        </w:r>
        <w:r w:rsidR="003E5975">
          <w:rPr>
            <w:noProof/>
            <w:webHidden/>
          </w:rPr>
          <w:instrText xml:space="preserve"> PAGEREF _Toc57726444 \h </w:instrText>
        </w:r>
        <w:r w:rsidR="003E5975">
          <w:rPr>
            <w:noProof/>
            <w:webHidden/>
          </w:rPr>
        </w:r>
        <w:r w:rsidR="003E5975">
          <w:rPr>
            <w:noProof/>
            <w:webHidden/>
          </w:rPr>
          <w:fldChar w:fldCharType="separate"/>
        </w:r>
        <w:r w:rsidR="00AF049C">
          <w:rPr>
            <w:noProof/>
            <w:webHidden/>
          </w:rPr>
          <w:t>45</w:t>
        </w:r>
        <w:r w:rsidR="003E5975">
          <w:rPr>
            <w:noProof/>
            <w:webHidden/>
          </w:rPr>
          <w:fldChar w:fldCharType="end"/>
        </w:r>
      </w:hyperlink>
    </w:p>
    <w:p w14:paraId="3D5ECA43" w14:textId="474FDD53" w:rsidR="003E5975" w:rsidRDefault="00600B16">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45" w:history="1">
        <w:r w:rsidR="003E5975" w:rsidRPr="00863655">
          <w:rPr>
            <w:rStyle w:val="a9"/>
            <w:noProof/>
          </w:rPr>
          <w:t>15</w:t>
        </w:r>
        <w:r w:rsidR="003E5975">
          <w:rPr>
            <w:rFonts w:asciiTheme="minorHAnsi" w:eastAsiaTheme="minorEastAsia" w:hAnsiTheme="minorHAnsi" w:cstheme="minorBidi"/>
            <w:noProof/>
            <w:sz w:val="22"/>
            <w:szCs w:val="22"/>
            <w:lang w:val="ru-RU" w:eastAsia="ru-RU"/>
          </w:rPr>
          <w:tab/>
        </w:r>
        <w:r w:rsidR="003E5975" w:rsidRPr="00863655">
          <w:rPr>
            <w:rStyle w:val="a9"/>
            <w:noProof/>
          </w:rPr>
          <w:t>Finale</w:t>
        </w:r>
        <w:r w:rsidR="003E5975">
          <w:rPr>
            <w:noProof/>
            <w:webHidden/>
          </w:rPr>
          <w:tab/>
        </w:r>
        <w:r w:rsidR="003E5975">
          <w:rPr>
            <w:noProof/>
            <w:webHidden/>
          </w:rPr>
          <w:fldChar w:fldCharType="begin"/>
        </w:r>
        <w:r w:rsidR="003E5975">
          <w:rPr>
            <w:noProof/>
            <w:webHidden/>
          </w:rPr>
          <w:instrText xml:space="preserve"> PAGEREF _Toc57726445 \h </w:instrText>
        </w:r>
        <w:r w:rsidR="003E5975">
          <w:rPr>
            <w:noProof/>
            <w:webHidden/>
          </w:rPr>
        </w:r>
        <w:r w:rsidR="003E5975">
          <w:rPr>
            <w:noProof/>
            <w:webHidden/>
          </w:rPr>
          <w:fldChar w:fldCharType="separate"/>
        </w:r>
        <w:r w:rsidR="00AF049C">
          <w:rPr>
            <w:noProof/>
            <w:webHidden/>
          </w:rPr>
          <w:t>45</w:t>
        </w:r>
        <w:r w:rsidR="003E5975">
          <w:rPr>
            <w:noProof/>
            <w:webHidden/>
          </w:rPr>
          <w:fldChar w:fldCharType="end"/>
        </w:r>
      </w:hyperlink>
    </w:p>
    <w:p w14:paraId="78824653" w14:textId="0952A041" w:rsidR="003E5975" w:rsidRDefault="00600B16">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46" w:history="1">
        <w:r w:rsidR="003E5975" w:rsidRPr="00863655">
          <w:rPr>
            <w:rStyle w:val="a9"/>
            <w:noProof/>
          </w:rPr>
          <w:t>16</w:t>
        </w:r>
        <w:r w:rsidR="003E5975">
          <w:rPr>
            <w:rFonts w:asciiTheme="minorHAnsi" w:eastAsiaTheme="minorEastAsia" w:hAnsiTheme="minorHAnsi" w:cstheme="minorBidi"/>
            <w:noProof/>
            <w:sz w:val="22"/>
            <w:szCs w:val="22"/>
            <w:lang w:val="ru-RU" w:eastAsia="ru-RU"/>
          </w:rPr>
          <w:tab/>
        </w:r>
        <w:r w:rsidR="003E5975" w:rsidRPr="00863655">
          <w:rPr>
            <w:rStyle w:val="a9"/>
            <w:noProof/>
          </w:rPr>
          <w:t>References</w:t>
        </w:r>
        <w:r w:rsidR="003E5975">
          <w:rPr>
            <w:noProof/>
            <w:webHidden/>
          </w:rPr>
          <w:tab/>
        </w:r>
        <w:r w:rsidR="003E5975">
          <w:rPr>
            <w:noProof/>
            <w:webHidden/>
          </w:rPr>
          <w:fldChar w:fldCharType="begin"/>
        </w:r>
        <w:r w:rsidR="003E5975">
          <w:rPr>
            <w:noProof/>
            <w:webHidden/>
          </w:rPr>
          <w:instrText xml:space="preserve"> PAGEREF _Toc57726446 \h </w:instrText>
        </w:r>
        <w:r w:rsidR="003E5975">
          <w:rPr>
            <w:noProof/>
            <w:webHidden/>
          </w:rPr>
        </w:r>
        <w:r w:rsidR="003E5975">
          <w:rPr>
            <w:noProof/>
            <w:webHidden/>
          </w:rPr>
          <w:fldChar w:fldCharType="separate"/>
        </w:r>
        <w:r w:rsidR="00AF049C">
          <w:rPr>
            <w:noProof/>
            <w:webHidden/>
          </w:rPr>
          <w:t>45</w:t>
        </w:r>
        <w:r w:rsidR="003E5975">
          <w:rPr>
            <w:noProof/>
            <w:webHidden/>
          </w:rPr>
          <w:fldChar w:fldCharType="end"/>
        </w:r>
      </w:hyperlink>
    </w:p>
    <w:p w14:paraId="38D0E420" w14:textId="78255AB9" w:rsidR="003E5975" w:rsidRDefault="00600B16">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47" w:history="1">
        <w:r w:rsidR="003E5975" w:rsidRPr="00863655">
          <w:rPr>
            <w:rStyle w:val="a9"/>
            <w:noProof/>
          </w:rPr>
          <w:t>A</w:t>
        </w:r>
        <w:r w:rsidR="003E5975">
          <w:rPr>
            <w:rFonts w:asciiTheme="minorHAnsi" w:eastAsiaTheme="minorEastAsia" w:hAnsiTheme="minorHAnsi" w:cstheme="minorBidi"/>
            <w:noProof/>
            <w:sz w:val="22"/>
            <w:szCs w:val="22"/>
            <w:lang w:val="ru-RU" w:eastAsia="ru-RU"/>
          </w:rPr>
          <w:tab/>
        </w:r>
        <w:r w:rsidR="003E5975" w:rsidRPr="00863655">
          <w:rPr>
            <w:rStyle w:val="a9"/>
            <w:noProof/>
          </w:rPr>
          <w:t>Command Line Options</w:t>
        </w:r>
        <w:r w:rsidR="003E5975">
          <w:rPr>
            <w:noProof/>
            <w:webHidden/>
          </w:rPr>
          <w:tab/>
        </w:r>
        <w:r w:rsidR="003E5975">
          <w:rPr>
            <w:noProof/>
            <w:webHidden/>
          </w:rPr>
          <w:fldChar w:fldCharType="begin"/>
        </w:r>
        <w:r w:rsidR="003E5975">
          <w:rPr>
            <w:noProof/>
            <w:webHidden/>
          </w:rPr>
          <w:instrText xml:space="preserve"> PAGEREF _Toc57726447 \h </w:instrText>
        </w:r>
        <w:r w:rsidR="003E5975">
          <w:rPr>
            <w:noProof/>
            <w:webHidden/>
          </w:rPr>
        </w:r>
        <w:r w:rsidR="003E5975">
          <w:rPr>
            <w:noProof/>
            <w:webHidden/>
          </w:rPr>
          <w:fldChar w:fldCharType="separate"/>
        </w:r>
        <w:r w:rsidR="00AF049C">
          <w:rPr>
            <w:noProof/>
            <w:webHidden/>
          </w:rPr>
          <w:t>51</w:t>
        </w:r>
        <w:r w:rsidR="003E5975">
          <w:rPr>
            <w:noProof/>
            <w:webHidden/>
          </w:rPr>
          <w:fldChar w:fldCharType="end"/>
        </w:r>
      </w:hyperlink>
    </w:p>
    <w:p w14:paraId="40CC70C6" w14:textId="136589FF" w:rsidR="003E5975" w:rsidRDefault="00600B16">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48" w:history="1">
        <w:r w:rsidR="003E5975" w:rsidRPr="00863655">
          <w:rPr>
            <w:rStyle w:val="a9"/>
            <w:noProof/>
          </w:rPr>
          <w:t>B</w:t>
        </w:r>
        <w:r w:rsidR="003E5975">
          <w:rPr>
            <w:rFonts w:asciiTheme="minorHAnsi" w:eastAsiaTheme="minorEastAsia" w:hAnsiTheme="minorHAnsi" w:cstheme="minorBidi"/>
            <w:noProof/>
            <w:sz w:val="22"/>
            <w:szCs w:val="22"/>
            <w:lang w:val="ru-RU" w:eastAsia="ru-RU"/>
          </w:rPr>
          <w:tab/>
        </w:r>
        <w:r w:rsidR="003E5975" w:rsidRPr="00863655">
          <w:rPr>
            <w:rStyle w:val="a9"/>
            <w:noProof/>
          </w:rPr>
          <w:t>Input Files</w:t>
        </w:r>
        <w:r w:rsidR="003E5975">
          <w:rPr>
            <w:noProof/>
            <w:webHidden/>
          </w:rPr>
          <w:tab/>
        </w:r>
        <w:r w:rsidR="003E5975">
          <w:rPr>
            <w:noProof/>
            <w:webHidden/>
          </w:rPr>
          <w:fldChar w:fldCharType="begin"/>
        </w:r>
        <w:r w:rsidR="003E5975">
          <w:rPr>
            <w:noProof/>
            <w:webHidden/>
          </w:rPr>
          <w:instrText xml:space="preserve"> PAGEREF _Toc57726448 \h </w:instrText>
        </w:r>
        <w:r w:rsidR="003E5975">
          <w:rPr>
            <w:noProof/>
            <w:webHidden/>
          </w:rPr>
        </w:r>
        <w:r w:rsidR="003E5975">
          <w:rPr>
            <w:noProof/>
            <w:webHidden/>
          </w:rPr>
          <w:fldChar w:fldCharType="separate"/>
        </w:r>
        <w:r w:rsidR="00AF049C">
          <w:rPr>
            <w:noProof/>
            <w:webHidden/>
          </w:rPr>
          <w:t>57</w:t>
        </w:r>
        <w:r w:rsidR="003E5975">
          <w:rPr>
            <w:noProof/>
            <w:webHidden/>
          </w:rPr>
          <w:fldChar w:fldCharType="end"/>
        </w:r>
      </w:hyperlink>
    </w:p>
    <w:p w14:paraId="7E0F2AE7" w14:textId="727A6518"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49" w:history="1">
        <w:r w:rsidR="003E5975" w:rsidRPr="00863655">
          <w:rPr>
            <w:rStyle w:val="a9"/>
            <w:noProof/>
          </w:rPr>
          <w:t>B.1</w:t>
        </w:r>
        <w:r w:rsidR="003E5975">
          <w:rPr>
            <w:rFonts w:asciiTheme="minorHAnsi" w:eastAsiaTheme="minorEastAsia" w:hAnsiTheme="minorHAnsi" w:cstheme="minorBidi"/>
            <w:noProof/>
            <w:sz w:val="22"/>
            <w:szCs w:val="22"/>
            <w:lang w:val="ru-RU" w:eastAsia="ru-RU"/>
          </w:rPr>
          <w:tab/>
        </w:r>
        <w:r w:rsidR="003E5975" w:rsidRPr="00863655">
          <w:rPr>
            <w:rStyle w:val="a9"/>
            <w:noProof/>
          </w:rPr>
          <w:t>ExpCount</w:t>
        </w:r>
        <w:r w:rsidR="003E5975">
          <w:rPr>
            <w:noProof/>
            <w:webHidden/>
          </w:rPr>
          <w:tab/>
        </w:r>
        <w:r w:rsidR="003E5975">
          <w:rPr>
            <w:noProof/>
            <w:webHidden/>
          </w:rPr>
          <w:fldChar w:fldCharType="begin"/>
        </w:r>
        <w:r w:rsidR="003E5975">
          <w:rPr>
            <w:noProof/>
            <w:webHidden/>
          </w:rPr>
          <w:instrText xml:space="preserve"> PAGEREF _Toc57726449 \h </w:instrText>
        </w:r>
        <w:r w:rsidR="003E5975">
          <w:rPr>
            <w:noProof/>
            <w:webHidden/>
          </w:rPr>
        </w:r>
        <w:r w:rsidR="003E5975">
          <w:rPr>
            <w:noProof/>
            <w:webHidden/>
          </w:rPr>
          <w:fldChar w:fldCharType="separate"/>
        </w:r>
        <w:r w:rsidR="00AF049C">
          <w:rPr>
            <w:noProof/>
            <w:webHidden/>
          </w:rPr>
          <w:t>57</w:t>
        </w:r>
        <w:r w:rsidR="003E5975">
          <w:rPr>
            <w:noProof/>
            <w:webHidden/>
          </w:rPr>
          <w:fldChar w:fldCharType="end"/>
        </w:r>
      </w:hyperlink>
    </w:p>
    <w:p w14:paraId="26EDCAFE" w14:textId="7DCE32CB"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50" w:history="1">
        <w:r w:rsidR="003E5975" w:rsidRPr="00863655">
          <w:rPr>
            <w:rStyle w:val="a9"/>
            <w:noProof/>
          </w:rPr>
          <w:t>B.2</w:t>
        </w:r>
        <w:r w:rsidR="003E5975">
          <w:rPr>
            <w:rFonts w:asciiTheme="minorHAnsi" w:eastAsiaTheme="minorEastAsia" w:hAnsiTheme="minorHAnsi" w:cstheme="minorBidi"/>
            <w:noProof/>
            <w:sz w:val="22"/>
            <w:szCs w:val="22"/>
            <w:lang w:val="ru-RU" w:eastAsia="ru-RU"/>
          </w:rPr>
          <w:tab/>
        </w:r>
        <w:r w:rsidR="003E5975" w:rsidRPr="00863655">
          <w:rPr>
            <w:rStyle w:val="a9"/>
            <w:noProof/>
          </w:rPr>
          <w:t>avg_params.dat</w:t>
        </w:r>
        <w:r w:rsidR="003E5975">
          <w:rPr>
            <w:noProof/>
            <w:webHidden/>
          </w:rPr>
          <w:tab/>
        </w:r>
        <w:r w:rsidR="003E5975">
          <w:rPr>
            <w:noProof/>
            <w:webHidden/>
          </w:rPr>
          <w:fldChar w:fldCharType="begin"/>
        </w:r>
        <w:r w:rsidR="003E5975">
          <w:rPr>
            <w:noProof/>
            <w:webHidden/>
          </w:rPr>
          <w:instrText xml:space="preserve"> PAGEREF _Toc57726450 \h </w:instrText>
        </w:r>
        <w:r w:rsidR="003E5975">
          <w:rPr>
            <w:noProof/>
            <w:webHidden/>
          </w:rPr>
        </w:r>
        <w:r w:rsidR="003E5975">
          <w:rPr>
            <w:noProof/>
            <w:webHidden/>
          </w:rPr>
          <w:fldChar w:fldCharType="separate"/>
        </w:r>
        <w:r w:rsidR="00AF049C">
          <w:rPr>
            <w:noProof/>
            <w:webHidden/>
          </w:rPr>
          <w:t>58</w:t>
        </w:r>
        <w:r w:rsidR="003E5975">
          <w:rPr>
            <w:noProof/>
            <w:webHidden/>
          </w:rPr>
          <w:fldChar w:fldCharType="end"/>
        </w:r>
      </w:hyperlink>
    </w:p>
    <w:p w14:paraId="0B913B7B" w14:textId="3CFE6DB6"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51" w:history="1">
        <w:r w:rsidR="003E5975" w:rsidRPr="00863655">
          <w:rPr>
            <w:rStyle w:val="a9"/>
            <w:noProof/>
          </w:rPr>
          <w:t>B.3</w:t>
        </w:r>
        <w:r w:rsidR="003E5975">
          <w:rPr>
            <w:rFonts w:asciiTheme="minorHAnsi" w:eastAsiaTheme="minorEastAsia" w:hAnsiTheme="minorHAnsi" w:cstheme="minorBidi"/>
            <w:noProof/>
            <w:sz w:val="22"/>
            <w:szCs w:val="22"/>
            <w:lang w:val="ru-RU" w:eastAsia="ru-RU"/>
          </w:rPr>
          <w:tab/>
        </w:r>
        <w:r w:rsidR="003E5975" w:rsidRPr="00863655">
          <w:rPr>
            <w:rStyle w:val="a9"/>
            <w:noProof/>
          </w:rPr>
          <w:t>alldir_params.dat</w:t>
        </w:r>
        <w:r w:rsidR="003E5975">
          <w:rPr>
            <w:noProof/>
            <w:webHidden/>
          </w:rPr>
          <w:tab/>
        </w:r>
        <w:r w:rsidR="003E5975">
          <w:rPr>
            <w:noProof/>
            <w:webHidden/>
          </w:rPr>
          <w:fldChar w:fldCharType="begin"/>
        </w:r>
        <w:r w:rsidR="003E5975">
          <w:rPr>
            <w:noProof/>
            <w:webHidden/>
          </w:rPr>
          <w:instrText xml:space="preserve"> PAGEREF _Toc57726451 \h </w:instrText>
        </w:r>
        <w:r w:rsidR="003E5975">
          <w:rPr>
            <w:noProof/>
            <w:webHidden/>
          </w:rPr>
        </w:r>
        <w:r w:rsidR="003E5975">
          <w:rPr>
            <w:noProof/>
            <w:webHidden/>
          </w:rPr>
          <w:fldChar w:fldCharType="separate"/>
        </w:r>
        <w:r w:rsidR="00AF049C">
          <w:rPr>
            <w:noProof/>
            <w:webHidden/>
          </w:rPr>
          <w:t>58</w:t>
        </w:r>
        <w:r w:rsidR="003E5975">
          <w:rPr>
            <w:noProof/>
            <w:webHidden/>
          </w:rPr>
          <w:fldChar w:fldCharType="end"/>
        </w:r>
      </w:hyperlink>
    </w:p>
    <w:p w14:paraId="5DA3A2EA" w14:textId="78201D41"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52" w:history="1">
        <w:r w:rsidR="003E5975" w:rsidRPr="00863655">
          <w:rPr>
            <w:rStyle w:val="a9"/>
            <w:noProof/>
          </w:rPr>
          <w:t>B.4</w:t>
        </w:r>
        <w:r w:rsidR="003E5975">
          <w:rPr>
            <w:rFonts w:asciiTheme="minorHAnsi" w:eastAsiaTheme="minorEastAsia" w:hAnsiTheme="minorHAnsi" w:cstheme="minorBidi"/>
            <w:noProof/>
            <w:sz w:val="22"/>
            <w:szCs w:val="22"/>
            <w:lang w:val="ru-RU" w:eastAsia="ru-RU"/>
          </w:rPr>
          <w:tab/>
        </w:r>
        <w:r w:rsidR="003E5975" w:rsidRPr="00863655">
          <w:rPr>
            <w:rStyle w:val="a9"/>
            <w:noProof/>
          </w:rPr>
          <w:t>scat_params.dat</w:t>
        </w:r>
        <w:r w:rsidR="003E5975">
          <w:rPr>
            <w:noProof/>
            <w:webHidden/>
          </w:rPr>
          <w:tab/>
        </w:r>
        <w:r w:rsidR="003E5975">
          <w:rPr>
            <w:noProof/>
            <w:webHidden/>
          </w:rPr>
          <w:fldChar w:fldCharType="begin"/>
        </w:r>
        <w:r w:rsidR="003E5975">
          <w:rPr>
            <w:noProof/>
            <w:webHidden/>
          </w:rPr>
          <w:instrText xml:space="preserve"> PAGEREF _Toc57726452 \h </w:instrText>
        </w:r>
        <w:r w:rsidR="003E5975">
          <w:rPr>
            <w:noProof/>
            <w:webHidden/>
          </w:rPr>
        </w:r>
        <w:r w:rsidR="003E5975">
          <w:rPr>
            <w:noProof/>
            <w:webHidden/>
          </w:rPr>
          <w:fldChar w:fldCharType="separate"/>
        </w:r>
        <w:r w:rsidR="00AF049C">
          <w:rPr>
            <w:noProof/>
            <w:webHidden/>
          </w:rPr>
          <w:t>59</w:t>
        </w:r>
        <w:r w:rsidR="003E5975">
          <w:rPr>
            <w:noProof/>
            <w:webHidden/>
          </w:rPr>
          <w:fldChar w:fldCharType="end"/>
        </w:r>
      </w:hyperlink>
    </w:p>
    <w:p w14:paraId="69ADE4EA" w14:textId="7A8D0392"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53" w:history="1">
        <w:r w:rsidR="003E5975" w:rsidRPr="00863655">
          <w:rPr>
            <w:rStyle w:val="a9"/>
            <w:noProof/>
          </w:rPr>
          <w:t>B.5</w:t>
        </w:r>
        <w:r w:rsidR="003E5975">
          <w:rPr>
            <w:rFonts w:asciiTheme="minorHAnsi" w:eastAsiaTheme="minorEastAsia" w:hAnsiTheme="minorHAnsi" w:cstheme="minorBidi"/>
            <w:noProof/>
            <w:sz w:val="22"/>
            <w:szCs w:val="22"/>
            <w:lang w:val="ru-RU" w:eastAsia="ru-RU"/>
          </w:rPr>
          <w:tab/>
        </w:r>
        <w:r w:rsidR="003E5975" w:rsidRPr="00863655">
          <w:rPr>
            <w:rStyle w:val="a9"/>
            <w:noProof/>
          </w:rPr>
          <w:t>Geometry files</w:t>
        </w:r>
        <w:r w:rsidR="003E5975">
          <w:rPr>
            <w:noProof/>
            <w:webHidden/>
          </w:rPr>
          <w:tab/>
        </w:r>
        <w:r w:rsidR="003E5975">
          <w:rPr>
            <w:noProof/>
            <w:webHidden/>
          </w:rPr>
          <w:fldChar w:fldCharType="begin"/>
        </w:r>
        <w:r w:rsidR="003E5975">
          <w:rPr>
            <w:noProof/>
            <w:webHidden/>
          </w:rPr>
          <w:instrText xml:space="preserve"> PAGEREF _Toc57726453 \h </w:instrText>
        </w:r>
        <w:r w:rsidR="003E5975">
          <w:rPr>
            <w:noProof/>
            <w:webHidden/>
          </w:rPr>
        </w:r>
        <w:r w:rsidR="003E5975">
          <w:rPr>
            <w:noProof/>
            <w:webHidden/>
          </w:rPr>
          <w:fldChar w:fldCharType="separate"/>
        </w:r>
        <w:r w:rsidR="00AF049C">
          <w:rPr>
            <w:noProof/>
            <w:webHidden/>
          </w:rPr>
          <w:t>60</w:t>
        </w:r>
        <w:r w:rsidR="003E5975">
          <w:rPr>
            <w:noProof/>
            <w:webHidden/>
          </w:rPr>
          <w:fldChar w:fldCharType="end"/>
        </w:r>
      </w:hyperlink>
    </w:p>
    <w:p w14:paraId="4F33D327" w14:textId="34A07094"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54" w:history="1">
        <w:r w:rsidR="003E5975" w:rsidRPr="00863655">
          <w:rPr>
            <w:rStyle w:val="a9"/>
            <w:noProof/>
          </w:rPr>
          <w:t>B.6</w:t>
        </w:r>
        <w:r w:rsidR="003E5975">
          <w:rPr>
            <w:rFonts w:asciiTheme="minorHAnsi" w:eastAsiaTheme="minorEastAsia" w:hAnsiTheme="minorHAnsi" w:cstheme="minorBidi"/>
            <w:noProof/>
            <w:sz w:val="22"/>
            <w:szCs w:val="22"/>
            <w:lang w:val="ru-RU" w:eastAsia="ru-RU"/>
          </w:rPr>
          <w:tab/>
        </w:r>
        <w:r w:rsidR="003E5975" w:rsidRPr="00863655">
          <w:rPr>
            <w:rStyle w:val="a9"/>
            <w:noProof/>
          </w:rPr>
          <w:t>Contour file</w:t>
        </w:r>
        <w:r w:rsidR="003E5975">
          <w:rPr>
            <w:noProof/>
            <w:webHidden/>
          </w:rPr>
          <w:tab/>
        </w:r>
        <w:r w:rsidR="003E5975">
          <w:rPr>
            <w:noProof/>
            <w:webHidden/>
          </w:rPr>
          <w:fldChar w:fldCharType="begin"/>
        </w:r>
        <w:r w:rsidR="003E5975">
          <w:rPr>
            <w:noProof/>
            <w:webHidden/>
          </w:rPr>
          <w:instrText xml:space="preserve"> PAGEREF _Toc57726454 \h </w:instrText>
        </w:r>
        <w:r w:rsidR="003E5975">
          <w:rPr>
            <w:noProof/>
            <w:webHidden/>
          </w:rPr>
        </w:r>
        <w:r w:rsidR="003E5975">
          <w:rPr>
            <w:noProof/>
            <w:webHidden/>
          </w:rPr>
          <w:fldChar w:fldCharType="separate"/>
        </w:r>
        <w:r w:rsidR="00AF049C">
          <w:rPr>
            <w:noProof/>
            <w:webHidden/>
          </w:rPr>
          <w:t>61</w:t>
        </w:r>
        <w:r w:rsidR="003E5975">
          <w:rPr>
            <w:noProof/>
            <w:webHidden/>
          </w:rPr>
          <w:fldChar w:fldCharType="end"/>
        </w:r>
      </w:hyperlink>
    </w:p>
    <w:p w14:paraId="12385976" w14:textId="7AC112D2"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55" w:history="1">
        <w:r w:rsidR="003E5975" w:rsidRPr="00863655">
          <w:rPr>
            <w:rStyle w:val="a9"/>
            <w:noProof/>
          </w:rPr>
          <w:t>B.7</w:t>
        </w:r>
        <w:r w:rsidR="003E5975">
          <w:rPr>
            <w:rFonts w:asciiTheme="minorHAnsi" w:eastAsiaTheme="minorEastAsia" w:hAnsiTheme="minorHAnsi" w:cstheme="minorBidi"/>
            <w:noProof/>
            <w:sz w:val="22"/>
            <w:szCs w:val="22"/>
            <w:lang w:val="ru-RU" w:eastAsia="ru-RU"/>
          </w:rPr>
          <w:tab/>
        </w:r>
        <w:r w:rsidR="003E5975" w:rsidRPr="00863655">
          <w:rPr>
            <w:rStyle w:val="a9"/>
            <w:noProof/>
          </w:rPr>
          <w:t>Field files</w:t>
        </w:r>
        <w:r w:rsidR="003E5975">
          <w:rPr>
            <w:noProof/>
            <w:webHidden/>
          </w:rPr>
          <w:tab/>
        </w:r>
        <w:r w:rsidR="003E5975">
          <w:rPr>
            <w:noProof/>
            <w:webHidden/>
          </w:rPr>
          <w:fldChar w:fldCharType="begin"/>
        </w:r>
        <w:r w:rsidR="003E5975">
          <w:rPr>
            <w:noProof/>
            <w:webHidden/>
          </w:rPr>
          <w:instrText xml:space="preserve"> PAGEREF _Toc57726455 \h </w:instrText>
        </w:r>
        <w:r w:rsidR="003E5975">
          <w:rPr>
            <w:noProof/>
            <w:webHidden/>
          </w:rPr>
        </w:r>
        <w:r w:rsidR="003E5975">
          <w:rPr>
            <w:noProof/>
            <w:webHidden/>
          </w:rPr>
          <w:fldChar w:fldCharType="separate"/>
        </w:r>
        <w:r w:rsidR="00AF049C">
          <w:rPr>
            <w:noProof/>
            <w:webHidden/>
          </w:rPr>
          <w:t>61</w:t>
        </w:r>
        <w:r w:rsidR="003E5975">
          <w:rPr>
            <w:noProof/>
            <w:webHidden/>
          </w:rPr>
          <w:fldChar w:fldCharType="end"/>
        </w:r>
      </w:hyperlink>
    </w:p>
    <w:p w14:paraId="16CCB2A0" w14:textId="6A8BB50A" w:rsidR="003E5975" w:rsidRDefault="00600B16">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56" w:history="1">
        <w:r w:rsidR="003E5975" w:rsidRPr="00863655">
          <w:rPr>
            <w:rStyle w:val="a9"/>
            <w:noProof/>
          </w:rPr>
          <w:t>C</w:t>
        </w:r>
        <w:r w:rsidR="003E5975">
          <w:rPr>
            <w:rFonts w:asciiTheme="minorHAnsi" w:eastAsiaTheme="minorEastAsia" w:hAnsiTheme="minorHAnsi" w:cstheme="minorBidi"/>
            <w:noProof/>
            <w:sz w:val="22"/>
            <w:szCs w:val="22"/>
            <w:lang w:val="ru-RU" w:eastAsia="ru-RU"/>
          </w:rPr>
          <w:tab/>
        </w:r>
        <w:r w:rsidR="003E5975" w:rsidRPr="00863655">
          <w:rPr>
            <w:rStyle w:val="a9"/>
            <w:noProof/>
          </w:rPr>
          <w:t>Output Files</w:t>
        </w:r>
        <w:r w:rsidR="003E5975">
          <w:rPr>
            <w:noProof/>
            <w:webHidden/>
          </w:rPr>
          <w:tab/>
        </w:r>
        <w:r w:rsidR="003E5975">
          <w:rPr>
            <w:noProof/>
            <w:webHidden/>
          </w:rPr>
          <w:fldChar w:fldCharType="begin"/>
        </w:r>
        <w:r w:rsidR="003E5975">
          <w:rPr>
            <w:noProof/>
            <w:webHidden/>
          </w:rPr>
          <w:instrText xml:space="preserve"> PAGEREF _Toc57726456 \h </w:instrText>
        </w:r>
        <w:r w:rsidR="003E5975">
          <w:rPr>
            <w:noProof/>
            <w:webHidden/>
          </w:rPr>
        </w:r>
        <w:r w:rsidR="003E5975">
          <w:rPr>
            <w:noProof/>
            <w:webHidden/>
          </w:rPr>
          <w:fldChar w:fldCharType="separate"/>
        </w:r>
        <w:r w:rsidR="00AF049C">
          <w:rPr>
            <w:noProof/>
            <w:webHidden/>
          </w:rPr>
          <w:t>62</w:t>
        </w:r>
        <w:r w:rsidR="003E5975">
          <w:rPr>
            <w:noProof/>
            <w:webHidden/>
          </w:rPr>
          <w:fldChar w:fldCharType="end"/>
        </w:r>
      </w:hyperlink>
    </w:p>
    <w:p w14:paraId="45ED64CA" w14:textId="6886FDFF"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57" w:history="1">
        <w:r w:rsidR="003E5975" w:rsidRPr="00863655">
          <w:rPr>
            <w:rStyle w:val="a9"/>
            <w:noProof/>
          </w:rPr>
          <w:t>C.1</w:t>
        </w:r>
        <w:r w:rsidR="003E5975">
          <w:rPr>
            <w:rFonts w:asciiTheme="minorHAnsi" w:eastAsiaTheme="minorEastAsia" w:hAnsiTheme="minorHAnsi" w:cstheme="minorBidi"/>
            <w:noProof/>
            <w:sz w:val="22"/>
            <w:szCs w:val="22"/>
            <w:lang w:val="ru-RU" w:eastAsia="ru-RU"/>
          </w:rPr>
          <w:tab/>
        </w:r>
        <w:r w:rsidR="003E5975" w:rsidRPr="00863655">
          <w:rPr>
            <w:rStyle w:val="a9"/>
            <w:noProof/>
          </w:rPr>
          <w:t>stderr, logerr</w:t>
        </w:r>
        <w:r w:rsidR="003E5975">
          <w:rPr>
            <w:noProof/>
            <w:webHidden/>
          </w:rPr>
          <w:tab/>
        </w:r>
        <w:r w:rsidR="003E5975">
          <w:rPr>
            <w:noProof/>
            <w:webHidden/>
          </w:rPr>
          <w:fldChar w:fldCharType="begin"/>
        </w:r>
        <w:r w:rsidR="003E5975">
          <w:rPr>
            <w:noProof/>
            <w:webHidden/>
          </w:rPr>
          <w:instrText xml:space="preserve"> PAGEREF _Toc57726457 \h </w:instrText>
        </w:r>
        <w:r w:rsidR="003E5975">
          <w:rPr>
            <w:noProof/>
            <w:webHidden/>
          </w:rPr>
        </w:r>
        <w:r w:rsidR="003E5975">
          <w:rPr>
            <w:noProof/>
            <w:webHidden/>
          </w:rPr>
          <w:fldChar w:fldCharType="separate"/>
        </w:r>
        <w:r w:rsidR="00AF049C">
          <w:rPr>
            <w:noProof/>
            <w:webHidden/>
          </w:rPr>
          <w:t>62</w:t>
        </w:r>
        <w:r w:rsidR="003E5975">
          <w:rPr>
            <w:noProof/>
            <w:webHidden/>
          </w:rPr>
          <w:fldChar w:fldCharType="end"/>
        </w:r>
      </w:hyperlink>
    </w:p>
    <w:p w14:paraId="3F4069DB" w14:textId="128EC3EE"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58" w:history="1">
        <w:r w:rsidR="003E5975" w:rsidRPr="00863655">
          <w:rPr>
            <w:rStyle w:val="a9"/>
            <w:noProof/>
          </w:rPr>
          <w:t>C.2</w:t>
        </w:r>
        <w:r w:rsidR="003E5975">
          <w:rPr>
            <w:rFonts w:asciiTheme="minorHAnsi" w:eastAsiaTheme="minorEastAsia" w:hAnsiTheme="minorHAnsi" w:cstheme="minorBidi"/>
            <w:noProof/>
            <w:sz w:val="22"/>
            <w:szCs w:val="22"/>
            <w:lang w:val="ru-RU" w:eastAsia="ru-RU"/>
          </w:rPr>
          <w:tab/>
        </w:r>
        <w:r w:rsidR="003E5975" w:rsidRPr="00863655">
          <w:rPr>
            <w:rStyle w:val="a9"/>
            <w:noProof/>
          </w:rPr>
          <w:t>stdout</w:t>
        </w:r>
        <w:r w:rsidR="003E5975">
          <w:rPr>
            <w:noProof/>
            <w:webHidden/>
          </w:rPr>
          <w:tab/>
        </w:r>
        <w:r w:rsidR="003E5975">
          <w:rPr>
            <w:noProof/>
            <w:webHidden/>
          </w:rPr>
          <w:fldChar w:fldCharType="begin"/>
        </w:r>
        <w:r w:rsidR="003E5975">
          <w:rPr>
            <w:noProof/>
            <w:webHidden/>
          </w:rPr>
          <w:instrText xml:space="preserve"> PAGEREF _Toc57726458 \h </w:instrText>
        </w:r>
        <w:r w:rsidR="003E5975">
          <w:rPr>
            <w:noProof/>
            <w:webHidden/>
          </w:rPr>
        </w:r>
        <w:r w:rsidR="003E5975">
          <w:rPr>
            <w:noProof/>
            <w:webHidden/>
          </w:rPr>
          <w:fldChar w:fldCharType="separate"/>
        </w:r>
        <w:r w:rsidR="00AF049C">
          <w:rPr>
            <w:noProof/>
            <w:webHidden/>
          </w:rPr>
          <w:t>62</w:t>
        </w:r>
        <w:r w:rsidR="003E5975">
          <w:rPr>
            <w:noProof/>
            <w:webHidden/>
          </w:rPr>
          <w:fldChar w:fldCharType="end"/>
        </w:r>
      </w:hyperlink>
    </w:p>
    <w:p w14:paraId="2529D38C" w14:textId="1FDDBE82"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59" w:history="1">
        <w:r w:rsidR="003E5975" w:rsidRPr="00863655">
          <w:rPr>
            <w:rStyle w:val="a9"/>
            <w:noProof/>
          </w:rPr>
          <w:t>C.3</w:t>
        </w:r>
        <w:r w:rsidR="003E5975">
          <w:rPr>
            <w:rFonts w:asciiTheme="minorHAnsi" w:eastAsiaTheme="minorEastAsia" w:hAnsiTheme="minorHAnsi" w:cstheme="minorBidi"/>
            <w:noProof/>
            <w:sz w:val="22"/>
            <w:szCs w:val="22"/>
            <w:lang w:val="ru-RU" w:eastAsia="ru-RU"/>
          </w:rPr>
          <w:tab/>
        </w:r>
        <w:r w:rsidR="003E5975" w:rsidRPr="00863655">
          <w:rPr>
            <w:rStyle w:val="a9"/>
            <w:noProof/>
          </w:rPr>
          <w:t>Output directory</w:t>
        </w:r>
        <w:r w:rsidR="003E5975">
          <w:rPr>
            <w:noProof/>
            <w:webHidden/>
          </w:rPr>
          <w:tab/>
        </w:r>
        <w:r w:rsidR="003E5975">
          <w:rPr>
            <w:noProof/>
            <w:webHidden/>
          </w:rPr>
          <w:fldChar w:fldCharType="begin"/>
        </w:r>
        <w:r w:rsidR="003E5975">
          <w:rPr>
            <w:noProof/>
            <w:webHidden/>
          </w:rPr>
          <w:instrText xml:space="preserve"> PAGEREF _Toc57726459 \h </w:instrText>
        </w:r>
        <w:r w:rsidR="003E5975">
          <w:rPr>
            <w:noProof/>
            <w:webHidden/>
          </w:rPr>
        </w:r>
        <w:r w:rsidR="003E5975">
          <w:rPr>
            <w:noProof/>
            <w:webHidden/>
          </w:rPr>
          <w:fldChar w:fldCharType="separate"/>
        </w:r>
        <w:r w:rsidR="00AF049C">
          <w:rPr>
            <w:noProof/>
            <w:webHidden/>
          </w:rPr>
          <w:t>63</w:t>
        </w:r>
        <w:r w:rsidR="003E5975">
          <w:rPr>
            <w:noProof/>
            <w:webHidden/>
          </w:rPr>
          <w:fldChar w:fldCharType="end"/>
        </w:r>
      </w:hyperlink>
    </w:p>
    <w:p w14:paraId="50A5654B" w14:textId="396B8ACC"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60" w:history="1">
        <w:r w:rsidR="003E5975" w:rsidRPr="00863655">
          <w:rPr>
            <w:rStyle w:val="a9"/>
            <w:noProof/>
          </w:rPr>
          <w:t>C.4</w:t>
        </w:r>
        <w:r w:rsidR="003E5975">
          <w:rPr>
            <w:rFonts w:asciiTheme="minorHAnsi" w:eastAsiaTheme="minorEastAsia" w:hAnsiTheme="minorHAnsi" w:cstheme="minorBidi"/>
            <w:noProof/>
            <w:sz w:val="22"/>
            <w:szCs w:val="22"/>
            <w:lang w:val="ru-RU" w:eastAsia="ru-RU"/>
          </w:rPr>
          <w:tab/>
        </w:r>
        <w:r w:rsidR="003E5975" w:rsidRPr="00863655">
          <w:rPr>
            <w:rStyle w:val="a9"/>
            <w:noProof/>
          </w:rPr>
          <w:t>log</w:t>
        </w:r>
        <w:r w:rsidR="003E5975">
          <w:rPr>
            <w:noProof/>
            <w:webHidden/>
          </w:rPr>
          <w:tab/>
        </w:r>
        <w:r w:rsidR="003E5975">
          <w:rPr>
            <w:noProof/>
            <w:webHidden/>
          </w:rPr>
          <w:fldChar w:fldCharType="begin"/>
        </w:r>
        <w:r w:rsidR="003E5975">
          <w:rPr>
            <w:noProof/>
            <w:webHidden/>
          </w:rPr>
          <w:instrText xml:space="preserve"> PAGEREF _Toc57726460 \h </w:instrText>
        </w:r>
        <w:r w:rsidR="003E5975">
          <w:rPr>
            <w:noProof/>
            <w:webHidden/>
          </w:rPr>
        </w:r>
        <w:r w:rsidR="003E5975">
          <w:rPr>
            <w:noProof/>
            <w:webHidden/>
          </w:rPr>
          <w:fldChar w:fldCharType="separate"/>
        </w:r>
        <w:r w:rsidR="00AF049C">
          <w:rPr>
            <w:noProof/>
            <w:webHidden/>
          </w:rPr>
          <w:t>63</w:t>
        </w:r>
        <w:r w:rsidR="003E5975">
          <w:rPr>
            <w:noProof/>
            <w:webHidden/>
          </w:rPr>
          <w:fldChar w:fldCharType="end"/>
        </w:r>
      </w:hyperlink>
    </w:p>
    <w:p w14:paraId="742BDA5D" w14:textId="58F739CE"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61" w:history="1">
        <w:r w:rsidR="003E5975" w:rsidRPr="00863655">
          <w:rPr>
            <w:rStyle w:val="a9"/>
            <w:noProof/>
          </w:rPr>
          <w:t>C.5</w:t>
        </w:r>
        <w:r w:rsidR="003E5975">
          <w:rPr>
            <w:rFonts w:asciiTheme="minorHAnsi" w:eastAsiaTheme="minorEastAsia" w:hAnsiTheme="minorHAnsi" w:cstheme="minorBidi"/>
            <w:noProof/>
            <w:sz w:val="22"/>
            <w:szCs w:val="22"/>
            <w:lang w:val="ru-RU" w:eastAsia="ru-RU"/>
          </w:rPr>
          <w:tab/>
        </w:r>
        <w:r w:rsidR="003E5975" w:rsidRPr="00863655">
          <w:rPr>
            <w:rStyle w:val="a9"/>
            <w:noProof/>
          </w:rPr>
          <w:t>mueller</w:t>
        </w:r>
        <w:r w:rsidR="003E5975">
          <w:rPr>
            <w:noProof/>
            <w:webHidden/>
          </w:rPr>
          <w:tab/>
        </w:r>
        <w:r w:rsidR="003E5975">
          <w:rPr>
            <w:noProof/>
            <w:webHidden/>
          </w:rPr>
          <w:fldChar w:fldCharType="begin"/>
        </w:r>
        <w:r w:rsidR="003E5975">
          <w:rPr>
            <w:noProof/>
            <w:webHidden/>
          </w:rPr>
          <w:instrText xml:space="preserve"> PAGEREF _Toc57726461 \h </w:instrText>
        </w:r>
        <w:r w:rsidR="003E5975">
          <w:rPr>
            <w:noProof/>
            <w:webHidden/>
          </w:rPr>
        </w:r>
        <w:r w:rsidR="003E5975">
          <w:rPr>
            <w:noProof/>
            <w:webHidden/>
          </w:rPr>
          <w:fldChar w:fldCharType="separate"/>
        </w:r>
        <w:r w:rsidR="00AF049C">
          <w:rPr>
            <w:noProof/>
            <w:webHidden/>
          </w:rPr>
          <w:t>65</w:t>
        </w:r>
        <w:r w:rsidR="003E5975">
          <w:rPr>
            <w:noProof/>
            <w:webHidden/>
          </w:rPr>
          <w:fldChar w:fldCharType="end"/>
        </w:r>
      </w:hyperlink>
    </w:p>
    <w:p w14:paraId="5165261C" w14:textId="61046F6D"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62" w:history="1">
        <w:r w:rsidR="003E5975" w:rsidRPr="00863655">
          <w:rPr>
            <w:rStyle w:val="a9"/>
            <w:noProof/>
          </w:rPr>
          <w:t>C.6</w:t>
        </w:r>
        <w:r w:rsidR="003E5975">
          <w:rPr>
            <w:rFonts w:asciiTheme="minorHAnsi" w:eastAsiaTheme="minorEastAsia" w:hAnsiTheme="minorHAnsi" w:cstheme="minorBidi"/>
            <w:noProof/>
            <w:sz w:val="22"/>
            <w:szCs w:val="22"/>
            <w:lang w:val="ru-RU" w:eastAsia="ru-RU"/>
          </w:rPr>
          <w:tab/>
        </w:r>
        <w:r w:rsidR="003E5975" w:rsidRPr="00863655">
          <w:rPr>
            <w:rStyle w:val="a9"/>
            <w:noProof/>
          </w:rPr>
          <w:t>ampl</w:t>
        </w:r>
        <w:r w:rsidR="003E5975">
          <w:rPr>
            <w:noProof/>
            <w:webHidden/>
          </w:rPr>
          <w:tab/>
        </w:r>
        <w:r w:rsidR="003E5975">
          <w:rPr>
            <w:noProof/>
            <w:webHidden/>
          </w:rPr>
          <w:fldChar w:fldCharType="begin"/>
        </w:r>
        <w:r w:rsidR="003E5975">
          <w:rPr>
            <w:noProof/>
            <w:webHidden/>
          </w:rPr>
          <w:instrText xml:space="preserve"> PAGEREF _Toc57726462 \h </w:instrText>
        </w:r>
        <w:r w:rsidR="003E5975">
          <w:rPr>
            <w:noProof/>
            <w:webHidden/>
          </w:rPr>
        </w:r>
        <w:r w:rsidR="003E5975">
          <w:rPr>
            <w:noProof/>
            <w:webHidden/>
          </w:rPr>
          <w:fldChar w:fldCharType="separate"/>
        </w:r>
        <w:r w:rsidR="00AF049C">
          <w:rPr>
            <w:noProof/>
            <w:webHidden/>
          </w:rPr>
          <w:t>65</w:t>
        </w:r>
        <w:r w:rsidR="003E5975">
          <w:rPr>
            <w:noProof/>
            <w:webHidden/>
          </w:rPr>
          <w:fldChar w:fldCharType="end"/>
        </w:r>
      </w:hyperlink>
    </w:p>
    <w:p w14:paraId="3073D19F" w14:textId="1113A6D7"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63" w:history="1">
        <w:r w:rsidR="003E5975" w:rsidRPr="00863655">
          <w:rPr>
            <w:rStyle w:val="a9"/>
            <w:noProof/>
          </w:rPr>
          <w:t>C.7</w:t>
        </w:r>
        <w:r w:rsidR="003E5975">
          <w:rPr>
            <w:rFonts w:asciiTheme="minorHAnsi" w:eastAsiaTheme="minorEastAsia" w:hAnsiTheme="minorHAnsi" w:cstheme="minorBidi"/>
            <w:noProof/>
            <w:sz w:val="22"/>
            <w:szCs w:val="22"/>
            <w:lang w:val="ru-RU" w:eastAsia="ru-RU"/>
          </w:rPr>
          <w:tab/>
        </w:r>
        <w:r w:rsidR="003E5975" w:rsidRPr="00863655">
          <w:rPr>
            <w:rStyle w:val="a9"/>
            <w:noProof/>
          </w:rPr>
          <w:t>CrossSec</w:t>
        </w:r>
        <w:r w:rsidR="003E5975">
          <w:rPr>
            <w:noProof/>
            <w:webHidden/>
          </w:rPr>
          <w:tab/>
        </w:r>
        <w:r w:rsidR="003E5975">
          <w:rPr>
            <w:noProof/>
            <w:webHidden/>
          </w:rPr>
          <w:fldChar w:fldCharType="begin"/>
        </w:r>
        <w:r w:rsidR="003E5975">
          <w:rPr>
            <w:noProof/>
            <w:webHidden/>
          </w:rPr>
          <w:instrText xml:space="preserve"> PAGEREF _Toc57726463 \h </w:instrText>
        </w:r>
        <w:r w:rsidR="003E5975">
          <w:rPr>
            <w:noProof/>
            <w:webHidden/>
          </w:rPr>
        </w:r>
        <w:r w:rsidR="003E5975">
          <w:rPr>
            <w:noProof/>
            <w:webHidden/>
          </w:rPr>
          <w:fldChar w:fldCharType="separate"/>
        </w:r>
        <w:r w:rsidR="00AF049C">
          <w:rPr>
            <w:noProof/>
            <w:webHidden/>
          </w:rPr>
          <w:t>66</w:t>
        </w:r>
        <w:r w:rsidR="003E5975">
          <w:rPr>
            <w:noProof/>
            <w:webHidden/>
          </w:rPr>
          <w:fldChar w:fldCharType="end"/>
        </w:r>
      </w:hyperlink>
    </w:p>
    <w:p w14:paraId="663D853F" w14:textId="6A54A62A"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64" w:history="1">
        <w:r w:rsidR="003E5975" w:rsidRPr="00863655">
          <w:rPr>
            <w:rStyle w:val="a9"/>
            <w:noProof/>
          </w:rPr>
          <w:t>C.8</w:t>
        </w:r>
        <w:r w:rsidR="003E5975">
          <w:rPr>
            <w:rFonts w:asciiTheme="minorHAnsi" w:eastAsiaTheme="minorEastAsia" w:hAnsiTheme="minorHAnsi" w:cstheme="minorBidi"/>
            <w:noProof/>
            <w:sz w:val="22"/>
            <w:szCs w:val="22"/>
            <w:lang w:val="ru-RU" w:eastAsia="ru-RU"/>
          </w:rPr>
          <w:tab/>
        </w:r>
        <w:r w:rsidR="003E5975" w:rsidRPr="00863655">
          <w:rPr>
            <w:rStyle w:val="a9"/>
            <w:noProof/>
          </w:rPr>
          <w:t>RadForce</w:t>
        </w:r>
        <w:r w:rsidR="003E5975">
          <w:rPr>
            <w:noProof/>
            <w:webHidden/>
          </w:rPr>
          <w:tab/>
        </w:r>
        <w:r w:rsidR="003E5975">
          <w:rPr>
            <w:noProof/>
            <w:webHidden/>
          </w:rPr>
          <w:fldChar w:fldCharType="begin"/>
        </w:r>
        <w:r w:rsidR="003E5975">
          <w:rPr>
            <w:noProof/>
            <w:webHidden/>
          </w:rPr>
          <w:instrText xml:space="preserve"> PAGEREF _Toc57726464 \h </w:instrText>
        </w:r>
        <w:r w:rsidR="003E5975">
          <w:rPr>
            <w:noProof/>
            <w:webHidden/>
          </w:rPr>
        </w:r>
        <w:r w:rsidR="003E5975">
          <w:rPr>
            <w:noProof/>
            <w:webHidden/>
          </w:rPr>
          <w:fldChar w:fldCharType="separate"/>
        </w:r>
        <w:r w:rsidR="00AF049C">
          <w:rPr>
            <w:noProof/>
            <w:webHidden/>
          </w:rPr>
          <w:t>66</w:t>
        </w:r>
        <w:r w:rsidR="003E5975">
          <w:rPr>
            <w:noProof/>
            <w:webHidden/>
          </w:rPr>
          <w:fldChar w:fldCharType="end"/>
        </w:r>
      </w:hyperlink>
    </w:p>
    <w:p w14:paraId="612D9C79" w14:textId="1E02F232"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65" w:history="1">
        <w:r w:rsidR="003E5975" w:rsidRPr="00863655">
          <w:rPr>
            <w:rStyle w:val="a9"/>
            <w:noProof/>
          </w:rPr>
          <w:t>C.9</w:t>
        </w:r>
        <w:r w:rsidR="003E5975">
          <w:rPr>
            <w:rFonts w:asciiTheme="minorHAnsi" w:eastAsiaTheme="minorEastAsia" w:hAnsiTheme="minorHAnsi" w:cstheme="minorBidi"/>
            <w:noProof/>
            <w:sz w:val="22"/>
            <w:szCs w:val="22"/>
            <w:lang w:val="ru-RU" w:eastAsia="ru-RU"/>
          </w:rPr>
          <w:tab/>
        </w:r>
        <w:r w:rsidR="003E5975" w:rsidRPr="00863655">
          <w:rPr>
            <w:rStyle w:val="a9"/>
            <w:noProof/>
          </w:rPr>
          <w:t>IntField, DipPol, and IncBeam</w:t>
        </w:r>
        <w:r w:rsidR="003E5975">
          <w:rPr>
            <w:noProof/>
            <w:webHidden/>
          </w:rPr>
          <w:tab/>
        </w:r>
        <w:r w:rsidR="003E5975">
          <w:rPr>
            <w:noProof/>
            <w:webHidden/>
          </w:rPr>
          <w:fldChar w:fldCharType="begin"/>
        </w:r>
        <w:r w:rsidR="003E5975">
          <w:rPr>
            <w:noProof/>
            <w:webHidden/>
          </w:rPr>
          <w:instrText xml:space="preserve"> PAGEREF _Toc57726465 \h </w:instrText>
        </w:r>
        <w:r w:rsidR="003E5975">
          <w:rPr>
            <w:noProof/>
            <w:webHidden/>
          </w:rPr>
        </w:r>
        <w:r w:rsidR="003E5975">
          <w:rPr>
            <w:noProof/>
            <w:webHidden/>
          </w:rPr>
          <w:fldChar w:fldCharType="separate"/>
        </w:r>
        <w:r w:rsidR="00AF049C">
          <w:rPr>
            <w:noProof/>
            <w:webHidden/>
          </w:rPr>
          <w:t>66</w:t>
        </w:r>
        <w:r w:rsidR="003E5975">
          <w:rPr>
            <w:noProof/>
            <w:webHidden/>
          </w:rPr>
          <w:fldChar w:fldCharType="end"/>
        </w:r>
      </w:hyperlink>
    </w:p>
    <w:p w14:paraId="2DD8BEF3" w14:textId="3DDA7BCF"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66" w:history="1">
        <w:r w:rsidR="003E5975" w:rsidRPr="00863655">
          <w:rPr>
            <w:rStyle w:val="a9"/>
            <w:noProof/>
            <w:lang w:val="sv-SE"/>
          </w:rPr>
          <w:t>C.10</w:t>
        </w:r>
        <w:r w:rsidR="003E5975">
          <w:rPr>
            <w:rFonts w:asciiTheme="minorHAnsi" w:eastAsiaTheme="minorEastAsia" w:hAnsiTheme="minorHAnsi" w:cstheme="minorBidi"/>
            <w:noProof/>
            <w:sz w:val="22"/>
            <w:szCs w:val="22"/>
            <w:lang w:val="ru-RU" w:eastAsia="ru-RU"/>
          </w:rPr>
          <w:tab/>
        </w:r>
        <w:r w:rsidR="003E5975" w:rsidRPr="00863655">
          <w:rPr>
            <w:rStyle w:val="a9"/>
            <w:noProof/>
            <w:lang w:val="sv-SE"/>
          </w:rPr>
          <w:t>log_orient_avg and log_int</w:t>
        </w:r>
        <w:r w:rsidR="003E5975">
          <w:rPr>
            <w:noProof/>
            <w:webHidden/>
          </w:rPr>
          <w:tab/>
        </w:r>
        <w:r w:rsidR="003E5975">
          <w:rPr>
            <w:noProof/>
            <w:webHidden/>
          </w:rPr>
          <w:fldChar w:fldCharType="begin"/>
        </w:r>
        <w:r w:rsidR="003E5975">
          <w:rPr>
            <w:noProof/>
            <w:webHidden/>
          </w:rPr>
          <w:instrText xml:space="preserve"> PAGEREF _Toc57726466 \h </w:instrText>
        </w:r>
        <w:r w:rsidR="003E5975">
          <w:rPr>
            <w:noProof/>
            <w:webHidden/>
          </w:rPr>
        </w:r>
        <w:r w:rsidR="003E5975">
          <w:rPr>
            <w:noProof/>
            <w:webHidden/>
          </w:rPr>
          <w:fldChar w:fldCharType="separate"/>
        </w:r>
        <w:r w:rsidR="00AF049C">
          <w:rPr>
            <w:noProof/>
            <w:webHidden/>
          </w:rPr>
          <w:t>67</w:t>
        </w:r>
        <w:r w:rsidR="003E5975">
          <w:rPr>
            <w:noProof/>
            <w:webHidden/>
          </w:rPr>
          <w:fldChar w:fldCharType="end"/>
        </w:r>
      </w:hyperlink>
    </w:p>
    <w:p w14:paraId="6F2246D1" w14:textId="1DA5FC00"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67" w:history="1">
        <w:r w:rsidR="003E5975" w:rsidRPr="00863655">
          <w:rPr>
            <w:rStyle w:val="a9"/>
            <w:noProof/>
          </w:rPr>
          <w:t>C.11</w:t>
        </w:r>
        <w:r w:rsidR="003E5975">
          <w:rPr>
            <w:rFonts w:asciiTheme="minorHAnsi" w:eastAsiaTheme="minorEastAsia" w:hAnsiTheme="minorHAnsi" w:cstheme="minorBidi"/>
            <w:noProof/>
            <w:sz w:val="22"/>
            <w:szCs w:val="22"/>
            <w:lang w:val="ru-RU" w:eastAsia="ru-RU"/>
          </w:rPr>
          <w:tab/>
        </w:r>
        <w:r w:rsidR="003E5975" w:rsidRPr="00863655">
          <w:rPr>
            <w:rStyle w:val="a9"/>
            <w:noProof/>
          </w:rPr>
          <w:t>Geometry files</w:t>
        </w:r>
        <w:r w:rsidR="003E5975">
          <w:rPr>
            <w:noProof/>
            <w:webHidden/>
          </w:rPr>
          <w:tab/>
        </w:r>
        <w:r w:rsidR="003E5975">
          <w:rPr>
            <w:noProof/>
            <w:webHidden/>
          </w:rPr>
          <w:fldChar w:fldCharType="begin"/>
        </w:r>
        <w:r w:rsidR="003E5975">
          <w:rPr>
            <w:noProof/>
            <w:webHidden/>
          </w:rPr>
          <w:instrText xml:space="preserve"> PAGEREF _Toc57726467 \h </w:instrText>
        </w:r>
        <w:r w:rsidR="003E5975">
          <w:rPr>
            <w:noProof/>
            <w:webHidden/>
          </w:rPr>
        </w:r>
        <w:r w:rsidR="003E5975">
          <w:rPr>
            <w:noProof/>
            <w:webHidden/>
          </w:rPr>
          <w:fldChar w:fldCharType="separate"/>
        </w:r>
        <w:r w:rsidR="00AF049C">
          <w:rPr>
            <w:noProof/>
            <w:webHidden/>
          </w:rPr>
          <w:t>68</w:t>
        </w:r>
        <w:r w:rsidR="003E5975">
          <w:rPr>
            <w:noProof/>
            <w:webHidden/>
          </w:rPr>
          <w:fldChar w:fldCharType="end"/>
        </w:r>
      </w:hyperlink>
    </w:p>
    <w:p w14:paraId="1103B844" w14:textId="28AFC85C"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68" w:history="1">
        <w:r w:rsidR="003E5975" w:rsidRPr="00863655">
          <w:rPr>
            <w:rStyle w:val="a9"/>
            <w:noProof/>
          </w:rPr>
          <w:t>C.12</w:t>
        </w:r>
        <w:r w:rsidR="003E5975">
          <w:rPr>
            <w:rFonts w:asciiTheme="minorHAnsi" w:eastAsiaTheme="minorEastAsia" w:hAnsiTheme="minorHAnsi" w:cstheme="minorBidi"/>
            <w:noProof/>
            <w:sz w:val="22"/>
            <w:szCs w:val="22"/>
            <w:lang w:val="ru-RU" w:eastAsia="ru-RU"/>
          </w:rPr>
          <w:tab/>
        </w:r>
        <w:r w:rsidR="003E5975" w:rsidRPr="00863655">
          <w:rPr>
            <w:rStyle w:val="a9"/>
            <w:noProof/>
          </w:rPr>
          <w:t>granules</w:t>
        </w:r>
        <w:r w:rsidR="003E5975">
          <w:rPr>
            <w:noProof/>
            <w:webHidden/>
          </w:rPr>
          <w:tab/>
        </w:r>
        <w:r w:rsidR="003E5975">
          <w:rPr>
            <w:noProof/>
            <w:webHidden/>
          </w:rPr>
          <w:fldChar w:fldCharType="begin"/>
        </w:r>
        <w:r w:rsidR="003E5975">
          <w:rPr>
            <w:noProof/>
            <w:webHidden/>
          </w:rPr>
          <w:instrText xml:space="preserve"> PAGEREF _Toc57726468 \h </w:instrText>
        </w:r>
        <w:r w:rsidR="003E5975">
          <w:rPr>
            <w:noProof/>
            <w:webHidden/>
          </w:rPr>
        </w:r>
        <w:r w:rsidR="003E5975">
          <w:rPr>
            <w:noProof/>
            <w:webHidden/>
          </w:rPr>
          <w:fldChar w:fldCharType="separate"/>
        </w:r>
        <w:r w:rsidR="00AF049C">
          <w:rPr>
            <w:noProof/>
            <w:webHidden/>
          </w:rPr>
          <w:t>68</w:t>
        </w:r>
        <w:r w:rsidR="003E5975">
          <w:rPr>
            <w:noProof/>
            <w:webHidden/>
          </w:rPr>
          <w:fldChar w:fldCharType="end"/>
        </w:r>
      </w:hyperlink>
    </w:p>
    <w:p w14:paraId="56C0B163" w14:textId="535DF7AA" w:rsidR="003E5975" w:rsidRDefault="00600B16">
      <w:pPr>
        <w:pStyle w:val="10"/>
        <w:tabs>
          <w:tab w:val="left" w:pos="480"/>
          <w:tab w:val="right" w:leader="dot" w:pos="9629"/>
        </w:tabs>
        <w:rPr>
          <w:rFonts w:asciiTheme="minorHAnsi" w:eastAsiaTheme="minorEastAsia" w:hAnsiTheme="minorHAnsi" w:cstheme="minorBidi"/>
          <w:noProof/>
          <w:sz w:val="22"/>
          <w:szCs w:val="22"/>
          <w:lang w:val="ru-RU" w:eastAsia="ru-RU"/>
        </w:rPr>
      </w:pPr>
      <w:hyperlink w:anchor="_Toc57726469" w:history="1">
        <w:r w:rsidR="003E5975" w:rsidRPr="00863655">
          <w:rPr>
            <w:rStyle w:val="a9"/>
            <w:noProof/>
          </w:rPr>
          <w:t>D</w:t>
        </w:r>
        <w:r w:rsidR="003E5975">
          <w:rPr>
            <w:rFonts w:asciiTheme="minorHAnsi" w:eastAsiaTheme="minorEastAsia" w:hAnsiTheme="minorHAnsi" w:cstheme="minorBidi"/>
            <w:noProof/>
            <w:sz w:val="22"/>
            <w:szCs w:val="22"/>
            <w:lang w:val="ru-RU" w:eastAsia="ru-RU"/>
          </w:rPr>
          <w:tab/>
        </w:r>
        <w:r w:rsidR="003E5975" w:rsidRPr="00863655">
          <w:rPr>
            <w:rStyle w:val="a9"/>
            <w:noProof/>
          </w:rPr>
          <w:t>Auxiliary Files</w:t>
        </w:r>
        <w:r w:rsidR="003E5975">
          <w:rPr>
            <w:noProof/>
            <w:webHidden/>
          </w:rPr>
          <w:tab/>
        </w:r>
        <w:r w:rsidR="003E5975">
          <w:rPr>
            <w:noProof/>
            <w:webHidden/>
          </w:rPr>
          <w:fldChar w:fldCharType="begin"/>
        </w:r>
        <w:r w:rsidR="003E5975">
          <w:rPr>
            <w:noProof/>
            <w:webHidden/>
          </w:rPr>
          <w:instrText xml:space="preserve"> PAGEREF _Toc57726469 \h </w:instrText>
        </w:r>
        <w:r w:rsidR="003E5975">
          <w:rPr>
            <w:noProof/>
            <w:webHidden/>
          </w:rPr>
        </w:r>
        <w:r w:rsidR="003E5975">
          <w:rPr>
            <w:noProof/>
            <w:webHidden/>
          </w:rPr>
          <w:fldChar w:fldCharType="separate"/>
        </w:r>
        <w:r w:rsidR="00AF049C">
          <w:rPr>
            <w:noProof/>
            <w:webHidden/>
          </w:rPr>
          <w:t>69</w:t>
        </w:r>
        <w:r w:rsidR="003E5975">
          <w:rPr>
            <w:noProof/>
            <w:webHidden/>
          </w:rPr>
          <w:fldChar w:fldCharType="end"/>
        </w:r>
      </w:hyperlink>
    </w:p>
    <w:p w14:paraId="39621502" w14:textId="47A5FCAF"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70" w:history="1">
        <w:r w:rsidR="003E5975" w:rsidRPr="00863655">
          <w:rPr>
            <w:rStyle w:val="a9"/>
            <w:noProof/>
          </w:rPr>
          <w:t>D.1</w:t>
        </w:r>
        <w:r w:rsidR="003E5975">
          <w:rPr>
            <w:rFonts w:asciiTheme="minorHAnsi" w:eastAsiaTheme="minorEastAsia" w:hAnsiTheme="minorHAnsi" w:cstheme="minorBidi"/>
            <w:noProof/>
            <w:sz w:val="22"/>
            <w:szCs w:val="22"/>
            <w:lang w:val="ru-RU" w:eastAsia="ru-RU"/>
          </w:rPr>
          <w:tab/>
        </w:r>
        <w:r w:rsidR="003E5975" w:rsidRPr="00863655">
          <w:rPr>
            <w:rStyle w:val="a9"/>
            <w:noProof/>
          </w:rPr>
          <w:t>tables/</w:t>
        </w:r>
        <w:r w:rsidR="003E5975">
          <w:rPr>
            <w:noProof/>
            <w:webHidden/>
          </w:rPr>
          <w:tab/>
        </w:r>
        <w:r w:rsidR="003E5975">
          <w:rPr>
            <w:noProof/>
            <w:webHidden/>
          </w:rPr>
          <w:fldChar w:fldCharType="begin"/>
        </w:r>
        <w:r w:rsidR="003E5975">
          <w:rPr>
            <w:noProof/>
            <w:webHidden/>
          </w:rPr>
          <w:instrText xml:space="preserve"> PAGEREF _Toc57726470 \h </w:instrText>
        </w:r>
        <w:r w:rsidR="003E5975">
          <w:rPr>
            <w:noProof/>
            <w:webHidden/>
          </w:rPr>
        </w:r>
        <w:r w:rsidR="003E5975">
          <w:rPr>
            <w:noProof/>
            <w:webHidden/>
          </w:rPr>
          <w:fldChar w:fldCharType="separate"/>
        </w:r>
        <w:r w:rsidR="00AF049C">
          <w:rPr>
            <w:noProof/>
            <w:webHidden/>
          </w:rPr>
          <w:t>69</w:t>
        </w:r>
        <w:r w:rsidR="003E5975">
          <w:rPr>
            <w:noProof/>
            <w:webHidden/>
          </w:rPr>
          <w:fldChar w:fldCharType="end"/>
        </w:r>
      </w:hyperlink>
    </w:p>
    <w:p w14:paraId="02CCB2BD" w14:textId="1312931E" w:rsidR="003E5975" w:rsidRDefault="00600B16">
      <w:pPr>
        <w:pStyle w:val="23"/>
        <w:tabs>
          <w:tab w:val="left" w:pos="960"/>
          <w:tab w:val="right" w:leader="dot" w:pos="9629"/>
        </w:tabs>
        <w:rPr>
          <w:rFonts w:asciiTheme="minorHAnsi" w:eastAsiaTheme="minorEastAsia" w:hAnsiTheme="minorHAnsi" w:cstheme="minorBidi"/>
          <w:noProof/>
          <w:sz w:val="22"/>
          <w:szCs w:val="22"/>
          <w:lang w:val="ru-RU" w:eastAsia="ru-RU"/>
        </w:rPr>
      </w:pPr>
      <w:hyperlink w:anchor="_Toc57726471" w:history="1">
        <w:r w:rsidR="003E5975" w:rsidRPr="00863655">
          <w:rPr>
            <w:rStyle w:val="a9"/>
            <w:noProof/>
          </w:rPr>
          <w:t>D.2</w:t>
        </w:r>
        <w:r w:rsidR="003E5975">
          <w:rPr>
            <w:rFonts w:asciiTheme="minorHAnsi" w:eastAsiaTheme="minorEastAsia" w:hAnsiTheme="minorHAnsi" w:cstheme="minorBidi"/>
            <w:noProof/>
            <w:sz w:val="22"/>
            <w:szCs w:val="22"/>
            <w:lang w:val="ru-RU" w:eastAsia="ru-RU"/>
          </w:rPr>
          <w:tab/>
        </w:r>
        <w:r w:rsidR="003E5975" w:rsidRPr="00863655">
          <w:rPr>
            <w:rStyle w:val="a9"/>
            <w:noProof/>
          </w:rPr>
          <w:t>Checkpoint files</w:t>
        </w:r>
        <w:r w:rsidR="003E5975">
          <w:rPr>
            <w:noProof/>
            <w:webHidden/>
          </w:rPr>
          <w:tab/>
        </w:r>
        <w:r w:rsidR="003E5975">
          <w:rPr>
            <w:noProof/>
            <w:webHidden/>
          </w:rPr>
          <w:fldChar w:fldCharType="begin"/>
        </w:r>
        <w:r w:rsidR="003E5975">
          <w:rPr>
            <w:noProof/>
            <w:webHidden/>
          </w:rPr>
          <w:instrText xml:space="preserve"> PAGEREF _Toc57726471 \h </w:instrText>
        </w:r>
        <w:r w:rsidR="003E5975">
          <w:rPr>
            <w:noProof/>
            <w:webHidden/>
          </w:rPr>
        </w:r>
        <w:r w:rsidR="003E5975">
          <w:rPr>
            <w:noProof/>
            <w:webHidden/>
          </w:rPr>
          <w:fldChar w:fldCharType="separate"/>
        </w:r>
        <w:r w:rsidR="00AF049C">
          <w:rPr>
            <w:noProof/>
            <w:webHidden/>
          </w:rPr>
          <w:t>69</w:t>
        </w:r>
        <w:r w:rsidR="003E5975">
          <w:rPr>
            <w:noProof/>
            <w:webHidden/>
          </w:rPr>
          <w:fldChar w:fldCharType="end"/>
        </w:r>
      </w:hyperlink>
    </w:p>
    <w:p w14:paraId="0D1702BC" w14:textId="38F265E2" w:rsidR="00B4331C" w:rsidRPr="009819E7" w:rsidRDefault="00180FF3" w:rsidP="00B4331C">
      <w:r w:rsidRPr="009819E7">
        <w:fldChar w:fldCharType="end"/>
      </w:r>
    </w:p>
    <w:p w14:paraId="46D0A5C3" w14:textId="77777777" w:rsidR="009A3C0E" w:rsidRPr="009819E7" w:rsidRDefault="00793F2B" w:rsidP="001F15C7">
      <w:pPr>
        <w:pStyle w:val="1"/>
      </w:pPr>
      <w:r w:rsidRPr="009819E7">
        <w:br w:type="page"/>
      </w:r>
      <w:bookmarkStart w:id="1" w:name="_Ref128227509"/>
      <w:bookmarkStart w:id="2" w:name="_Toc148426296"/>
      <w:bookmarkStart w:id="3" w:name="_Toc57726393"/>
      <w:r w:rsidR="009A3C0E" w:rsidRPr="009819E7">
        <w:lastRenderedPageBreak/>
        <w:t>Introduction</w:t>
      </w:r>
      <w:bookmarkEnd w:id="1"/>
      <w:bookmarkEnd w:id="2"/>
      <w:bookmarkEnd w:id="3"/>
    </w:p>
    <w:p w14:paraId="4D73FDE9" w14:textId="1318960F" w:rsidR="00CC58E8" w:rsidRPr="00C8139E" w:rsidRDefault="005E09F4" w:rsidP="00DA5E69">
      <w:r>
        <w:t>The d</w:t>
      </w:r>
      <w:r w:rsidR="00CC58E8">
        <w:t xml:space="preserve">iscrete dipole approximation (DDA) is a general method </w:t>
      </w:r>
      <w:r w:rsidR="00CC58E8" w:rsidRPr="00C8139E">
        <w:t>to calculate scattering and absorption of electromagnetic waves by particles of arbitrary geometry. In this method the volume of the scatter</w:t>
      </w:r>
      <w:r w:rsidR="006D7758">
        <w:t>er is divided into small cuboid</w:t>
      </w:r>
      <w:r w:rsidR="00CC58E8" w:rsidRPr="00C8139E">
        <w:t xml:space="preserve"> subvolumes </w:t>
      </w:r>
      <w:r w:rsidR="007E6968">
        <w:t>(“dipoles”). Dipole</w:t>
      </w:r>
      <w:r w:rsidR="00CC58E8" w:rsidRPr="00C8139E">
        <w:t xml:space="preserve"> interaction</w:t>
      </w:r>
      <w:r w:rsidR="007E6968">
        <w:t>s</w:t>
      </w:r>
      <w:r w:rsidR="00CC58E8" w:rsidRPr="00C8139E">
        <w:t xml:space="preserve"> </w:t>
      </w:r>
      <w:r w:rsidR="007E6968">
        <w:t>are approximated</w:t>
      </w:r>
      <w:r w:rsidR="00CC58E8" w:rsidRPr="00C8139E">
        <w:t xml:space="preserve"> based on the integral equation for the electric field </w:t>
      </w:r>
      <w:r w:rsidR="00CC58E8" w:rsidRPr="00C8139E">
        <w:fldChar w:fldCharType="begin"/>
      </w:r>
      <w:r w:rsidR="008D3600">
        <w:instrText xml:space="preserve"> ADDIN ZOTERO_ITEM CSL_CITATION {"citationID":"5GblqAaw","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rsidR="00CC58E8" w:rsidRPr="00C8139E">
        <w:fldChar w:fldCharType="separate"/>
      </w:r>
      <w:r w:rsidR="007A71E9" w:rsidRPr="007A71E9">
        <w:t>[2]</w:t>
      </w:r>
      <w:r w:rsidR="00CC58E8" w:rsidRPr="00C8139E">
        <w:rPr>
          <w:vertAlign w:val="superscript"/>
        </w:rPr>
        <w:fldChar w:fldCharType="end"/>
      </w:r>
      <w:r w:rsidR="00CC58E8" w:rsidRPr="00C8139E">
        <w:t xml:space="preserve">. Initially </w:t>
      </w:r>
      <w:r w:rsidR="00CC58E8">
        <w:t xml:space="preserve">the </w:t>
      </w:r>
      <w:r w:rsidR="00CC58E8" w:rsidRPr="00C8139E">
        <w:t xml:space="preserve">DDA (sometimes referred to as the “coupled dipole approximation”) was proposed by Purcell and Pennypacker </w:t>
      </w:r>
      <w:r w:rsidR="00CC58E8" w:rsidRPr="00C8139E">
        <w:fldChar w:fldCharType="begin"/>
      </w:r>
      <w:r w:rsidR="008D3600">
        <w:instrText xml:space="preserve"> ADDIN ZOTERO_ITEM CSL_CITATION {"citationID":"I6yoeG8w","properties":{"formattedCitation":"[3]","plainCitation":"[3]","noteIndex":0},"citationItems":[{"id":6519,"uris":["http://zotero.org/users/4070/items/D9J2DZ9B"],"uri":["http://zotero.org/users/4070/items/D9J2DZ9B"],"itemData":{"id":6519,"type":"article-journal","abstract":"A method is described for calculating approximate extinction, absorption, and scattering cross-sections for dielectric grains of arbitrary shape, with dimensions comparable to or smaller than the wavelength of the incident radiation. The grain is modeled by an array of N polarizable elements in vacuum. The elements are located on a simple cubic lattice, and N is of order of magnitude 100. The polarizability of an element is such that an unbounded array would exhibit, according to the Clausius-Mossotti relation, the bulk dielectric constant of the grain material. The complex vector amplitude of each oscillator in the array, which is driven by the field of the incident wave and the fields of all the other oscillators, is determined by an iterative procedure. From the N amplitudes all the cross-sections, including differential cross-sections, are obtained. The method was tested by comparing the cross-sections computed for \"spherical\" clusters of oscillators with exact Mie theory values for the corresponding dielectric spheres. Computed cross-sections are presented for five different grain shapes and three different complex refractive indices.","container-title":"Astrophysical Journal","DOI":"10.1086/152538","journalAbbreviation":"Astrophys. J.","page":"705-714","title":"Scattering and adsorption of light by nonspherical dielectric grains","volume":"186","author":[{"family":"Purcell","given":"E. M."},{"family":"Pennypacker","given":"C. R."}],"issued":{"date-parts":[["1973",12,1]]}}}],"schema":"https://github.com/citation-style-language/schema/raw/master/csl-citation.json"} </w:instrText>
      </w:r>
      <w:r w:rsidR="00CC58E8" w:rsidRPr="00C8139E">
        <w:fldChar w:fldCharType="separate"/>
      </w:r>
      <w:r w:rsidR="007A71E9" w:rsidRPr="007A71E9">
        <w:t>[3]</w:t>
      </w:r>
      <w:r w:rsidR="00CC58E8" w:rsidRPr="00C8139E">
        <w:rPr>
          <w:vertAlign w:val="superscript"/>
        </w:rPr>
        <w:fldChar w:fldCharType="end"/>
      </w:r>
      <w:r w:rsidR="00CC58E8" w:rsidRPr="00C8139E">
        <w:t xml:space="preserve"> replacing the scatterer by a set of point dipoles (hence the name of the technique). </w:t>
      </w:r>
      <w:r w:rsidR="00CC58E8">
        <w:t xml:space="preserve">Although the </w:t>
      </w:r>
      <w:r w:rsidR="00CC58E8" w:rsidRPr="00C8139E">
        <w:t>final equations are essentially the same</w:t>
      </w:r>
      <w:r w:rsidR="00CC58E8">
        <w:t>,</w:t>
      </w:r>
      <w:r w:rsidR="00CC58E8" w:rsidRPr="00C8139E">
        <w:t xml:space="preserve"> </w:t>
      </w:r>
      <w:r w:rsidR="00CC58E8">
        <w:t>d</w:t>
      </w:r>
      <w:r w:rsidR="00CC58E8" w:rsidRPr="00C8139E">
        <w:t>erivations based on the integral equations give more mathematical insight into the approximation, while the model of point dipoles is physically clearer.</w:t>
      </w:r>
      <w:r w:rsidR="00CC58E8">
        <w:t xml:space="preserve"> For a</w:t>
      </w:r>
      <w:r w:rsidR="00CC58E8" w:rsidRPr="00C8139E">
        <w:t xml:space="preserve">n extensive review of </w:t>
      </w:r>
      <w:r w:rsidR="00945739">
        <w:t xml:space="preserve">the </w:t>
      </w:r>
      <w:r w:rsidR="00CC58E8" w:rsidRPr="00C8139E">
        <w:t>DDA, including both theoreti</w:t>
      </w:r>
      <w:r w:rsidR="00CC58E8">
        <w:t xml:space="preserve">cal and computational aspects, the reader is referred to </w:t>
      </w:r>
      <w:r w:rsidR="00CC58E8" w:rsidRPr="00C8139E">
        <w:fldChar w:fldCharType="begin"/>
      </w:r>
      <w:r w:rsidR="008D3600">
        <w:instrText xml:space="preserve"> ADDIN ZOTERO_ITEM CSL_CITATION {"citationID":"Rnlh659T","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rsidR="00CC58E8" w:rsidRPr="00C8139E">
        <w:fldChar w:fldCharType="separate"/>
      </w:r>
      <w:r w:rsidR="007A71E9" w:rsidRPr="007A71E9">
        <w:t>[2]</w:t>
      </w:r>
      <w:r w:rsidR="00CC58E8" w:rsidRPr="00C8139E">
        <w:rPr>
          <w:vertAlign w:val="superscript"/>
        </w:rPr>
        <w:fldChar w:fldCharType="end"/>
      </w:r>
      <w:r w:rsidR="00CC58E8">
        <w:rPr>
          <w:vertAlign w:val="superscript"/>
        </w:rPr>
        <w:t xml:space="preserve"> </w:t>
      </w:r>
      <w:r w:rsidR="00CC58E8">
        <w:t>and references therein</w:t>
      </w:r>
      <w:r w:rsidR="00CC58E8" w:rsidRPr="00C8139E">
        <w:t>.</w:t>
      </w:r>
    </w:p>
    <w:p w14:paraId="75E0A5D7" w14:textId="05948359" w:rsidR="005105C7" w:rsidRPr="009819E7" w:rsidRDefault="00535EA9" w:rsidP="00DA5E69">
      <w:pPr>
        <w:pStyle w:val="Indent"/>
      </w:pPr>
      <w:r w:rsidRPr="00535EA9">
        <w:rPr>
          <w:rStyle w:val="CourierNew11pt"/>
        </w:rPr>
        <w:t>ADDA</w:t>
      </w:r>
      <w:r w:rsidR="00E936EA" w:rsidRPr="009819E7">
        <w:t xml:space="preserve"> </w:t>
      </w:r>
      <w:r w:rsidR="00B1259E">
        <w:t xml:space="preserve">(pronounced /ˈɑddɑ/) </w:t>
      </w:r>
      <w:r w:rsidR="00E936EA" w:rsidRPr="009819E7">
        <w:t xml:space="preserve">is a C implementation of the DDA. The development was conducted by </w:t>
      </w:r>
      <w:r w:rsidR="00482A09" w:rsidRPr="009819E7">
        <w:t>Hoekstra and coworke</w:t>
      </w:r>
      <w:r w:rsidR="00E936EA" w:rsidRPr="009819E7">
        <w:t>r</w:t>
      </w:r>
      <w:r w:rsidR="00482A09" w:rsidRPr="009819E7">
        <w:t>s</w:t>
      </w:r>
      <w:r w:rsidR="00DA3821" w:rsidRPr="009819E7">
        <w:t xml:space="preserve"> </w:t>
      </w:r>
      <w:r w:rsidR="00DA3821" w:rsidRPr="009819E7">
        <w:fldChar w:fldCharType="begin"/>
      </w:r>
      <w:r w:rsidR="008D3600">
        <w:instrText xml:space="preserve"> ADDIN ZOTERO_ITEM CSL_CITATION {"citationID":"RIXys82y","properties":{"unsorted":false,"formattedCitation":"[4\\uc0\\u8211{}7]","plainCitation":"[4–7]","noteIndex":0},"citationItems":[{"id":7147,"uris":["http://zotero.org/users/4070/items/JW7TT6BV"],"uri":["http://zotero.org/users/4070/items/JW7TT6BV"],"itemData":{"id":7147,"type":"article-journal","abstract":"The coupled dipole method, as originally formulated by Purcell and Pennypacker [3], is a very powerful method to simulate the elastic light scattering from arbitrary particles. This method, however, has one major drawback: if the size of the particles grows, or if scattering from an ensemble of randomly oriented particles has to be simulated, the computational demands of the coupled dipole method soon become too high. This paper presents two new computational techniques to resolve this problem. First the coupled dipole method was implemented on a massively parallel computer. The parallel efficiency can be very close to 1, implying that the attained computational speed scales perfectly with the number of processors. Second, it is proposed to reduce the computational complexity of the coupled dipole method by including ideas from the so-called fast multipole methods (hierarchical algorithms) into the coupled dipole method. In this way the calculation time can be decreased by orders of magnitude","container-title":"Particle and Particle Systems Characterization","DOI":"10.1002/ppsc.19940110304","issue":"3","journalAbbreviation":"Part. Part. Sys. Charact.","page":"189-193","title":"New computational techniques to simulate light-scattering from arbitrary particles","volume":"11","author":[{"family":"Hoekstra","given":"A. G."},{"family":"Sloot","given":"P. M. A."}],"issued":{"date-parts":[["1994"]]}}},{"id":11368,"uris":["http://zotero.org/users/4070/items/9PFVMBIS"],"uri":["http://zotero.org/users/4070/items/9PFVMBIS"],"itemData":{"id":11368,"type":"article-journal","abstract":"The Coupled Dipole method is used to simulate Elastic Light Scattering from arbitrary shaped particles. To facilitate simulation of relative large particles, such as human white blood cells, the number of dipoles required for the simulation is approximately 10(5) to 10(6). In order to carry out such simulations, very powerful computers are necessary. We have designed a parallel version of the Coupled Dipole method, and have implemented it on a distributed memory parallel computer, a Parsytec PowerXplorer, containing 32 Power PC-601 processors. The efficiency of the parallel implementation is investigated for simulations of model particles. Scattering by a sphere, modelled with 33552 dipoles, is simulated and compared with analytical Mie theory. Finally the suitability of the Coupled Dipole method to simulate Elastic Light Scattering from larger particles, such as white blood cells, is discussed","container-title":"International Journal of Modern Physics C","DOI":"10.1142/S0129183195000563","issue":"5","journalAbbreviation":"Int. J. Mod. Phys. C","page":"663-679","title":"Coupled dipole simulations of elastic light scattering on parallel systems","volume":"6","author":[{"family":"Hoekstra","given":"A. G."},{"family":"Sloot","given":"P. M. A."}],"issued":{"date-parts":[["1995"]]}}},{"id":15337,"uris":["http://zotero.org/users/4070/items/8HHSDGU8"],"uri":["http://zotero.org/users/4070/items/8HHSDGU8"],"itemData":{"id":15337,"type":"article-journal","abstract":"Simulation of Elastic Light Scattering from arbitrary shaped particles in the resonance region (i.e., with a dimension of several wavelengths of the incident light) is a long standing challenge. By employing the combination of a simulation kernel with low computational complexity, implemented on powerful High Performance Computing systems, we are now able to push the limits of simulation of scattering of visible light towards particles with dimensions up to 10 micrometers. This allows for the first time the simulation of realistic and highly relevant light scattering experiments, such as scattering from human red - or white blood cells, or scattering from large soot - or dust particles. We use the Discrete Dipole Approximation to simulate the light scattering process. In this paper we report on a parallel Fast Discrete Dipole Approximation, and we will show the performance of the resulting code, running under PVM on a 32-node Parsytec CC. Furthermore, as an example we present results of a simulation of scattering from human white blood cells. In a first approximation the Lymphocyte is modeled as a sphere with a spherical inclusion. We investigate the influence of the position of the inner sphere, modeling the nucleus of a Lymphocyte, on the light scattering signals","container-title":"International Journal of Modern Physics C","DOI":"10.1142/S012918319800008X","issue":"1","journalAbbreviation":"Int. J. Mod. Phys. C","page":"87-102","title":"Large scale simulations of elastic light scattering by a fast discrete dipole approximation","volume":"9","author":[{"family":"Hoekstra","given":"A. G."},{"family":"Grimminck","given":"M. D."},{"family":"Sloot","given":"P. M. A."}],"issued":{"date-parts":[["1998"]]}}},{"id":1576,"uris":["http://zotero.org/users/4070/items/UDEUPJ3G"],"uri":["http://zotero.org/users/4070/items/UDEUPJ3G"],"itemData":{"id":1576,"type":"article-journal","abstract":"The theory of the discrete-dipole approximation (DDA) for light scattering is extended to allow for the calculation of radiation forces on each dipole in the DDA model. Starting with the theory of Draine and Weingartner [Astrophys. J. 470, 551 (1996)] we derive an expression for the radiation force on each dipole. These ex pressions are reformulated into discrete convolutions, allowing for an efficient, O(N logN) evaluation of the forces. The total radiation pressure on the particle is obtained by summation of the individual forces. The theory is tested on spherical particles. The resulting accumulated radiation, forces are compared with Mic theory. The accuracy is within the order of a few percent, i.e., comparable with that obtained for extinction cross sections calculated with the DDA. (C) 2001 Optical Society of America","container-title":"Journal of the Optical Society of America A","DOI":"10.1364/JOSAA.18.001944","issue":"8","journalAbbreviation":"J. Opt. Soc. Am. A","page":"1944-1953","title":"Radiation forces in the discrete-dipole approximation","volume":"18","author":[{"family":"Hoekstra","given":"A. G."},{"family":"Frijlink","given":"M."},{"family":"Waters","given":"L. B. F. M."},{"family":"Sloot","given":"P. M. A."}],"issued":{"date-parts":[["2001"]]}}}],"schema":"https://github.com/citation-style-language/schema/raw/master/csl-citation.json"} </w:instrText>
      </w:r>
      <w:r w:rsidR="00DA3821" w:rsidRPr="009819E7">
        <w:fldChar w:fldCharType="separate"/>
      </w:r>
      <w:r w:rsidR="00B818C9" w:rsidRPr="00B818C9">
        <w:rPr>
          <w:szCs w:val="24"/>
        </w:rPr>
        <w:t>[4–7]</w:t>
      </w:r>
      <w:r w:rsidR="00DA3821" w:rsidRPr="009819E7">
        <w:rPr>
          <w:vertAlign w:val="superscript"/>
        </w:rPr>
        <w:fldChar w:fldCharType="end"/>
      </w:r>
      <w:r w:rsidR="00E936EA" w:rsidRPr="009819E7">
        <w:t xml:space="preserve"> </w:t>
      </w:r>
      <w:r w:rsidR="007E6968">
        <w:t>since 1990 at the</w:t>
      </w:r>
      <w:r w:rsidR="00E936EA" w:rsidRPr="009819E7">
        <w:t xml:space="preserve"> University of Amsterdam. </w:t>
      </w:r>
      <w:r w:rsidR="006F0D20" w:rsidRPr="009819E7">
        <w:t>From the very beginning the code</w:t>
      </w:r>
      <w:r w:rsidR="0001637E" w:rsidRPr="009819E7">
        <w:t xml:space="preserve"> was intended to run on a multi</w:t>
      </w:r>
      <w:r w:rsidR="006F0D20" w:rsidRPr="009819E7">
        <w:t xml:space="preserve">processor system </w:t>
      </w:r>
      <w:r w:rsidR="005C2AAA" w:rsidRPr="009819E7">
        <w:t xml:space="preserve">or a multicore processor </w:t>
      </w:r>
      <w:r w:rsidR="006F0D20" w:rsidRPr="009819E7">
        <w:t xml:space="preserve">(parallelizing a </w:t>
      </w:r>
      <w:r w:rsidR="006F0D20" w:rsidRPr="009819E7">
        <w:rPr>
          <w:i/>
        </w:rPr>
        <w:t>single</w:t>
      </w:r>
      <w:r w:rsidR="006F0D20" w:rsidRPr="009819E7">
        <w:t xml:space="preserve"> DDA simulation).</w:t>
      </w:r>
      <w:bookmarkStart w:id="4" w:name="_Ref264061877"/>
      <w:r w:rsidR="00F51EC3" w:rsidRPr="00AA5BD7">
        <w:rPr>
          <w:rStyle w:val="a7"/>
        </w:rPr>
        <w:footnoteReference w:id="1"/>
      </w:r>
      <w:bookmarkEnd w:id="4"/>
      <w:r w:rsidR="006F0D20" w:rsidRPr="009819E7">
        <w:t xml:space="preserve"> </w:t>
      </w:r>
      <w:r w:rsidR="005105C7" w:rsidRPr="009819E7">
        <w:t>T</w:t>
      </w:r>
      <w:r w:rsidR="00E936EA" w:rsidRPr="009819E7">
        <w:t xml:space="preserve">he code was </w:t>
      </w:r>
      <w:r w:rsidR="00956593" w:rsidRPr="009819E7">
        <w:t>significantly</w:t>
      </w:r>
      <w:r w:rsidR="00E936EA" w:rsidRPr="009819E7">
        <w:t xml:space="preserve"> rewritten and improved by Yurkin</w:t>
      </w:r>
      <w:r w:rsidR="00DA3821" w:rsidRPr="009819E7">
        <w:t xml:space="preserve"> </w:t>
      </w:r>
      <w:r w:rsidR="00DA3821" w:rsidRPr="009819E7">
        <w:fldChar w:fldCharType="begin"/>
      </w:r>
      <w:r w:rsidR="008D3600">
        <w:instrText xml:space="preserve"> ADDIN ZOTERO_ITEM CSL_CITATION {"citationID":"wz6EDWze","properties":{"unsorted":false,"formattedCitation":"[8]","plainCitation":"[8]","noteIndex":0},"citationItems":[{"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G."}],"issued":{"date-parts":[["2007"]]}}}],"schema":"https://github.com/citation-style-language/schema/raw/master/csl-citation.json"} </w:instrText>
      </w:r>
      <w:r w:rsidR="00DA3821" w:rsidRPr="009819E7">
        <w:fldChar w:fldCharType="separate"/>
      </w:r>
      <w:r w:rsidR="007A71E9" w:rsidRPr="007A71E9">
        <w:t>[8]</w:t>
      </w:r>
      <w:r w:rsidR="00DA3821" w:rsidRPr="009819E7">
        <w:rPr>
          <w:vertAlign w:val="superscript"/>
        </w:rPr>
        <w:fldChar w:fldCharType="end"/>
      </w:r>
      <w:r w:rsidR="005105C7" w:rsidRPr="009819E7">
        <w:t xml:space="preserve">, </w:t>
      </w:r>
      <w:r w:rsidR="00D91EAA">
        <w:t>also at the</w:t>
      </w:r>
      <w:r w:rsidR="005105C7" w:rsidRPr="009819E7">
        <w:t xml:space="preserve"> University of Amsterdam</w:t>
      </w:r>
      <w:r w:rsidR="00D91EAA">
        <w:t>, and publicly released in 2006</w:t>
      </w:r>
      <w:r w:rsidR="005105C7" w:rsidRPr="009819E7">
        <w:t xml:space="preserve">. Since then </w:t>
      </w:r>
      <w:r w:rsidR="009250CD" w:rsidRPr="00535EA9">
        <w:rPr>
          <w:rStyle w:val="CourierNew11pt"/>
        </w:rPr>
        <w:t>ADDA</w:t>
      </w:r>
      <w:r w:rsidR="009250CD" w:rsidRPr="009819E7">
        <w:t xml:space="preserve"> </w:t>
      </w:r>
      <w:r w:rsidR="009250CD">
        <w:t xml:space="preserve">is </w:t>
      </w:r>
      <w:r w:rsidR="005105C7" w:rsidRPr="009819E7">
        <w:t xml:space="preserve">the </w:t>
      </w:r>
      <w:r w:rsidR="009250CD">
        <w:t>open-source code developed by an international team</w:t>
      </w:r>
      <w:r w:rsidR="005105C7" w:rsidRPr="009819E7">
        <w:t>.</w:t>
      </w:r>
      <w:r w:rsidR="004C7A01" w:rsidRPr="00AA5BD7">
        <w:rPr>
          <w:rStyle w:val="a7"/>
        </w:rPr>
        <w:footnoteReference w:id="2"/>
      </w:r>
      <w:r w:rsidR="005105C7" w:rsidRPr="009819E7">
        <w:t xml:space="preserve"> Originally </w:t>
      </w:r>
      <w:r w:rsidR="00D91EAA">
        <w:t>coined</w:t>
      </w:r>
      <w:r w:rsidR="005105C7" w:rsidRPr="009819E7">
        <w:t xml:space="preserve"> “Amsterdam DDA”</w:t>
      </w:r>
      <w:r w:rsidR="00D91EAA">
        <w:t>, the code</w:t>
      </w:r>
      <w:r w:rsidR="009250CD">
        <w:t xml:space="preserve"> name</w:t>
      </w:r>
      <w:r w:rsidR="005105C7" w:rsidRPr="009819E7">
        <w:t xml:space="preserve"> has been officially abbreviated to reflect </w:t>
      </w:r>
      <w:r w:rsidR="009250CD">
        <w:t xml:space="preserve">this </w:t>
      </w:r>
      <w:r w:rsidR="004C7A01">
        <w:t>change</w:t>
      </w:r>
      <w:r w:rsidR="005105C7" w:rsidRPr="009819E7">
        <w:t>.</w:t>
      </w:r>
    </w:p>
    <w:p w14:paraId="46470CE9" w14:textId="5BFC7CDF" w:rsidR="007E7E07" w:rsidRPr="009819E7" w:rsidRDefault="00535EA9" w:rsidP="00BB532E">
      <w:pPr>
        <w:pStyle w:val="Indent"/>
      </w:pPr>
      <w:r w:rsidRPr="00535EA9">
        <w:rPr>
          <w:rStyle w:val="CourierNew11pt"/>
        </w:rPr>
        <w:t>ADDA</w:t>
      </w:r>
      <w:r w:rsidR="00307EFD" w:rsidRPr="009819E7">
        <w:t xml:space="preserve"> is</w:t>
      </w:r>
      <w:r w:rsidR="007E7E07" w:rsidRPr="009819E7">
        <w:t xml:space="preserve"> intended to be a versatile tool, suitable for a wide variety of applications ranging from interstellar</w:t>
      </w:r>
      <w:r w:rsidR="00307EFD" w:rsidRPr="009819E7">
        <w:t xml:space="preserve"> dust and</w:t>
      </w:r>
      <w:r w:rsidR="007E7E07" w:rsidRPr="009819E7">
        <w:t xml:space="preserve"> atmospheric aerosols</w:t>
      </w:r>
      <w:r w:rsidR="00F51EC3">
        <w:t xml:space="preserve"> to biological cells and </w:t>
      </w:r>
      <w:r w:rsidR="00217B69">
        <w:t>nanoparticles</w:t>
      </w:r>
      <w:r w:rsidR="006F0D20" w:rsidRPr="009819E7">
        <w:t>;</w:t>
      </w:r>
      <w:r w:rsidR="00AC6D90" w:rsidRPr="00AA5BD7">
        <w:rPr>
          <w:rStyle w:val="a7"/>
        </w:rPr>
        <w:footnoteReference w:id="3"/>
      </w:r>
      <w:r w:rsidR="006F0D20" w:rsidRPr="009819E7">
        <w:t xml:space="preserve"> its applicability is limited only by available computer resources (§</w:t>
      </w:r>
      <w:r w:rsidR="006F0D20" w:rsidRPr="009819E7">
        <w:fldChar w:fldCharType="begin"/>
      </w:r>
      <w:r w:rsidR="006F0D20" w:rsidRPr="009819E7">
        <w:instrText xml:space="preserve"> REF _Ref128735311 \r \h </w:instrText>
      </w:r>
      <w:r w:rsidR="006F0D20" w:rsidRPr="009819E7">
        <w:fldChar w:fldCharType="separate"/>
      </w:r>
      <w:r w:rsidR="00AF049C">
        <w:t>4</w:t>
      </w:r>
      <w:r w:rsidR="006F0D20" w:rsidRPr="009819E7">
        <w:fldChar w:fldCharType="end"/>
      </w:r>
      <w:r w:rsidR="006F0D20" w:rsidRPr="009819E7">
        <w:t>)</w:t>
      </w:r>
      <w:r w:rsidR="007E7E07" w:rsidRPr="009819E7">
        <w:t xml:space="preserve">. As provided, </w:t>
      </w:r>
      <w:r w:rsidRPr="00535EA9">
        <w:rPr>
          <w:rStyle w:val="CourierNew11pt"/>
        </w:rPr>
        <w:t>ADDA</w:t>
      </w:r>
      <w:r w:rsidR="00307EFD" w:rsidRPr="009819E7">
        <w:t xml:space="preserve"> </w:t>
      </w:r>
      <w:r w:rsidR="007E7E07" w:rsidRPr="009819E7">
        <w:t>should be usable for many applications without</w:t>
      </w:r>
      <w:r w:rsidR="00307EFD" w:rsidRPr="009819E7">
        <w:t xml:space="preserve"> </w:t>
      </w:r>
      <w:r w:rsidR="007E7E07" w:rsidRPr="009819E7">
        <w:t>modification, but the program is written in a modular form, so that modifications, if required, should be</w:t>
      </w:r>
      <w:r w:rsidR="00307EFD" w:rsidRPr="009819E7">
        <w:t xml:space="preserve"> </w:t>
      </w:r>
      <w:r w:rsidR="007E7E07" w:rsidRPr="009819E7">
        <w:t>fairly straightforward.</w:t>
      </w:r>
      <w:bookmarkStart w:id="5" w:name="_Ref219541758"/>
      <w:r w:rsidR="00307EFD" w:rsidRPr="00AA5BD7">
        <w:rPr>
          <w:rStyle w:val="a7"/>
        </w:rPr>
        <w:footnoteReference w:id="4"/>
      </w:r>
      <w:bookmarkEnd w:id="5"/>
    </w:p>
    <w:p w14:paraId="2EC71E63" w14:textId="77777777" w:rsidR="007E7E07" w:rsidRPr="009819E7" w:rsidRDefault="00BD6024" w:rsidP="00BB532E">
      <w:pPr>
        <w:pStyle w:val="Indent"/>
      </w:pPr>
      <w:r>
        <w:t>T</w:t>
      </w:r>
      <w:r w:rsidR="007E7E07" w:rsidRPr="009819E7">
        <w:t xml:space="preserve">his code </w:t>
      </w:r>
      <w:r>
        <w:t xml:space="preserve">is </w:t>
      </w:r>
      <w:r w:rsidR="00DE53F4">
        <w:t>openly available to others</w:t>
      </w:r>
      <w:r w:rsidR="007E7E07" w:rsidRPr="009819E7">
        <w:t xml:space="preserve"> in the hope that it will prove a useful tool. We</w:t>
      </w:r>
      <w:r w:rsidR="0001747A" w:rsidRPr="009819E7">
        <w:t xml:space="preserve"> </w:t>
      </w:r>
      <w:r w:rsidR="007E7E07" w:rsidRPr="009819E7">
        <w:t>ask only that:</w:t>
      </w:r>
    </w:p>
    <w:p w14:paraId="27E58A57" w14:textId="6E78F0B8" w:rsidR="007E7E07" w:rsidRPr="009819E7" w:rsidRDefault="007E7E07" w:rsidP="0011349F">
      <w:pPr>
        <w:pStyle w:val="a0"/>
      </w:pPr>
      <w:r w:rsidRPr="009819E7">
        <w:t xml:space="preserve">If you publish results obtained using </w:t>
      </w:r>
      <w:r w:rsidR="00535EA9" w:rsidRPr="00535EA9">
        <w:rPr>
          <w:rStyle w:val="CourierNew11pt"/>
        </w:rPr>
        <w:t>ADDA</w:t>
      </w:r>
      <w:r w:rsidRPr="009819E7">
        <w:t xml:space="preserve">, </w:t>
      </w:r>
      <w:r w:rsidR="005D0A73" w:rsidRPr="009819E7">
        <w:t xml:space="preserve">you should </w:t>
      </w:r>
      <w:r w:rsidRPr="009819E7">
        <w:t>acknowledg</w:t>
      </w:r>
      <w:r w:rsidR="005D0A73" w:rsidRPr="009819E7">
        <w:t>e</w:t>
      </w:r>
      <w:r w:rsidRPr="009819E7">
        <w:t xml:space="preserve"> the source of the</w:t>
      </w:r>
      <w:r w:rsidR="0001747A" w:rsidRPr="009819E7">
        <w:t xml:space="preserve"> </w:t>
      </w:r>
      <w:r w:rsidRPr="009819E7">
        <w:t>code.</w:t>
      </w:r>
      <w:r w:rsidR="00B95C67" w:rsidRPr="009819E7">
        <w:t xml:space="preserve"> </w:t>
      </w:r>
      <w:r w:rsidR="00FE1814" w:rsidRPr="009819E7">
        <w:t>A general r</w:t>
      </w:r>
      <w:r w:rsidR="00B95C67" w:rsidRPr="009819E7">
        <w:t xml:space="preserve">eference </w:t>
      </w:r>
      <w:r w:rsidR="00DA3821" w:rsidRPr="009819E7">
        <w:fldChar w:fldCharType="begin"/>
      </w:r>
      <w:r w:rsidR="008D3600">
        <w:instrText xml:space="preserve"> ADDIN ZOTERO_ITEM CSL_CITATION {"citationID":"9RKgMpRI","properties":{"unsorted":false,"formattedCitation":"[1]","plainCitation":"[1]","noteIndex":0},"citationItems":[{"id":769,"uris":["http://zotero.org/users/4070/items/MGP88QPB"],"uri":["http://zotero.org/users/4070/items/MGP88QPB"],"itemData":{"id":769,"type":"article-journal","abstract":"The open-source code ADDA is described, which implements the discrete dipole approximation (DDA), a method to simulate light scattering by finite 3D objects of arbitrary shape and composition. Besides standard sequential execution, ADDA can run on a multiprocessor distributed-memory system, parallelizing a single DDA calculation. Hence the size parameter of the scatterer is in principle only limited only by total available memory and computational speed. ADDA is written in C99 and is highly portable. It provides full control over the scattering geometry (particle morphology and orientation, incident beam) and allows one to calculate a wide variety of integral and angle-resolved scattering quantities (cross sections, the Mueller matrix, etc.). Moreover, ADDA incorporates a range of state-of-the-art DDA improvements, aimed at increasing the accuracy and computational speed of the method. We discuss both physical and computational aspects of the DDA simulations and provide a practical introduction into performing such simulations with the ADDA code. We also present several simulation results, in particular, for a sphere with size parameter 320 (100-wavelength diameter) and refractive index 1.05.","container-title":"Journal of Quantitative Spectroscopy and Radiative Transfer","DOI":"10.1016/j.jqsrt.2011.01.031","ISSN":"0022-4073","issue":"13","journalAbbreviation":"J. Quant. Spectrosc. Radiat. Transfer","page":"2234-2247","source":"ScienceDirect","title":"The discrete-dipole-approximation code ADDA: capabilities and known limitations","title-short":"The discrete-dipole-approximation code ADDA","URL":"http://www.sciencedirect.com/science/article/B6TVR-5230R1G-6/2/289b54456c0e89e611444ac19c50dac0","volume":"112","author":[{"family":"Yurkin","given":"Maxim A."},{"family":"Hoekstra","given":"Alfons G."}],"accessed":{"date-parts":[["2011",2,7]]},"issued":{"date-parts":[["2011",9]]}}}],"schema":"https://github.com/citation-style-language/schema/raw/master/csl-citation.json"} </w:instrText>
      </w:r>
      <w:r w:rsidR="00DA3821" w:rsidRPr="009819E7">
        <w:fldChar w:fldCharType="separate"/>
      </w:r>
      <w:r w:rsidR="007A71E9" w:rsidRPr="007A71E9">
        <w:t>[1]</w:t>
      </w:r>
      <w:r w:rsidR="00DA3821" w:rsidRPr="009819E7">
        <w:rPr>
          <w:vertAlign w:val="superscript"/>
        </w:rPr>
        <w:fldChar w:fldCharType="end"/>
      </w:r>
      <w:r w:rsidR="00B95C67" w:rsidRPr="009819E7">
        <w:t xml:space="preserve"> is recommended for that.</w:t>
      </w:r>
      <w:r w:rsidR="006435B6" w:rsidRPr="00AA5BD7">
        <w:rPr>
          <w:rStyle w:val="a7"/>
        </w:rPr>
        <w:footnoteReference w:id="5"/>
      </w:r>
    </w:p>
    <w:p w14:paraId="2BF9054C" w14:textId="77777777" w:rsidR="007E7E07" w:rsidRPr="009819E7" w:rsidRDefault="007E7E07" w:rsidP="0011349F">
      <w:pPr>
        <w:pStyle w:val="a0"/>
      </w:pPr>
      <w:r w:rsidRPr="009819E7">
        <w:t xml:space="preserve">If you discover any errors in the code or documentation, please </w:t>
      </w:r>
      <w:r w:rsidR="001B6DEA" w:rsidRPr="009819E7">
        <w:t>submit it to</w:t>
      </w:r>
      <w:r w:rsidR="004560E8" w:rsidRPr="009819E7">
        <w:t xml:space="preserve"> the</w:t>
      </w:r>
      <w:r w:rsidR="001B6DEA" w:rsidRPr="009819E7">
        <w:t xml:space="preserve"> </w:t>
      </w:r>
      <w:r w:rsidR="00535EA9" w:rsidRPr="00535EA9">
        <w:rPr>
          <w:rStyle w:val="CourierNew11pt"/>
        </w:rPr>
        <w:t>ADDA</w:t>
      </w:r>
      <w:r w:rsidR="00531100" w:rsidRPr="009819E7">
        <w:t xml:space="preserve"> </w:t>
      </w:r>
      <w:r w:rsidR="001B6DEA" w:rsidRPr="009819E7">
        <w:t>issue tracker</w:t>
      </w:r>
      <w:r w:rsidR="00531100" w:rsidRPr="009819E7">
        <w:t>.</w:t>
      </w:r>
      <w:bookmarkStart w:id="6" w:name="_Ref225930099"/>
      <w:r w:rsidR="00531100" w:rsidRPr="00AA5BD7">
        <w:rPr>
          <w:rStyle w:val="a7"/>
        </w:rPr>
        <w:footnoteReference w:id="6"/>
      </w:r>
      <w:bookmarkEnd w:id="6"/>
    </w:p>
    <w:p w14:paraId="0B4CF859" w14:textId="77777777" w:rsidR="007E7E07" w:rsidRPr="009819E7" w:rsidRDefault="007E7E07" w:rsidP="0011349F">
      <w:pPr>
        <w:pStyle w:val="a0"/>
      </w:pPr>
      <w:r w:rsidRPr="009819E7">
        <w:t>You comply with the “copyleft” agreement (more formally, the GNU General Public License</w:t>
      </w:r>
      <w:r w:rsidR="00FF6F8C" w:rsidRPr="009819E7">
        <w:t xml:space="preserve"> v.3</w:t>
      </w:r>
      <w:bookmarkStart w:id="7" w:name="_Ref231297179"/>
      <w:r w:rsidR="00727130" w:rsidRPr="00AA5BD7">
        <w:rPr>
          <w:rStyle w:val="a7"/>
        </w:rPr>
        <w:footnoteReference w:id="7"/>
      </w:r>
      <w:bookmarkEnd w:id="7"/>
      <w:r w:rsidRPr="009819E7">
        <w:t>) of</w:t>
      </w:r>
      <w:r w:rsidR="0001747A" w:rsidRPr="009819E7">
        <w:t xml:space="preserve"> </w:t>
      </w:r>
      <w:r w:rsidRPr="009819E7">
        <w:t>the Free Software Foundation: you may copy, distribute, and/or modify the software identified as</w:t>
      </w:r>
      <w:r w:rsidR="0001747A" w:rsidRPr="009819E7">
        <w:t xml:space="preserve"> </w:t>
      </w:r>
      <w:r w:rsidRPr="009819E7">
        <w:t>coming under this agreement. If you distribute copies of this software, you must give the recipients</w:t>
      </w:r>
      <w:r w:rsidR="0001747A" w:rsidRPr="009819E7">
        <w:t xml:space="preserve"> </w:t>
      </w:r>
      <w:r w:rsidRPr="009819E7">
        <w:t xml:space="preserve">all the rights which you have. See the file </w:t>
      </w:r>
      <w:r w:rsidR="00411CC1" w:rsidRPr="00847661">
        <w:rPr>
          <w:rStyle w:val="CourierNew11pt"/>
        </w:rPr>
        <w:t>LICENSE</w:t>
      </w:r>
      <w:r w:rsidRPr="009819E7">
        <w:t xml:space="preserve"> distributed with the </w:t>
      </w:r>
      <w:r w:rsidR="00535EA9" w:rsidRPr="00535EA9">
        <w:rPr>
          <w:rStyle w:val="CourierNew11pt"/>
        </w:rPr>
        <w:t>ADDA</w:t>
      </w:r>
      <w:r w:rsidR="0001747A" w:rsidRPr="009819E7">
        <w:t xml:space="preserve"> </w:t>
      </w:r>
      <w:r w:rsidRPr="009819E7">
        <w:t>software.</w:t>
      </w:r>
    </w:p>
    <w:p w14:paraId="22E0299A" w14:textId="77777777" w:rsidR="007E7E07" w:rsidRPr="009819E7" w:rsidRDefault="009A1EC0" w:rsidP="007E7E07">
      <w:r w:rsidRPr="009819E7">
        <w:t xml:space="preserve">We </w:t>
      </w:r>
      <w:r w:rsidR="007E7E07" w:rsidRPr="009819E7">
        <w:t xml:space="preserve">strongly encourage you to identify yourself as a user of </w:t>
      </w:r>
      <w:r w:rsidR="00535EA9" w:rsidRPr="00535EA9">
        <w:rPr>
          <w:rStyle w:val="CourierNew11pt"/>
        </w:rPr>
        <w:t>ADDA</w:t>
      </w:r>
      <w:r w:rsidR="00A12E98" w:rsidRPr="009819E7">
        <w:t xml:space="preserve"> by subscribing to </w:t>
      </w:r>
      <w:r w:rsidR="00A12E98" w:rsidRPr="009819E7">
        <w:rPr>
          <w:rStyle w:val="CourierNew11pt"/>
        </w:rPr>
        <w:t>adda-announce</w:t>
      </w:r>
      <w:r w:rsidR="00A12E98" w:rsidRPr="009819E7">
        <w:t xml:space="preserve"> Google group</w:t>
      </w:r>
      <w:bookmarkStart w:id="8" w:name="_Ref219534009"/>
      <w:r w:rsidR="00AC4EAF" w:rsidRPr="009819E7">
        <w:t>;</w:t>
      </w:r>
      <w:bookmarkStart w:id="9" w:name="_Ref231297064"/>
      <w:r w:rsidR="00FF6F8C" w:rsidRPr="00AA5BD7">
        <w:rPr>
          <w:rStyle w:val="a7"/>
        </w:rPr>
        <w:footnoteReference w:id="8"/>
      </w:r>
      <w:bookmarkEnd w:id="8"/>
      <w:bookmarkEnd w:id="9"/>
      <w:r w:rsidR="001C6101" w:rsidRPr="009819E7">
        <w:t xml:space="preserve"> </w:t>
      </w:r>
      <w:r w:rsidR="007E7E07" w:rsidRPr="009819E7">
        <w:t xml:space="preserve">this will enable the </w:t>
      </w:r>
      <w:r w:rsidR="00BD6024">
        <w:t>developer</w:t>
      </w:r>
      <w:r w:rsidR="007E7E07" w:rsidRPr="009819E7">
        <w:t>s to notify you of any bugs, corrections, or improve</w:t>
      </w:r>
      <w:r w:rsidR="001C6101" w:rsidRPr="009819E7">
        <w:t xml:space="preserve">ments in </w:t>
      </w:r>
      <w:r w:rsidR="00535EA9" w:rsidRPr="00535EA9">
        <w:rPr>
          <w:rStyle w:val="CourierNew11pt"/>
        </w:rPr>
        <w:t>ADDA</w:t>
      </w:r>
      <w:r w:rsidR="007E7E07" w:rsidRPr="009819E7">
        <w:t>.</w:t>
      </w:r>
      <w:r w:rsidR="004D01C8" w:rsidRPr="009819E7">
        <w:t xml:space="preserve"> If you have a question about </w:t>
      </w:r>
      <w:r w:rsidR="00535EA9" w:rsidRPr="00535EA9">
        <w:rPr>
          <w:rStyle w:val="CourierNew11pt"/>
        </w:rPr>
        <w:t>ADDA</w:t>
      </w:r>
      <w:r w:rsidR="004D01C8" w:rsidRPr="009819E7">
        <w:t>, which you think is common, please look into the</w:t>
      </w:r>
      <w:r w:rsidR="00AC4F4B" w:rsidRPr="009819E7">
        <w:t xml:space="preserve"> FAQ</w:t>
      </w:r>
      <w:bookmarkStart w:id="10" w:name="_Ref249771188"/>
      <w:r w:rsidR="00AC4F4B" w:rsidRPr="00AA5BD7">
        <w:rPr>
          <w:rStyle w:val="a7"/>
        </w:rPr>
        <w:footnoteReference w:id="9"/>
      </w:r>
      <w:bookmarkEnd w:id="10"/>
      <w:r w:rsidR="004D01C8" w:rsidRPr="009819E7">
        <w:t xml:space="preserve"> before searching </w:t>
      </w:r>
      <w:r w:rsidR="00AE1348" w:rsidRPr="009819E7">
        <w:t xml:space="preserve">for </w:t>
      </w:r>
      <w:r w:rsidR="004D01C8" w:rsidRPr="009819E7">
        <w:t>the answer in this manual.</w:t>
      </w:r>
      <w:r w:rsidR="00366F6F" w:rsidRPr="009819E7">
        <w:t xml:space="preserve"> </w:t>
      </w:r>
      <w:r w:rsidR="00FF6F8C" w:rsidRPr="009819E7">
        <w:t>If neither of these helps, direct your questions to</w:t>
      </w:r>
      <w:r w:rsidR="0038186D" w:rsidRPr="009819E7">
        <w:t xml:space="preserve"> </w:t>
      </w:r>
      <w:r w:rsidR="0038186D" w:rsidRPr="009819E7">
        <w:rPr>
          <w:rStyle w:val="CourierNew11pt"/>
        </w:rPr>
        <w:t>adda-</w:t>
      </w:r>
      <w:r w:rsidR="009538ED" w:rsidRPr="009819E7">
        <w:rPr>
          <w:rStyle w:val="CourierNew11pt"/>
        </w:rPr>
        <w:t>discuss</w:t>
      </w:r>
      <w:r w:rsidR="0038186D" w:rsidRPr="009819E7">
        <w:t xml:space="preserve"> Google group.</w:t>
      </w:r>
      <w:bookmarkStart w:id="11" w:name="_Ref219539678"/>
      <w:r w:rsidR="0038186D" w:rsidRPr="00AA5BD7">
        <w:rPr>
          <w:rStyle w:val="a7"/>
        </w:rPr>
        <w:footnoteReference w:id="10"/>
      </w:r>
      <w:bookmarkEnd w:id="11"/>
      <w:r w:rsidR="00FF6F8C" w:rsidRPr="009819E7">
        <w:t xml:space="preserve"> </w:t>
      </w:r>
      <w:r w:rsidR="000E46CF" w:rsidRPr="009819E7">
        <w:t>The archive of this group is available,</w:t>
      </w:r>
      <w:bookmarkStart w:id="12" w:name="_Ref231297065"/>
      <w:r w:rsidR="000E46CF" w:rsidRPr="00AA5BD7">
        <w:rPr>
          <w:rStyle w:val="a7"/>
        </w:rPr>
        <w:footnoteReference w:id="11"/>
      </w:r>
      <w:bookmarkEnd w:id="12"/>
      <w:r w:rsidR="000E46CF" w:rsidRPr="009819E7">
        <w:t xml:space="preserve"> so you may try to find an answer to your question before posting it. However, this also means that you should </w:t>
      </w:r>
      <w:r w:rsidR="000E46CF" w:rsidRPr="009819E7">
        <w:rPr>
          <w:i/>
        </w:rPr>
        <w:t>not</w:t>
      </w:r>
      <w:r w:rsidR="000E46CF" w:rsidRPr="009819E7">
        <w:t xml:space="preserve"> </w:t>
      </w:r>
      <w:r w:rsidR="000E46CF" w:rsidRPr="009819E7">
        <w:lastRenderedPageBreak/>
        <w:t>include</w:t>
      </w:r>
      <w:r w:rsidRPr="009819E7">
        <w:t xml:space="preserve"> (potentially)</w:t>
      </w:r>
      <w:r w:rsidR="000E46CF" w:rsidRPr="009819E7">
        <w:t xml:space="preserve"> confidential information in your message; in that case contact one of the </w:t>
      </w:r>
      <w:r w:rsidR="00BD6024">
        <w:t>developers</w:t>
      </w:r>
      <w:r w:rsidR="000E46CF" w:rsidRPr="009819E7">
        <w:t xml:space="preserve"> directly.</w:t>
      </w:r>
      <w:r w:rsidR="009538ED" w:rsidRPr="009819E7">
        <w:t xml:space="preserve"> We also </w:t>
      </w:r>
      <w:r w:rsidR="00F51EC3">
        <w:t>advi</w:t>
      </w:r>
      <w:r w:rsidR="00EE6E0E">
        <w:t>s</w:t>
      </w:r>
      <w:r w:rsidR="00F51EC3">
        <w:t>e</w:t>
      </w:r>
      <w:r w:rsidR="009538ED" w:rsidRPr="009819E7">
        <w:t xml:space="preserve"> users</w:t>
      </w:r>
      <w:r w:rsidR="00F51EC3">
        <w:t>,</w:t>
      </w:r>
      <w:r w:rsidR="009538ED" w:rsidRPr="009819E7">
        <w:t xml:space="preserve"> interested in different aspects of </w:t>
      </w:r>
      <w:r w:rsidR="00535EA9" w:rsidRPr="00535EA9">
        <w:rPr>
          <w:rStyle w:val="CourierNew11pt"/>
        </w:rPr>
        <w:t>ADDA</w:t>
      </w:r>
      <w:r w:rsidR="009538ED" w:rsidRPr="009819E7">
        <w:t xml:space="preserve"> usage</w:t>
      </w:r>
      <w:r w:rsidR="00F51EC3">
        <w:t>,</w:t>
      </w:r>
      <w:r w:rsidR="00EE6E0E">
        <w:t xml:space="preserve"> to </w:t>
      </w:r>
      <w:r w:rsidRPr="009819E7">
        <w:t>join this</w:t>
      </w:r>
      <w:r w:rsidR="009538ED" w:rsidRPr="009819E7">
        <w:t xml:space="preserve"> group </w:t>
      </w:r>
      <w:r w:rsidR="00F51EC3">
        <w:t>and to</w:t>
      </w:r>
      <w:r w:rsidR="009538ED" w:rsidRPr="009819E7">
        <w:t xml:space="preserve"> participate in discussions initiated by other people.</w:t>
      </w:r>
      <w:r w:rsidRPr="00AA5BD7">
        <w:rPr>
          <w:rStyle w:val="a7"/>
        </w:rPr>
        <w:footnoteReference w:id="12"/>
      </w:r>
    </w:p>
    <w:p w14:paraId="0CA8C66D" w14:textId="77777777" w:rsidR="00620F20" w:rsidRPr="009819E7" w:rsidRDefault="008F7F06" w:rsidP="00620F20">
      <w:pPr>
        <w:pStyle w:val="1"/>
      </w:pPr>
      <w:bookmarkStart w:id="13" w:name="_Ref306396618"/>
      <w:bookmarkStart w:id="14" w:name="_Ref306396646"/>
      <w:bookmarkStart w:id="15" w:name="_Toc57726394"/>
      <w:r>
        <w:t>Using</w:t>
      </w:r>
      <w:r w:rsidR="00BD17E1">
        <w:t xml:space="preserve"> the </w:t>
      </w:r>
      <w:bookmarkEnd w:id="13"/>
      <w:bookmarkEnd w:id="14"/>
      <w:r>
        <w:t>Manual</w:t>
      </w:r>
      <w:bookmarkEnd w:id="15"/>
    </w:p>
    <w:p w14:paraId="41D0F008" w14:textId="132E4CFD" w:rsidR="00F51EC3" w:rsidRPr="009819E7" w:rsidRDefault="00F51EC3" w:rsidP="00B1761D">
      <w:r w:rsidRPr="009819E7">
        <w:t xml:space="preserve">This manual </w:t>
      </w:r>
      <w:r w:rsidR="00EE6E0E">
        <w:t xml:space="preserve">is intended to cover the computational and physical aspects of </w:t>
      </w:r>
      <w:r w:rsidR="00535EA9" w:rsidRPr="00535EA9">
        <w:rPr>
          <w:rStyle w:val="CourierNew11pt"/>
        </w:rPr>
        <w:t>ADDA</w:t>
      </w:r>
      <w:r w:rsidR="00EE6E0E">
        <w:t xml:space="preserve">, i.e. </w:t>
      </w:r>
      <w:r w:rsidR="00DE3CBB">
        <w:t xml:space="preserve">choosing proper values for input parameters, </w:t>
      </w:r>
      <w:r w:rsidR="00EE6E0E">
        <w:t>performing the simulations</w:t>
      </w:r>
      <w:r w:rsidR="00DE3CBB">
        <w:t>,</w:t>
      </w:r>
      <w:r w:rsidR="00EE6E0E">
        <w:t xml:space="preserve"> and analyzing the results. </w:t>
      </w:r>
      <w:r w:rsidR="004A25E0">
        <w:t>In particular, t</w:t>
      </w:r>
      <w:r w:rsidRPr="009819E7">
        <w:t xml:space="preserve">he </w:t>
      </w:r>
      <w:r w:rsidR="006D7758">
        <w:t>following</w:t>
      </w:r>
      <w:r w:rsidRPr="009819E7">
        <w:t xml:space="preserve"> sections contain instructions for:</w:t>
      </w:r>
    </w:p>
    <w:p w14:paraId="079531BC" w14:textId="0083EE5A" w:rsidR="00F51EC3" w:rsidRPr="009819E7" w:rsidRDefault="00F51EC3" w:rsidP="0011349F">
      <w:pPr>
        <w:pStyle w:val="a0"/>
      </w:pPr>
      <w:r w:rsidRPr="009819E7">
        <w:t>running a sample simulation (§</w:t>
      </w:r>
      <w:r w:rsidRPr="009819E7">
        <w:fldChar w:fldCharType="begin"/>
      </w:r>
      <w:r w:rsidRPr="009819E7">
        <w:instrText xml:space="preserve"> REF _Ref128820965 \r \h </w:instrText>
      </w:r>
      <w:r w:rsidRPr="009819E7">
        <w:fldChar w:fldCharType="separate"/>
      </w:r>
      <w:r w:rsidR="00AF049C">
        <w:t>3</w:t>
      </w:r>
      <w:r w:rsidRPr="009819E7">
        <w:fldChar w:fldCharType="end"/>
      </w:r>
      <w:r w:rsidRPr="009819E7">
        <w:t>);</w:t>
      </w:r>
    </w:p>
    <w:p w14:paraId="01A1B013" w14:textId="1476DA0F" w:rsidR="00F51EC3" w:rsidRPr="009819E7" w:rsidRDefault="00F51EC3" w:rsidP="0011349F">
      <w:pPr>
        <w:pStyle w:val="a0"/>
      </w:pPr>
      <w:r w:rsidRPr="009819E7">
        <w:t>defining a scatterer (§</w:t>
      </w:r>
      <w:r w:rsidRPr="009819E7">
        <w:fldChar w:fldCharType="begin"/>
      </w:r>
      <w:r w:rsidRPr="009819E7">
        <w:instrText xml:space="preserve"> REF _Ref128370735 \r \h </w:instrText>
      </w:r>
      <w:r w:rsidRPr="009819E7">
        <w:fldChar w:fldCharType="separate"/>
      </w:r>
      <w:r w:rsidR="00AF049C">
        <w:t>6</w:t>
      </w:r>
      <w:r w:rsidRPr="009819E7">
        <w:fldChar w:fldCharType="end"/>
      </w:r>
      <w:r w:rsidRPr="009819E7">
        <w:t>) and its orientation (§</w:t>
      </w:r>
      <w:r w:rsidRPr="009819E7">
        <w:fldChar w:fldCharType="begin"/>
      </w:r>
      <w:r w:rsidRPr="009819E7">
        <w:instrText xml:space="preserve"> REF _Ref128370755 \r \h </w:instrText>
      </w:r>
      <w:r w:rsidRPr="009819E7">
        <w:fldChar w:fldCharType="separate"/>
      </w:r>
      <w:r w:rsidR="00AF049C">
        <w:t>8</w:t>
      </w:r>
      <w:r w:rsidRPr="009819E7">
        <w:fldChar w:fldCharType="end"/>
      </w:r>
      <w:r w:rsidRPr="009819E7">
        <w:t>);</w:t>
      </w:r>
    </w:p>
    <w:p w14:paraId="32EC73EA" w14:textId="1D492FB9" w:rsidR="00F51EC3" w:rsidRPr="009819E7" w:rsidRDefault="00F51EC3" w:rsidP="0011349F">
      <w:pPr>
        <w:pStyle w:val="a0"/>
      </w:pPr>
      <w:r w:rsidRPr="009819E7">
        <w:t>specifying the type and propagation direction of the incident beam (§</w:t>
      </w:r>
      <w:r w:rsidRPr="009819E7">
        <w:fldChar w:fldCharType="begin"/>
      </w:r>
      <w:r w:rsidRPr="009819E7">
        <w:instrText xml:space="preserve"> REF _Ref128105496 \r \h </w:instrText>
      </w:r>
      <w:r w:rsidRPr="009819E7">
        <w:fldChar w:fldCharType="separate"/>
      </w:r>
      <w:r w:rsidR="00AF049C">
        <w:t>9</w:t>
      </w:r>
      <w:r w:rsidRPr="009819E7">
        <w:fldChar w:fldCharType="end"/>
      </w:r>
      <w:r w:rsidRPr="009819E7">
        <w:t>);</w:t>
      </w:r>
    </w:p>
    <w:p w14:paraId="34279587" w14:textId="0F9FB2E8" w:rsidR="00F51EC3" w:rsidRPr="009819E7" w:rsidRDefault="00F51EC3" w:rsidP="0011349F">
      <w:pPr>
        <w:pStyle w:val="a0"/>
      </w:pPr>
      <w:r w:rsidRPr="009819E7">
        <w:t>specifying the DDA formulation (§</w:t>
      </w:r>
      <w:r w:rsidRPr="009819E7">
        <w:fldChar w:fldCharType="begin"/>
      </w:r>
      <w:r w:rsidRPr="009819E7">
        <w:instrText xml:space="preserve"> REF _Ref127709963 \r \h </w:instrText>
      </w:r>
      <w:r w:rsidRPr="009819E7">
        <w:fldChar w:fldCharType="separate"/>
      </w:r>
      <w:r w:rsidR="00AF049C">
        <w:t>10</w:t>
      </w:r>
      <w:r w:rsidRPr="009819E7">
        <w:fldChar w:fldCharType="end"/>
      </w:r>
      <w:r w:rsidRPr="009819E7">
        <w:t>);</w:t>
      </w:r>
    </w:p>
    <w:p w14:paraId="6DA01FE3" w14:textId="7F0A2AB7" w:rsidR="00F51EC3" w:rsidRPr="009819E7" w:rsidRDefault="00F51EC3" w:rsidP="0011349F">
      <w:pPr>
        <w:pStyle w:val="a0"/>
      </w:pPr>
      <w:r w:rsidRPr="009819E7">
        <w:t>specifying what scattering quantities should be calculated (§</w:t>
      </w:r>
      <w:r w:rsidRPr="009819E7">
        <w:fldChar w:fldCharType="begin"/>
      </w:r>
      <w:r w:rsidRPr="009819E7">
        <w:instrText xml:space="preserve"> REF _Ref127859245 \r \h </w:instrText>
      </w:r>
      <w:r w:rsidRPr="009819E7">
        <w:fldChar w:fldCharType="separate"/>
      </w:r>
      <w:r w:rsidR="00AF049C">
        <w:t>11</w:t>
      </w:r>
      <w:r w:rsidRPr="009819E7">
        <w:fldChar w:fldCharType="end"/>
      </w:r>
      <w:r w:rsidRPr="009819E7">
        <w:t>);</w:t>
      </w:r>
    </w:p>
    <w:p w14:paraId="32F446BB" w14:textId="4E0BC06B" w:rsidR="00F51EC3" w:rsidRPr="009819E7" w:rsidRDefault="00F51EC3" w:rsidP="0011349F">
      <w:pPr>
        <w:pStyle w:val="a0"/>
      </w:pPr>
      <w:r w:rsidRPr="009819E7">
        <w:t>understanding the computational aspects (§</w:t>
      </w:r>
      <w:r w:rsidRPr="009819E7">
        <w:fldChar w:fldCharType="begin"/>
      </w:r>
      <w:r w:rsidRPr="009819E7">
        <w:instrText xml:space="preserve"> REF _Ref127694129 \r \h </w:instrText>
      </w:r>
      <w:r w:rsidRPr="009819E7">
        <w:fldChar w:fldCharType="separate"/>
      </w:r>
      <w:r w:rsidR="00AF049C">
        <w:t>12</w:t>
      </w:r>
      <w:r w:rsidRPr="009819E7">
        <w:fldChar w:fldCharType="end"/>
      </w:r>
      <w:r w:rsidRPr="009819E7">
        <w:t>) and timing of the code (§</w:t>
      </w:r>
      <w:r w:rsidRPr="009819E7">
        <w:fldChar w:fldCharType="begin"/>
      </w:r>
      <w:r w:rsidRPr="009819E7">
        <w:instrText xml:space="preserve"> REF _Ref127701512 \r \h </w:instrText>
      </w:r>
      <w:r w:rsidRPr="009819E7">
        <w:fldChar w:fldCharType="separate"/>
      </w:r>
      <w:r w:rsidR="00AF049C">
        <w:t>13</w:t>
      </w:r>
      <w:r w:rsidRPr="009819E7">
        <w:fldChar w:fldCharType="end"/>
      </w:r>
      <w:r w:rsidRPr="009819E7">
        <w:t>);</w:t>
      </w:r>
    </w:p>
    <w:p w14:paraId="604A4E85" w14:textId="41A1B27E" w:rsidR="00F51EC3" w:rsidRPr="009819E7" w:rsidRDefault="00F51EC3" w:rsidP="0011349F">
      <w:pPr>
        <w:pStyle w:val="a0"/>
      </w:pPr>
      <w:r w:rsidRPr="009819E7">
        <w:t>understanding the command line options (§</w:t>
      </w:r>
      <w:r w:rsidRPr="009819E7">
        <w:fldChar w:fldCharType="begin"/>
      </w:r>
      <w:r w:rsidRPr="009819E7">
        <w:instrText xml:space="preserve"> REF _Ref128215542 \r \h </w:instrText>
      </w:r>
      <w:r w:rsidRPr="009819E7">
        <w:fldChar w:fldCharType="separate"/>
      </w:r>
      <w:r w:rsidR="00AF049C">
        <w:t>A</w:t>
      </w:r>
      <w:r w:rsidRPr="009819E7">
        <w:fldChar w:fldCharType="end"/>
      </w:r>
      <w:r w:rsidRPr="009819E7">
        <w:t>) and formats of input (§</w:t>
      </w:r>
      <w:r w:rsidRPr="009819E7">
        <w:fldChar w:fldCharType="begin"/>
      </w:r>
      <w:r w:rsidRPr="009819E7">
        <w:instrText xml:space="preserve"> REF _Ref128733730 \r \h </w:instrText>
      </w:r>
      <w:r w:rsidRPr="009819E7">
        <w:fldChar w:fldCharType="separate"/>
      </w:r>
      <w:r w:rsidR="00AF049C">
        <w:t>B</w:t>
      </w:r>
      <w:r w:rsidRPr="009819E7">
        <w:fldChar w:fldCharType="end"/>
      </w:r>
      <w:r w:rsidRPr="009819E7">
        <w:t>) and output (§</w:t>
      </w:r>
      <w:r w:rsidRPr="009819E7">
        <w:fldChar w:fldCharType="begin"/>
      </w:r>
      <w:r w:rsidRPr="009819E7">
        <w:instrText xml:space="preserve"> REF _Ref128214717 \r \h </w:instrText>
      </w:r>
      <w:r w:rsidRPr="009819E7">
        <w:fldChar w:fldCharType="separate"/>
      </w:r>
      <w:r w:rsidR="00AF049C">
        <w:t>C</w:t>
      </w:r>
      <w:r w:rsidRPr="009819E7">
        <w:fldChar w:fldCharType="end"/>
      </w:r>
      <w:r w:rsidRPr="009819E7">
        <w:t>) files.</w:t>
      </w:r>
    </w:p>
    <w:p w14:paraId="1DB33550" w14:textId="6EE1D72B" w:rsidR="00F7153A" w:rsidRDefault="00B1761D" w:rsidP="009F1DBD">
      <w:pPr>
        <w:pStyle w:val="Indent"/>
      </w:pPr>
      <w:r>
        <w:t xml:space="preserve">A lot of technical aspects are covered by online wiki pages, which are extensively referred to throughout the manual. </w:t>
      </w:r>
      <w:r w:rsidR="004A25E0" w:rsidRPr="004A25E0">
        <w:t>This</w:t>
      </w:r>
      <w:r w:rsidR="004A25E0">
        <w:t xml:space="preserve"> manual a</w:t>
      </w:r>
      <w:r w:rsidR="004A25E0" w:rsidRPr="009819E7">
        <w:t xml:space="preserve">ssumes that you have already obtained the </w:t>
      </w:r>
      <w:r w:rsidR="004A25E0">
        <w:t>executable</w:t>
      </w:r>
      <w:r w:rsidR="004A25E0" w:rsidRPr="009819E7">
        <w:t xml:space="preserve"> for </w:t>
      </w:r>
      <w:r w:rsidR="00535EA9" w:rsidRPr="00535EA9">
        <w:rPr>
          <w:rStyle w:val="CourierNew11pt"/>
        </w:rPr>
        <w:t>ADDA</w:t>
      </w:r>
      <w:r w:rsidR="004A25E0">
        <w:t>. You can either download the full source code and compile it yourself,</w:t>
      </w:r>
      <w:bookmarkStart w:id="16" w:name="_Ref264235620"/>
      <w:r w:rsidR="00F95BAF" w:rsidRPr="00AA5BD7">
        <w:rPr>
          <w:rStyle w:val="a7"/>
        </w:rPr>
        <w:footnoteReference w:id="13"/>
      </w:r>
      <w:bookmarkEnd w:id="16"/>
      <w:r w:rsidR="004A25E0">
        <w:t xml:space="preserve"> or download precompiled executable</w:t>
      </w:r>
      <w:r w:rsidR="001354A1">
        <w:t>s</w:t>
      </w:r>
      <w:r w:rsidR="004A25E0">
        <w:t xml:space="preserve"> for </w:t>
      </w:r>
      <w:r w:rsidR="001354A1">
        <w:t>Windows</w:t>
      </w:r>
      <w:r w:rsidR="004A25E0">
        <w:t xml:space="preserve">. </w:t>
      </w:r>
      <w:r w:rsidR="00F95BAF">
        <w:t xml:space="preserve">Both source and executable packages of the recent release </w:t>
      </w:r>
      <w:r w:rsidR="00F7153A">
        <w:t xml:space="preserve">can be downloaded from </w:t>
      </w:r>
      <w:hyperlink r:id="rId13" w:history="1">
        <w:r w:rsidR="00F7153A" w:rsidRPr="006359DA">
          <w:rPr>
            <w:rStyle w:val="a9"/>
          </w:rPr>
          <w:t>https://github.com/adda-team/adda/releases</w:t>
        </w:r>
      </w:hyperlink>
      <w:r w:rsidR="00F7153A">
        <w:t xml:space="preserve">. </w:t>
      </w:r>
    </w:p>
    <w:p w14:paraId="7F10EE3D" w14:textId="6019FD3C" w:rsidR="006913EC" w:rsidRPr="009819E7" w:rsidRDefault="006913EC" w:rsidP="00F7153A">
      <w:pPr>
        <w:ind w:firstLine="540"/>
      </w:pPr>
      <w:r w:rsidRPr="009819E7">
        <w:t xml:space="preserve">If you want to use the latest features or track the development progress, you may download the recent source directly from the </w:t>
      </w:r>
      <w:r w:rsidR="00535EA9" w:rsidRPr="00535EA9">
        <w:rPr>
          <w:rStyle w:val="CourierNew11pt"/>
        </w:rPr>
        <w:t>ADDA</w:t>
      </w:r>
      <w:r w:rsidRPr="009819E7">
        <w:t xml:space="preserve"> repository using web browser</w:t>
      </w:r>
      <w:bookmarkStart w:id="17" w:name="_Ref231296951"/>
      <w:r w:rsidRPr="00AA5BD7">
        <w:rPr>
          <w:rStyle w:val="a7"/>
        </w:rPr>
        <w:footnoteReference w:id="14"/>
      </w:r>
      <w:bookmarkEnd w:id="17"/>
      <w:r w:rsidRPr="009819E7">
        <w:t xml:space="preserve"> or any </w:t>
      </w:r>
      <w:r w:rsidR="00F153F6">
        <w:t>git</w:t>
      </w:r>
      <w:r w:rsidRPr="009819E7">
        <w:t xml:space="preserve"> client.</w:t>
      </w:r>
      <w:r w:rsidRPr="00AA5BD7">
        <w:rPr>
          <w:rStyle w:val="a7"/>
        </w:rPr>
        <w:footnoteReference w:id="15"/>
      </w:r>
      <w:r w:rsidRPr="009819E7">
        <w:t xml:space="preserve"> Please mind, however, that the latest </w:t>
      </w:r>
      <w:r w:rsidR="00F95BAF">
        <w:t>between</w:t>
      </w:r>
      <w:r w:rsidRPr="009819E7">
        <w:t>-release</w:t>
      </w:r>
      <w:r w:rsidR="00F95BAF">
        <w:t>s</w:t>
      </w:r>
      <w:r w:rsidRPr="009819E7">
        <w:t xml:space="preserve"> version may be </w:t>
      </w:r>
      <w:r w:rsidR="00C2262A">
        <w:t>less tested</w:t>
      </w:r>
      <w:r w:rsidRPr="009819E7">
        <w:t>. If you decide to try it and discover any problems, comment on this in the issue tracker.</w:t>
      </w:r>
      <w:r w:rsidRPr="009819E7">
        <w:rPr>
          <w:vertAlign w:val="superscript"/>
        </w:rPr>
        <w:fldChar w:fldCharType="begin"/>
      </w:r>
      <w:r w:rsidRPr="009819E7">
        <w:rPr>
          <w:vertAlign w:val="superscript"/>
        </w:rPr>
        <w:instrText xml:space="preserve"> NOTEREF _Ref225930099 \h  \* MERGEFORMAT </w:instrText>
      </w:r>
      <w:r w:rsidRPr="009819E7">
        <w:rPr>
          <w:vertAlign w:val="superscript"/>
        </w:rPr>
      </w:r>
      <w:r w:rsidRPr="009819E7">
        <w:rPr>
          <w:vertAlign w:val="superscript"/>
        </w:rPr>
        <w:fldChar w:fldCharType="separate"/>
      </w:r>
      <w:r w:rsidR="00AF049C">
        <w:rPr>
          <w:vertAlign w:val="superscript"/>
        </w:rPr>
        <w:t>6</w:t>
      </w:r>
      <w:r w:rsidRPr="009819E7">
        <w:rPr>
          <w:vertAlign w:val="superscript"/>
        </w:rPr>
        <w:fldChar w:fldCharType="end"/>
      </w:r>
    </w:p>
    <w:p w14:paraId="4790927F" w14:textId="186570EC" w:rsidR="00F51EC3" w:rsidRPr="009819E7" w:rsidRDefault="00F51EC3" w:rsidP="00FC3101">
      <w:pPr>
        <w:pStyle w:val="Indent"/>
      </w:pPr>
      <w:r w:rsidRPr="009819E7">
        <w:t>Everywhere in this manual, as well as in input and output files, it is assumed that all angles are in degrees (unless explicitly stated differently). The unit of length is assumed µm; however</w:t>
      </w:r>
      <w:r w:rsidR="00F153F6">
        <w:t>,</w:t>
      </w:r>
      <w:r w:rsidRPr="009819E7">
        <w:t xml:space="preserve"> it is clear that it can be any other unit, if all dimensional values are scaled accordingly.</w:t>
      </w:r>
      <w:r w:rsidR="00FC3101">
        <w:t xml:space="preserve"> However, scaling of units of radia</w:t>
      </w:r>
      <w:r w:rsidR="00DC2ED6">
        <w:t>tion forces is more subtle (</w:t>
      </w:r>
      <w:r w:rsidR="00FC3101">
        <w:t>§</w:t>
      </w:r>
      <w:r w:rsidR="00FC3101">
        <w:fldChar w:fldCharType="begin"/>
      </w:r>
      <w:r w:rsidR="00FC3101">
        <w:instrText xml:space="preserve"> REF _Ref128461148 \r \h </w:instrText>
      </w:r>
      <w:r w:rsidR="00FC3101">
        <w:fldChar w:fldCharType="separate"/>
      </w:r>
      <w:r w:rsidR="00AF049C">
        <w:t>11.6</w:t>
      </w:r>
      <w:r w:rsidR="00FC3101">
        <w:fldChar w:fldCharType="end"/>
      </w:r>
      <w:r w:rsidR="00FC3101">
        <w:t>).</w:t>
      </w:r>
    </w:p>
    <w:p w14:paraId="1050E130" w14:textId="77777777" w:rsidR="0052642C" w:rsidRPr="009819E7" w:rsidRDefault="0052642C" w:rsidP="0052642C">
      <w:pPr>
        <w:pStyle w:val="1"/>
      </w:pPr>
      <w:bookmarkStart w:id="18" w:name="_Ref128733628"/>
      <w:bookmarkStart w:id="19" w:name="_Ref128820965"/>
      <w:bookmarkStart w:id="20" w:name="_Toc148426302"/>
      <w:bookmarkStart w:id="21" w:name="_Toc57726395"/>
      <w:r w:rsidRPr="009819E7">
        <w:t xml:space="preserve">Running </w:t>
      </w:r>
      <w:r w:rsidRPr="007C7A4C">
        <w:rPr>
          <w:rFonts w:ascii="Courier New" w:hAnsi="Courier New" w:cs="Courier New"/>
        </w:rPr>
        <w:t>ADDA</w:t>
      </w:r>
      <w:bookmarkEnd w:id="18"/>
      <w:bookmarkEnd w:id="19"/>
      <w:bookmarkEnd w:id="20"/>
      <w:bookmarkEnd w:id="21"/>
    </w:p>
    <w:p w14:paraId="09DBBA1E" w14:textId="77777777" w:rsidR="0052642C" w:rsidRPr="009819E7" w:rsidRDefault="00B600D1" w:rsidP="0020695F">
      <w:pPr>
        <w:pStyle w:val="21"/>
      </w:pPr>
      <w:bookmarkStart w:id="22" w:name="_Ref128324059"/>
      <w:bookmarkStart w:id="23" w:name="_Ref128334115"/>
      <w:bookmarkStart w:id="24" w:name="_Toc148426303"/>
      <w:bookmarkStart w:id="25" w:name="_Toc57726396"/>
      <w:r w:rsidRPr="009819E7">
        <w:t>Sequential mode</w:t>
      </w:r>
      <w:bookmarkEnd w:id="22"/>
      <w:bookmarkEnd w:id="23"/>
      <w:bookmarkEnd w:id="24"/>
      <w:bookmarkEnd w:id="25"/>
    </w:p>
    <w:p w14:paraId="4D7FD5E8" w14:textId="77777777" w:rsidR="00B600D1" w:rsidRPr="009819E7" w:rsidRDefault="00B1259E" w:rsidP="006055F2">
      <w:r w:rsidRPr="006055F2">
        <w:rPr>
          <w:rStyle w:val="CourierNew11pt"/>
        </w:rPr>
        <w:t>ADDA</w:t>
      </w:r>
      <w:r>
        <w:t xml:space="preserve"> is a </w:t>
      </w:r>
      <w:r>
        <w:rPr>
          <w:rStyle w:val="af2"/>
        </w:rPr>
        <w:t>console</w:t>
      </w:r>
      <w:r>
        <w:t xml:space="preserve"> application, which should be run from a terminal</w:t>
      </w:r>
      <w:r w:rsidR="005430E7">
        <w:t>.</w:t>
      </w:r>
      <w:r w:rsidR="006055F2">
        <w:rPr>
          <w:rStyle w:val="a7"/>
        </w:rPr>
        <w:footnoteReference w:id="16"/>
      </w:r>
      <w:r w:rsidR="006055F2">
        <w:t xml:space="preserve"> </w:t>
      </w:r>
      <w:r>
        <w:t>You can also run</w:t>
      </w:r>
      <w:r w:rsidR="005430E7">
        <w:t xml:space="preserve"> it </w:t>
      </w:r>
      <w:r>
        <w:t>through a system call from any programming/scripting language.</w:t>
      </w:r>
      <w:r w:rsidRPr="009819E7">
        <w:t xml:space="preserve"> </w:t>
      </w:r>
      <w:r w:rsidR="001B5E1A" w:rsidRPr="009819E7">
        <w:t xml:space="preserve">The simplest way to run </w:t>
      </w:r>
      <w:r w:rsidR="00535EA9" w:rsidRPr="00535EA9">
        <w:rPr>
          <w:rStyle w:val="CourierNew11pt"/>
        </w:rPr>
        <w:t>ADDA</w:t>
      </w:r>
      <w:r w:rsidR="001B5E1A" w:rsidRPr="009819E7">
        <w:t xml:space="preserve"> is to type</w:t>
      </w:r>
    </w:p>
    <w:p w14:paraId="3C3E0A49" w14:textId="77777777" w:rsidR="001B5E1A" w:rsidRPr="009819E7" w:rsidRDefault="00B8422D" w:rsidP="001C6451">
      <w:pPr>
        <w:ind w:firstLine="540"/>
        <w:jc w:val="left"/>
        <w:rPr>
          <w:rFonts w:ascii="Courier New" w:hAnsi="Courier New" w:cs="Courier New"/>
          <w:sz w:val="22"/>
          <w:szCs w:val="22"/>
        </w:rPr>
      </w:pPr>
      <w:r w:rsidRPr="00847661">
        <w:rPr>
          <w:rStyle w:val="CourierNew11pt"/>
        </w:rPr>
        <w:t>adda</w:t>
      </w:r>
      <w:r w:rsidR="002B62E2" w:rsidRPr="00AA5BD7">
        <w:rPr>
          <w:rStyle w:val="a7"/>
        </w:rPr>
        <w:footnoteReference w:id="17"/>
      </w:r>
    </w:p>
    <w:p w14:paraId="331D66AA" w14:textId="6AF839CD" w:rsidR="001B5E1A" w:rsidRPr="009819E7" w:rsidRDefault="006C732D" w:rsidP="001B5E1A">
      <w:r w:rsidRPr="009819E7">
        <w:t xml:space="preserve">while positioned </w:t>
      </w:r>
      <w:r w:rsidR="001B5E1A" w:rsidRPr="009819E7">
        <w:t>in a directory, where the executable is located.</w:t>
      </w:r>
      <w:r w:rsidR="00287CED" w:rsidRPr="009819E7">
        <w:t xml:space="preserve"> </w:t>
      </w:r>
      <w:r w:rsidR="00535EA9" w:rsidRPr="00535EA9">
        <w:rPr>
          <w:rStyle w:val="CourierNew11pt"/>
        </w:rPr>
        <w:t>ADDA</w:t>
      </w:r>
      <w:r w:rsidR="001B5E1A" w:rsidRPr="009819E7">
        <w:t xml:space="preserve"> will perform a sample simulation (sphere with size parameter 3.3</w:t>
      </w:r>
      <w:r w:rsidR="0001637E" w:rsidRPr="009819E7">
        <w:t>67</w:t>
      </w:r>
      <w:r w:rsidR="001B5E1A" w:rsidRPr="009819E7">
        <w:t>, refractive index 1.5, discretized into 16 dipoles in each direction) and produce basic output (§</w:t>
      </w:r>
      <w:r w:rsidR="001B5E1A" w:rsidRPr="009819E7">
        <w:fldChar w:fldCharType="begin"/>
      </w:r>
      <w:r w:rsidR="001B5E1A" w:rsidRPr="009819E7">
        <w:instrText xml:space="preserve"> REF _Ref127859245 \r \h </w:instrText>
      </w:r>
      <w:r w:rsidR="001B5E1A" w:rsidRPr="009819E7">
        <w:fldChar w:fldCharType="separate"/>
      </w:r>
      <w:r w:rsidR="00AF049C">
        <w:t>11</w:t>
      </w:r>
      <w:r w:rsidR="001B5E1A" w:rsidRPr="009819E7">
        <w:fldChar w:fldCharType="end"/>
      </w:r>
      <w:r w:rsidR="00287CED" w:rsidRPr="009819E7">
        <w:t>, §</w:t>
      </w:r>
      <w:r w:rsidR="00287CED" w:rsidRPr="009819E7">
        <w:fldChar w:fldCharType="begin"/>
      </w:r>
      <w:r w:rsidR="00287CED" w:rsidRPr="009819E7">
        <w:instrText xml:space="preserve"> REF _Ref128214717 \r \h </w:instrText>
      </w:r>
      <w:r w:rsidR="00287CED" w:rsidRPr="009819E7">
        <w:fldChar w:fldCharType="separate"/>
      </w:r>
      <w:r w:rsidR="00AF049C">
        <w:t>C</w:t>
      </w:r>
      <w:r w:rsidR="00287CED" w:rsidRPr="009819E7">
        <w:fldChar w:fldCharType="end"/>
      </w:r>
      <w:r w:rsidR="001B5E1A" w:rsidRPr="009819E7">
        <w:t>).</w:t>
      </w:r>
      <w:r w:rsidR="00287CED" w:rsidRPr="009819E7">
        <w:t xml:space="preserve"> </w:t>
      </w:r>
      <w:r w:rsidR="002B62E2" w:rsidRPr="009819E7">
        <w:t>The output directory and terminal output (</w:t>
      </w:r>
      <w:r w:rsidR="002B62E2" w:rsidRPr="00847661">
        <w:rPr>
          <w:rStyle w:val="CourierNew11pt"/>
        </w:rPr>
        <w:t>stdout</w:t>
      </w:r>
      <w:r w:rsidR="002B62E2" w:rsidRPr="009819E7">
        <w:t xml:space="preserve">) should look like examples that are included in </w:t>
      </w:r>
      <w:r w:rsidR="00DE4305" w:rsidRPr="009819E7">
        <w:t xml:space="preserve">the </w:t>
      </w:r>
      <w:r w:rsidR="002B62E2" w:rsidRPr="009819E7">
        <w:t xml:space="preserve">distribution: </w:t>
      </w:r>
      <w:r w:rsidR="002B62E2" w:rsidRPr="00860997">
        <w:rPr>
          <w:rStyle w:val="CourierNew11pt"/>
        </w:rPr>
        <w:t>sample/run000_sphere_g16</w:t>
      </w:r>
      <w:r w:rsidR="001F1A1A" w:rsidRPr="00860997">
        <w:rPr>
          <w:rStyle w:val="CourierNew11pt"/>
        </w:rPr>
        <w:t>_m1.</w:t>
      </w:r>
      <w:r w:rsidR="002B62E2" w:rsidRPr="00860997">
        <w:rPr>
          <w:rStyle w:val="CourierNew11pt"/>
        </w:rPr>
        <w:t>5</w:t>
      </w:r>
      <w:r w:rsidR="002B62E2" w:rsidRPr="009819E7">
        <w:t xml:space="preserve"> and </w:t>
      </w:r>
      <w:r w:rsidR="002B62E2" w:rsidRPr="00860997">
        <w:rPr>
          <w:rStyle w:val="CourierNew11pt"/>
        </w:rPr>
        <w:t>sample/stdout</w:t>
      </w:r>
      <w:r w:rsidR="002B62E2" w:rsidRPr="009819E7">
        <w:t xml:space="preserve"> respectively. </w:t>
      </w:r>
      <w:r w:rsidR="00535EA9" w:rsidRPr="00535EA9">
        <w:rPr>
          <w:rStyle w:val="CourierNew11pt"/>
        </w:rPr>
        <w:t>ADDA</w:t>
      </w:r>
      <w:r w:rsidR="00287CED" w:rsidRPr="009819E7">
        <w:t xml:space="preserve"> takes most information specifying what and how to </w:t>
      </w:r>
      <w:r w:rsidR="0001637E" w:rsidRPr="009819E7">
        <w:t>calc</w:t>
      </w:r>
      <w:r w:rsidR="00287CED" w:rsidRPr="009819E7">
        <w:t xml:space="preserve">ulate from the command line, so the general way to call </w:t>
      </w:r>
      <w:r w:rsidR="00535EA9" w:rsidRPr="00535EA9">
        <w:rPr>
          <w:rStyle w:val="CourierNew11pt"/>
        </w:rPr>
        <w:t>ADDA</w:t>
      </w:r>
      <w:r w:rsidR="00287CED" w:rsidRPr="009819E7">
        <w:t xml:space="preserve"> is</w:t>
      </w:r>
    </w:p>
    <w:p w14:paraId="09F860ED" w14:textId="77777777" w:rsidR="00287CED" w:rsidRPr="00AA3215" w:rsidRDefault="00B8422D" w:rsidP="00F14C87">
      <w:pPr>
        <w:pStyle w:val="Commandline"/>
        <w:rPr>
          <w:lang w:val="fr-FR"/>
        </w:rPr>
      </w:pPr>
      <w:r w:rsidRPr="00AA3215">
        <w:rPr>
          <w:lang w:val="fr-FR"/>
        </w:rPr>
        <w:lastRenderedPageBreak/>
        <w:t>adda</w:t>
      </w:r>
      <w:r w:rsidR="00287CED" w:rsidRPr="00AA3215">
        <w:rPr>
          <w:lang w:val="fr-FR"/>
        </w:rPr>
        <w:t xml:space="preserve"> -&lt;par1&gt; &lt;args1&gt; -&lt;par2&gt; &lt;args2&gt; </w:t>
      </w:r>
      <w:r w:rsidR="008646F1" w:rsidRPr="00AA3215">
        <w:rPr>
          <w:lang w:val="fr-FR"/>
        </w:rPr>
        <w:t>…</w:t>
      </w:r>
    </w:p>
    <w:p w14:paraId="18AB1D6C" w14:textId="3A333B8C" w:rsidR="00C13DC6" w:rsidRPr="009819E7" w:rsidRDefault="00287CED" w:rsidP="00EF782C">
      <w:r w:rsidRPr="009819E7">
        <w:t xml:space="preserve">where </w:t>
      </w:r>
      <w:r w:rsidRPr="006B230D">
        <w:rPr>
          <w:rStyle w:val="CourierNew11pt"/>
        </w:rPr>
        <w:t>&lt;par&gt;</w:t>
      </w:r>
      <w:r w:rsidRPr="009819E7">
        <w:t xml:space="preserve"> is a</w:t>
      </w:r>
      <w:r w:rsidR="00DE4305" w:rsidRPr="009819E7">
        <w:t>n</w:t>
      </w:r>
      <w:r w:rsidRPr="009819E7">
        <w:t xml:space="preserve"> option name (starting with a letter), and </w:t>
      </w:r>
      <w:r w:rsidRPr="006B230D">
        <w:rPr>
          <w:rStyle w:val="CourierNew11pt"/>
        </w:rPr>
        <w:t>&lt;args&gt;</w:t>
      </w:r>
      <w:r w:rsidRPr="009819E7">
        <w:t xml:space="preserve"> is none, one, or several arguments</w:t>
      </w:r>
      <w:r w:rsidR="00DE4305" w:rsidRPr="009819E7">
        <w:t xml:space="preserve"> (depending on the option)</w:t>
      </w:r>
      <w:r w:rsidRPr="009819E7">
        <w:t xml:space="preserve">, separated by spaces. </w:t>
      </w:r>
      <w:r w:rsidRPr="006B230D">
        <w:rPr>
          <w:rStyle w:val="CourierNew11pt"/>
        </w:rPr>
        <w:t>&lt;args&gt;</w:t>
      </w:r>
      <w:r w:rsidRPr="009819E7">
        <w:t xml:space="preserve"> can be both text </w:t>
      </w:r>
      <w:r w:rsidR="00DE4305" w:rsidRPr="009819E7">
        <w:t>or</w:t>
      </w:r>
      <w:r w:rsidRPr="009819E7">
        <w:t xml:space="preserve"> numerical. How </w:t>
      </w:r>
      <w:r w:rsidR="00EF782C" w:rsidRPr="009819E7">
        <w:t xml:space="preserve">to </w:t>
      </w:r>
      <w:r w:rsidRPr="009819E7">
        <w:t xml:space="preserve">control </w:t>
      </w:r>
      <w:r w:rsidR="00535EA9" w:rsidRPr="00535EA9">
        <w:rPr>
          <w:rStyle w:val="CourierNew11pt"/>
        </w:rPr>
        <w:t>ADDA</w:t>
      </w:r>
      <w:r w:rsidRPr="009819E7">
        <w:t xml:space="preserve"> by proper command line options is thoroughly described in the following sections; the full reference list is given in §</w:t>
      </w:r>
      <w:r w:rsidRPr="009819E7">
        <w:fldChar w:fldCharType="begin"/>
      </w:r>
      <w:r w:rsidRPr="009819E7">
        <w:instrText xml:space="preserve"> REF _Ref128215542 \r \h </w:instrText>
      </w:r>
      <w:r w:rsidRPr="009819E7">
        <w:fldChar w:fldCharType="separate"/>
      </w:r>
      <w:r w:rsidR="00AF049C">
        <w:t>A</w:t>
      </w:r>
      <w:r w:rsidRPr="009819E7">
        <w:fldChar w:fldCharType="end"/>
      </w:r>
      <w:r w:rsidRPr="009819E7">
        <w:t>.</w:t>
      </w:r>
      <w:r w:rsidR="00EF782C" w:rsidRPr="009819E7">
        <w:t xml:space="preserve"> </w:t>
      </w:r>
      <w:r w:rsidR="0055308E" w:rsidRPr="009819E7">
        <w:t xml:space="preserve">If you prefer a quick hands-on start with </w:t>
      </w:r>
      <w:r w:rsidR="00535EA9" w:rsidRPr="00535EA9">
        <w:rPr>
          <w:rStyle w:val="CourierNew11pt"/>
        </w:rPr>
        <w:t>ADDA</w:t>
      </w:r>
      <w:r w:rsidR="0055308E" w:rsidRPr="009819E7">
        <w:t xml:space="preserve"> before looking at all possible options, you are welcome to a tutorial.</w:t>
      </w:r>
      <w:bookmarkStart w:id="26" w:name="_Ref264061717"/>
      <w:r w:rsidR="00212900" w:rsidRPr="00AA5BD7">
        <w:rPr>
          <w:rStyle w:val="a7"/>
        </w:rPr>
        <w:footnoteReference w:id="18"/>
      </w:r>
      <w:bookmarkEnd w:id="26"/>
      <w:r w:rsidR="0055308E" w:rsidRPr="009819E7">
        <w:t xml:space="preserve"> </w:t>
      </w:r>
      <w:r w:rsidR="00C13DC6" w:rsidRPr="009819E7">
        <w:t>Quick help is available by typing</w:t>
      </w:r>
    </w:p>
    <w:p w14:paraId="779469FC" w14:textId="77777777" w:rsidR="00C13DC6" w:rsidRPr="009819E7" w:rsidRDefault="00C13DC6" w:rsidP="00F14C87">
      <w:pPr>
        <w:pStyle w:val="Commandline"/>
      </w:pPr>
      <w:r w:rsidRPr="009819E7">
        <w:t>adda -h</w:t>
      </w:r>
    </w:p>
    <w:p w14:paraId="13B2D9C4" w14:textId="1D468722" w:rsidR="004A7731" w:rsidRPr="009819E7" w:rsidRDefault="00EF782C" w:rsidP="004A7731">
      <w:r w:rsidRPr="009819E7">
        <w:t xml:space="preserve">For some </w:t>
      </w:r>
      <w:r w:rsidR="00DE4305" w:rsidRPr="009819E7">
        <w:t>option</w:t>
      </w:r>
      <w:r w:rsidRPr="009819E7">
        <w:t>s input files are required, they are described in §</w:t>
      </w:r>
      <w:r w:rsidR="00956593" w:rsidRPr="009819E7">
        <w:fldChar w:fldCharType="begin"/>
      </w:r>
      <w:r w:rsidR="00956593" w:rsidRPr="009819E7">
        <w:instrText xml:space="preserve"> REF _Ref128730857 \r \h </w:instrText>
      </w:r>
      <w:r w:rsidR="00956593" w:rsidRPr="009819E7">
        <w:fldChar w:fldCharType="separate"/>
      </w:r>
      <w:r w:rsidR="00AF049C">
        <w:t>B</w:t>
      </w:r>
      <w:r w:rsidR="00956593" w:rsidRPr="009819E7">
        <w:fldChar w:fldCharType="end"/>
      </w:r>
      <w:r w:rsidRPr="009819E7">
        <w:t xml:space="preserve">. </w:t>
      </w:r>
      <w:r w:rsidR="00F47E1A" w:rsidRPr="009819E7">
        <w:t xml:space="preserve">It is recommended to copy the contents of the directory </w:t>
      </w:r>
      <w:r w:rsidR="00F47E1A" w:rsidRPr="006B230D">
        <w:rPr>
          <w:rStyle w:val="CourierNew11pt"/>
        </w:rPr>
        <w:t>input/</w:t>
      </w:r>
      <w:r w:rsidR="00DE4305" w:rsidRPr="009819E7">
        <w:t xml:space="preserve"> of the </w:t>
      </w:r>
      <w:r w:rsidR="00C2262A" w:rsidRPr="00C2262A">
        <w:rPr>
          <w:rStyle w:val="CourierNew11pt"/>
        </w:rPr>
        <w:t>ADDA</w:t>
      </w:r>
      <w:r w:rsidR="00C2262A">
        <w:t xml:space="preserve"> repository</w:t>
      </w:r>
      <w:r w:rsidR="00DE4305" w:rsidRPr="009819E7">
        <w:t xml:space="preserve"> (</w:t>
      </w:r>
      <w:r w:rsidR="00F47E1A" w:rsidRPr="009819E7">
        <w:t>examples of all input files</w:t>
      </w:r>
      <w:r w:rsidR="00B1761D">
        <w:t xml:space="preserve"> that are silently used</w:t>
      </w:r>
      <w:r w:rsidR="00F47E1A" w:rsidRPr="009819E7">
        <w:t xml:space="preserve">) to the directory where </w:t>
      </w:r>
      <w:r w:rsidR="00535EA9" w:rsidRPr="00535EA9">
        <w:rPr>
          <w:rStyle w:val="CourierNew11pt"/>
        </w:rPr>
        <w:t>ADDA</w:t>
      </w:r>
      <w:r w:rsidR="00F47E1A" w:rsidRPr="009819E7">
        <w:t xml:space="preserve"> is executed. </w:t>
      </w:r>
      <w:r w:rsidRPr="009819E7">
        <w:t xml:space="preserve">All the output produced by </w:t>
      </w:r>
      <w:r w:rsidR="00535EA9" w:rsidRPr="00535EA9">
        <w:rPr>
          <w:rStyle w:val="CourierNew11pt"/>
        </w:rPr>
        <w:t>ADDA</w:t>
      </w:r>
      <w:r w:rsidRPr="009819E7">
        <w:t xml:space="preserve"> is described in §</w:t>
      </w:r>
      <w:r w:rsidRPr="009819E7">
        <w:fldChar w:fldCharType="begin"/>
      </w:r>
      <w:r w:rsidRPr="009819E7">
        <w:instrText xml:space="preserve"> REF _Ref128214717 \r \h </w:instrText>
      </w:r>
      <w:r w:rsidRPr="009819E7">
        <w:fldChar w:fldCharType="separate"/>
      </w:r>
      <w:r w:rsidR="00AF049C">
        <w:t>C</w:t>
      </w:r>
      <w:r w:rsidRPr="009819E7">
        <w:fldChar w:fldCharType="end"/>
      </w:r>
      <w:r w:rsidRPr="009819E7">
        <w:t>.</w:t>
      </w:r>
      <w:r w:rsidR="004A7731" w:rsidRPr="009819E7">
        <w:t xml:space="preserve"> Version of </w:t>
      </w:r>
      <w:r w:rsidR="00535EA9" w:rsidRPr="00535EA9">
        <w:rPr>
          <w:rStyle w:val="CourierNew11pt"/>
        </w:rPr>
        <w:t>ADDA</w:t>
      </w:r>
      <w:r w:rsidR="002B7CC9" w:rsidRPr="009819E7">
        <w:t xml:space="preserve">, </w:t>
      </w:r>
      <w:r w:rsidR="004A7731" w:rsidRPr="009819E7">
        <w:t>compiler used to build it,</w:t>
      </w:r>
      <w:r w:rsidR="00062F82" w:rsidRPr="00AA5BD7">
        <w:rPr>
          <w:rStyle w:val="a7"/>
        </w:rPr>
        <w:footnoteReference w:id="19"/>
      </w:r>
      <w:r w:rsidR="004A7731" w:rsidRPr="009819E7">
        <w:t xml:space="preserve"> </w:t>
      </w:r>
      <w:r w:rsidR="002B7CC9" w:rsidRPr="009819E7">
        <w:t xml:space="preserve">width of memory access registers (32 or 64 bits), </w:t>
      </w:r>
      <w:r w:rsidR="00201678" w:rsidRPr="009819E7">
        <w:t>build options,</w:t>
      </w:r>
      <w:r w:rsidR="00E21116" w:rsidRPr="00E21116">
        <w:rPr>
          <w:vertAlign w:val="superscript"/>
        </w:rPr>
        <w:fldChar w:fldCharType="begin"/>
      </w:r>
      <w:r w:rsidR="00E21116" w:rsidRPr="00E21116">
        <w:rPr>
          <w:vertAlign w:val="superscript"/>
        </w:rPr>
        <w:instrText xml:space="preserve"> NOTEREF _Ref264235620 \h </w:instrText>
      </w:r>
      <w:r w:rsidR="00E21116">
        <w:rPr>
          <w:vertAlign w:val="superscript"/>
        </w:rPr>
        <w:instrText xml:space="preserve"> \* MERGEFORMAT </w:instrText>
      </w:r>
      <w:r w:rsidR="00E21116" w:rsidRPr="00E21116">
        <w:rPr>
          <w:vertAlign w:val="superscript"/>
        </w:rPr>
      </w:r>
      <w:r w:rsidR="00E21116" w:rsidRPr="00E21116">
        <w:rPr>
          <w:vertAlign w:val="superscript"/>
        </w:rPr>
        <w:fldChar w:fldCharType="separate"/>
      </w:r>
      <w:r w:rsidR="00AF049C">
        <w:rPr>
          <w:vertAlign w:val="superscript"/>
        </w:rPr>
        <w:t>13</w:t>
      </w:r>
      <w:r w:rsidR="00E21116" w:rsidRPr="00E21116">
        <w:rPr>
          <w:vertAlign w:val="superscript"/>
        </w:rPr>
        <w:fldChar w:fldCharType="end"/>
      </w:r>
      <w:r w:rsidR="00201678" w:rsidRPr="009819E7">
        <w:t xml:space="preserve"> </w:t>
      </w:r>
      <w:r w:rsidR="002B7CC9" w:rsidRPr="009819E7">
        <w:t>and</w:t>
      </w:r>
      <w:r w:rsidR="004A7731" w:rsidRPr="009819E7">
        <w:t xml:space="preserve"> copyright information</w:t>
      </w:r>
      <w:r w:rsidR="001D117E" w:rsidRPr="009819E7">
        <w:t xml:space="preserve"> are</w:t>
      </w:r>
      <w:r w:rsidR="004A7731" w:rsidRPr="009819E7">
        <w:t xml:space="preserve"> available by typing</w:t>
      </w:r>
    </w:p>
    <w:p w14:paraId="4F58F95D" w14:textId="77777777" w:rsidR="004A7731" w:rsidRPr="009819E7" w:rsidRDefault="004A7731" w:rsidP="00F14C87">
      <w:pPr>
        <w:pStyle w:val="Commandline"/>
      </w:pPr>
      <w:r w:rsidRPr="009819E7">
        <w:t xml:space="preserve">adda </w:t>
      </w:r>
      <w:r w:rsidR="00D325C7" w:rsidRPr="009819E7">
        <w:t>–</w:t>
      </w:r>
      <w:r w:rsidRPr="009819E7">
        <w:t>V</w:t>
      </w:r>
    </w:p>
    <w:p w14:paraId="2363315D" w14:textId="77777777" w:rsidR="00B600D1" w:rsidRPr="009819E7" w:rsidRDefault="00F730FE" w:rsidP="0020695F">
      <w:pPr>
        <w:pStyle w:val="21"/>
      </w:pPr>
      <w:bookmarkStart w:id="27" w:name="_Ref168730673"/>
      <w:bookmarkStart w:id="28" w:name="_Toc57726397"/>
      <w:r w:rsidRPr="009819E7">
        <w:t>Parallel mode</w:t>
      </w:r>
      <w:bookmarkEnd w:id="27"/>
      <w:bookmarkEnd w:id="28"/>
    </w:p>
    <w:p w14:paraId="2F6988B0" w14:textId="77777777" w:rsidR="00F730FE" w:rsidRPr="009819E7" w:rsidRDefault="00934407" w:rsidP="00D325C7">
      <w:r w:rsidRPr="009819E7">
        <w:t>On d</w:t>
      </w:r>
      <w:r w:rsidR="00EF7406" w:rsidRPr="009819E7">
        <w:t xml:space="preserve">ifferent </w:t>
      </w:r>
      <w:r w:rsidR="00F730FE" w:rsidRPr="009819E7">
        <w:t>system</w:t>
      </w:r>
      <w:r w:rsidR="00EF7406" w:rsidRPr="009819E7">
        <w:t>s MPI</w:t>
      </w:r>
      <w:r w:rsidRPr="009819E7">
        <w:t xml:space="preserve"> is used differently</w:t>
      </w:r>
      <w:r w:rsidR="00EF7406" w:rsidRPr="009819E7">
        <w:t xml:space="preserve">, you should consult someone familiar with </w:t>
      </w:r>
      <w:r w:rsidR="00B02F27" w:rsidRPr="009819E7">
        <w:t xml:space="preserve">MPI usage on your </w:t>
      </w:r>
      <w:r w:rsidR="00F730FE" w:rsidRPr="009819E7">
        <w:t>system</w:t>
      </w:r>
      <w:r w:rsidR="00EF7406" w:rsidRPr="009819E7">
        <w:t>.</w:t>
      </w:r>
      <w:r w:rsidR="00D325C7" w:rsidRPr="009819E7">
        <w:t xml:space="preserve"> </w:t>
      </w:r>
      <w:r w:rsidR="00F730FE" w:rsidRPr="009819E7">
        <w:t>However, running on a multi-core PC is simple, just type</w:t>
      </w:r>
    </w:p>
    <w:p w14:paraId="7EADA1D9" w14:textId="77777777" w:rsidR="00F730FE" w:rsidRPr="00F935E2" w:rsidRDefault="00F730FE" w:rsidP="00F14C87">
      <w:pPr>
        <w:pStyle w:val="Commandline"/>
        <w:rPr>
          <w:lang w:val="it-IT"/>
        </w:rPr>
      </w:pPr>
      <w:r w:rsidRPr="00F935E2">
        <w:rPr>
          <w:lang w:val="it-IT"/>
        </w:rPr>
        <w:t>mpiexec –n &lt;N&gt; ./adda</w:t>
      </w:r>
      <w:r w:rsidR="003F1940" w:rsidRPr="00F935E2">
        <w:rPr>
          <w:lang w:val="it-IT"/>
        </w:rPr>
        <w:t>_mpi</w:t>
      </w:r>
      <w:r w:rsidRPr="00F935E2">
        <w:rPr>
          <w:lang w:val="it-IT"/>
        </w:rPr>
        <w:t xml:space="preserve"> …</w:t>
      </w:r>
    </w:p>
    <w:p w14:paraId="662700D5" w14:textId="77777777" w:rsidR="00F730FE" w:rsidRPr="009819E7" w:rsidRDefault="00F730FE" w:rsidP="00D325C7">
      <w:r w:rsidRPr="009819E7">
        <w:t xml:space="preserve">where all </w:t>
      </w:r>
      <w:r w:rsidR="00535EA9" w:rsidRPr="00535EA9">
        <w:rPr>
          <w:rStyle w:val="CourierNew11pt"/>
        </w:rPr>
        <w:t>ADDA</w:t>
      </w:r>
      <w:r w:rsidRPr="009819E7">
        <w:t xml:space="preserve"> command line options are specified in the end of the line, and </w:t>
      </w:r>
      <w:r w:rsidRPr="006B230D">
        <w:rPr>
          <w:rStyle w:val="CourierNew11pt"/>
        </w:rPr>
        <w:t>&lt;N&gt;</w:t>
      </w:r>
      <w:r w:rsidRPr="009819E7">
        <w:t xml:space="preserve"> stands for the number of cores. Actually, </w:t>
      </w:r>
      <w:r w:rsidRPr="006B230D">
        <w:rPr>
          <w:rStyle w:val="CourierNew11pt"/>
        </w:rPr>
        <w:t>&lt;N&gt;</w:t>
      </w:r>
      <w:r w:rsidRPr="009819E7">
        <w:t xml:space="preserve"> is the number of threads created by MPI implementation, and it should not necessarily be equal to the number of cores. However, this choice is recommended. </w:t>
      </w:r>
      <w:r w:rsidR="00D55F28">
        <w:rPr>
          <w:rStyle w:val="CourierNew11pt"/>
        </w:rPr>
        <w:t>MPICH</w:t>
      </w:r>
      <w:r w:rsidRPr="00D55F28">
        <w:rPr>
          <w:rStyle w:val="CourierNew11pt"/>
        </w:rPr>
        <w:t>2</w:t>
      </w:r>
      <w:r w:rsidRPr="009819E7">
        <w:t xml:space="preserve"> allows one to force local execution of all threads by additionally </w:t>
      </w:r>
      <w:r w:rsidR="007825A6">
        <w:t xml:space="preserve">specifying command line option </w:t>
      </w:r>
      <w:r w:rsidRPr="006B230D">
        <w:rPr>
          <w:rStyle w:val="CourierNew11pt"/>
        </w:rPr>
        <w:noBreakHyphen/>
        <w:t>localonly</w:t>
      </w:r>
      <w:r w:rsidRPr="009819E7">
        <w:t xml:space="preserve"> after </w:t>
      </w:r>
      <w:r w:rsidRPr="006B230D">
        <w:rPr>
          <w:rStyle w:val="CourierNew11pt"/>
        </w:rPr>
        <w:t>&lt;N&gt;</w:t>
      </w:r>
      <w:r w:rsidR="001A7071" w:rsidRPr="009819E7">
        <w:t>. However, this may be different for other MPI implementations.</w:t>
      </w:r>
    </w:p>
    <w:p w14:paraId="0157E717" w14:textId="5BE473C8" w:rsidR="005C503F" w:rsidRPr="009819E7" w:rsidRDefault="001A7071" w:rsidP="00E03220">
      <w:pPr>
        <w:pStyle w:val="Indent"/>
      </w:pPr>
      <w:r w:rsidRPr="009819E7">
        <w:t xml:space="preserve">Running on a cluster is usually not that trivial. </w:t>
      </w:r>
      <w:r w:rsidR="003211AE" w:rsidRPr="009819E7">
        <w:t xml:space="preserve">For example, </w:t>
      </w:r>
      <w:r w:rsidR="00DE4305" w:rsidRPr="009819E7">
        <w:t>on many parallel computers,</w:t>
      </w:r>
      <w:r w:rsidR="00934407" w:rsidRPr="009819E7">
        <w:t xml:space="preserve"> PBS (</w:t>
      </w:r>
      <w:r w:rsidR="00D43CEB" w:rsidRPr="009819E7">
        <w:t>portable batch s</w:t>
      </w:r>
      <w:r w:rsidR="00934407" w:rsidRPr="009819E7">
        <w:t>ystem)</w:t>
      </w:r>
      <w:r w:rsidR="00934407" w:rsidRPr="00AA5BD7">
        <w:rPr>
          <w:rStyle w:val="a7"/>
        </w:rPr>
        <w:footnoteReference w:id="20"/>
      </w:r>
      <w:r w:rsidR="00934407" w:rsidRPr="009819E7">
        <w:t xml:space="preserve"> is used to schedule jobs</w:t>
      </w:r>
      <w:r w:rsidR="006C732D" w:rsidRPr="009819E7">
        <w:t xml:space="preserve">. </w:t>
      </w:r>
      <w:r w:rsidR="00E51425" w:rsidRPr="009819E7">
        <w:t>To schedule a job</w:t>
      </w:r>
      <w:r w:rsidR="00210A63">
        <w:t>,</w:t>
      </w:r>
      <w:r w:rsidR="00E51425" w:rsidRPr="009819E7">
        <w:t xml:space="preserve"> o</w:t>
      </w:r>
      <w:r w:rsidR="006C732D" w:rsidRPr="009819E7">
        <w:t>ne should first write a shell script</w:t>
      </w:r>
      <w:r w:rsidR="00E51425" w:rsidRPr="009819E7">
        <w:t xml:space="preserve"> and then submit it. An example of such PBS script </w:t>
      </w:r>
      <w:r w:rsidR="005717D5" w:rsidRPr="009819E7">
        <w:t>is included in the distribution</w:t>
      </w:r>
      <w:r w:rsidR="00FD4864" w:rsidRPr="009819E7">
        <w:t xml:space="preserve"> (</w:t>
      </w:r>
      <w:r w:rsidR="00FD4864" w:rsidRPr="006B230D">
        <w:rPr>
          <w:rStyle w:val="CourierNew11pt"/>
        </w:rPr>
        <w:t>sample/</w:t>
      </w:r>
      <w:r w:rsidR="00E921BC" w:rsidRPr="006B230D">
        <w:rPr>
          <w:rStyle w:val="CourierNew11pt"/>
        </w:rPr>
        <w:t>test.pbs</w:t>
      </w:r>
      <w:r w:rsidR="00FD4864" w:rsidRPr="009819E7">
        <w:t>)</w:t>
      </w:r>
      <w:r w:rsidR="005717D5" w:rsidRPr="009819E7">
        <w:t>.</w:t>
      </w:r>
      <w:r w:rsidR="008E3D54" w:rsidRPr="009819E7">
        <w:t xml:space="preserve"> It is important to note that usually output of the batch job (both </w:t>
      </w:r>
      <w:r w:rsidR="008E3D54" w:rsidRPr="006B230D">
        <w:rPr>
          <w:rStyle w:val="CourierNew11pt"/>
        </w:rPr>
        <w:t>stdout</w:t>
      </w:r>
      <w:r w:rsidR="008E3D54" w:rsidRPr="009819E7">
        <w:t xml:space="preserve"> and </w:t>
      </w:r>
      <w:r w:rsidR="008E3D54" w:rsidRPr="006B230D">
        <w:rPr>
          <w:rStyle w:val="CourierNew11pt"/>
        </w:rPr>
        <w:t>stderr</w:t>
      </w:r>
      <w:r w:rsidR="008E3D54" w:rsidRPr="009819E7">
        <w:t xml:space="preserve">) is saved to file. The name of the file usually contains the job id number given by the system. </w:t>
      </w:r>
      <w:r w:rsidR="00823C04" w:rsidRPr="009819E7">
        <w:t>The same number appears in the directory name (§</w:t>
      </w:r>
      <w:r w:rsidR="00823C04" w:rsidRPr="009819E7">
        <w:fldChar w:fldCharType="begin"/>
      </w:r>
      <w:r w:rsidR="00823C04" w:rsidRPr="009819E7">
        <w:instrText xml:space="preserve"> REF _Ref128108285 \r \h </w:instrText>
      </w:r>
      <w:r w:rsidR="00823C04" w:rsidRPr="009819E7">
        <w:fldChar w:fldCharType="separate"/>
      </w:r>
      <w:r w:rsidR="00AF049C">
        <w:t>C.3</w:t>
      </w:r>
      <w:r w:rsidR="00823C04" w:rsidRPr="009819E7">
        <w:fldChar w:fldCharType="end"/>
      </w:r>
      <w:r w:rsidR="00823C04" w:rsidRPr="009819E7">
        <w:t>).</w:t>
      </w:r>
    </w:p>
    <w:p w14:paraId="24490C90" w14:textId="77777777" w:rsidR="008540B1" w:rsidRDefault="008540B1" w:rsidP="00BB532E">
      <w:pPr>
        <w:pStyle w:val="Indent"/>
      </w:pPr>
      <w:r w:rsidRPr="009819E7">
        <w:t xml:space="preserve">Another batch system is SGE (Sun </w:t>
      </w:r>
      <w:r w:rsidR="00D43CEB" w:rsidRPr="009819E7">
        <w:t>g</w:t>
      </w:r>
      <w:r w:rsidRPr="009819E7">
        <w:t xml:space="preserve">rid </w:t>
      </w:r>
      <w:r w:rsidR="00D43CEB" w:rsidRPr="009819E7">
        <w:t>e</w:t>
      </w:r>
      <w:r w:rsidRPr="009819E7">
        <w:t>ngine).</w:t>
      </w:r>
      <w:r w:rsidRPr="00AA5BD7">
        <w:rPr>
          <w:rStyle w:val="a7"/>
        </w:rPr>
        <w:footnoteReference w:id="21"/>
      </w:r>
      <w:r w:rsidRPr="009819E7">
        <w:t xml:space="preserve"> We do not give a description of it here, but provide a sample script to run </w:t>
      </w:r>
      <w:r w:rsidR="00535EA9" w:rsidRPr="00535EA9">
        <w:rPr>
          <w:rStyle w:val="CourierNew11pt"/>
        </w:rPr>
        <w:t>ADDA</w:t>
      </w:r>
      <w:r w:rsidRPr="009819E7">
        <w:t xml:space="preserve"> using SGE (</w:t>
      </w:r>
      <w:r w:rsidRPr="006B230D">
        <w:rPr>
          <w:rStyle w:val="CourierNew11pt"/>
        </w:rPr>
        <w:t>sample/test.sge</w:t>
      </w:r>
      <w:r w:rsidRPr="009819E7">
        <w:t>).</w:t>
      </w:r>
      <w:r w:rsidR="0025077F" w:rsidRPr="009819E7">
        <w:t xml:space="preserve"> One can easily modify it for a particular task.</w:t>
      </w:r>
    </w:p>
    <w:p w14:paraId="2173B46D" w14:textId="77777777" w:rsidR="00D91EAA" w:rsidRDefault="00A00B39" w:rsidP="0020695F">
      <w:pPr>
        <w:pStyle w:val="21"/>
      </w:pPr>
      <w:bookmarkStart w:id="29" w:name="_Ref317075789"/>
      <w:bookmarkStart w:id="30" w:name="_Toc57726398"/>
      <w:r>
        <w:t>OpenCL (</w:t>
      </w:r>
      <w:r w:rsidR="00D91EAA">
        <w:t>GPU</w:t>
      </w:r>
      <w:r>
        <w:t>)</w:t>
      </w:r>
      <w:r w:rsidR="00D91EAA">
        <w:t xml:space="preserve"> mode</w:t>
      </w:r>
      <w:bookmarkEnd w:id="29"/>
      <w:bookmarkEnd w:id="30"/>
    </w:p>
    <w:p w14:paraId="6EDD7CD8" w14:textId="727B3F28" w:rsidR="00A00B39" w:rsidRDefault="00A00B39" w:rsidP="00A00B39">
      <w:r>
        <w:t xml:space="preserve">This mode is very similar to the sequential mode, except </w:t>
      </w:r>
      <w:r w:rsidRPr="00A00B39">
        <w:rPr>
          <w:rStyle w:val="CourierNew11pt"/>
        </w:rPr>
        <w:t>ADDA</w:t>
      </w:r>
      <w:r>
        <w:t xml:space="preserve"> </w:t>
      </w:r>
      <w:r w:rsidR="00E03220">
        <w:t xml:space="preserve">executable </w:t>
      </w:r>
      <w:r>
        <w:t xml:space="preserve">is </w:t>
      </w:r>
      <w:r w:rsidR="00E03220">
        <w:t>name</w:t>
      </w:r>
      <w:r>
        <w:t>d</w:t>
      </w:r>
      <w:r w:rsidR="00E03220">
        <w:t xml:space="preserve"> </w:t>
      </w:r>
      <w:r w:rsidR="00E03220" w:rsidRPr="00A00B39">
        <w:rPr>
          <w:rStyle w:val="CourierNew11pt"/>
        </w:rPr>
        <w:t>adda_ocl</w:t>
      </w:r>
      <w:r>
        <w:t xml:space="preserve"> and part of the calculations is carried on the GPU</w:t>
      </w:r>
      <w:r w:rsidR="004C5C66">
        <w:t xml:space="preserve"> </w:t>
      </w:r>
      <w:r w:rsidR="004C5C66">
        <w:fldChar w:fldCharType="begin"/>
      </w:r>
      <w:r w:rsidR="008D3600">
        <w:instrText xml:space="preserve"> ADDIN ZOTERO_ITEM CSL_CITATION {"citationID":"2marbv89jo","properties":{"formattedCitation":"[9]","plainCitation":"[9]","noteIndex":0},"citationItems":[{"id":774,"uris":["http://zotero.org/users/4070/items/DA4QFE55"],"uri":["http://zotero.org/users/4070/items/DA4QFE55"],"itemData":{"id":774,"type":"article-journal","abstract":"The global distribution and climatology of ice clouds are among the main uncertainties in climate modeling and prediction. In order to retrieve ice cloud properties from remote sensing measurements, the scattering properties of all cloud ice particle types must be known. The discrete dipole approximation (DDA) simulates scattering of radiation by arbitrarily shaped particles and is thus suitable for cloud ice crystals. The DDA models the particle as a collection of equal dipoles on a lattice, and is computationally much more expensive than approximations restricted to more regularly shaped particles. On a single computer the calculation for an ice particle of a specific size, for a given scattering plane at one specific wavelength can take several days. We have ported the core routines of the scattering suite \"ADDA\" to the open computing language (OpenCL), a framework for programming parallel devices like PC graphics cards (graphics processing units, GPUs) or multi-core CPUs. In a typical case we can achieve a speed-up on a GPU as compared to a CPU by a factor of 5 in double precision and a factor of 15 in single precision. Spreading the work load over multiple GPUs will allow calculating the scattering properties even of large cloud ice particles.","container-title":"Journal of Computational Science","DOI":"10.1016/j.jocs.2011.05.011","ISSN":"1877-7503","issue":"3","journalAbbreviation":"J. Comput. Sci.","page":"262-271","source":"ScienceDirect","title":"Discrete dipole approximation simulations on GPUs using OpenCL – Application on cloud ice particles","URL":"http://www.sciencedirect.com/science/article/pii/S1877750311000548","volume":"2","author":[{"family":"Huntemann","given":"Marcus"},{"family":"Heygster","given":"Georg"},{"family":"Hong","given":"Gang"}],"accessed":{"date-parts":[["2011",9,6]]},"issued":{"date-parts":[["2011"]]}}}],"schema":"https://github.com/citation-style-language/schema/raw/master/csl-citation.json"} </w:instrText>
      </w:r>
      <w:r w:rsidR="004C5C66">
        <w:fldChar w:fldCharType="separate"/>
      </w:r>
      <w:r w:rsidR="007A71E9" w:rsidRPr="007A71E9">
        <w:t>[9]</w:t>
      </w:r>
      <w:r w:rsidR="004C5C66">
        <w:fldChar w:fldCharType="end"/>
      </w:r>
      <w:r>
        <w:t>.</w:t>
      </w:r>
      <w:r w:rsidR="00E03220">
        <w:t xml:space="preserve"> </w:t>
      </w:r>
      <w:r w:rsidR="00246CB2">
        <w:t>This is mostly limited to the FFT-accelerated matrix-vector product (§</w:t>
      </w:r>
      <w:r w:rsidR="00246CB2">
        <w:fldChar w:fldCharType="begin"/>
      </w:r>
      <w:r w:rsidR="00246CB2">
        <w:instrText xml:space="preserve"> REF _Ref127703429 \r \h </w:instrText>
      </w:r>
      <w:r w:rsidR="00246CB2">
        <w:fldChar w:fldCharType="separate"/>
      </w:r>
      <w:r w:rsidR="00AF049C">
        <w:t>12.2</w:t>
      </w:r>
      <w:r w:rsidR="00246CB2">
        <w:fldChar w:fldCharType="end"/>
      </w:r>
      <w:r w:rsidR="00246CB2">
        <w:t>), but we are also testing performing all other parts of the iterative solver on the GPU.</w:t>
      </w:r>
      <w:r w:rsidR="00246CB2">
        <w:rPr>
          <w:rStyle w:val="a7"/>
        </w:rPr>
        <w:footnoteReference w:id="22"/>
      </w:r>
      <w:r w:rsidR="00246CB2">
        <w:t xml:space="preserve"> In all cases</w:t>
      </w:r>
      <w:r>
        <w:t xml:space="preserve"> a </w:t>
      </w:r>
      <w:r w:rsidR="00E03220">
        <w:t>GPU</w:t>
      </w:r>
      <w:r>
        <w:t>, supporting double precision calculations, is required as well as</w:t>
      </w:r>
      <w:r w:rsidR="00E03220">
        <w:t xml:space="preserve"> recent drivers for it.</w:t>
      </w:r>
      <w:r w:rsidR="005902FF">
        <w:t xml:space="preserve"> Currently, </w:t>
      </w:r>
      <w:r w:rsidR="005902FF" w:rsidRPr="00A00B39">
        <w:rPr>
          <w:rStyle w:val="CourierNew11pt"/>
        </w:rPr>
        <w:t>ADDA</w:t>
      </w:r>
      <w:r w:rsidR="005902FF">
        <w:t xml:space="preserve"> can use only a single GPU, and will choose the first (default) one, if several GPUs are available. To use another GPU, specify its index (starting from zero) through the command line option</w:t>
      </w:r>
    </w:p>
    <w:p w14:paraId="420B585A" w14:textId="77777777" w:rsidR="005902FF" w:rsidRPr="009819E7" w:rsidRDefault="005902FF" w:rsidP="00860997">
      <w:pPr>
        <w:pStyle w:val="Commandline"/>
        <w:rPr>
          <w:rStyle w:val="TableFootnoteChar"/>
        </w:rPr>
      </w:pPr>
      <w:r>
        <w:t>-gpu</w:t>
      </w:r>
      <w:r w:rsidRPr="009819E7">
        <w:t xml:space="preserve"> </w:t>
      </w:r>
      <w:r>
        <w:t>&lt;index&gt;</w:t>
      </w:r>
    </w:p>
    <w:p w14:paraId="484949E3" w14:textId="77777777" w:rsidR="005902FF" w:rsidRDefault="005902FF" w:rsidP="005902FF">
      <w:r>
        <w:t xml:space="preserve">Therefore, several instances of </w:t>
      </w:r>
      <w:r w:rsidRPr="00A00B39">
        <w:rPr>
          <w:rStyle w:val="CourierNew11pt"/>
        </w:rPr>
        <w:t>adda_ocl</w:t>
      </w:r>
      <w:r>
        <w:t xml:space="preserve"> can be run in parallel, each using one CPU core and one GPU.</w:t>
      </w:r>
    </w:p>
    <w:p w14:paraId="3EA47776" w14:textId="402FF56A" w:rsidR="00E03220" w:rsidRPr="00E03220" w:rsidRDefault="00160D25" w:rsidP="00A00B39">
      <w:pPr>
        <w:pStyle w:val="Indent"/>
      </w:pPr>
      <w:r>
        <w:t>More details about the OpenCL</w:t>
      </w:r>
      <w:r w:rsidR="00FD1306">
        <w:t xml:space="preserve"> implementation</w:t>
      </w:r>
      <w:r>
        <w:t>, including existing limitations are described in the corresponding wiki page.</w:t>
      </w:r>
      <w:r w:rsidR="00FD1306" w:rsidRPr="00AA5BD7">
        <w:rPr>
          <w:rStyle w:val="a7"/>
        </w:rPr>
        <w:footnoteReference w:id="23"/>
      </w:r>
      <w:r>
        <w:t xml:space="preserve"> </w:t>
      </w:r>
      <w:r w:rsidR="00A00B39">
        <w:t xml:space="preserve">While </w:t>
      </w:r>
      <w:r w:rsidR="004049DC">
        <w:t>the developers</w:t>
      </w:r>
      <w:r w:rsidR="00A00B39">
        <w:t xml:space="preserve"> do </w:t>
      </w:r>
      <w:r w:rsidR="004049DC">
        <w:t>their</w:t>
      </w:r>
      <w:r w:rsidR="00A00B39">
        <w:t xml:space="preserve"> best to ensure reliability of OpenCL </w:t>
      </w:r>
      <w:r w:rsidR="00A00B39">
        <w:lastRenderedPageBreak/>
        <w:t>mode, it is a good idea to perform selected tests of this</w:t>
      </w:r>
      <w:r w:rsidR="001E2576">
        <w:t xml:space="preserve"> mode against the sequential mode on your specific hardware before performing a large set of simulations.</w:t>
      </w:r>
    </w:p>
    <w:p w14:paraId="4687B638" w14:textId="77777777" w:rsidR="00DE6DC3" w:rsidRPr="009819E7" w:rsidRDefault="00DE6DC3" w:rsidP="00DE6DC3">
      <w:pPr>
        <w:pStyle w:val="1"/>
      </w:pPr>
      <w:bookmarkStart w:id="31" w:name="_Ref128735311"/>
      <w:bookmarkStart w:id="32" w:name="_Toc148426305"/>
      <w:bookmarkStart w:id="33" w:name="_Toc57726399"/>
      <w:r w:rsidRPr="009819E7">
        <w:t xml:space="preserve">Applicability of </w:t>
      </w:r>
      <w:r w:rsidR="009C586A">
        <w:t xml:space="preserve">the </w:t>
      </w:r>
      <w:r w:rsidRPr="009819E7">
        <w:t>DDA</w:t>
      </w:r>
      <w:bookmarkEnd w:id="31"/>
      <w:bookmarkEnd w:id="32"/>
      <w:bookmarkEnd w:id="33"/>
    </w:p>
    <w:p w14:paraId="5F665FB4" w14:textId="77777777" w:rsidR="00D91EAA" w:rsidRDefault="00D91EAA" w:rsidP="0020695F">
      <w:pPr>
        <w:pStyle w:val="21"/>
      </w:pPr>
      <w:bookmarkStart w:id="34" w:name="_Ref378861811"/>
      <w:bookmarkStart w:id="35" w:name="_Toc57726400"/>
      <w:r>
        <w:t>General applicability</w:t>
      </w:r>
      <w:bookmarkEnd w:id="34"/>
      <w:bookmarkEnd w:id="35"/>
    </w:p>
    <w:p w14:paraId="757262AA" w14:textId="23FC5BC4" w:rsidR="00A454DE" w:rsidRDefault="00DE6DC3" w:rsidP="00A454DE">
      <w:r w:rsidRPr="009819E7">
        <w:t xml:space="preserve">The principal advantage of the DDA is that it is completely flexible regarding the geometry of the scatterer, being limited only by the need to use </w:t>
      </w:r>
      <w:r w:rsidR="00191004">
        <w:t xml:space="preserve">a </w:t>
      </w:r>
      <w:r w:rsidRPr="009819E7">
        <w:t xml:space="preserve">dipole size </w:t>
      </w:r>
      <m:oMath>
        <m:r>
          <w:rPr>
            <w:rFonts w:ascii="Cambria Math" w:hAnsi="Cambria Math"/>
          </w:rPr>
          <m:t>d</m:t>
        </m:r>
      </m:oMath>
      <w:r w:rsidRPr="009819E7">
        <w:t xml:space="preserve"> small compared to </w:t>
      </w:r>
      <w:r w:rsidR="005848F1">
        <w:t xml:space="preserve">both </w:t>
      </w:r>
      <w:r w:rsidRPr="009819E7">
        <w:t xml:space="preserve">any structural length in the scatterer and the wavelength </w:t>
      </w:r>
      <m:oMath>
        <m:r>
          <w:rPr>
            <w:rFonts w:ascii="Cambria Math" w:hAnsi="Cambria Math"/>
          </w:rPr>
          <m:t>λ</m:t>
        </m:r>
      </m:oMath>
      <w:r w:rsidRPr="009819E7">
        <w:t xml:space="preserve">. </w:t>
      </w:r>
      <w:r w:rsidR="00F846A1">
        <w:t xml:space="preserve">When using </w:t>
      </w:r>
      <w:r w:rsidR="00F846A1" w:rsidRPr="00F846A1">
        <w:rPr>
          <w:i/>
        </w:rPr>
        <w:t>rectangular dipoles</w:t>
      </w:r>
      <w:r w:rsidR="00F846A1">
        <w:rPr>
          <w:rStyle w:val="a7"/>
          <w:i/>
        </w:rPr>
        <w:footnoteReference w:id="24"/>
      </w:r>
      <w:r w:rsidR="00F846A1">
        <w:t>,</w:t>
      </w:r>
      <w:r w:rsidR="006D7758">
        <w:t xml:space="preserve"> </w:t>
      </w:r>
      <m:oMath>
        <m:r>
          <w:rPr>
            <w:rFonts w:ascii="Cambria Math" w:hAnsi="Cambria Math"/>
          </w:rPr>
          <m:t>d</m:t>
        </m:r>
      </m:oMath>
      <w:r w:rsidR="00F846A1">
        <w:t xml:space="preserve"> denotes the maximum span of the dipole among three axes</w:t>
      </w:r>
      <w:r w:rsidR="00050AFE">
        <w:t xml:space="preserve"> </w:t>
      </w:r>
      <w:r w:rsidR="00050AFE" w:rsidRPr="00050AFE">
        <w:t>(§</w:t>
      </w:r>
      <w:r w:rsidR="00050AFE" w:rsidRPr="00050AFE">
        <w:fldChar w:fldCharType="begin"/>
      </w:r>
      <w:r w:rsidR="00050AFE" w:rsidRPr="00050AFE">
        <w:instrText xml:space="preserve"> REF _Ref127766216 \r \h </w:instrText>
      </w:r>
      <w:r w:rsidR="00050AFE">
        <w:instrText xml:space="preserve"> \* MERGEFORMAT </w:instrText>
      </w:r>
      <w:r w:rsidR="00050AFE" w:rsidRPr="00050AFE">
        <w:fldChar w:fldCharType="separate"/>
      </w:r>
      <w:r w:rsidR="00AF049C">
        <w:t>6.2</w:t>
      </w:r>
      <w:r w:rsidR="00050AFE" w:rsidRPr="00050AFE">
        <w:fldChar w:fldCharType="end"/>
      </w:r>
      <w:r w:rsidR="00050AFE" w:rsidRPr="00050AFE">
        <w:t>)</w:t>
      </w:r>
      <w:r w:rsidR="00F846A1">
        <w:t xml:space="preserve">. </w:t>
      </w:r>
      <w:r w:rsidRPr="009819E7">
        <w:t xml:space="preserve">A </w:t>
      </w:r>
      <w:r w:rsidR="00191004">
        <w:t xml:space="preserve">large </w:t>
      </w:r>
      <w:r w:rsidRPr="009819E7">
        <w:t xml:space="preserve">number of studies devoted to the accuracy of DDA results exist, e.g. </w:t>
      </w:r>
      <w:r w:rsidR="00D130A4" w:rsidRPr="009819E7">
        <w:fldChar w:fldCharType="begin"/>
      </w:r>
      <w:r w:rsidR="008D3600">
        <w:instrText xml:space="preserve"> ADDIN ZOTERO_ITEM CSL_CITATION {"citationID":"1ygZkd3I","properties":{"unsorted":false,"formattedCitation":"[8,10\\uc0\\u8211{}19]","plainCitation":"[8,10–19]","noteIndex":0},"citationItems":[{"id":118,"uris":["http://zotero.org/users/4070/items/TKG5WSPU","http://zotero.org/users/4070/items/M8CQHV3F"],"uri":["http://zotero.org/users/4070/items/TKG5WSPU","http://zotero.org/users/4070/items/M8CQHV3F"],"itemData":{"id":118,"type":"article-journal","abstract":"The discrete-dipole approximation (DDA) for scattering calculations, including the relationship between the DDA and other methods, is reviewed. Computational considerations, i.e., the use of complex-conjugate gradient algorithms and fast-Fourier-transform methods, are discussed. We test the accuracy of the DDA by using the DDA to compute scattering and absorption by isolated, homogeneous spheres as well as by targets consisting of two contiguous spheres. It is shown that, for dielectric materials (¦m¦ </w:instrText>
      </w:r>
      <w:r w:rsidR="008D3600">
        <w:rPr>
          <w:rFonts w:ascii="Cambria Math" w:hAnsi="Cambria Math" w:cs="Cambria Math"/>
        </w:rPr>
        <w:instrText>≲</w:instrText>
      </w:r>
      <w:r w:rsidR="008D3600">
        <w:instrText xml:space="preserve"> 2), the DDA permits calculations of scattering and absorption that are accurate to within a few percent.","container-title":"Journal of the Optical Society of America A","DOI":"10.1364/JOSAA.11.001491","issue":"4","journalAbbreviation":"J. Opt. Soc. Am. A","page":"1491-1499","source":"Optical Society of America","title":"Discrete-dipole approximation for scattering calculations","URL":"http://josaa.osa.org/abstract.cfm?URI=josaa-11-4-1491","volume":"11","author":[{"family":"Draine","given":"Bruce T."},{"family":"Flatau","given":"Piotr J."}],"accessed":{"date-parts":[["2009",9,23]]},"issued":{"date-parts":[["1994",4,1]]}}},{"id":6214,"uris":["http://zotero.org/users/4070/items/V5G6UHKP"],"uri":["http://zotero.org/users/4070/items/V5G6UHKP"],"itemData":{"id":6214,"type":"article-journal","abstract":"We derive the dispersion relation for electromagnetic waves propagating on a lattice of polarizable points. From this dispersion relation we obtain a prescription for choosing dipole polarizabilities so that an infinite lattice with finite lattice spacing will mimic a continuum with dielectric constant epsilon(omega). The Discrete Dipole Approximation is used to calculate scattering and absorption by a finite target by replacing the target with an array of point dipoles. We compare different prescriptions for determining the dipole polarizabilities. We show that the most accurate results are obtained when the lattice dispersion relation is used to set the polarizabilities.","container-title":"Astrophysical Journal","DOI":"10.1086/172396","issue":"2","journalAbbreviation":"Astrophys. J.","page":"685-697","title":"Beyond Clausius–Mossotti: wave propagation on a polarizable point lattice and the discrete dipole approximation","volume":"405","author":[{"family":"Draine","given":"B. T."},{"family":"Goodman","given":"J. J."}],"issued":{"date-parts":[["1993"]]}}},{"id":4180,"uris":["http://zotero.org/users/4070/items/3Z6A525B"],"uri":["http://zotero.org/users/4070/items/3Z6A525B"],"itemData":{"id":4180,"type":"chapter","container-title":"Light Scattering by Nonspherical Particles, Theory, Measurements, and Applications","event-place":"New York","page":"131-145","publisher":"Academic Press","publisher-place":"New York","title":"The discrete dipole approximation for light scattering by irregular targets","author":[{"family":"Draine","given":"B. T."}],"editor":[{"family":"Mishchenko","given":"M. I."},{"family":"Hovenier","given":"J. W."},{"family":"Travis","given":"L. D."}],"issued":{"date-parts":[["2000"]]}}},{"id":4148,"uris":["http://zotero.org/users/4070/items/6TW5D99U"],"uri":["http://zotero.org/users/4070/items/6TW5D99U"],"itemData":{"id":4148,"type":"article-journal","abstract":"We show that it is possible to strongly increase the performance of the coupled-dipole approximation (CDA) using together two modifications of the scheme recently developed: the filtered coupled-dipoles (FCD) and the weighted discretization (WD). Greatly improved accuracy of the results is archieved, even for strong permittivity materials. Furthermore, the domain of permittivity where die method converges is strongly enlarged. Like this, absorbing scatterers or materials with high permittivity, like semiconductors or metals, can also be simulated with CDA. Finally, we show that FCD positively influences the condition of the system of equations, improving the convergence of the conjugate gradient algorithm, which strongly speeds up the factorization. (C) 1999 Elsevier Science B.V. All rights reserved","container-title":"Optics Communications","DOI":"10.1016/S0030-4018(98)00645-2","issue":"1-3","journalAbbreviation":"Opt. Commun.","page":"10-14","title":"Coupled-dipole approximation for high permittivity materials","volume":"160","author":[{"family":"Piller","given":"N. B."}],"issued":{"date-parts":[["1999"]]}}},{"id":13938,"uris":["http://zotero.org/users/4070/items/3JTFXJB5"],"uri":["http://zotero.org/users/4070/items/3JTFXJB5"],"itemData":{"id":13938,"type":"article-journal","abstract":"In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lattice.","container-title":"Physical Review E","DOI":"10.1103/PhysRevE.70.036606","journalAbbreviation":"Phys. Rev. E","page":"036606","title":"Coupled dipole method for scatterers with large permittivity","volume":"70","author":[{"family":"Chaumet","given":"P. C."},{"family":"Sentenac","given":"A."},{"family":"Rahmani","given":"A."}],"issued":{"date-parts":[["2004"]]}}},{"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G."}],"issued":{"date-parts":[["2007"]]}}},{"id":5165,"uris":["http://zotero.org/users/4070/items/6Z67XJV4"],"uri":["http://zotero.org/users/4070/items/6Z67XJV4"],"itemData":{"id":5165,"type":"article-journal","abstract":"The coupled dipole method has been used to model the S\u001634\u0013 scattering matrix element for particles of arbitrary shape. Comparison of the results of the approximate method with the exact theory for a sphere shows that the size of the units required for S\u001634\u0013 is much smaller than the size required for calculating S\u001634\u0013 with similar accuracy. Model calculations for chiral particles show that the S\u001634\u0013 matrix element depends sensitively on the exact shape, size and optical properties of the scatterer.","container-title":"Applied Optics","DOI":"10.1364/AO.28.005058","issue":"23","journalAbbreviation":"Appl. Opt.","page":"5058-5064","title":"Theoretical factors in modeling polarized light scattering by arbitrary particles","volume":"28","author":[{"family":"Singham","given":"S. B."}],"issued":{"date-parts":[["1989",12,1]]}}},{"id":15080,"uris":["http://zotero.org/users/4070/items/ZGWM8QNX"],"uri":["http://zotero.org/users/4070/items/ZGWM8QNX"],"itemData":{"id":15080,"type":"article-journal","abstract":"The coupled-dipole method is widely used to calculate the light-scattering matrix S from arbitrary particles. An important parameter in the model is the size of the dipolar subunits. Usually a size of approximately 1/10 to approximately 1/20 of the wavelength of the incident light is sufficient for accurate calculations. However, it was noted that accurate S-34 calculations require much smaller dipolar subunits. We show that this conclusion is too pessimistic, by examining the sensitivity of the S-34 elements on surface roughness of spherical particles. Furthermore we give an example of an accurate S-34 calculation with dipolar subunits as large as 1/10 of the wavelength.","container-title":"Optics Letters","DOI":"10.1364/OL.18.001211","issue":"15","journalAbbreviation":"Opt. Lett.","page":"1211-1213","title":"Dipolar unit size in coupled-dipole calculations of the scattering matrix elements","volume":"18","author":[{"family":"Hoekstra","given":"A. G."},{"family":"Sloot","given":"P. M. A."}],"issued":{"date-parts":[["1993"]]}}},{"id":276,"uris":["http://zotero.org/users/4070/items/PZTKMU2A"],"uri":["http://zotero.org/users/4070/items/PZTKMU2A"],"itemData":{"id":276,"type":"article-journal","abstract":"We studied the accuracy of volume integral equation simulations of internal fields in small particles illuminated by a monochromatic plane wave as well as the accuracy of the scattered fields. We obtained this accuracy by considering scattering by spheres and comparing the simulated internal and scattered fields with those obtained by Mie theory. The accuracy was measured in several error norms (e.g., mean and root mean square). Furthermore, the distribution of the errors within the particle was obtained. The accuracy was measured as a function of the size parameter and the refractive index of the sphere and as a function of the cube size used in the simulations. The size parameter of the sphere was as large as 10, and three refractive indices were considered. The errors in the internal field are located mostly on the surface of the sphere, and even for fine discretizations they remain relatively large. The errors depend strongly on the refractive index of the particle. If the discretization is kept constant, the errors depend only weakly on the size parameter. We also examined the case of sharp internal field resonances in the sphere. We show that the simulation is able to reproduce the resonances in the internal field, although at a slightly larger refractive index. (C) 1998 Optical Society of America. OCIS codes: 290.0290, 290.5850","container-title":"Applied Optics","DOI":"10.1364/AO.37.008482","issue":"36","journalAbbreviation":"Appl. Opt.","page":"8482-8497","title":"Accuracy of internal fields in volume integral equation simulations of light scattering","volume":"37","author":[{"family":"Hoekstra","given":"A. G."},{"family":"Rahola","given":"J."},{"family":"Sloot","given":"P. M. A."}],"issued":{"date-parts":[["1998"]]}}},{"id":15867,"uris":["http://zotero.org/users/4070/items/3FHTP827"],"uri":["http://zotero.org/users/4070/items/3FHTP827"],"itemData":{"id":15867,"type":"article-journal","abstract":"Electromagnetic scattering provides useful signatures for nonintrusive particle characterization. Scattered wave which carries characteristic information about particles is identified completely by its intensity, polarization state and phase. Recent developments in measurement techniques have enabled measurement of phase of the scattered wave which is a source of additional information about particles. In the present study, accuracy of discrete dipole approximation (DDA) in predicting amplitude and phase of scattered wave is investigated via publicly available DDSCAT code by Draine and Flatau, which is a well-established tool for DDA and has found wide range of applications in the literature due to its flexibility. DDSCAT routine is modified to enable accurate computation of phase of complex amplitude scattering matrix (ASM) elements as well as their magnitude. DDA method was implemented by using lattice dispersion relation for dipole polarizabilities, generalized prime factor algorithm for fast-Fourier transformation and pre-conditioned bi-conjugate gradient method with stabilization for the solution of the complex linear system of equations. Accuracy of ASM elements predicted by DDA is assessed on single sphere problems with various size parameters and refractive indices by validation against Mie theory solutions. Excellent agreement between predictions and exact solutions proves the reliability of the modified DDSCAT code for prediction of amplitude and phase of scattered electromagnetic wave. Applicability conditions and requirements of the present DDA application to ensure accurate prediction of complete set of scattering parameters are mapped for single spheres, on an extensive domain of size parameters and refractive indices. A correlation is presented to estimate the magnitude and phase errors associated with given size parameter, refractive index and cubic lattice subdivision. Assessment of computational time requirements for different optical constants shows that implementation of DDA with the present specifications is unfeasible for size parameters larger than 4 when Re(m) &gt; 2 and Im(m) &lt; 0.1 at the same time, due to slow convergence rate.","container-title":"Journal of Quantitative Spectroscopy and Radiative Transfer","DOI":"10.1016/j.jqsrt.2006.06.006","issue":"1","journalAbbreviation":"J. Quant. Spectrosc. Radiat. Transfer","page":"83-101","title":"Performance of discrete dipole approximation for prediction of amplitude and phase of electromagnetic scattering by particles","URL":"http://dx.doi.org/10.1016/j.jqsrt.2006.06.006","volume":"103","author":[{"family":"Ayranci","given":"I."},{"family":"Vaillon","given":"R."},{"family":"Selcuk","given":"N."}],"issued":{"date-parts":[["2007"]]}}},{"id":9723,"uris":["http://zotero.org/users/4070/items/ZDJQB3E5"],"uri":["http://zotero.org/users/4070/items/ZDJQB3E5"],"itemData":{"id":9723,"type":"article-journal","abstract":"We show that it is possible to increase the performance of the coupled-dipole approximation (CDA) for scattering by using concepts from the sampling theory. In standard CDA, the source in each discretized cell is represented by a point dipole and the corresponding scattered field given by Green's tensor. In the present approach, the source has a certain spatial extension, and the corresponding Green's tensor must be redefined. We derive these so-called filtered Green's tensors for one-dimensional (1-D), two-dimensional (2-D), and three-dimensional (3-D) systems, which forms the basis of our new scheme: the filtered coupled-dipole technique (FCD). By reducing the aliasing phenomena related to the discretization of the scatterer, we obtain with FCD a more accurate description of the original scatterer. The convergence and accuracy of FCD is assessed for 1-D, 2-D, and 3-D systems and compared to CDA results. In particular we show that, for a given discretization grid, the scattering cross section obtained with PCD is more accurate (to a factor of 100). Furthermore, the computational effort required by FCD is similar to that of CDA.","container-title":"IEEE Transactions on Antennas and Propagation","DOI":"10.1109/8.718567","issue":"8","journalAbbreviation":"IEEE Trans. Antennas Propag.","page":"1126-1137","title":"Increasing the performance of the coupled-dipole approximation: A spectral approach","volume":"46","author":[{"family":"Piller","given":"N. B."},{"family":"Martin","given":"O. J. F."}],"issued":{"date-parts":[["1998"]]}}}],"schema":"https://github.com/citation-style-language/schema/raw/master/csl-citation.json"} </w:instrText>
      </w:r>
      <w:r w:rsidR="00D130A4" w:rsidRPr="009819E7">
        <w:fldChar w:fldCharType="separate"/>
      </w:r>
      <w:r w:rsidR="00B818C9" w:rsidRPr="00B818C9">
        <w:t>[8,10–19]</w:t>
      </w:r>
      <w:r w:rsidR="00D130A4" w:rsidRPr="009819E7">
        <w:rPr>
          <w:vertAlign w:val="superscript"/>
        </w:rPr>
        <w:fldChar w:fldCharType="end"/>
      </w:r>
      <w:r w:rsidR="00191004">
        <w:t>.</w:t>
      </w:r>
      <w:r w:rsidR="005F3EC1" w:rsidRPr="009819E7">
        <w:t xml:space="preserve"> </w:t>
      </w:r>
      <w:r w:rsidR="00191004">
        <w:t>M</w:t>
      </w:r>
      <w:r w:rsidR="005F3EC1" w:rsidRPr="009819E7">
        <w:t>ost of them are reviewed in</w:t>
      </w:r>
      <w:r w:rsidR="00D130A4" w:rsidRPr="009819E7">
        <w:t xml:space="preserve"> </w:t>
      </w:r>
      <w:r w:rsidR="00D130A4" w:rsidRPr="009819E7">
        <w:fldChar w:fldCharType="begin"/>
      </w:r>
      <w:r w:rsidR="008D3600">
        <w:instrText xml:space="preserve"> ADDIN ZOTERO_ITEM CSL_CITATION {"citationID":"LQyRHQ6F","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rsidR="00D130A4" w:rsidRPr="009819E7">
        <w:fldChar w:fldCharType="separate"/>
      </w:r>
      <w:r w:rsidR="007A71E9" w:rsidRPr="007A71E9">
        <w:t>[2]</w:t>
      </w:r>
      <w:r w:rsidR="00D130A4" w:rsidRPr="009819E7">
        <w:rPr>
          <w:vertAlign w:val="superscript"/>
        </w:rPr>
        <w:fldChar w:fldCharType="end"/>
      </w:r>
      <w:r w:rsidR="00191004">
        <w:t>; h</w:t>
      </w:r>
      <w:r w:rsidRPr="009819E7">
        <w:t>ere we only give a brief overview.</w:t>
      </w:r>
      <w:r w:rsidR="00396008">
        <w:t xml:space="preserve"> </w:t>
      </w:r>
      <w:r w:rsidR="007E6467">
        <w:t>T</w:t>
      </w:r>
      <w:r w:rsidR="00396008">
        <w:t>he DDA is a “numerically exact” method</w:t>
      </w:r>
      <w:r w:rsidR="00305E86">
        <w:t xml:space="preserve">, i.e. it can reach </w:t>
      </w:r>
      <w:r w:rsidR="00FD5044">
        <w:t>any required</w:t>
      </w:r>
      <w:r w:rsidR="00305E86">
        <w:t xml:space="preserve"> accuracy </w:t>
      </w:r>
      <w:r w:rsidR="00FD5044">
        <w:t>given</w:t>
      </w:r>
      <w:r w:rsidR="00305E86">
        <w:t xml:space="preserve"> sufficient computational resources. However, </w:t>
      </w:r>
      <w:r w:rsidR="00701689">
        <w:t>the required resources are not necessarily practically acceptable.</w:t>
      </w:r>
    </w:p>
    <w:p w14:paraId="404011A3" w14:textId="77777777" w:rsidR="007D3C52" w:rsidRDefault="007D3C52" w:rsidP="007D3C52">
      <w:pPr>
        <w:pStyle w:val="Indent"/>
      </w:pPr>
      <w:r w:rsidRPr="009819E7">
        <w:t xml:space="preserve">The rule of thumb for particles </w:t>
      </w:r>
      <w:r w:rsidR="009306F5">
        <w:t xml:space="preserve">in free space </w:t>
      </w:r>
      <w:r w:rsidRPr="005943C6">
        <w:rPr>
          <w:i/>
        </w:rPr>
        <w:t>with size comparable to the wavelength</w:t>
      </w:r>
      <w:r w:rsidRPr="009819E7">
        <w:t xml:space="preserve"> is: “10 dipoles per wavelength inside the scatterer”, i.e. size of one dipole is </w:t>
      </w:r>
    </w:p>
    <w:tbl>
      <w:tblPr>
        <w:tblW w:w="5000" w:type="pct"/>
        <w:tblCellMar>
          <w:left w:w="0" w:type="dxa"/>
          <w:right w:w="0" w:type="dxa"/>
        </w:tblCellMar>
        <w:tblLook w:val="0000" w:firstRow="0" w:lastRow="0" w:firstColumn="0" w:lastColumn="0" w:noHBand="0" w:noVBand="0"/>
      </w:tblPr>
      <w:tblGrid>
        <w:gridCol w:w="9212"/>
        <w:gridCol w:w="427"/>
      </w:tblGrid>
      <w:tr w:rsidR="00C077CD" w:rsidRPr="009819E7" w14:paraId="3C8A1945" w14:textId="77777777" w:rsidTr="00D034D3">
        <w:tc>
          <w:tcPr>
            <w:tcW w:w="8640" w:type="dxa"/>
            <w:vAlign w:val="center"/>
          </w:tcPr>
          <w:p w14:paraId="74F17A0C" w14:textId="24AF452D" w:rsidR="00C077CD" w:rsidRPr="009819E7" w:rsidRDefault="00C077CD" w:rsidP="00D034D3">
            <w:pPr>
              <w:pStyle w:val="Eq"/>
            </w:pPr>
            <m:oMathPara>
              <m:oMath>
                <m:r>
                  <w:rPr>
                    <w:rFonts w:ascii="Cambria Math" w:hAnsi="Cambria Math"/>
                  </w:rPr>
                  <m:t>d</m:t>
                </m:r>
                <m:r>
                  <m:rPr>
                    <m:sty m:val="p"/>
                  </m:rPr>
                  <w:rPr>
                    <w:rFonts w:ascii="Cambria Math" w:hAnsi="Cambria Math"/>
                  </w:rPr>
                  <m:t>=</m:t>
                </m:r>
                <m:f>
                  <m:fPr>
                    <m:type m:val="lin"/>
                    <m:ctrlPr>
                      <w:rPr>
                        <w:rFonts w:ascii="Cambria Math" w:hAnsi="Cambria Math"/>
                      </w:rPr>
                    </m:ctrlPr>
                  </m:fPr>
                  <m:num>
                    <m:r>
                      <w:rPr>
                        <w:rFonts w:ascii="Cambria Math" w:hAnsi="Cambria Math"/>
                      </w:rPr>
                      <m:t>λ</m:t>
                    </m:r>
                  </m:num>
                  <m:den>
                    <m:d>
                      <m:dPr>
                        <m:ctrlPr>
                          <w:rPr>
                            <w:rFonts w:ascii="Cambria Math" w:hAnsi="Cambria Math"/>
                          </w:rPr>
                        </m:ctrlPr>
                      </m:dPr>
                      <m:e>
                        <m:r>
                          <m:rPr>
                            <m:sty m:val="p"/>
                          </m:rPr>
                          <w:rPr>
                            <w:rFonts w:ascii="Cambria Math" w:hAnsi="Cambria Math"/>
                          </w:rPr>
                          <m:t>10</m:t>
                        </m:r>
                        <m:d>
                          <m:dPr>
                            <m:begChr m:val="|"/>
                            <m:endChr m:val="|"/>
                            <m:ctrlPr>
                              <w:rPr>
                                <w:rFonts w:ascii="Cambria Math" w:hAnsi="Cambria Math"/>
                              </w:rPr>
                            </m:ctrlPr>
                          </m:dPr>
                          <m:e>
                            <m:r>
                              <w:rPr>
                                <w:rFonts w:ascii="Cambria Math" w:hAnsi="Cambria Math"/>
                              </w:rPr>
                              <m:t>m</m:t>
                            </m:r>
                          </m:e>
                        </m:d>
                      </m:e>
                    </m:d>
                  </m:den>
                </m:f>
                <m:r>
                  <w:rPr>
                    <w:rFonts w:ascii="Cambria Math" w:hAnsi="Cambria Math"/>
                  </w:rPr>
                  <m:t>,</m:t>
                </m:r>
              </m:oMath>
            </m:oMathPara>
          </w:p>
        </w:tc>
        <w:tc>
          <w:tcPr>
            <w:tcW w:w="400" w:type="dxa"/>
            <w:vAlign w:val="center"/>
          </w:tcPr>
          <w:p w14:paraId="6EE40469" w14:textId="7393B075" w:rsidR="00C077CD" w:rsidRPr="009819E7" w:rsidRDefault="00C077CD" w:rsidP="00D034D3">
            <w:pPr>
              <w:pStyle w:val="Eqnumber"/>
            </w:pPr>
            <w:bookmarkStart w:id="36" w:name="_Ref128739395"/>
            <w:r w:rsidRPr="009819E7">
              <w:t>(</w:t>
            </w:r>
            <w:r w:rsidRPr="009819E7">
              <w:fldChar w:fldCharType="begin"/>
            </w:r>
            <w:r w:rsidRPr="009819E7">
              <w:instrText xml:space="preserve"> SEQ ( \* ARABIC </w:instrText>
            </w:r>
            <w:r w:rsidRPr="009819E7">
              <w:fldChar w:fldCharType="separate"/>
            </w:r>
            <w:r w:rsidR="00AF049C">
              <w:rPr>
                <w:noProof/>
              </w:rPr>
              <w:t>1</w:t>
            </w:r>
            <w:r w:rsidRPr="009819E7">
              <w:fldChar w:fldCharType="end"/>
            </w:r>
            <w:r w:rsidRPr="009819E7">
              <w:t>)</w:t>
            </w:r>
            <w:bookmarkEnd w:id="36"/>
          </w:p>
        </w:tc>
      </w:tr>
    </w:tbl>
    <w:p w14:paraId="18F83FEA" w14:textId="652712C3" w:rsidR="007D3C52" w:rsidRPr="009819E7" w:rsidRDefault="007D3C52" w:rsidP="007D3C52">
      <w:r w:rsidRPr="009819E7">
        <w:t xml:space="preserve">where </w:t>
      </w:r>
      <m:oMath>
        <m:r>
          <w:rPr>
            <w:rFonts w:ascii="Cambria Math" w:hAnsi="Cambria Math"/>
          </w:rPr>
          <m:t>m</m:t>
        </m:r>
      </m:oMath>
      <w:r w:rsidRPr="009819E7">
        <w:t xml:space="preserve"> is refractive index of the scatterer. That is the default for </w:t>
      </w:r>
      <w:r w:rsidRPr="00535EA9">
        <w:rPr>
          <w:rStyle w:val="CourierNew11pt"/>
        </w:rPr>
        <w:t>ADDA</w:t>
      </w:r>
      <w:r w:rsidRPr="009819E7">
        <w:t xml:space="preserve">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xml:space="preserve">). The expected accuracy of cross sections is then several </w:t>
      </w:r>
      <w:r w:rsidR="00217B69" w:rsidRPr="009819E7">
        <w:t>percent</w:t>
      </w:r>
      <w:r w:rsidRPr="009819E7">
        <w:t xml:space="preserve"> (for moderate </w:t>
      </w:r>
      <m:oMath>
        <m:r>
          <w:rPr>
            <w:rFonts w:ascii="Cambria Math" w:hAnsi="Cambria Math"/>
          </w:rPr>
          <m:t>m</m:t>
        </m:r>
      </m:oMath>
      <w:r w:rsidRPr="009819E7">
        <w:t xml:space="preserve">, see below). With increasing </w:t>
      </w:r>
      <m:oMath>
        <m:r>
          <w:rPr>
            <w:rFonts w:ascii="Cambria Math" w:hAnsi="Cambria Math"/>
          </w:rPr>
          <m:t>m</m:t>
        </m:r>
      </m:oMath>
      <w:r w:rsidRPr="009819E7">
        <w:t xml:space="preserve"> the number of dipoles to di</w:t>
      </w:r>
      <w:r>
        <w:t>scretize the particle increases;</w:t>
      </w:r>
      <w:r w:rsidRPr="009819E7">
        <w:t xml:space="preserve"> moreover</w:t>
      </w:r>
      <w:r>
        <w:t>,</w:t>
      </w:r>
      <w:r w:rsidRPr="009819E7">
        <w:t xml:space="preserve"> the convergence of the iterative solver (§</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 xml:space="preserve">) becomes slower. Additionally, </w:t>
      </w:r>
      <w:r>
        <w:t xml:space="preserve">the </w:t>
      </w:r>
      <w:r w:rsidRPr="009819E7">
        <w:t xml:space="preserve">accuracy of the simulation with default dipole size </w:t>
      </w:r>
      <w:r>
        <w:t>deteriorates, and smaller, hence more dipoles</w:t>
      </w:r>
      <w:r w:rsidRPr="009819E7">
        <w:t xml:space="preserve"> must be used to improve it. Therefore, it is accepted that the refractive index should satisfy</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4002C8E9" w14:textId="77777777" w:rsidTr="00C077CD">
        <w:tc>
          <w:tcPr>
            <w:tcW w:w="8640" w:type="dxa"/>
            <w:vAlign w:val="center"/>
          </w:tcPr>
          <w:p w14:paraId="06B8B14E" w14:textId="77777777" w:rsidR="007D3C52" w:rsidRPr="009819E7" w:rsidRDefault="00600B16" w:rsidP="00A454DE">
            <w:pPr>
              <w:pStyle w:val="Eq"/>
            </w:pPr>
            <m:oMathPara>
              <m:oMath>
                <m:d>
                  <m:dPr>
                    <m:begChr m:val="|"/>
                    <m:endChr m:val="|"/>
                    <m:ctrlPr>
                      <w:rPr>
                        <w:rFonts w:ascii="Cambria Math" w:hAnsi="Cambria Math"/>
                      </w:rPr>
                    </m:ctrlPr>
                  </m:dPr>
                  <m:e>
                    <m:r>
                      <w:rPr>
                        <w:rFonts w:ascii="Cambria Math" w:hAnsi="Cambria Math"/>
                      </w:rPr>
                      <m:t>m</m:t>
                    </m:r>
                    <m:r>
                      <m:rPr>
                        <m:sty m:val="p"/>
                      </m:rPr>
                      <w:rPr>
                        <w:rFonts w:ascii="Cambria Math" w:hAnsi="Cambria Math"/>
                      </w:rPr>
                      <m:t>-1</m:t>
                    </m:r>
                  </m:e>
                </m:d>
                <m:r>
                  <m:rPr>
                    <m:sty m:val="p"/>
                  </m:rPr>
                  <w:rPr>
                    <w:rFonts w:ascii="Cambria Math" w:hAnsi="Cambria Math"/>
                  </w:rPr>
                  <m:t>&lt;2</m:t>
                </m:r>
                <m:r>
                  <w:rPr>
                    <w:rFonts w:ascii="Cambria Math" w:hAnsi="Cambria Math"/>
                  </w:rPr>
                  <m:t>.</m:t>
                </m:r>
              </m:oMath>
            </m:oMathPara>
          </w:p>
        </w:tc>
        <w:tc>
          <w:tcPr>
            <w:tcW w:w="400" w:type="dxa"/>
            <w:vAlign w:val="center"/>
          </w:tcPr>
          <w:p w14:paraId="7676A0C6" w14:textId="49C8C199" w:rsidR="007D3C52" w:rsidRPr="009819E7" w:rsidRDefault="007D3C52" w:rsidP="007D3C52">
            <w:pPr>
              <w:pStyle w:val="Eqnumber"/>
            </w:pPr>
            <w:bookmarkStart w:id="37" w:name="_Ref191458547"/>
            <w:r w:rsidRPr="009819E7">
              <w:t>(</w:t>
            </w:r>
            <w:r w:rsidRPr="009819E7">
              <w:fldChar w:fldCharType="begin"/>
            </w:r>
            <w:r w:rsidRPr="009819E7">
              <w:instrText xml:space="preserve"> SEQ ( \* ARABIC </w:instrText>
            </w:r>
            <w:r w:rsidRPr="009819E7">
              <w:fldChar w:fldCharType="separate"/>
            </w:r>
            <w:r w:rsidR="00AF049C">
              <w:rPr>
                <w:noProof/>
              </w:rPr>
              <w:t>2</w:t>
            </w:r>
            <w:r w:rsidRPr="009819E7">
              <w:fldChar w:fldCharType="end"/>
            </w:r>
            <w:r w:rsidRPr="009819E7">
              <w:t>)</w:t>
            </w:r>
            <w:bookmarkEnd w:id="37"/>
          </w:p>
        </w:tc>
      </w:tr>
    </w:tbl>
    <w:p w14:paraId="45E26B96" w14:textId="5D9251FE" w:rsidR="007D3C52" w:rsidRPr="009819E7" w:rsidRDefault="007D3C52" w:rsidP="007D3C52">
      <w:r>
        <w:t>Larger</w:t>
      </w:r>
      <w:r w:rsidRPr="009819E7">
        <w:t xml:space="preserve"> </w:t>
      </w:r>
      <m:oMath>
        <m:r>
          <w:rPr>
            <w:rFonts w:ascii="Cambria Math" w:hAnsi="Cambria Math"/>
          </w:rPr>
          <m:t>m</m:t>
        </m:r>
      </m:oMath>
      <w:r w:rsidRPr="009819E7">
        <w:t xml:space="preserve"> </w:t>
      </w:r>
      <w:r w:rsidRPr="009306F5">
        <w:rPr>
          <w:i/>
        </w:rPr>
        <w:t>can</w:t>
      </w:r>
      <w:r w:rsidRPr="009819E7">
        <w:t xml:space="preserve"> </w:t>
      </w:r>
      <w:r>
        <w:t xml:space="preserve">also </w:t>
      </w:r>
      <w:r w:rsidRPr="009819E7">
        <w:t>be simulated accurately</w:t>
      </w:r>
      <w:r>
        <w:t>. In that case,</w:t>
      </w:r>
      <w:r w:rsidRPr="009819E7">
        <w:t xml:space="preserve"> however, </w:t>
      </w:r>
      <w:r>
        <w:t xml:space="preserve">the </w:t>
      </w:r>
      <w:r w:rsidRPr="009819E7">
        <w:t xml:space="preserve">required computer resources rapidly increase with </w:t>
      </w:r>
      <m:oMath>
        <m:r>
          <w:rPr>
            <w:rFonts w:ascii="Cambria Math" w:hAnsi="Cambria Math"/>
          </w:rPr>
          <m:t>m</m:t>
        </m:r>
      </m:oMath>
      <w:r w:rsidRPr="009819E7">
        <w:t xml:space="preserve">. </w:t>
      </w:r>
      <w:r>
        <w:t xml:space="preserve">Fortunately, state-of-the-art </w:t>
      </w:r>
      <w:r w:rsidRPr="009819E7">
        <w:t>DDA formulations (§</w:t>
      </w:r>
      <w:r w:rsidRPr="009819E7">
        <w:fldChar w:fldCharType="begin"/>
      </w:r>
      <w:r w:rsidRPr="009819E7">
        <w:instrText xml:space="preserve"> REF _Ref127709963 \r \h </w:instrText>
      </w:r>
      <w:r w:rsidRPr="009819E7">
        <w:fldChar w:fldCharType="separate"/>
      </w:r>
      <w:r w:rsidR="00AF049C">
        <w:t>10</w:t>
      </w:r>
      <w:r w:rsidRPr="009819E7">
        <w:fldChar w:fldCharType="end"/>
      </w:r>
      <w:r w:rsidRPr="009819E7">
        <w:t xml:space="preserve">) </w:t>
      </w:r>
      <w:r>
        <w:t xml:space="preserve">can </w:t>
      </w:r>
      <w:r w:rsidRPr="009819E7">
        <w:t xml:space="preserve">alleviate this problem and </w:t>
      </w:r>
      <w:r>
        <w:t>render</w:t>
      </w:r>
      <w:r w:rsidRPr="009819E7">
        <w:t xml:space="preserve"> </w:t>
      </w:r>
      <w:r>
        <w:t>larger</w:t>
      </w:r>
      <w:r w:rsidRPr="009819E7">
        <w:t xml:space="preserve"> refractive indices accessible</w:t>
      </w:r>
      <w:r>
        <w:t xml:space="preserve"> to DDA simulations</w:t>
      </w:r>
      <w:r w:rsidRPr="009819E7">
        <w:t xml:space="preserve">. </w:t>
      </w:r>
      <w:r>
        <w:t xml:space="preserve">Note however that the application of the </w:t>
      </w:r>
      <w:r w:rsidRPr="009819E7">
        <w:t xml:space="preserve">DDA in this </w:t>
      </w:r>
      <w:r>
        <w:t>large-</w:t>
      </w:r>
      <m:oMath>
        <m:r>
          <w:rPr>
            <w:rFonts w:ascii="Cambria Math" w:hAnsi="Cambria Math"/>
          </w:rPr>
          <m:t>m</m:t>
        </m:r>
      </m:oMath>
      <w:r>
        <w:t xml:space="preserve"> </w:t>
      </w:r>
      <w:r w:rsidRPr="009819E7">
        <w:t xml:space="preserve">regime is </w:t>
      </w:r>
      <w:r>
        <w:t xml:space="preserve">investigated </w:t>
      </w:r>
      <w:r w:rsidRPr="009819E7">
        <w:t>much less thoroughly than for moderate refractive indices</w:t>
      </w:r>
      <w:r>
        <w:t>, and therefore warrants further studies.</w:t>
      </w:r>
    </w:p>
    <w:p w14:paraId="1A462446" w14:textId="7A78E87E" w:rsidR="00954B2B" w:rsidRPr="009819E7" w:rsidRDefault="00954B2B" w:rsidP="00DA5E69">
      <w:pPr>
        <w:ind w:firstLine="540"/>
      </w:pPr>
      <w:r w:rsidRPr="009819E7">
        <w:t xml:space="preserve">When </w:t>
      </w:r>
      <w:r w:rsidR="00191004">
        <w:t xml:space="preserve">considering </w:t>
      </w:r>
      <w:r w:rsidRPr="009819E7">
        <w:t xml:space="preserve">larger scatterers (volume-equivalent size parameter </w:t>
      </w:r>
      <m:oMath>
        <m:r>
          <w:rPr>
            <w:rFonts w:ascii="Cambria Math" w:hAnsi="Cambria Math"/>
          </w:rPr>
          <m:t>x&gt;10</m:t>
        </m:r>
      </m:oMath>
      <w:r w:rsidRPr="009819E7">
        <w:t>)</w:t>
      </w:r>
      <w:r w:rsidR="0001156B" w:rsidRPr="009819E7">
        <w:t xml:space="preserve"> t</w:t>
      </w:r>
      <w:r w:rsidR="0058563A" w:rsidRPr="009819E7">
        <w:t>he rule of thumb still applie</w:t>
      </w:r>
      <w:r w:rsidR="0001156B" w:rsidRPr="009819E7">
        <w:t>s</w:t>
      </w:r>
      <w:r w:rsidR="0058563A" w:rsidRPr="009819E7">
        <w:t xml:space="preserve">. However, it does not describe well the dependence on </w:t>
      </w:r>
      <m:oMath>
        <m:r>
          <w:rPr>
            <w:rFonts w:ascii="Cambria Math" w:hAnsi="Cambria Math"/>
          </w:rPr>
          <m:t>m</m:t>
        </m:r>
      </m:oMath>
      <w:r w:rsidR="0058563A" w:rsidRPr="009819E7">
        <w:t xml:space="preserve">. When employing the rule of thumb, errors do not significantly depend on </w:t>
      </w:r>
      <m:oMath>
        <m:r>
          <w:rPr>
            <w:rFonts w:ascii="Cambria Math" w:hAnsi="Cambria Math"/>
          </w:rPr>
          <m:t>x</m:t>
        </m:r>
      </m:oMath>
      <w:r w:rsidR="0058563A" w:rsidRPr="009819E7">
        <w:t xml:space="preserve">, but do significantly increase with </w:t>
      </w:r>
      <m:oMath>
        <m:r>
          <w:rPr>
            <w:rFonts w:ascii="Cambria Math" w:hAnsi="Cambria Math"/>
          </w:rPr>
          <m:t>m</m:t>
        </m:r>
      </m:oMath>
      <w:r w:rsidR="0058563A" w:rsidRPr="009819E7">
        <w:t xml:space="preserve"> </w:t>
      </w:r>
      <w:r w:rsidR="00D130A4" w:rsidRPr="009819E7">
        <w:fldChar w:fldCharType="begin"/>
      </w:r>
      <w:r w:rsidR="008D3600">
        <w:instrText xml:space="preserve"> ADDIN ZOTERO_ITEM CSL_CITATION {"citationID":"ZF091vXp","properties":{"unsorted":false,"formattedCitation":"[8]","plainCitation":"[8]","noteIndex":0},"citationItems":[{"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G."}],"issued":{"date-parts":[["2007"]]}}}],"schema":"https://github.com/citation-style-language/schema/raw/master/csl-citation.json"} </w:instrText>
      </w:r>
      <w:r w:rsidR="00D130A4" w:rsidRPr="009819E7">
        <w:fldChar w:fldCharType="separate"/>
      </w:r>
      <w:r w:rsidR="007A71E9" w:rsidRPr="007A71E9">
        <w:t>[8]</w:t>
      </w:r>
      <w:r w:rsidR="00D130A4" w:rsidRPr="009819E7">
        <w:rPr>
          <w:vertAlign w:val="superscript"/>
        </w:rPr>
        <w:fldChar w:fldCharType="end"/>
      </w:r>
      <w:r w:rsidR="0058563A" w:rsidRPr="009819E7">
        <w:t>. However, simulation data for large scatterer</w:t>
      </w:r>
      <w:r w:rsidR="00061630" w:rsidRPr="009819E7">
        <w:t xml:space="preserve">s </w:t>
      </w:r>
      <w:r w:rsidR="00A2463E" w:rsidRPr="009819E7">
        <w:t xml:space="preserve">is </w:t>
      </w:r>
      <w:r w:rsidR="00191004">
        <w:t xml:space="preserve">also </w:t>
      </w:r>
      <w:r w:rsidR="00A2463E" w:rsidRPr="009819E7">
        <w:t>limited;</w:t>
      </w:r>
      <w:r w:rsidR="0058563A" w:rsidRPr="009819E7">
        <w:t xml:space="preserve"> therefore</w:t>
      </w:r>
      <w:r w:rsidR="00A2463E" w:rsidRPr="009819E7">
        <w:t>,</w:t>
      </w:r>
      <w:r w:rsidR="0058563A" w:rsidRPr="009819E7">
        <w:t xml:space="preserve"> it is hard to propose any simple method to set dipole size. The maximum</w:t>
      </w:r>
      <w:r w:rsidR="00061630" w:rsidRPr="009819E7">
        <w:t xml:space="preserve"> reachable</w:t>
      </w:r>
      <w:r w:rsidR="0058563A" w:rsidRPr="009819E7">
        <w:t xml:space="preserve"> </w:t>
      </w:r>
      <m:oMath>
        <m:r>
          <w:rPr>
            <w:rFonts w:ascii="Cambria Math" w:hAnsi="Cambria Math"/>
          </w:rPr>
          <m:t>x</m:t>
        </m:r>
      </m:oMath>
      <w:r w:rsidR="0058563A" w:rsidRPr="009819E7">
        <w:t xml:space="preserve"> and </w:t>
      </w:r>
      <m:oMath>
        <m:r>
          <w:rPr>
            <w:rFonts w:ascii="Cambria Math" w:hAnsi="Cambria Math"/>
          </w:rPr>
          <m:t>m</m:t>
        </m:r>
      </m:oMath>
      <w:r w:rsidR="0058563A" w:rsidRPr="009819E7">
        <w:t xml:space="preserve"> are mostly determined by the </w:t>
      </w:r>
      <w:r w:rsidR="00061630" w:rsidRPr="009819E7">
        <w:t>available computer</w:t>
      </w:r>
      <w:r w:rsidR="0058563A" w:rsidRPr="009819E7">
        <w:t xml:space="preserve"> resources</w:t>
      </w:r>
      <w:r w:rsidR="00061630" w:rsidRPr="009819E7">
        <w:t xml:space="preserve"> (§</w:t>
      </w:r>
      <w:r w:rsidR="00061630" w:rsidRPr="009819E7">
        <w:fldChar w:fldCharType="begin"/>
      </w:r>
      <w:r w:rsidR="00061630" w:rsidRPr="009819E7">
        <w:instrText xml:space="preserve"> REF _Ref127766196 \r \h </w:instrText>
      </w:r>
      <w:r w:rsidR="00061630" w:rsidRPr="009819E7">
        <w:fldChar w:fldCharType="separate"/>
      </w:r>
      <w:r w:rsidR="00AF049C">
        <w:t>5</w:t>
      </w:r>
      <w:r w:rsidR="00061630" w:rsidRPr="009819E7">
        <w:fldChar w:fldCharType="end"/>
      </w:r>
      <w:r w:rsidR="00061630" w:rsidRPr="009819E7">
        <w:t>)</w:t>
      </w:r>
      <w:r w:rsidR="0058563A" w:rsidRPr="009819E7">
        <w:t>.</w:t>
      </w:r>
    </w:p>
    <w:p w14:paraId="0FEA4F8C" w14:textId="1A2C8FB1" w:rsidR="00954B2B" w:rsidRPr="009819E7" w:rsidRDefault="00191004" w:rsidP="00DA5E69">
      <w:pPr>
        <w:pStyle w:val="Indent"/>
      </w:pPr>
      <w:r>
        <w:t xml:space="preserve">The </w:t>
      </w:r>
      <w:r w:rsidR="00061630" w:rsidRPr="009819E7">
        <w:t xml:space="preserve">DDA is </w:t>
      </w:r>
      <w:r>
        <w:t xml:space="preserve">also </w:t>
      </w:r>
      <w:r w:rsidR="00061630" w:rsidRPr="009819E7">
        <w:t xml:space="preserve">applicable to particles smaller than the wavelength, e.g. </w:t>
      </w:r>
      <w:r w:rsidR="00954B2B" w:rsidRPr="009819E7">
        <w:t>nanoparticles</w:t>
      </w:r>
      <w:r w:rsidR="00061630" w:rsidRPr="009819E7">
        <w:t>. In some respects, it is even simpler than for larger particles, since many convergence problem</w:t>
      </w:r>
      <w:r w:rsidR="00210A63">
        <w:t>s</w:t>
      </w:r>
      <w:r w:rsidR="00061630" w:rsidRPr="009819E7">
        <w:t xml:space="preserve"> for large </w:t>
      </w:r>
      <m:oMath>
        <m:r>
          <w:rPr>
            <w:rFonts w:ascii="Cambria Math" w:hAnsi="Cambria Math"/>
          </w:rPr>
          <m:t>m</m:t>
        </m:r>
      </m:oMath>
      <w:r w:rsidR="00061630" w:rsidRPr="009819E7">
        <w:t xml:space="preserve"> are not present for small scatterers. However, </w:t>
      </w:r>
      <w:r>
        <w:t xml:space="preserve">in this regime </w:t>
      </w:r>
      <w:r w:rsidR="00061630" w:rsidRPr="009819E7">
        <w:t>there</w:t>
      </w:r>
      <w:r w:rsidR="0001156B" w:rsidRPr="009819E7">
        <w:t xml:space="preserve"> is </w:t>
      </w:r>
      <w:r>
        <w:t xml:space="preserve">an </w:t>
      </w:r>
      <w:r w:rsidR="00061630" w:rsidRPr="009819E7">
        <w:t xml:space="preserve">additional requirement for </w:t>
      </w:r>
      <m:oMath>
        <m:r>
          <w:rPr>
            <w:rFonts w:ascii="Cambria Math" w:hAnsi="Cambria Math"/>
          </w:rPr>
          <m:t>d</m:t>
        </m:r>
      </m:oMath>
      <w:r w:rsidR="00061630" w:rsidRPr="009819E7">
        <w:t xml:space="preserve"> – it should </w:t>
      </w:r>
      <w:r w:rsidR="005943C6">
        <w:t xml:space="preserve">be much smaller than any characteristic sizes of the particle (for </w:t>
      </w:r>
      <w:r w:rsidR="00061630" w:rsidRPr="009819E7">
        <w:t>adequat</w:t>
      </w:r>
      <w:r>
        <w:t>e description of</w:t>
      </w:r>
      <w:r w:rsidR="00061630" w:rsidRPr="009819E7">
        <w:t xml:space="preserve"> the </w:t>
      </w:r>
      <w:r w:rsidR="005943C6">
        <w:t xml:space="preserve">particle </w:t>
      </w:r>
      <w:r w:rsidR="00061630" w:rsidRPr="009819E7">
        <w:t>shape</w:t>
      </w:r>
      <w:r w:rsidR="005943C6">
        <w:t xml:space="preserve"> and to follow the variation of the electric field inside)</w:t>
      </w:r>
      <w:r>
        <w:t xml:space="preserve">. </w:t>
      </w:r>
      <w:r w:rsidR="00B84061">
        <w:t>Although t</w:t>
      </w:r>
      <w:r w:rsidR="0001156B" w:rsidRPr="009819E7">
        <w:t xml:space="preserve">his requirement is relevant for any scatterers, it is usually automatically satisfied </w:t>
      </w:r>
      <w:r w:rsidR="00B84061" w:rsidRPr="009819E7">
        <w:t xml:space="preserve">for larger scatterers </w:t>
      </w:r>
      <w:r w:rsidR="0001156B" w:rsidRPr="009819E7">
        <w:t>by Eq. </w:t>
      </w:r>
      <w:r w:rsidR="0001156B" w:rsidRPr="009819E7">
        <w:fldChar w:fldCharType="begin"/>
      </w:r>
      <w:r w:rsidR="0001156B" w:rsidRPr="009819E7">
        <w:instrText xml:space="preserve"> REF _Ref128739395 \h </w:instrText>
      </w:r>
      <w:r w:rsidR="0001156B" w:rsidRPr="009819E7">
        <w:fldChar w:fldCharType="separate"/>
      </w:r>
      <w:r w:rsidR="00AF049C" w:rsidRPr="009819E7">
        <w:t>(</w:t>
      </w:r>
      <w:r w:rsidR="00AF049C">
        <w:rPr>
          <w:noProof/>
        </w:rPr>
        <w:t>1</w:t>
      </w:r>
      <w:r w:rsidR="00AF049C" w:rsidRPr="009819E7">
        <w:t>)</w:t>
      </w:r>
      <w:r w:rsidR="0001156B" w:rsidRPr="009819E7">
        <w:fldChar w:fldCharType="end"/>
      </w:r>
      <w:r w:rsidR="00061630" w:rsidRPr="009819E7">
        <w:t>.</w:t>
      </w:r>
      <w:r w:rsidR="0001156B" w:rsidRPr="009819E7">
        <w:t xml:space="preserve"> For instance, for a sphere (or similar compact shape) it is recommended to use at least 10 dipoles along the smallest dimension</w:t>
      </w:r>
      <w:r w:rsidR="005F3EC1" w:rsidRPr="009819E7">
        <w:t>, no matter how small is the particle</w:t>
      </w:r>
      <w:r w:rsidR="0001156B" w:rsidRPr="009819E7">
        <w:t>.</w:t>
      </w:r>
      <w:r w:rsidR="005F3EC1" w:rsidRPr="009819E7">
        <w:t xml:space="preserve"> Smaller dipoles are required for irregularly shaped particles and/or large refractive index.</w:t>
      </w:r>
      <w:r w:rsidR="00815CAC">
        <w:t xml:space="preserve"> </w:t>
      </w:r>
      <w:r w:rsidR="00B84061">
        <w:t>The a</w:t>
      </w:r>
      <w:r w:rsidR="00815CAC">
        <w:t xml:space="preserve">ccuracy of the DDA for gold nanoparticles was studied in </w:t>
      </w:r>
      <w:r w:rsidR="00815CAC">
        <w:fldChar w:fldCharType="begin"/>
      </w:r>
      <w:r w:rsidR="008D3600">
        <w:instrText xml:space="preserve"> ADDIN ZOTERO_ITEM CSL_CITATION {"citationID":"nMJPTQUZ","properties":{"unsorted":false,"formattedCitation":"[20]","plainCitation":"[20]","noteIndex":0},"citationItems":[{"id":326,"uris":["http://zotero.org/users/4070/items/NEZUMAVT"],"uri":["http://zotero.org/users/4070/items/NEZUMAVT"],"itemData":{"id":326,"type":"article-journal","abstract":"We studied the accuracy of the discrete dipole approximation (DDA) for simulations of absorption and scattering spectra by gold nanoparticles (spheres, cubes, and rods ranging in size from 10 to 100 nm). We varied the dipole resolution and applied two DDA formulations, employing the standard lattice dispersion relation (LDR) and the relatively new filtered coupled dipoles (FCD) approach. The DDA with moderate dipole resolutions is sufficiently accurate for scattering efficiencies or positions of spectral peaks, but very inaccurate for e.g. values of absorption efficiencies in the near-IR. To keep relative errors of the latter within 10% about 10^7 dipoles per sphere are required. Surprisingly, errors for cubes are about 10 times smaller than that for spheres or rods, which we explain in terms of shape errors. The FCD is generally more accurate and leads to up to 2 times faster computations than the LDR. Therefore, we recommend FCD as the DDA formulation of choice for gold and other metallic nanoparticles.","container-title":"Journal of Nanophotonics","DOI":"10.1117/1.3335329","issue":"1","journalAbbreviation":"J. Nanophoton.","page":"041585","source":"Scitation","title":"Accuracy of the discrete dipole approximation for simulation of optical properties of gold nanoparticles","volume":"4","author":[{"family":"Yurkin","given":"M. A."},{"family":"Kanter","given":"David","non-dropping-particle":"de"},{"family":"Hoekstra","given":"Alfons G."}],"accessed":{"date-parts":[["2010",2,17]]},"issued":{"date-parts":[["2010",2,5]]}}}],"schema":"https://github.com/citation-style-language/schema/raw/master/csl-citation.json"} </w:instrText>
      </w:r>
      <w:r w:rsidR="00815CAC">
        <w:fldChar w:fldCharType="separate"/>
      </w:r>
      <w:r w:rsidR="007A71E9" w:rsidRPr="007A71E9">
        <w:t>[20]</w:t>
      </w:r>
      <w:r w:rsidR="00815CAC">
        <w:fldChar w:fldCharType="end"/>
      </w:r>
      <w:r w:rsidR="00815CAC">
        <w:t>.</w:t>
      </w:r>
      <w:r w:rsidR="00F846A1">
        <w:t xml:space="preserve"> I</w:t>
      </w:r>
      <w:r w:rsidR="006C7E67">
        <w:t xml:space="preserve">f only one or two particle dimensions are smaller than the wavelength (e.g., a plate or a rod), rectangular dipoles </w:t>
      </w:r>
      <w:r w:rsidR="00050AFE" w:rsidRPr="00050AFE">
        <w:t>(§</w:t>
      </w:r>
      <w:r w:rsidR="00050AFE" w:rsidRPr="00050AFE">
        <w:fldChar w:fldCharType="begin"/>
      </w:r>
      <w:r w:rsidR="00050AFE" w:rsidRPr="00050AFE">
        <w:instrText xml:space="preserve"> REF _Ref127766216 \r \h </w:instrText>
      </w:r>
      <w:r w:rsidR="00050AFE">
        <w:instrText xml:space="preserve"> \* MERGEFORMAT </w:instrText>
      </w:r>
      <w:r w:rsidR="00050AFE" w:rsidRPr="00050AFE">
        <w:fldChar w:fldCharType="separate"/>
      </w:r>
      <w:r w:rsidR="00AF049C">
        <w:t>6.2</w:t>
      </w:r>
      <w:r w:rsidR="00050AFE" w:rsidRPr="00050AFE">
        <w:fldChar w:fldCharType="end"/>
      </w:r>
      <w:r w:rsidR="00050AFE" w:rsidRPr="00050AFE">
        <w:t>)</w:t>
      </w:r>
      <w:r w:rsidR="006C7E67">
        <w:t xml:space="preserve"> can significantly accelerate simulations </w:t>
      </w:r>
      <w:r w:rsidR="006C7E67">
        <w:fldChar w:fldCharType="begin"/>
      </w:r>
      <w:r w:rsidR="006C7E67">
        <w:instrText xml:space="preserve"> ADDIN ZOTERO_ITEM CSL_CITATION {"citationID":"ivJX7hzK","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rsidR="006C7E67">
        <w:fldChar w:fldCharType="separate"/>
      </w:r>
      <w:r w:rsidR="006C7E67" w:rsidRPr="006C7E67">
        <w:t>[21]</w:t>
      </w:r>
      <w:r w:rsidR="006C7E67">
        <w:fldChar w:fldCharType="end"/>
      </w:r>
      <w:r w:rsidR="006C7E67">
        <w:t>.</w:t>
      </w:r>
    </w:p>
    <w:p w14:paraId="2AFA7797" w14:textId="0C1F51D9" w:rsidR="00954B2B" w:rsidRDefault="005F3EC1" w:rsidP="00DA5E69">
      <w:pPr>
        <w:pStyle w:val="Indent"/>
      </w:pPr>
      <w:r w:rsidRPr="009819E7">
        <w:t xml:space="preserve">To conclude, it is hard to estimate </w:t>
      </w:r>
      <w:r w:rsidRPr="009819E7">
        <w:rPr>
          <w:i/>
        </w:rPr>
        <w:t>a priori</w:t>
      </w:r>
      <w:r w:rsidRPr="009819E7">
        <w:t xml:space="preserve"> the accuracy of DDA simulation </w:t>
      </w:r>
      <w:r w:rsidR="00BD29E6" w:rsidRPr="009819E7">
        <w:t xml:space="preserve">for a particular particle shape, size, and refractive index, although the papers cited above do give a hint. If </w:t>
      </w:r>
      <w:r w:rsidR="00B84061">
        <w:t>one runs</w:t>
      </w:r>
      <w:r w:rsidR="00BD29E6" w:rsidRPr="009819E7">
        <w:t xml:space="preserve"> </w:t>
      </w:r>
      <w:r w:rsidR="00BD29E6" w:rsidRPr="009819E7">
        <w:lastRenderedPageBreak/>
        <w:t>a single DDA simulation, there is no better alternative than to use rule of thumb and hope that the accuracy will be similar to that of the spheres, which can be found in one of the benchmark papers (e.g.</w:t>
      </w:r>
      <w:r w:rsidR="00E254FA" w:rsidRPr="009819E7">
        <w:t xml:space="preserve"> </w:t>
      </w:r>
      <w:r w:rsidR="00E254FA" w:rsidRPr="009819E7">
        <w:fldChar w:fldCharType="begin"/>
      </w:r>
      <w:r w:rsidR="008D3600">
        <w:instrText xml:space="preserve"> ADDIN ZOTERO_ITEM CSL_CITATION {"citationID":"SchHBHXt","properties":{"formattedCitation":"[8,13,18]","plainCitation":"[8,13,18]","noteIndex":0},"citationItems":[{"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G."}],"issued":{"date-parts":[["2007"]]}}},{"id":15867,"uris":["http://zotero.org/users/4070/items/3FHTP827"],"uri":["http://zotero.org/users/4070/items/3FHTP827"],"itemData":{"id":15867,"type":"article-journal","abstract":"Electromagnetic scattering provides useful signatures for nonintrusive particle characterization. Scattered wave which carries characteristic information about particles is identified completely by its intensity, polarization state and phase. Recent developments in measurement techniques have enabled measurement of phase of the scattered wave which is a source of additional information about particles. In the present study, accuracy of discrete dipole approximation (DDA) in predicting amplitude and phase of scattered wave is investigated via publicly available DDSCAT code by Draine and Flatau, which is a well-established tool for DDA and has found wide range of applications in the literature due to its flexibility. DDSCAT routine is modified to enable accurate computation of phase of complex amplitude scattering matrix (ASM) elements as well as their magnitude. DDA method was implemented by using lattice dispersion relation for dipole polarizabilities, generalized prime factor algorithm for fast-Fourier transformation and pre-conditioned bi-conjugate gradient method with stabilization for the solution of the complex linear system of equations. Accuracy of ASM elements predicted by DDA is assessed on single sphere problems with various size parameters and refractive indices by validation against Mie theory solutions. Excellent agreement between predictions and exact solutions proves the reliability of the modified DDSCAT code for prediction of amplitude and phase of scattered electromagnetic wave. Applicability conditions and requirements of the present DDA application to ensure accurate prediction of complete set of scattering parameters are mapped for single spheres, on an extensive domain of size parameters and refractive indices. A correlation is presented to estimate the magnitude and phase errors associated with given size parameter, refractive index and cubic lattice subdivision. Assessment of computational time requirements for different optical constants shows that implementation of DDA with the present specifications is unfeasible for size parameters larger than 4 when Re(m) &gt; 2 and Im(m) &lt; 0.1 at the same time, due to slow convergence rate.","container-title":"Journal of Quantitative Spectroscopy and Radiative Transfer","DOI":"10.1016/j.jqsrt.2006.06.006","issue":"1","journalAbbreviation":"J. Quant. Spectrosc. Radiat. Transfer","page":"83-101","title":"Performance of discrete dipole approximation for prediction of amplitude and phase of electromagnetic scattering by particles","URL":"http://dx.doi.org/10.1016/j.jqsrt.2006.06.006","volume":"103","author":[{"family":"Ayranci","given":"I."},{"family":"Vaillon","given":"R."},{"family":"Selcuk","given":"N."}],"issued":{"date-parts":[["2007"]]}}},{"id":4148,"uris":["http://zotero.org/users/4070/items/6TW5D99U"],"uri":["http://zotero.org/users/4070/items/6TW5D99U"],"itemData":{"id":4148,"type":"article-journal","abstract":"We show that it is possible to strongly increase the performance of the coupled-dipole approximation (CDA) using together two modifications of the scheme recently developed: the filtered coupled-dipoles (FCD) and the weighted discretization (WD). Greatly improved accuracy of the results is archieved, even for strong permittivity materials. Furthermore, the domain of permittivity where die method converges is strongly enlarged. Like this, absorbing scatterers or materials with high permittivity, like semiconductors or metals, can also be simulated with CDA. Finally, we show that FCD positively influences the condition of the system of equations, improving the convergence of the conjugate gradient algorithm, which strongly speeds up the factorization. (C) 1999 Elsevier Science B.V. All rights reserved","container-title":"Optics Communications","DOI":"10.1016/S0030-4018(98)00645-2","issue":"1-3","journalAbbreviation":"Opt. Commun.","page":"10-14","title":"Coupled-dipole approximation for high permittivity materials","volume":"160","author":[{"family":"Piller","given":"N. B."}],"issued":{"date-parts":[["1999"]]}}}],"schema":"https://github.com/citation-style-language/schema/raw/master/csl-citation.json"} </w:instrText>
      </w:r>
      <w:r w:rsidR="00E254FA" w:rsidRPr="009819E7">
        <w:fldChar w:fldCharType="separate"/>
      </w:r>
      <w:r w:rsidR="007A71E9" w:rsidRPr="007A71E9">
        <w:t>[8,13,18]</w:t>
      </w:r>
      <w:r w:rsidR="00E254FA" w:rsidRPr="009819E7">
        <w:rPr>
          <w:vertAlign w:val="superscript"/>
        </w:rPr>
        <w:fldChar w:fldCharType="end"/>
      </w:r>
      <w:r w:rsidR="00BD29E6" w:rsidRPr="009819E7">
        <w:t xml:space="preserve">). However, if </w:t>
      </w:r>
      <w:r w:rsidR="00B84061">
        <w:t xml:space="preserve">one </w:t>
      </w:r>
      <w:r w:rsidR="00BD29E6" w:rsidRPr="009819E7">
        <w:t>plan</w:t>
      </w:r>
      <w:r w:rsidR="00B84061">
        <w:t>s</w:t>
      </w:r>
      <w:r w:rsidR="00BD29E6" w:rsidRPr="009819E7">
        <w:t xml:space="preserve"> a series of simulations for similar particles, </w:t>
      </w:r>
      <w:r w:rsidR="00193AC1" w:rsidRPr="009819E7">
        <w:t>especially outside of the usual DDA application domain [Eq.</w:t>
      </w:r>
      <w:r w:rsidR="00A2463E" w:rsidRPr="009819E7">
        <w:t> </w:t>
      </w:r>
      <w:r w:rsidR="00193AC1" w:rsidRPr="009819E7">
        <w:fldChar w:fldCharType="begin"/>
      </w:r>
      <w:r w:rsidR="00193AC1" w:rsidRPr="009819E7">
        <w:instrText xml:space="preserve"> REF _Ref191458547 \h </w:instrText>
      </w:r>
      <w:r w:rsidR="00193AC1" w:rsidRPr="009819E7">
        <w:fldChar w:fldCharType="separate"/>
      </w:r>
      <w:r w:rsidR="00AF049C" w:rsidRPr="009819E7">
        <w:t>(</w:t>
      </w:r>
      <w:r w:rsidR="00AF049C">
        <w:rPr>
          <w:noProof/>
        </w:rPr>
        <w:t>2</w:t>
      </w:r>
      <w:r w:rsidR="00AF049C" w:rsidRPr="009819E7">
        <w:t>)</w:t>
      </w:r>
      <w:r w:rsidR="00193AC1" w:rsidRPr="009819E7">
        <w:fldChar w:fldCharType="end"/>
      </w:r>
      <w:r w:rsidR="00193AC1" w:rsidRPr="009819E7">
        <w:t xml:space="preserve">], </w:t>
      </w:r>
      <w:r w:rsidR="00BD29E6" w:rsidRPr="009819E7">
        <w:t xml:space="preserve">it is </w:t>
      </w:r>
      <w:r w:rsidR="00193AC1" w:rsidRPr="009819E7">
        <w:t xml:space="preserve">highly </w:t>
      </w:r>
      <w:r w:rsidR="00BD29E6" w:rsidRPr="009819E7">
        <w:t>recommended to perform a</w:t>
      </w:r>
      <w:r w:rsidR="00B84061">
        <w:t>n</w:t>
      </w:r>
      <w:r w:rsidR="00BD29E6" w:rsidRPr="009819E7">
        <w:t xml:space="preserve"> accuracy study. For that </w:t>
      </w:r>
      <w:r w:rsidR="00B84061">
        <w:t xml:space="preserve">one should </w:t>
      </w:r>
      <w:r w:rsidR="00BD29E6" w:rsidRPr="009819E7">
        <w:t xml:space="preserve">choose a single test particle and perform DDA simulations with different </w:t>
      </w:r>
      <m:oMath>
        <m:r>
          <w:rPr>
            <w:rFonts w:ascii="Cambria Math" w:hAnsi="Cambria Math"/>
          </w:rPr>
          <m:t>d</m:t>
        </m:r>
      </m:oMath>
      <w:r w:rsidR="00BD29E6" w:rsidRPr="009819E7">
        <w:t xml:space="preserve">, both smaller and larger than proposed by the rule of thumb. </w:t>
      </w:r>
      <w:r w:rsidR="006A07E9">
        <w:t xml:space="preserve">The </w:t>
      </w:r>
      <w:r w:rsidR="00BD29E6" w:rsidRPr="009819E7">
        <w:t>estimate</w:t>
      </w:r>
      <w:r w:rsidR="006A07E9">
        <w:t xml:space="preserve"> of</w:t>
      </w:r>
      <w:r w:rsidR="00BD29E6" w:rsidRPr="009819E7">
        <w:t xml:space="preserve"> </w:t>
      </w:r>
      <m:oMath>
        <m:r>
          <w:rPr>
            <w:rFonts w:ascii="Cambria Math" w:hAnsi="Cambria Math"/>
          </w:rPr>
          <m:t>d</m:t>
        </m:r>
      </m:oMath>
      <w:r w:rsidR="00BD29E6" w:rsidRPr="009819E7">
        <w:t xml:space="preserve"> required for</w:t>
      </w:r>
      <w:r w:rsidR="006A07E9">
        <w:t xml:space="preserve"> a</w:t>
      </w:r>
      <w:r w:rsidR="00BD29E6" w:rsidRPr="009819E7">
        <w:t xml:space="preserve"> particular accuracy</w:t>
      </w:r>
      <w:r w:rsidR="006A07E9">
        <w:t xml:space="preserve"> can be obtained from a variation of results with decreasing </w:t>
      </w:r>
      <m:oMath>
        <m:r>
          <w:rPr>
            <w:rFonts w:ascii="Cambria Math" w:hAnsi="Cambria Math"/>
          </w:rPr>
          <m:t>d</m:t>
        </m:r>
      </m:oMath>
      <w:r w:rsidR="00BD29E6" w:rsidRPr="009819E7">
        <w:t xml:space="preserve">. </w:t>
      </w:r>
      <w:r w:rsidR="003C58E1" w:rsidRPr="009819E7">
        <w:t xml:space="preserve">You may also make the estimation much more rigorous by using </w:t>
      </w:r>
      <w:r w:rsidR="006A07E9">
        <w:t xml:space="preserve">an </w:t>
      </w:r>
      <w:r w:rsidR="003C58E1" w:rsidRPr="009819E7">
        <w:t xml:space="preserve">extrapolation technique, as </w:t>
      </w:r>
      <w:r w:rsidR="006A07E9">
        <w:t>proposed</w:t>
      </w:r>
      <w:r w:rsidR="003C58E1" w:rsidRPr="009819E7">
        <w:t xml:space="preserve"> by Yurkin </w:t>
      </w:r>
      <w:r w:rsidR="003C58E1" w:rsidRPr="009819E7">
        <w:rPr>
          <w:i/>
        </w:rPr>
        <w:t>et al.</w:t>
      </w:r>
      <w:r w:rsidR="00E254FA" w:rsidRPr="009819E7">
        <w:t xml:space="preserve"> </w:t>
      </w:r>
      <w:r w:rsidR="00E254FA" w:rsidRPr="009819E7">
        <w:fldChar w:fldCharType="begin"/>
      </w:r>
      <w:r w:rsidR="006C7E67">
        <w:instrText xml:space="preserve"> ADDIN ZOTERO_ITEM CSL_CITATION {"citationID":"GTSCM6G6","properties":{"formattedCitation":"[22]","plainCitation":"[22]","noteIndex":0},"citationItems":[{"id":2517,"uris":["http://zotero.org/users/4070/items/AC9AR7F3"],"uri":["http://zotero.org/users/4070/items/AC9AR7F3"],"itemData":{"id":2517,"type":"article-journal","abstract":"We propose an extrapolation technique that allows accuracy improvement of discrete dipole approximation computations. The performance of this technique was studied empirically on the basis of extensive simulations for five test cases using many different discretizations. The quality of the extrapolation improves with refining discretization, reaching extraordinary performance especially for cubically shaped particles. A 2-order-ofmagnitude decrease of error was demonstrated. We also propose estimates of the extrapolation error, which were proven to be reliable. Finally, we propose a simple method to directly separate shape and discretization errors and illustrated this for one test case.","container-title":"Journal of the Optical Society of America A","DOI":"10.1364/JOSAA.23.002592","issue":"10","journalAbbreviation":"J. Opt. Soc. Am. A","page":"2592-2601","title":"Convergence of the discrete dipole approximation. II. An extrapolation technique to increase the accuracy","URL":"http://dx.doi.org/10.1364/JOSAA.23.002592","volume":"23","author":[{"family":"Yurkin","given":"M. A."},{"family":"Maltsev","given":"V. P."},{"family":"Hoekstra","given":"A. G."}],"issued":{"date-parts":[["2006"]]}}}],"schema":"https://github.com/citation-style-language/schema/raw/master/csl-citation.json"} </w:instrText>
      </w:r>
      <w:r w:rsidR="00E254FA" w:rsidRPr="009819E7">
        <w:fldChar w:fldCharType="separate"/>
      </w:r>
      <w:r w:rsidR="006C7E67" w:rsidRPr="006C7E67">
        <w:t>[22]</w:t>
      </w:r>
      <w:r w:rsidR="00E254FA" w:rsidRPr="009819E7">
        <w:rPr>
          <w:vertAlign w:val="superscript"/>
        </w:rPr>
        <w:fldChar w:fldCharType="end"/>
      </w:r>
      <w:r w:rsidR="006A07E9">
        <w:t xml:space="preserve"> and applied in </w:t>
      </w:r>
      <w:r w:rsidR="006A07E9">
        <w:fldChar w:fldCharType="begin"/>
      </w:r>
      <w:r w:rsidR="006C7E67">
        <w:instrText xml:space="preserve"> ADDIN ZOTERO_ITEM CSL_CITATION {"citationID":"2b97h77g8v","properties":{"formattedCitation":"[20,23,24]","plainCitation":"[20,23,24]","noteIndex":0},"citationItems":[{"id":7735,"uris":["http://zotero.org/users/4070/items/ATSZIXPW"],"uri":["http://zotero.org/users/4070/items/ATSZIXPW"],"itemData":{"id":7735,"type":"article-journal","abstract":"We compare the discrete dipole approximation (DDA) and the finite difference time domain (FDTD) method for simulating light scattering of spheres in a range of size parameters x up to 80 and refractive indices m up to 2. Using parallel implementations of both methods, we require them to reach a certain accuracy goal for scattering quantities and then compare their performance. We show that relative performance sharply depends on m. The DDA is faster for smaller m, while the FDTD for larger values of m. The break-even point lies at m = 1.4. We also compare the performance of both methods for a few particular biological cells, resulting in the same conclusions as for optically soft spheres.","container-title":"Optics Express","DOI":"10.1364/OE.15.017902","issue":"26","journalAbbreviation":"Opt. Express","page":"17902-17911","title":"Systematic comparison of the discrete dipole approximation and the finite difference time domain method for large dielectric scatterers","URL":"http://dx.doi.org/10.1364/OE.15.017902","volume":"15","author":[{"family":"Yurkin","given":"M. A."},{"family":"Hoekstra","given":"A. G."},{"family":"Brock","given":"R. S."},{"family":"Lu","given":"J. Q."}],"issued":{"date-parts":[["2007"]]}}},{"id":326,"uris":["http://zotero.org/users/4070/items/NEZUMAVT"],"uri":["http://zotero.org/users/4070/items/NEZUMAVT"],"itemData":{"id":326,"type":"article-journal","abstract":"We studied the accuracy of the discrete dipole approximation (DDA) for simulations of absorption and scattering spectra by gold nanoparticles (spheres, cubes, and rods ranging in size from 10 to 100 nm). We varied the dipole resolution and applied two DDA formulations, employing the standard lattice dispersion relation (LDR) and the relatively new filtered coupled dipoles (FCD) approach. The DDA with moderate dipole resolutions is sufficiently accurate for scattering efficiencies or positions of spectral peaks, but very inaccurate for e.g. values of absorption efficiencies in the near-IR. To keep relative errors of the latter within 10% about 10^7 dipoles per sphere are required. Surprisingly, errors for cubes are about 10 times smaller than that for spheres or rods, which we explain in terms of shape errors. The FCD is generally more accurate and leads to up to 2 times faster computations than the LDR. Therefore, we recommend FCD as the DDA formulation of choice for gold and other metallic nanoparticles.","container-title":"Journal of Nanophotonics","DOI":"10.1117/1.3335329","issue":"1","journalAbbreviation":"J. Nanophoton.","page":"041585","source":"Scitation","title":"Accuracy of the discrete dipole approximation for simulation of optical properties of gold nanoparticles","volume":"4","author":[{"family":"Yurkin","given":"M. A."},{"family":"Kanter","given":"David","non-dropping-particle":"de"},{"family":"Hoekstra","given":"Alfons G."}],"accessed":{"date-parts":[["2010",2,17]]},"issued":{"date-parts":[["2010",2,5]]}}},{"id":126,"uris":["http://zotero.org/users/4070/items/5H8EH86J"],"uri":["http://zotero.org/users/4070/items/5H8EH86J"],"itemData":{"id":126,"type":"article-journal","abstract":"We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FCD.","container-title":"Physical Review E","DOI":"10.1103/PhysRevE.82.036703","issue":"3","journalAbbreviation":"Phys. Rev. E","page":"036703","title":"Application of the discrete dipole approximation to very large refractive indices: Filtered coupled dipoles revived","URL":"http://pre.aps.org/abstract/PRE/v82/i3/e036703","volume":"82","author":[{"family":"Yurkin","given":"M. A."},{"family":"Min","given":"M."},{"family":"Hoekstra","given":"A. G."}],"issued":{"date-parts":[["2010"]]}}}],"schema":"https://github.com/citation-style-language/schema/raw/master/csl-citation.json"} </w:instrText>
      </w:r>
      <w:r w:rsidR="006A07E9">
        <w:fldChar w:fldCharType="separate"/>
      </w:r>
      <w:r w:rsidR="006C7E67" w:rsidRPr="006C7E67">
        <w:t>[20,23,24]</w:t>
      </w:r>
      <w:r w:rsidR="006A07E9">
        <w:fldChar w:fldCharType="end"/>
      </w:r>
      <w:r w:rsidR="003C58E1" w:rsidRPr="009819E7">
        <w:t>.</w:t>
      </w:r>
    </w:p>
    <w:p w14:paraId="65CAAB81" w14:textId="66D414AF" w:rsidR="00512E65" w:rsidRPr="009819E7" w:rsidRDefault="00512E65" w:rsidP="00DA5E69">
      <w:pPr>
        <w:pStyle w:val="Indent"/>
      </w:pPr>
      <w:r>
        <w:t>Finally, i</w:t>
      </w:r>
      <w:r w:rsidRPr="009819E7">
        <w:t xml:space="preserve">t is important to note that </w:t>
      </w:r>
      <w:r>
        <w:t xml:space="preserve">the price paid for versatility of the DDA is its large computational costs, even for “simple” scatterers. Thus, in certain cases </w:t>
      </w:r>
      <w:r w:rsidRPr="009819E7">
        <w:t>other</w:t>
      </w:r>
      <w:r>
        <w:t xml:space="preserve"> (more specialized)</w:t>
      </w:r>
      <w:r w:rsidRPr="009819E7">
        <w:t xml:space="preserve"> methods </w:t>
      </w:r>
      <w:r>
        <w:t>will</w:t>
      </w:r>
      <w:r w:rsidRPr="009819E7">
        <w:t xml:space="preserve"> clearly </w:t>
      </w:r>
      <w:r>
        <w:t xml:space="preserve">be </w:t>
      </w:r>
      <w:r w:rsidRPr="009819E7">
        <w:t xml:space="preserve">superior to </w:t>
      </w:r>
      <w:r>
        <w:t xml:space="preserve">the DDA. A review of relevant comparative studies is given in </w:t>
      </w:r>
      <w:r w:rsidRPr="00C8139E">
        <w:fldChar w:fldCharType="begin"/>
      </w:r>
      <w:r w:rsidR="008D3600">
        <w:instrText xml:space="preserve"> ADDIN ZOTERO_ITEM CSL_CITATION {"citationID":"iFVDx01a","properties":{"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rsidRPr="00C8139E">
        <w:fldChar w:fldCharType="separate"/>
      </w:r>
      <w:r w:rsidR="007A71E9" w:rsidRPr="007A71E9">
        <w:t>[2]</w:t>
      </w:r>
      <w:r w:rsidRPr="00C8139E">
        <w:rPr>
          <w:vertAlign w:val="superscript"/>
        </w:rPr>
        <w:fldChar w:fldCharType="end"/>
      </w:r>
      <w:r>
        <w:t xml:space="preserve">. Additionally, it was shown that the DDA performs exceptionally well for large index-matching particles (e.g. biological cells in a liquid medium). In this regime the DDA is 10 to 100 times faster than a (general-purpose) finite-difference time-domain method when required to reach the same accuracy </w:t>
      </w:r>
      <w:r>
        <w:fldChar w:fldCharType="begin"/>
      </w:r>
      <w:r w:rsidR="006C7E67">
        <w:instrText xml:space="preserve"> ADDIN ZOTERO_ITEM CSL_CITATION {"citationID":"Ro0gMuSW","properties":{"formattedCitation":"[23]","plainCitation":"[23]","noteIndex":0},"citationItems":[{"id":7735,"uris":["http://zotero.org/users/4070/items/ATSZIXPW"],"uri":["http://zotero.org/users/4070/items/ATSZIXPW"],"itemData":{"id":7735,"type":"article-journal","abstract":"We compare the discrete dipole approximation (DDA) and the finite difference time domain (FDTD) method for simulating light scattering of spheres in a range of size parameters x up to 80 and refractive indices m up to 2. Using parallel implementations of both methods, we require them to reach a certain accuracy goal for scattering quantities and then compare their performance. We show that relative performance sharply depends on m. The DDA is faster for smaller m, while the FDTD for larger values of m. The break-even point lies at m = 1.4. We also compare the performance of both methods for a few particular biological cells, resulting in the same conclusions as for optically soft spheres.","container-title":"Optics Express","DOI":"10.1364/OE.15.017902","issue":"26","journalAbbreviation":"Opt. Express","page":"17902-17911","title":"Systematic comparison of the discrete dipole approximation and the finite difference time domain method for large dielectric scatterers","URL":"http://dx.doi.org/10.1364/OE.15.017902","volume":"15","author":[{"family":"Yurkin","given":"M. A."},{"family":"Hoekstra","given":"A. G."},{"family":"Brock","given":"R. S."},{"family":"Lu","given":"J. Q."}],"issued":{"date-parts":[["2007"]]}}}],"schema":"https://github.com/citation-style-language/schema/raw/master/csl-citation.json"} </w:instrText>
      </w:r>
      <w:r>
        <w:fldChar w:fldCharType="separate"/>
      </w:r>
      <w:r w:rsidR="006C7E67" w:rsidRPr="006C7E67">
        <w:t>[23]</w:t>
      </w:r>
      <w:r>
        <w:fldChar w:fldCharType="end"/>
      </w:r>
      <w:r>
        <w:t xml:space="preserve">, and is comparable in speed to the discrete sources method for red blood cells </w:t>
      </w:r>
      <w:r>
        <w:fldChar w:fldCharType="begin"/>
      </w:r>
      <w:r w:rsidR="006C7E67">
        <w:instrText xml:space="preserve"> ADDIN ZOTERO_ITEM CSL_CITATION {"citationID":"213xUZED","properties":{"formattedCitation":"[25]","plainCitation":"[25]","noteIndex":0},"citationItems":[{"id":337,"uris":["http://zotero.org/users/4070/items/8TIE9A93"],"uri":["http://zotero.org/users/4070/items/8TIE9A93"],"itemData":{"id":337,"type":"article-journal","abstract":"The discrete sources method (DSM) and the discrete dipole approximation (DDA) were compared for simulation of light scattering by a red blood cell (RBC) model. We considered RBCs with diameters up to 8 µm (size parameter up to 38), relative refractive indices 1.03 and 1.06, and two different orientations. The agreement in the angle-resolved S11 element of the Mueller matrix obtained by these methods is generally good, but it deteriorates with increasing scattering angle, diameter and refractive index of a RBC. Based on the DDA simulations with very fine discretization (up to 93 dipoles per wavelength) for a single RBC, we attributed most of the disagreement to the DSM, which results contain high-frequency ripples. For a single orientation of a RBC the DDA is comparable to or faster than the DSM. However, the relation is reversed when a set of particle orientations need to be simulated at once. Moreover, the DSM requires about an order of magnitude less computer memory. At present, application of the DSM for massive calculation of light scattering patterns of RBCs is hampered by its limitations in size parameter of a RBC due to the high number of harmonics used for calculations.","container-title":"Optics Express","DOI":"10.1364/OE.18.005681","issue":"6","journalAbbreviation":"Opt. Express","page":"5681-5690","title":"Comparison of the discrete dipole approximation and the discrete source method for simulation of light scattering by red blood cells","volume":"18","author":[{"family":"Gilev","given":"K. V."},{"family":"Eremina","given":"E."},{"family":"Yurkin","given":"M. A."},{"family":"Maltsev","given":"V. P."}],"issued":{"date-parts":[["2010"]]}}}],"schema":"https://github.com/citation-style-language/schema/raw/master/csl-citation.json"} </w:instrText>
      </w:r>
      <w:r>
        <w:fldChar w:fldCharType="separate"/>
      </w:r>
      <w:r w:rsidR="006C7E67" w:rsidRPr="006C7E67">
        <w:t>[25]</w:t>
      </w:r>
      <w:r>
        <w:fldChar w:fldCharType="end"/>
      </w:r>
      <w:r>
        <w:t>, where the latter method explicitly employs the axisymmetry of the problem.</w:t>
      </w:r>
    </w:p>
    <w:p w14:paraId="2B2250ED" w14:textId="77777777" w:rsidR="00D91EAA" w:rsidRDefault="00D91EAA" w:rsidP="0020695F">
      <w:pPr>
        <w:pStyle w:val="21"/>
      </w:pPr>
      <w:bookmarkStart w:id="38" w:name="_Ref380524363"/>
      <w:bookmarkStart w:id="39" w:name="_Toc57726401"/>
      <w:r>
        <w:t>Extensions of the DDA</w:t>
      </w:r>
      <w:bookmarkEnd w:id="38"/>
      <w:bookmarkEnd w:id="39"/>
    </w:p>
    <w:p w14:paraId="5E875E80" w14:textId="41EF083E" w:rsidR="00954B2B" w:rsidRDefault="00512E65" w:rsidP="00512E65">
      <w:r>
        <w:t>I</w:t>
      </w:r>
      <w:r w:rsidR="003C58E1" w:rsidRPr="009819E7">
        <w:t xml:space="preserve">n its original form </w:t>
      </w:r>
      <w:r>
        <w:t xml:space="preserve">the DDA </w:t>
      </w:r>
      <w:r w:rsidR="003C58E1" w:rsidRPr="009819E7">
        <w:t>is derived for finite particles</w:t>
      </w:r>
      <w:r>
        <w:t xml:space="preserve"> (or a set of several finite particles)</w:t>
      </w:r>
      <w:r w:rsidR="003C58E1" w:rsidRPr="009819E7">
        <w:t xml:space="preserve"> in vacuum. However, it is </w:t>
      </w:r>
      <w:r>
        <w:t>also</w:t>
      </w:r>
      <w:r w:rsidR="003C58E1" w:rsidRPr="009819E7">
        <w:t xml:space="preserve"> applicable to finite particles </w:t>
      </w:r>
      <w:r w:rsidR="000B3676" w:rsidRPr="009819E7">
        <w:t>embedded</w:t>
      </w:r>
      <w:r w:rsidR="003C58E1" w:rsidRPr="009819E7">
        <w:t xml:space="preserve"> in </w:t>
      </w:r>
      <w:r w:rsidR="000B3676" w:rsidRPr="009819E7">
        <w:t xml:space="preserve">a </w:t>
      </w:r>
      <w:r w:rsidR="003C58E1" w:rsidRPr="009819E7">
        <w:t xml:space="preserve">homogeneous non-absorbing </w:t>
      </w:r>
      <w:r w:rsidR="000B3676" w:rsidRPr="009819E7">
        <w:t xml:space="preserve">dielectric </w:t>
      </w:r>
      <w:r w:rsidR="003C58E1" w:rsidRPr="009819E7">
        <w:t>medium</w:t>
      </w:r>
      <w:r w:rsidR="000B3676" w:rsidRPr="009819E7">
        <w:t xml:space="preserve"> (refractive index </w:t>
      </w:r>
      <m:oMath>
        <m:sSub>
          <m:sSubPr>
            <m:ctrlPr>
              <w:rPr>
                <w:rFonts w:ascii="Cambria Math" w:hAnsi="Cambria Math"/>
                <w:i/>
              </w:rPr>
            </m:ctrlPr>
          </m:sSubPr>
          <m:e>
            <m:r>
              <w:rPr>
                <w:rFonts w:ascii="Cambria Math" w:hAnsi="Cambria Math"/>
              </w:rPr>
              <m:t>m</m:t>
            </m:r>
          </m:e>
          <m:sub>
            <m:r>
              <w:rPr>
                <w:rFonts w:ascii="Cambria Math" w:hAnsi="Cambria Math"/>
                <w:vertAlign w:val="subscript"/>
              </w:rPr>
              <m:t>0</m:t>
            </m:r>
          </m:sub>
        </m:sSub>
      </m:oMath>
      <w:r w:rsidR="000B3676" w:rsidRPr="009819E7">
        <w:t xml:space="preserve">). To account for the medium one should replace </w:t>
      </w:r>
      <w:r w:rsidR="00471818">
        <w:t>all</w:t>
      </w:r>
      <w:r w:rsidR="000B3676" w:rsidRPr="009819E7">
        <w:t xml:space="preserve"> particle </w:t>
      </w:r>
      <w:r w:rsidR="0097636B">
        <w:t>(and environment</w:t>
      </w:r>
      <w:r w:rsidR="00C628FD">
        <w:t>, e.g., substrate</w:t>
      </w:r>
      <w:r w:rsidR="0097636B">
        <w:t xml:space="preserve">) </w:t>
      </w:r>
      <w:r w:rsidR="00471818">
        <w:t>refractive indices</w:t>
      </w:r>
      <w:r w:rsidR="000B3676" w:rsidRPr="009819E7">
        <w:t xml:space="preserve"> </w:t>
      </w:r>
      <m:oMath>
        <m:r>
          <w:rPr>
            <w:rFonts w:ascii="Cambria Math" w:hAnsi="Cambria Math"/>
          </w:rPr>
          <m:t>m</m:t>
        </m:r>
      </m:oMath>
      <w:r w:rsidR="000B3676" w:rsidRPr="009819E7">
        <w:t xml:space="preserve"> by the relative refra</w:t>
      </w:r>
      <w:r w:rsidR="00471818">
        <w:t>ctive indices</w:t>
      </w:r>
      <w:r w:rsidR="000B3676" w:rsidRPr="009819E7">
        <w:t xml:space="preserve"> </w:t>
      </w:r>
      <m:oMath>
        <m:f>
          <m:fPr>
            <m:type m:val="lin"/>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m</m:t>
                </m:r>
              </m:e>
              <m:sub>
                <m:r>
                  <w:rPr>
                    <w:rFonts w:ascii="Cambria Math" w:hAnsi="Cambria Math"/>
                    <w:vertAlign w:val="subscript"/>
                  </w:rPr>
                  <m:t>0</m:t>
                </m:r>
              </m:sub>
            </m:sSub>
          </m:den>
        </m:f>
      </m:oMath>
      <w:r w:rsidR="000B3676" w:rsidRPr="009819E7">
        <w:t xml:space="preserve">, and the wavelength in the vacuum </w:t>
      </w:r>
      <m:oMath>
        <m:r>
          <w:rPr>
            <w:rFonts w:ascii="Cambria Math" w:hAnsi="Cambria Math"/>
          </w:rPr>
          <m:t>λ</m:t>
        </m:r>
      </m:oMath>
      <w:r w:rsidR="000B3676" w:rsidRPr="009819E7">
        <w:t xml:space="preserve"> by the wavelength in the medium </w:t>
      </w:r>
      <m:oMath>
        <m:f>
          <m:fPr>
            <m:type m:val="lin"/>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m</m:t>
                </m:r>
              </m:e>
              <m:sub>
                <m:r>
                  <w:rPr>
                    <w:rFonts w:ascii="Cambria Math" w:hAnsi="Cambria Math"/>
                    <w:vertAlign w:val="subscript"/>
                  </w:rPr>
                  <m:t>0</m:t>
                </m:r>
              </m:sub>
            </m:sSub>
          </m:den>
        </m:f>
      </m:oMath>
      <w:r w:rsidR="000B3676" w:rsidRPr="009819E7">
        <w:t>.</w:t>
      </w:r>
      <w:r w:rsidR="00535158" w:rsidRPr="009819E7">
        <w:t xml:space="preserve"> All the scattering quantities produced by DDA simulation</w:t>
      </w:r>
      <w:r>
        <w:t>s</w:t>
      </w:r>
      <w:r w:rsidR="00535158" w:rsidRPr="009819E7">
        <w:t xml:space="preserve"> with </w:t>
      </w:r>
      <w:r>
        <w:t xml:space="preserve">such </w:t>
      </w:r>
      <w:r w:rsidR="00535158" w:rsidRPr="009819E7">
        <w:t xml:space="preserve">modified </w:t>
      </w:r>
      <m:oMath>
        <m:r>
          <w:rPr>
            <w:rFonts w:ascii="Cambria Math" w:hAnsi="Cambria Math"/>
          </w:rPr>
          <m:t>m</m:t>
        </m:r>
      </m:oMath>
      <w:r w:rsidR="00535158" w:rsidRPr="009819E7">
        <w:t xml:space="preserve"> and </w:t>
      </w:r>
      <m:oMath>
        <m:r>
          <w:rPr>
            <w:rFonts w:ascii="Cambria Math" w:hAnsi="Cambria Math"/>
          </w:rPr>
          <m:t>λ</m:t>
        </m:r>
      </m:oMath>
      <w:r w:rsidR="00535158" w:rsidRPr="009819E7">
        <w:t xml:space="preserve"> are then the correct ones for the initial scattering problem</w:t>
      </w:r>
      <w:r w:rsidR="00685153" w:rsidRPr="009819E7">
        <w:t>.</w:t>
      </w:r>
      <w:r w:rsidR="0071126C" w:rsidRPr="009819E7">
        <w:t xml:space="preserve"> </w:t>
      </w:r>
      <w:r w:rsidR="00483FD2">
        <w:t xml:space="preserve">The only exception is the radiative force per each dipole </w:t>
      </w:r>
      <w:r w:rsidR="00272432">
        <w:t>which should be additionall</w:t>
      </w:r>
      <w:r>
        <w:t>y scaled in the presence of the medium</w:t>
      </w:r>
      <w:r w:rsidR="00272432">
        <w:t xml:space="preserve"> (see §</w:t>
      </w:r>
      <w:r w:rsidR="00272432">
        <w:fldChar w:fldCharType="begin"/>
      </w:r>
      <w:r w:rsidR="00272432">
        <w:instrText xml:space="preserve"> REF _Ref128461148 \r \h </w:instrText>
      </w:r>
      <w:r w:rsidR="00272432">
        <w:fldChar w:fldCharType="separate"/>
      </w:r>
      <w:r w:rsidR="00AF049C">
        <w:t>11.6</w:t>
      </w:r>
      <w:r w:rsidR="00272432">
        <w:fldChar w:fldCharType="end"/>
      </w:r>
      <w:r w:rsidR="00272432">
        <w:t>).</w:t>
      </w:r>
    </w:p>
    <w:p w14:paraId="0A413C81" w14:textId="730A26D2" w:rsidR="0098651D" w:rsidRPr="0098651D" w:rsidRDefault="0098651D" w:rsidP="0098651D">
      <w:pPr>
        <w:pStyle w:val="Indent"/>
      </w:pPr>
      <w:r>
        <w:t xml:space="preserve">While </w:t>
      </w:r>
      <w:r w:rsidRPr="00217B69">
        <w:rPr>
          <w:rStyle w:val="CourierNew11pt"/>
        </w:rPr>
        <w:t>ADDA</w:t>
      </w:r>
      <w:r>
        <w:t xml:space="preserve"> can handle particles near an infinite surface (§</w:t>
      </w:r>
      <w:r>
        <w:fldChar w:fldCharType="begin"/>
      </w:r>
      <w:r>
        <w:instrText xml:space="preserve"> REF _Ref373918390 \r \h </w:instrText>
      </w:r>
      <w:r>
        <w:fldChar w:fldCharType="separate"/>
      </w:r>
      <w:r w:rsidR="00AF049C">
        <w:t>7</w:t>
      </w:r>
      <w:r>
        <w:fldChar w:fldCharType="end"/>
      </w:r>
      <w:r>
        <w:t xml:space="preserve">), it is not directly applicable to other infinite environments, such as </w:t>
      </w:r>
      <w:r w:rsidR="0013590B">
        <w:t>multi-layer substrates</w:t>
      </w:r>
      <w:r w:rsidR="00217B69">
        <w:t>, wavegui</w:t>
      </w:r>
      <w:r w:rsidR="0013590B">
        <w:t>des</w:t>
      </w:r>
      <w:r w:rsidR="00217B69">
        <w:t>, or particles crossing the infinite surface</w:t>
      </w:r>
      <w:r w:rsidR="0013590B">
        <w:t>. However, a number of approximate methods are still available:</w:t>
      </w:r>
    </w:p>
    <w:p w14:paraId="03BAD8D7" w14:textId="4033F4E7" w:rsidR="00A454DE" w:rsidRDefault="00A454DE" w:rsidP="00A454DE">
      <w:pPr>
        <w:pStyle w:val="a0"/>
      </w:pPr>
      <w:r w:rsidRPr="0013590B">
        <w:t xml:space="preserve">One could consider the </w:t>
      </w:r>
      <w:r>
        <w:t>environment</w:t>
      </w:r>
      <w:r w:rsidRPr="0013590B">
        <w:t xml:space="preserve"> only by its influence on the incident field</w:t>
      </w:r>
      <w:r>
        <w:t xml:space="preserve">; let us denote the modified incident field as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env</m:t>
            </m:r>
          </m:sub>
          <m:sup>
            <m:r>
              <m:rPr>
                <m:sty m:val="p"/>
              </m:rPr>
              <w:rPr>
                <w:rFonts w:ascii="Cambria Math" w:hAnsi="Cambria Math"/>
              </w:rPr>
              <m:t>inc</m:t>
            </m:r>
          </m:sup>
        </m:sSubSup>
        <m:d>
          <m:dPr>
            <m:ctrlPr>
              <w:rPr>
                <w:rFonts w:ascii="Cambria Math" w:hAnsi="Cambria Math"/>
              </w:rPr>
            </m:ctrlPr>
          </m:dPr>
          <m:e>
            <m:r>
              <m:rPr>
                <m:sty m:val="b"/>
              </m:rPr>
              <w:rPr>
                <w:rFonts w:ascii="Cambria Math" w:hAnsi="Cambria Math"/>
              </w:rPr>
              <m:t>r</m:t>
            </m:r>
          </m:e>
        </m:d>
      </m:oMath>
      <w:r w:rsidRPr="0013590B">
        <w:t xml:space="preserve">. This may be accurate enough if the particle is far from the </w:t>
      </w:r>
      <w:r>
        <w:t>elements of the environment (e.g., boundary of the substrate)</w:t>
      </w:r>
      <w:r w:rsidRPr="0013590B">
        <w:t xml:space="preserve"> and</w:t>
      </w:r>
      <w:r>
        <w:t>/or</w:t>
      </w:r>
      <w:r w:rsidRPr="0013590B">
        <w:t xml:space="preserve"> the </w:t>
      </w:r>
      <w:r>
        <w:t>refractive index of</w:t>
      </w:r>
      <w:r w:rsidRPr="0013590B">
        <w:t xml:space="preserve"> </w:t>
      </w:r>
      <w:r>
        <w:t>the environment</w:t>
      </w:r>
      <w:r w:rsidRPr="0013590B">
        <w:t xml:space="preserve"> </w:t>
      </w:r>
      <w:r>
        <w:t xml:space="preserve">is close to unity. Field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env</m:t>
            </m:r>
          </m:sub>
          <m:sup>
            <m:r>
              <m:rPr>
                <m:sty m:val="p"/>
              </m:rPr>
              <w:rPr>
                <w:rFonts w:ascii="Cambria Math" w:hAnsi="Cambria Math"/>
              </w:rPr>
              <m:t>inc</m:t>
            </m:r>
          </m:sup>
        </m:sSubSup>
        <m:d>
          <m:dPr>
            <m:ctrlPr>
              <w:rPr>
                <w:rFonts w:ascii="Cambria Math" w:hAnsi="Cambria Math"/>
              </w:rPr>
            </m:ctrlPr>
          </m:dPr>
          <m:e>
            <m:r>
              <m:rPr>
                <m:sty m:val="b"/>
              </m:rPr>
              <w:rPr>
                <w:rFonts w:ascii="Cambria Math" w:hAnsi="Cambria Math"/>
              </w:rPr>
              <m:t>r</m:t>
            </m:r>
          </m:e>
        </m:d>
      </m:oMath>
      <w:r>
        <w:t xml:space="preserve"> need then to be given to </w:t>
      </w:r>
      <w:r w:rsidRPr="0013590B">
        <w:rPr>
          <w:rStyle w:val="CourierNew11pt"/>
        </w:rPr>
        <w:t>ADDA</w:t>
      </w:r>
      <w:r>
        <w:t xml:space="preserve"> through a file (§</w:t>
      </w:r>
      <w:r>
        <w:fldChar w:fldCharType="begin"/>
      </w:r>
      <w:r>
        <w:instrText xml:space="preserve"> REF _Ref128561353 \r \h </w:instrText>
      </w:r>
      <w:r>
        <w:fldChar w:fldCharType="separate"/>
      </w:r>
      <w:r w:rsidR="00AF049C">
        <w:t>9.2</w:t>
      </w:r>
      <w:r>
        <w:fldChar w:fldCharType="end"/>
      </w:r>
      <w:r>
        <w:t>).</w:t>
      </w:r>
    </w:p>
    <w:p w14:paraId="321D5785" w14:textId="1CADC713" w:rsidR="008B6190" w:rsidRPr="0013590B" w:rsidRDefault="008B6190" w:rsidP="0011349F">
      <w:pPr>
        <w:pStyle w:val="a0"/>
      </w:pPr>
      <w:r w:rsidRPr="0013590B">
        <w:t xml:space="preserve">Another approach is to take a large computational box around the particle, and </w:t>
      </w:r>
      <w:r w:rsidR="007D5FC8" w:rsidRPr="0013590B">
        <w:t xml:space="preserve">explicitly </w:t>
      </w:r>
      <w:r w:rsidRPr="0013590B">
        <w:t xml:space="preserve">discretize the </w:t>
      </w:r>
      <w:r w:rsidR="00217B69">
        <w:t>environment</w:t>
      </w:r>
      <w:r w:rsidRPr="0013590B">
        <w:t xml:space="preserve"> that falls into it</w:t>
      </w:r>
      <w:r w:rsidR="00CE454D" w:rsidRPr="0013590B">
        <w:t xml:space="preserve"> </w:t>
      </w:r>
      <w:r w:rsidR="00CE454D" w:rsidRPr="0013590B">
        <w:fldChar w:fldCharType="begin"/>
      </w:r>
      <w:r w:rsidR="006C7E67">
        <w:instrText xml:space="preserve"> ADDIN ZOTERO_ITEM CSL_CITATION {"citationID":"DvboyLlU","properties":{"unsorted":false,"formattedCitation":"[26]","plainCitation":"[26]","noteIndex":0},"citationItems":[{"id":10477,"uris":["http://zotero.org/users/4070/items/8FM8MJSX"],"uri":["http://zotero.org/users/4070/items/8FM8MJSX"],"itemData":{"id":10477,"type":"article-journal","abstract":"We investigate the wave-optical light scattering properties of deformed thin circular films of constant thickness using the discrete-dipole approximation. Effects on the intensity distribution of the scattered light due to different statistical roughness models, model dependent roughness parameters, and uncorrelated, random, small-scale porosity of the inhomogeneous medium are studied. The suitability of the discrete-dipole approximation for rough-surface scattering problems is evaluated by considering thin films as computationally feasible rough-surface analogs. The effects due to small-scale inhomogeneity of the scattering medium are compared with the analytic approximation by Maxwell Garnett, and the results are found to agree with the approximation. (c) 2007 Optical Society of America","container-title":"Journal of the Optical Society of America A","DOI":"10.1364/JOSAA.25.000090","ISSN":"1084-7529","issue":"1","journalAbbreviation":"J. Opt. Soc. Am. A","page":"90-97","title":"Scattering from rough thin films: discrete-dipole-approximation simulations","volume":"25","author":[{"family":"Parviainen","given":"H."},{"family":"Lumme","given":"K."}],"issued":{"date-parts":[["2008"]]}}}],"schema":"https://github.com/citation-style-language/schema/raw/master/csl-citation.json"} </w:instrText>
      </w:r>
      <w:r w:rsidR="00CE454D" w:rsidRPr="0013590B">
        <w:fldChar w:fldCharType="separate"/>
      </w:r>
      <w:r w:rsidR="006C7E67" w:rsidRPr="006C7E67">
        <w:t>[26]</w:t>
      </w:r>
      <w:r w:rsidR="00CE454D" w:rsidRPr="0013590B">
        <w:fldChar w:fldCharType="end"/>
      </w:r>
      <w:r w:rsidRPr="0013590B">
        <w:t>. This is rigorous in the limit of infinite size of computational box, but requires much larger computer resources than that for the initial problem. It also requires one to specify the shape files for all different sizes of the computational box.</w:t>
      </w:r>
    </w:p>
    <w:p w14:paraId="2AB351A0" w14:textId="1B43F11E" w:rsidR="00482B11" w:rsidRPr="00217B69" w:rsidRDefault="00AD08B1" w:rsidP="00DA5E69">
      <w:r w:rsidRPr="00217B69">
        <w:t xml:space="preserve">The </w:t>
      </w:r>
      <w:r w:rsidR="000B0AD7" w:rsidRPr="00217B69">
        <w:t xml:space="preserve">problem </w:t>
      </w:r>
      <w:r w:rsidR="00D414FC" w:rsidRPr="00217B69">
        <w:t xml:space="preserve">with the latter approach </w:t>
      </w:r>
      <w:r w:rsidR="000B0AD7" w:rsidRPr="00217B69">
        <w:t xml:space="preserve">is the diffraction of the plane wave on the edges of the computational domain. It can be alleviated </w:t>
      </w:r>
      <w:r w:rsidR="00D414FC" w:rsidRPr="00217B69">
        <w:t>by using</w:t>
      </w:r>
      <w:r w:rsidRPr="00217B69">
        <w:t xml:space="preserve"> a Gaussian beam with </w:t>
      </w:r>
      <w:r w:rsidR="002E2411" w:rsidRPr="00217B69">
        <w:t xml:space="preserve">a </w:t>
      </w:r>
      <w:r w:rsidRPr="00217B69">
        <w:t xml:space="preserve">width smaller than the computational domain but larger than all structural features of the </w:t>
      </w:r>
      <w:r w:rsidR="00BF4F42" w:rsidRPr="00217B69">
        <w:t>problem (</w:t>
      </w:r>
      <w:r w:rsidR="00217B69">
        <w:t xml:space="preserve">e.g., </w:t>
      </w:r>
      <w:r w:rsidR="00BF4F42" w:rsidRPr="00217B69">
        <w:t xml:space="preserve">particles above or </w:t>
      </w:r>
      <w:r w:rsidR="00F0690D" w:rsidRPr="00217B69">
        <w:t xml:space="preserve">inside </w:t>
      </w:r>
      <w:r w:rsidR="00BF4F42" w:rsidRPr="00217B69">
        <w:t xml:space="preserve">the </w:t>
      </w:r>
      <w:r w:rsidR="00217B69">
        <w:t xml:space="preserve">multi-layered </w:t>
      </w:r>
      <w:r w:rsidR="00F0690D" w:rsidRPr="00217B69">
        <w:t>substrate</w:t>
      </w:r>
      <w:r w:rsidR="00BF4F42" w:rsidRPr="00217B69">
        <w:t xml:space="preserve">) </w:t>
      </w:r>
      <w:r w:rsidR="00E52786" w:rsidRPr="00217B69">
        <w:fldChar w:fldCharType="begin"/>
      </w:r>
      <w:r w:rsidR="006C7E67">
        <w:instrText xml:space="preserve"> ADDIN ZOTERO_ITEM CSL_CITATION {"citationID":"VmhunCEP","properties":{"unsorted":false,"formattedCitation":"[27]","plainCitation":"[27]","noteIndex":0},"citationItems":[{"id":585,"uris":["http://zotero.org/users/4070/items/RKKEEGHI"],"uri":["http://zotero.org/users/4070/items/RKKEEGHI"],"itemData":{"id":585,"type":"paper-conference","container-title":"Proceedings of the 10th Conference on Electromagnetic and Light Scattering","DOI":"10.1615/ICHMT.2007.ConfElectromagLigScat.310","event":"The 10th Conference on Electromagnetic and Light Scattering","event-place":"Bodrum, Turkey","page":"113-116","publisher-place":"Bodrum, Turkey","title":"Direct simulation of scattering and absorption by particle deposits","URL":"http://www.giss.nasa.gov/~crmim/publications/ELS_10_abstracts.pdf","author":[{"family":"Mackowski","given":"D. W."}],"editor":[{"family":"Videen","given":"G."},{"family":"Mishchenko","given":"M.I."},{"family":"Menguc","given":"M. P."}],"issued":{"date-parts":[["2007",6,17]]}}}],"schema":"https://github.com/citation-style-language/schema/raw/master/csl-citation.json"} </w:instrText>
      </w:r>
      <w:r w:rsidR="00E52786" w:rsidRPr="00217B69">
        <w:fldChar w:fldCharType="separate"/>
      </w:r>
      <w:r w:rsidR="006C7E67" w:rsidRPr="006C7E67">
        <w:t>[27]</w:t>
      </w:r>
      <w:r w:rsidR="00E52786" w:rsidRPr="00217B69">
        <w:fldChar w:fldCharType="end"/>
      </w:r>
      <w:r w:rsidR="00BF4F42" w:rsidRPr="00217B69">
        <w:t>.</w:t>
      </w:r>
    </w:p>
    <w:p w14:paraId="3C4F2577" w14:textId="3FA07453" w:rsidR="007D3C52" w:rsidRPr="00217B69" w:rsidRDefault="007D3C52" w:rsidP="007D3C52">
      <w:pPr>
        <w:pStyle w:val="Indent"/>
      </w:pPr>
      <w:r w:rsidRPr="00217B69">
        <w:t>A combination of these two approaches was proposed by D’Agostino</w:t>
      </w:r>
      <w:r w:rsidRPr="00217B69">
        <w:rPr>
          <w:i/>
        </w:rPr>
        <w:t xml:space="preserve"> et al.</w:t>
      </w:r>
      <w:r w:rsidRPr="00217B69">
        <w:t xml:space="preserve"> </w:t>
      </w:r>
      <w:r w:rsidRPr="00217B69">
        <w:fldChar w:fldCharType="begin"/>
      </w:r>
      <w:r w:rsidR="006C7E67">
        <w:instrText xml:space="preserve"> ADDIN ZOTERO_ITEM CSL_CITATION {"citationID":"7K0xI03V","properties":{"unsorted":false,"formattedCitation":"[28]","plainCitation":"[28]","noteIndex":0},"citationItems":[{"id":22,"uris":["http://zotero.org/users/4070/items/HE6MII7T"],"uri":["http://zotero.org/users/4070/items/HE6MII7T"],"itemData":{"id":22,"type":"article-journal","abstract":"We investigate the metal enhanced fluorescence by silver nanospheres on a thin silver substrate. Experimental measurements for core/shell colloidal nanocrystals embedded in a polymer matrix show a fluorescence enhancement factor of about 9. We apply the discrete dipole approximation method to describe the local-field enhancement factor (LFEF). We find that the observed fluorescence enhancement is related to the broad LFEF profile induced by the substrate.","container-title":"Optics Letters","DOI":"10.1364/OL.34.002381","issue":"15","journalAbbreviation":"Opt. Lett.","page":"2381-2383","source":"Optical Society of America","title":"Enhanced fluorescence by metal nanospheres on metal substrates","URL":"http://ol.osa.org/abstract.cfm?URI=ol-34-15-2381","volume":"34","author":[{"family":"D'Agostino","given":"Stefania"},{"family":"Pompa","given":"Pier Paolo"},{"family":"Chiuri","given":"Rocco"},{"family":"Phaneuf","given":"Raymond J."},{"family":"Britti","given":"Dominic G."},{"family":"Rinaldi","given":"Rosaria"},{"family":"Cingolani","given":"Roberto"},{"family":"Della Sala","given":"Fabio"}],"accessed":{"date-parts":[["2009",8,25]]},"issued":{"date-parts":[["2009"]]}}}],"schema":"https://github.com/citation-style-language/schema/raw/master/csl-citation.json"} </w:instrText>
      </w:r>
      <w:r w:rsidRPr="00217B69">
        <w:fldChar w:fldCharType="separate"/>
      </w:r>
      <w:r w:rsidR="006C7E67" w:rsidRPr="006C7E67">
        <w:t>[28]</w:t>
      </w:r>
      <w:r w:rsidRPr="00217B69">
        <w:fldChar w:fldCharType="end"/>
      </w:r>
      <w:r w:rsidRPr="00217B69">
        <w:t xml:space="preserve"> to decrease spurious boundary effects</w:t>
      </w:r>
      <w:r w:rsidR="00217B69">
        <w:t xml:space="preserve"> for infinite plane substrate, but can be generalized to arbitrary environment</w:t>
      </w:r>
      <w:r w:rsidRPr="00217B69">
        <w:t xml:space="preserve">. The total near- of far-field </w:t>
      </w:r>
      <m:oMath>
        <m:r>
          <m:rPr>
            <m:sty m:val="b"/>
          </m:rPr>
          <w:rPr>
            <w:rFonts w:ascii="Cambria Math" w:hAnsi="Cambria Math"/>
          </w:rPr>
          <m:t>E</m:t>
        </m:r>
        <m:r>
          <w:rPr>
            <w:rFonts w:ascii="Cambria Math" w:hAnsi="Cambria Math"/>
          </w:rPr>
          <m:t>(</m:t>
        </m:r>
        <m:r>
          <m:rPr>
            <m:sty m:val="b"/>
          </m:rPr>
          <w:rPr>
            <w:rFonts w:ascii="Cambria Math" w:hAnsi="Cambria Math"/>
          </w:rPr>
          <m:t>r</m:t>
        </m:r>
        <m:r>
          <w:rPr>
            <w:rFonts w:ascii="Cambria Math" w:hAnsi="Cambria Math"/>
          </w:rPr>
          <m:t>)</m:t>
        </m:r>
      </m:oMath>
      <w:r w:rsidRPr="00217B69">
        <w:t xml:space="preserve"> i</w:t>
      </w:r>
      <w:r w:rsidR="000E5386">
        <w:t>s replaced by an adjusted field</w:t>
      </w:r>
    </w:p>
    <w:tbl>
      <w:tblPr>
        <w:tblW w:w="5000" w:type="pct"/>
        <w:tblCellMar>
          <w:left w:w="0" w:type="dxa"/>
          <w:right w:w="0" w:type="dxa"/>
        </w:tblCellMar>
        <w:tblLook w:val="0000" w:firstRow="0" w:lastRow="0" w:firstColumn="0" w:lastColumn="0" w:noHBand="0" w:noVBand="0"/>
      </w:tblPr>
      <w:tblGrid>
        <w:gridCol w:w="9181"/>
        <w:gridCol w:w="458"/>
      </w:tblGrid>
      <w:tr w:rsidR="007D3C52" w:rsidRPr="00217B69" w14:paraId="53A87E02" w14:textId="77777777" w:rsidTr="00C077CD">
        <w:tc>
          <w:tcPr>
            <w:tcW w:w="8640" w:type="dxa"/>
            <w:vAlign w:val="center"/>
          </w:tcPr>
          <w:p w14:paraId="435D24DD" w14:textId="77777777" w:rsidR="007D3C52" w:rsidRPr="00217B69" w:rsidRDefault="00600B16" w:rsidP="00A454DE">
            <w:pPr>
              <w:pStyle w:val="Eq"/>
            </w:pPr>
            <m:oMathPara>
              <m:oMath>
                <m:sSup>
                  <m:sSupPr>
                    <m:ctrlPr>
                      <w:rPr>
                        <w:rFonts w:ascii="Cambria Math" w:hAnsi="Cambria Math"/>
                      </w:rPr>
                    </m:ctrlPr>
                  </m:sSupPr>
                  <m:e>
                    <m:r>
                      <m:rPr>
                        <m:sty m:val="b"/>
                      </m:rPr>
                      <w:rPr>
                        <w:rFonts w:ascii="Cambria Math" w:hAnsi="Cambria Math"/>
                      </w:rPr>
                      <m:t>E</m:t>
                    </m:r>
                  </m:e>
                  <m:sup>
                    <m:r>
                      <m:rPr>
                        <m:sty m:val="p"/>
                      </m:rPr>
                      <w:rPr>
                        <w:rFonts w:ascii="Cambria Math" w:hAnsi="Cambria Math"/>
                      </w:rPr>
                      <m:t>adj</m:t>
                    </m:r>
                  </m:sup>
                </m:sSup>
                <m:d>
                  <m:dPr>
                    <m:ctrlPr>
                      <w:rPr>
                        <w:rFonts w:ascii="Cambria Math" w:hAnsi="Cambria Math"/>
                      </w:rPr>
                    </m:ctrlPr>
                  </m:dPr>
                  <m:e>
                    <m:r>
                      <m:rPr>
                        <m:sty m:val="b"/>
                      </m:rPr>
                      <w:rPr>
                        <w:rFonts w:ascii="Cambria Math" w:hAnsi="Cambria Math"/>
                      </w:rPr>
                      <m:t>r</m:t>
                    </m:r>
                  </m:e>
                </m:d>
                <m:r>
                  <m:rPr>
                    <m:sty m:val="p"/>
                  </m:rPr>
                  <w:rPr>
                    <w:rFonts w:ascii="Cambria Math" w:hAnsi="Cambria Math"/>
                  </w:rPr>
                  <m:t>≝</m:t>
                </m:r>
                <m:r>
                  <m:rPr>
                    <m:sty m:val="b"/>
                  </m:rPr>
                  <w:rPr>
                    <w:rFonts w:ascii="Cambria Math" w:hAnsi="Cambria Math"/>
                  </w:rPr>
                  <m:t>E</m:t>
                </m:r>
                <m:d>
                  <m:dPr>
                    <m:ctrlPr>
                      <w:rPr>
                        <w:rFonts w:ascii="Cambria Math" w:hAnsi="Cambria Math"/>
                      </w:rPr>
                    </m:ctrlPr>
                  </m:dPr>
                  <m:e>
                    <m:r>
                      <m:rPr>
                        <m:sty m:val="b"/>
                      </m:rPr>
                      <w:rPr>
                        <w:rFonts w:ascii="Cambria Math" w:hAnsi="Cambria Math"/>
                      </w:rPr>
                      <m:t>r</m:t>
                    </m:r>
                  </m:e>
                </m:d>
                <m:r>
                  <m:rPr>
                    <m:sty m:val="p"/>
                  </m:rPr>
                  <w:rPr>
                    <w:rFonts w:ascii="Cambria Math" w:hAnsi="Cambria Math"/>
                  </w:rPr>
                  <m:t>-</m:t>
                </m:r>
                <m:sSup>
                  <m:sSupPr>
                    <m:ctrlPr>
                      <w:rPr>
                        <w:rFonts w:ascii="Cambria Math" w:hAnsi="Cambria Math"/>
                      </w:rPr>
                    </m:ctrlPr>
                  </m:sSupPr>
                  <m:e>
                    <m:r>
                      <m:rPr>
                        <m:sty m:val="b"/>
                      </m:rPr>
                      <w:rPr>
                        <w:rFonts w:ascii="Cambria Math" w:hAnsi="Cambria Math"/>
                      </w:rPr>
                      <m:t>E</m:t>
                    </m:r>
                  </m:e>
                  <m:sup>
                    <m:r>
                      <m:rPr>
                        <m:sty m:val="p"/>
                      </m:rPr>
                      <w:rPr>
                        <w:rFonts w:ascii="Cambria Math" w:hAnsi="Cambria Math"/>
                      </w:rPr>
                      <m:t>env</m:t>
                    </m:r>
                  </m:sup>
                </m:sSup>
                <m:d>
                  <m:dPr>
                    <m:ctrlPr>
                      <w:rPr>
                        <w:rFonts w:ascii="Cambria Math" w:hAnsi="Cambria Math"/>
                      </w:rPr>
                    </m:ctrlPr>
                  </m:dPr>
                  <m:e>
                    <m:r>
                      <m:rPr>
                        <m:sty m:val="b"/>
                      </m:rPr>
                      <w:rPr>
                        <w:rFonts w:ascii="Cambria Math" w:hAnsi="Cambria Math"/>
                      </w:rPr>
                      <m:t>r</m:t>
                    </m:r>
                  </m:e>
                </m:d>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env</m:t>
                    </m:r>
                  </m:sub>
                  <m:sup>
                    <m:r>
                      <m:rPr>
                        <m:sty m:val="p"/>
                      </m:rPr>
                      <w:rPr>
                        <w:rFonts w:ascii="Cambria Math" w:hAnsi="Cambria Math"/>
                      </w:rPr>
                      <m:t>inc</m:t>
                    </m:r>
                  </m:sup>
                </m:sSubSup>
                <m:d>
                  <m:dPr>
                    <m:ctrlPr>
                      <w:rPr>
                        <w:rFonts w:ascii="Cambria Math" w:hAnsi="Cambria Math"/>
                      </w:rPr>
                    </m:ctrlPr>
                  </m:dPr>
                  <m:e>
                    <m:r>
                      <m:rPr>
                        <m:sty m:val="b"/>
                      </m:rPr>
                      <w:rPr>
                        <w:rFonts w:ascii="Cambria Math" w:hAnsi="Cambria Math"/>
                      </w:rPr>
                      <m:t>r</m:t>
                    </m:r>
                  </m:e>
                </m:d>
                <m:r>
                  <w:rPr>
                    <w:rFonts w:ascii="Cambria Math" w:hAnsi="Cambria Math"/>
                  </w:rPr>
                  <m:t>,</m:t>
                </m:r>
              </m:oMath>
            </m:oMathPara>
          </w:p>
        </w:tc>
        <w:tc>
          <w:tcPr>
            <w:tcW w:w="431" w:type="dxa"/>
            <w:vAlign w:val="center"/>
          </w:tcPr>
          <w:p w14:paraId="675C1BEF" w14:textId="39451994" w:rsidR="007D3C52" w:rsidRPr="00217B69" w:rsidRDefault="007D3C52" w:rsidP="007D3C52">
            <w:pPr>
              <w:pStyle w:val="Eqnumber"/>
            </w:pPr>
            <w:r w:rsidRPr="00217B69">
              <w:t>(</w:t>
            </w:r>
            <w:r w:rsidRPr="00217B69">
              <w:fldChar w:fldCharType="begin"/>
            </w:r>
            <w:r w:rsidRPr="00217B69">
              <w:instrText xml:space="preserve"> SEQ ( \* ARABIC </w:instrText>
            </w:r>
            <w:r w:rsidRPr="00217B69">
              <w:fldChar w:fldCharType="separate"/>
            </w:r>
            <w:r w:rsidR="00AF049C">
              <w:rPr>
                <w:noProof/>
              </w:rPr>
              <w:t>3</w:t>
            </w:r>
            <w:r w:rsidRPr="00217B69">
              <w:fldChar w:fldCharType="end"/>
            </w:r>
            <w:r w:rsidRPr="00217B69">
              <w:t>)</w:t>
            </w:r>
          </w:p>
        </w:tc>
      </w:tr>
    </w:tbl>
    <w:p w14:paraId="01F6F8EF" w14:textId="77777777" w:rsidR="007D3C52" w:rsidRDefault="007D3C52" w:rsidP="007D3C52">
      <w:r w:rsidRPr="00217B69">
        <w:t xml:space="preserve">where </w:t>
      </w:r>
      <m:oMath>
        <m:sSup>
          <m:sSupPr>
            <m:ctrlPr>
              <w:rPr>
                <w:rFonts w:ascii="Cambria Math" w:hAnsi="Cambria Math"/>
                <w:b/>
                <w:i/>
              </w:rPr>
            </m:ctrlPr>
          </m:sSupPr>
          <m:e>
            <m:r>
              <m:rPr>
                <m:sty m:val="b"/>
              </m:rPr>
              <w:rPr>
                <w:rFonts w:ascii="Cambria Math" w:hAnsi="Cambria Math"/>
              </w:rPr>
              <m:t>E</m:t>
            </m:r>
          </m:e>
          <m:sup>
            <m:r>
              <m:rPr>
                <m:sty m:val="p"/>
              </m:rPr>
              <w:rPr>
                <w:rFonts w:ascii="Cambria Math" w:hAnsi="Cambria Math"/>
                <w:vertAlign w:val="superscript"/>
              </w:rPr>
              <m:t>env</m:t>
            </m:r>
          </m:sup>
        </m:sSup>
        <m:r>
          <w:rPr>
            <w:rFonts w:ascii="Cambria Math" w:hAnsi="Cambria Math"/>
          </w:rPr>
          <m:t>(</m:t>
        </m:r>
        <m:r>
          <m:rPr>
            <m:sty m:val="b"/>
          </m:rPr>
          <w:rPr>
            <w:rFonts w:ascii="Cambria Math" w:hAnsi="Cambria Math"/>
          </w:rPr>
          <m:t>r</m:t>
        </m:r>
        <m:r>
          <w:rPr>
            <w:rFonts w:ascii="Cambria Math" w:hAnsi="Cambria Math"/>
          </w:rPr>
          <m:t>)</m:t>
        </m:r>
      </m:oMath>
      <w:r w:rsidRPr="00217B69">
        <w:t xml:space="preserve"> is the result of a DDA simulation for the truncated </w:t>
      </w:r>
      <w:r w:rsidR="00085127">
        <w:t>environment</w:t>
      </w:r>
      <w:r w:rsidRPr="00217B69">
        <w:t xml:space="preserve"> alone (without particles)</w:t>
      </w:r>
      <w:r w:rsidR="00C45145">
        <w:t xml:space="preserve"> </w:t>
      </w:r>
      <w:r w:rsidR="00D2095D">
        <w:t>with</w:t>
      </w:r>
      <w:r w:rsidR="00C45145">
        <w:t xml:space="preserve"> the </w:t>
      </w:r>
      <w:r w:rsidR="00A64205">
        <w:t xml:space="preserve">free-space </w:t>
      </w:r>
      <w:r w:rsidR="00C45145">
        <w:t xml:space="preserve">incident </w:t>
      </w:r>
      <w:r w:rsidR="00D2095D">
        <w:t>field</w:t>
      </w:r>
      <w:r w:rsidRPr="00217B69">
        <w:t xml:space="preserve">. </w:t>
      </w:r>
      <w:r w:rsidR="00C45145">
        <w:t>I</w:t>
      </w:r>
      <w:r w:rsidRPr="00217B69">
        <w:t xml:space="preserve">t is expected that </w:t>
      </w:r>
      <m:oMath>
        <m:sSup>
          <m:sSupPr>
            <m:ctrlPr>
              <w:rPr>
                <w:rFonts w:ascii="Cambria Math" w:hAnsi="Cambria Math"/>
                <w:b/>
                <w:i/>
              </w:rPr>
            </m:ctrlPr>
          </m:sSupPr>
          <m:e>
            <m:r>
              <m:rPr>
                <m:sty m:val="b"/>
              </m:rPr>
              <w:rPr>
                <w:rFonts w:ascii="Cambria Math" w:hAnsi="Cambria Math"/>
              </w:rPr>
              <m:t>E</m:t>
            </m:r>
          </m:e>
          <m:sup>
            <m:r>
              <m:rPr>
                <m:sty m:val="p"/>
              </m:rPr>
              <w:rPr>
                <w:rFonts w:ascii="Cambria Math" w:hAnsi="Cambria Math"/>
                <w:vertAlign w:val="superscript"/>
              </w:rPr>
              <m:t>adj</m:t>
            </m:r>
          </m:sup>
        </m:sSup>
        <m:r>
          <w:rPr>
            <w:rFonts w:ascii="Cambria Math" w:hAnsi="Cambria Math"/>
          </w:rPr>
          <m:t>(</m:t>
        </m:r>
        <m:r>
          <m:rPr>
            <m:sty m:val="b"/>
          </m:rPr>
          <w:rPr>
            <w:rFonts w:ascii="Cambria Math" w:hAnsi="Cambria Math"/>
          </w:rPr>
          <m:t>r</m:t>
        </m:r>
        <m:r>
          <w:rPr>
            <w:rFonts w:ascii="Cambria Math" w:hAnsi="Cambria Math"/>
          </w:rPr>
          <m:t>)</m:t>
        </m:r>
      </m:oMath>
      <w:r w:rsidRPr="00217B69">
        <w:t xml:space="preserve"> will converge to the correct solution with increasing computational domain faster than </w:t>
      </w:r>
      <m:oMath>
        <m:r>
          <m:rPr>
            <m:sty m:val="b"/>
          </m:rPr>
          <w:rPr>
            <w:rFonts w:ascii="Cambria Math" w:hAnsi="Cambria Math"/>
          </w:rPr>
          <m:t>E</m:t>
        </m:r>
        <m:r>
          <w:rPr>
            <w:rFonts w:ascii="Cambria Math" w:hAnsi="Cambria Math"/>
          </w:rPr>
          <m:t>(</m:t>
        </m:r>
        <m:r>
          <m:rPr>
            <m:sty m:val="b"/>
          </m:rPr>
          <w:rPr>
            <w:rFonts w:ascii="Cambria Math" w:hAnsi="Cambria Math"/>
          </w:rPr>
          <m:t>r</m:t>
        </m:r>
        <m:r>
          <w:rPr>
            <w:rFonts w:ascii="Cambria Math" w:hAnsi="Cambria Math"/>
          </w:rPr>
          <m:t>)</m:t>
        </m:r>
      </m:oMath>
      <w:r w:rsidRPr="00217B69">
        <w:t>.</w:t>
      </w:r>
    </w:p>
    <w:p w14:paraId="7AB89301" w14:textId="6BBE65A7" w:rsidR="00D74219" w:rsidRDefault="00662CA2" w:rsidP="00DA5E69">
      <w:pPr>
        <w:ind w:firstLine="540"/>
      </w:pPr>
      <w:r>
        <w:t xml:space="preserve">Another useful extension of the DDA is introduction of periodic boundary conditions </w:t>
      </w:r>
      <w:r>
        <w:fldChar w:fldCharType="begin"/>
      </w:r>
      <w:r w:rsidR="006C7E67">
        <w:instrText xml:space="preserve"> ADDIN ZOTERO_ITEM CSL_CITATION {"citationID":"r7sPy9N9","properties":{"unsorted":false,"formattedCitation":"[29,30]","plainCitation":"[29,30]","noteIndex":0},"citationItems":[{"id":2768,"uris":["http://zotero.org/users/4070/items/3UPP3HT5"],"uri":["http://zotero.org/users/4070/items/3UPP3HT5"],"itemData":{"id":2768,"type":"article-journal","abstract":"We present a generalization of the coupled dipole method to the scattering of light by arbitrary periodic structures. This formulation of the coupled dipole method relies on the same direct-space discretization scheme that is widely used to study the scattering of light by finite objects. Therefore, all the knowledge acquired previously for finite systems can be transposed to the study of periodic structures.","container-title":"Physical Review B","DOI":"10.1103/PhysRevB.67.165404","issue":"16","journalAbbreviation":"Phys. Rev. B","page":"165404","title":"Generalization of the coupled dipole method to periodic structures","volume":"67","author":[{"family":"Chaumet","given":"P. C."},{"family":"Rahmani","given":"A."},{"family":"Bryant","given":"G. W."}],"issued":{"date-parts":[["2003"]]}}},{"id":709,"uris":["http://zotero.org/users/4070/items/NDNMT8ES"],"uri":["http://zotero.org/users/4070/items/NDNMT8ES"],"itemData":{"id":709,"type":"article-journal","abstract":"For a single plane of dipoles of arbitrary configuration the optical reflection has been calculated, using the screened discrete dipole model. Results differ from continuum approaches. Further the results show that the experimentally observed reflection anisotropy has besides the dominating intrinsic contribution, also a structural one.","container-title":"Physica Scripta","DOI":"10.1088/0031-8949/38/3/017","ISSN":"0031-8949","issue":"3","journalAbbreviation":"Phys. Scr.","page":"435-440","source":"CrossRef","title":"Structural contribution to the anisotropic reflection from the Si (110) surface","URL":"http://iopscience.iop.org/1402-4896/38/3/017","volume":"38","author":[{"family":"Wijers","given":"C. M. J."},{"family":"Emmett","given":"K. M. E."}],"accessed":{"date-parts":[["2010",12,1]]},"issued":{"date-parts":[["1988",9]]}}}],"schema":"https://github.com/citation-style-language/schema/raw/master/csl-citation.json"} </w:instrText>
      </w:r>
      <w:r>
        <w:fldChar w:fldCharType="separate"/>
      </w:r>
      <w:r w:rsidR="006C7E67" w:rsidRPr="006C7E67">
        <w:t>[29,30]</w:t>
      </w:r>
      <w:r>
        <w:fldChar w:fldCharType="end"/>
      </w:r>
      <w:r>
        <w:t xml:space="preserve">, which is relevant to photonic crystals and similar applications. This requires relatively simple </w:t>
      </w:r>
      <w:r>
        <w:lastRenderedPageBreak/>
        <w:t xml:space="preserve">modification of the algorithm and it was implemented in the </w:t>
      </w:r>
      <w:r w:rsidRPr="00662CA2">
        <w:rPr>
          <w:rStyle w:val="CourierNew11pt"/>
        </w:rPr>
        <w:t>DDSCAT</w:t>
      </w:r>
      <w:r>
        <w:t xml:space="preserve"> 7 </w:t>
      </w:r>
      <w:r>
        <w:fldChar w:fldCharType="begin"/>
      </w:r>
      <w:r w:rsidR="006C7E67">
        <w:instrText xml:space="preserve"> ADDIN ZOTERO_ITEM CSL_CITATION {"citationID":"7xsMtzag","properties":{"unsorted":false,"formattedCitation":"[31]","plainCitation":"[31]","noteIndex":0},"citationItems":[{"id":60,"uris":["http://zotero.org/users/4070/items/3JHSPE2F"],"uri":["http://zotero.org/users/4070/items/3JHSPE2F"],"itemData":{"id":60,"type":"article-journal","abstract":"The discrete-dipole approximation (DDA) is a powerful method for calculating absorption and scattering by targets that have sizes smaller than or comparable to the wavelength of the incident radiation. The DDA can be extended to targets that are singly or doubly periodic. We generalize the scattering amplitude matrix and the 4×4 Mueller matrix to describe scattering by singly and doubly periodic targets and show how these matrices can be calculated using the DDA. The accuracy of DDA calculations using the open-source code DDSCAT is demonstrated by comparison with exact results for infinite cylinders and infinite slabs. A method for using the DDA solution to obtain fields within and near the target is presented, with results shown for infinite slabs.","container-title":"Journal of the Optical Society of America A","DOI":"10.1364/JOSAA.25.002693","issue":"11","journalAbbreviation":"J. Opt. Soc. Am. A","page":"2693-2703","source":"Optical Society of America","title":"Discrete-dipole approximation for periodic targets: theory and tests","title-short":"Discrete-dipole approximation for periodic targets","URL":"http://josaa.osa.org/abstract.cfm?URI=josaa-25-11-2693","volume":"25","author":[{"family":"Draine","given":"Bruce T."},{"family":"Flatau","given":"Piotr J."}],"accessed":{"date-parts":[["2009",8,28]]},"issued":{"date-parts":[["2008",11,1]]}}}],"schema":"https://github.com/citation-style-language/schema/raw/master/csl-citation.json"} </w:instrText>
      </w:r>
      <w:r>
        <w:fldChar w:fldCharType="separate"/>
      </w:r>
      <w:r w:rsidR="006C7E67" w:rsidRPr="006C7E67">
        <w:t>[31]</w:t>
      </w:r>
      <w:r>
        <w:fldChar w:fldCharType="end"/>
      </w:r>
      <w:r>
        <w:t xml:space="preserve">. However, </w:t>
      </w:r>
      <w:r w:rsidRPr="00662CA2">
        <w:rPr>
          <w:rStyle w:val="CourierNew11pt"/>
        </w:rPr>
        <w:t>ADDA</w:t>
      </w:r>
      <w:r>
        <w:t xml:space="preserve"> does </w:t>
      </w:r>
      <w:r w:rsidRPr="00672367">
        <w:rPr>
          <w:i/>
        </w:rPr>
        <w:t>not</w:t>
      </w:r>
      <w:r>
        <w:t xml:space="preserve"> yet support this feature.</w:t>
      </w:r>
    </w:p>
    <w:p w14:paraId="15EC97B0" w14:textId="77777777" w:rsidR="002B3D33" w:rsidRPr="009819E7" w:rsidRDefault="00D07C14" w:rsidP="002B3D33">
      <w:pPr>
        <w:pStyle w:val="1"/>
      </w:pPr>
      <w:bookmarkStart w:id="40" w:name="_Ref127766196"/>
      <w:bookmarkStart w:id="41" w:name="_Toc148426306"/>
      <w:bookmarkStart w:id="42" w:name="_Toc57726402"/>
      <w:r w:rsidRPr="009819E7">
        <w:t>System R</w:t>
      </w:r>
      <w:r w:rsidR="002B3D33" w:rsidRPr="009819E7">
        <w:t>equirements</w:t>
      </w:r>
      <w:bookmarkEnd w:id="40"/>
      <w:bookmarkEnd w:id="41"/>
      <w:bookmarkEnd w:id="42"/>
    </w:p>
    <w:p w14:paraId="3083EAF8" w14:textId="6BCE0A50" w:rsidR="00A454DE" w:rsidRPr="005E0107" w:rsidRDefault="007D3C52" w:rsidP="007D3C52">
      <w:r w:rsidRPr="005E0107">
        <w:t xml:space="preserve">Computational requirements of DDA primarily depend on the size of the computational grid, which in turn depends on the size parameter </w:t>
      </w:r>
      <m:oMath>
        <m:r>
          <w:rPr>
            <w:rFonts w:ascii="Cambria Math" w:hAnsi="Cambria Math"/>
          </w:rPr>
          <m:t>x</m:t>
        </m:r>
      </m:oMath>
      <w:r w:rsidRPr="005E0107">
        <w:t xml:space="preserve"> and refractive index </w:t>
      </w:r>
      <m:oMath>
        <m:r>
          <w:rPr>
            <w:rFonts w:ascii="Cambria Math" w:hAnsi="Cambria Math"/>
          </w:rPr>
          <m:t>m</m:t>
        </m:r>
      </m:oMath>
      <w:r w:rsidRPr="005E0107">
        <w:t xml:space="preserve"> of the scatterer (§</w:t>
      </w:r>
      <w:r w:rsidRPr="005E0107">
        <w:fldChar w:fldCharType="begin"/>
      </w:r>
      <w:r w:rsidRPr="005E0107">
        <w:instrText xml:space="preserve"> REF _Ref127764469 \r \h </w:instrText>
      </w:r>
      <w:r w:rsidR="00305536" w:rsidRPr="005E0107">
        <w:instrText xml:space="preserve"> \* MERGEFORMAT </w:instrText>
      </w:r>
      <w:r w:rsidRPr="005E0107">
        <w:fldChar w:fldCharType="separate"/>
      </w:r>
      <w:r w:rsidR="00AF049C">
        <w:t>6.2</w:t>
      </w:r>
      <w:r w:rsidRPr="005E0107">
        <w:fldChar w:fldCharType="end"/>
      </w:r>
      <w:r w:rsidRPr="005E0107">
        <w:t xml:space="preserve">). </w:t>
      </w:r>
      <w:r w:rsidR="00133AFA" w:rsidRPr="005E0107">
        <w:t xml:space="preserve">This section addresses requirements of standard (FFT) mode of </w:t>
      </w:r>
      <w:r w:rsidR="00133AFA" w:rsidRPr="005E0107">
        <w:rPr>
          <w:rStyle w:val="CourierNew11pt"/>
        </w:rPr>
        <w:t>ADDA</w:t>
      </w:r>
      <w:r w:rsidR="00133AFA" w:rsidRPr="005E0107">
        <w:t>, while sparse mode is discussed separately (§</w:t>
      </w:r>
      <w:r w:rsidR="00133AFA" w:rsidRPr="005E0107">
        <w:fldChar w:fldCharType="begin"/>
      </w:r>
      <w:r w:rsidR="00133AFA" w:rsidRPr="005E0107">
        <w:instrText xml:space="preserve"> REF _Ref354156316 \r \h </w:instrText>
      </w:r>
      <w:r w:rsidR="00305536" w:rsidRPr="005E0107">
        <w:instrText xml:space="preserve"> \* MERGEFORMAT </w:instrText>
      </w:r>
      <w:r w:rsidR="00133AFA" w:rsidRPr="005E0107">
        <w:fldChar w:fldCharType="separate"/>
      </w:r>
      <w:r w:rsidR="00AF049C">
        <w:t>12.3</w:t>
      </w:r>
      <w:r w:rsidR="00133AFA" w:rsidRPr="005E0107">
        <w:fldChar w:fldCharType="end"/>
      </w:r>
      <w:r w:rsidR="00133AFA" w:rsidRPr="005E0107">
        <w:t xml:space="preserve">). </w:t>
      </w:r>
      <w:r w:rsidRPr="005E0107">
        <w:t xml:space="preserve">The memory requirements of </w:t>
      </w:r>
      <w:r w:rsidRPr="005E0107">
        <w:rPr>
          <w:rStyle w:val="CourierNew11pt"/>
        </w:rPr>
        <w:t>ADDA</w:t>
      </w:r>
      <w:r w:rsidRPr="005E0107">
        <w:t xml:space="preserve"> depend both on the total num</w:t>
      </w:r>
      <w:r w:rsidR="00217B69">
        <w:t>ber of dipoles in a computation</w:t>
      </w:r>
      <w:r w:rsidRPr="005E0107">
        <w:t>al box (</w:t>
      </w:r>
      <m:oMath>
        <m:r>
          <w:rPr>
            <w:rFonts w:ascii="Cambria Math" w:hAnsi="Cambria Math"/>
          </w:rPr>
          <m:t>N</m:t>
        </m:r>
      </m:oMath>
      <w:r w:rsidRPr="005E0107">
        <w:t>) and the number of real (non-void) dipoles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oMath>
      <w:r w:rsidRPr="005E0107">
        <w:t xml:space="preserve">); it also depends on the number of dipoles along the </w:t>
      </w:r>
      <m:oMath>
        <m:r>
          <w:rPr>
            <w:rFonts w:ascii="Cambria Math" w:hAnsi="Cambria Math"/>
          </w:rPr>
          <m:t>x</m:t>
        </m:r>
      </m:oMath>
      <w:r w:rsidR="002875D4" w:rsidRPr="005E0107">
        <w:noBreakHyphen/>
      </w:r>
      <w:r w:rsidRPr="005E0107">
        <w:t>axis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5E0107">
        <w:t>) and number of processors or cores used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Pr="005E0107">
        <w:t xml:space="preserve">). The total memory requirement </w:t>
      </w:r>
      <m:oMath>
        <m:sSub>
          <m:sSubPr>
            <m:ctrlPr>
              <w:rPr>
                <w:rFonts w:ascii="Cambria Math" w:hAnsi="Cambria Math"/>
                <w:i/>
                <w:iCs/>
              </w:rPr>
            </m:ctrlPr>
          </m:sSubPr>
          <m:e>
            <m:r>
              <w:rPr>
                <w:rFonts w:ascii="Cambria Math" w:hAnsi="Cambria Math"/>
              </w:rPr>
              <m:t>M</m:t>
            </m:r>
          </m:e>
          <m:sub>
            <m:r>
              <m:rPr>
                <m:sty m:val="p"/>
              </m:rPr>
              <w:rPr>
                <w:rFonts w:ascii="Cambria Math" w:hAnsi="Cambria Math"/>
                <w:vertAlign w:val="subscript"/>
              </w:rPr>
              <m:t>tot</m:t>
            </m:r>
          </m:sub>
        </m:sSub>
      </m:oMath>
      <w:r w:rsidRPr="005E0107">
        <w:t xml:space="preserve"> (for all processors) </w:t>
      </w:r>
      <w:r w:rsidR="00CD23AF" w:rsidRPr="005E0107">
        <w:t xml:space="preserve">in </w:t>
      </w:r>
      <w:r w:rsidR="008E27CC">
        <w:t>the free-space</w:t>
      </w:r>
      <w:r w:rsidR="00CD23AF" w:rsidRPr="005E0107">
        <w:t xml:space="preserve"> mode </w:t>
      </w:r>
      <w:r w:rsidRPr="005E0107">
        <w:t>is approximately</w:t>
      </w:r>
    </w:p>
    <w:tbl>
      <w:tblPr>
        <w:tblW w:w="5000" w:type="pct"/>
        <w:tblCellMar>
          <w:left w:w="0" w:type="dxa"/>
          <w:right w:w="0" w:type="dxa"/>
        </w:tblCellMar>
        <w:tblLook w:val="0000" w:firstRow="0" w:lastRow="0" w:firstColumn="0" w:lastColumn="0" w:noHBand="0" w:noVBand="0"/>
      </w:tblPr>
      <w:tblGrid>
        <w:gridCol w:w="9181"/>
        <w:gridCol w:w="458"/>
      </w:tblGrid>
      <w:tr w:rsidR="007D3C52" w:rsidRPr="005E0107" w14:paraId="3CAB4A58" w14:textId="77777777" w:rsidTr="00C077CD">
        <w:tc>
          <w:tcPr>
            <w:tcW w:w="8640" w:type="dxa"/>
            <w:vAlign w:val="center"/>
          </w:tcPr>
          <w:p w14:paraId="4FD9F021" w14:textId="521B30D9" w:rsidR="007D3C52" w:rsidRPr="005E0107" w:rsidRDefault="00600B16" w:rsidP="00471818">
            <w:pPr>
              <w:pStyle w:val="Eq"/>
            </w:pPr>
            <m:oMath>
              <m:sSub>
                <m:sSubPr>
                  <m:ctrlPr>
                    <w:rPr>
                      <w:rFonts w:ascii="Cambria Math" w:hAnsi="Cambria Math"/>
                    </w:rPr>
                  </m:ctrlPr>
                </m:sSubPr>
                <m:e>
                  <m:r>
                    <w:rPr>
                      <w:rFonts w:ascii="Cambria Math" w:hAnsi="Cambria Math"/>
                    </w:rPr>
                    <m:t>M</m:t>
                  </m:r>
                </m:e>
                <m:sub>
                  <m:r>
                    <m:rPr>
                      <m:sty m:val="p"/>
                    </m:rPr>
                    <w:rPr>
                      <w:rFonts w:ascii="Cambria Math" w:hAnsi="Cambria Math"/>
                    </w:rPr>
                    <m:t>tot</m:t>
                  </m:r>
                </m:sub>
              </m:sSub>
              <m:r>
                <m:rPr>
                  <m:sty m:val="p"/>
                </m:rPr>
                <w:rPr>
                  <w:rFonts w:ascii="Cambria Math" w:hAnsi="Cambria Math"/>
                </w:rPr>
                <m:t>=</m:t>
              </m:r>
              <m:d>
                <m:dPr>
                  <m:begChr m:val="["/>
                  <m:endChr m:val="]"/>
                  <m:grow m:val="0"/>
                  <m:ctrlPr>
                    <w:rPr>
                      <w:rFonts w:ascii="Cambria Math" w:hAnsi="Cambria Math"/>
                    </w:rPr>
                  </m:ctrlPr>
                </m:dPr>
                <m:e>
                  <m:r>
                    <m:rPr>
                      <m:sty m:val="p"/>
                    </m:rPr>
                    <w:rPr>
                      <w:rFonts w:ascii="Cambria Math" w:hAnsi="Cambria Math"/>
                    </w:rPr>
                    <m:t>288+384</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p</m:t>
                          </m:r>
                        </m:sub>
                      </m:sSub>
                    </m:num>
                    <m:den>
                      <m:sSub>
                        <m:sSubPr>
                          <m:ctrlPr>
                            <w:rPr>
                              <w:rFonts w:ascii="Cambria Math" w:hAnsi="Cambria Math"/>
                            </w:rPr>
                          </m:ctrlPr>
                        </m:sSubPr>
                        <m:e>
                          <m:r>
                            <w:rPr>
                              <w:rFonts w:ascii="Cambria Math" w:hAnsi="Cambria Math"/>
                            </w:rPr>
                            <m:t>n</m:t>
                          </m:r>
                        </m:e>
                        <m:sub>
                          <m:r>
                            <w:rPr>
                              <w:rFonts w:ascii="Cambria Math" w:hAnsi="Cambria Math"/>
                            </w:rPr>
                            <m:t>x</m:t>
                          </m:r>
                        </m:sub>
                      </m:sSub>
                    </m:den>
                  </m:f>
                  <m:r>
                    <w:rPr>
                      <w:rFonts w:ascii="Cambria Math" w:hAnsi="Cambria Math"/>
                    </w:rPr>
                    <m:t xml:space="preserve"> </m:t>
                  </m:r>
                  <m:phant>
                    <m:phantPr>
                      <m:zeroAsc m:val="1"/>
                      <m:zeroDesc m:val="1"/>
                      <m:ctrlPr>
                        <w:rPr>
                          <w:rFonts w:ascii="Cambria Math" w:hAnsi="Cambria Math"/>
                          <w:i/>
                        </w:rPr>
                      </m:ctrlPr>
                    </m:phantPr>
                    <m:e>
                      <m:limLow>
                        <m:limLowPr>
                          <m:ctrlPr>
                            <w:rPr>
                              <w:rFonts w:ascii="Cambria Math" w:hAnsi="Cambria Math"/>
                            </w:rPr>
                          </m:ctrlPr>
                        </m:limLowPr>
                        <m:e>
                          <m:groupChr>
                            <m:groupChrPr>
                              <m:ctrlPr>
                                <w:rPr>
                                  <w:rFonts w:ascii="Cambria Math" w:hAnsi="Cambria Math"/>
                                </w:rPr>
                              </m:ctrlPr>
                            </m:groupChrPr>
                            <m:e>
                              <m:d>
                                <m:dPr>
                                  <m:grow m:val="0"/>
                                  <m:ctrlPr>
                                    <w:rPr>
                                      <w:rFonts w:ascii="Cambria Math" w:hAnsi="Cambria Math"/>
                                    </w:rPr>
                                  </m:ctrlPr>
                                </m:dPr>
                                <m:e>
                                  <m:r>
                                    <m:rPr>
                                      <m:sty m:val="p"/>
                                    </m:rPr>
                                    <w:rPr>
                                      <w:rFonts w:ascii="Cambria Math" w:hAnsi="Cambria Math"/>
                                    </w:rPr>
                                    <m:t>+</m:t>
                                  </m:r>
                                  <m:f>
                                    <m:fPr>
                                      <m:type m:val="lin"/>
                                      <m:ctrlPr>
                                        <w:rPr>
                                          <w:rFonts w:ascii="Cambria Math" w:hAnsi="Cambria Math"/>
                                        </w:rPr>
                                      </m:ctrlPr>
                                    </m:fPr>
                                    <m:num>
                                      <m:r>
                                        <m:rPr>
                                          <m:sty m:val="p"/>
                                        </m:rPr>
                                        <w:rPr>
                                          <w:rFonts w:ascii="Cambria Math" w:hAnsi="Cambria Math"/>
                                        </w:rPr>
                                        <m:t>192</m:t>
                                      </m:r>
                                    </m:num>
                                    <m:den>
                                      <m:sSub>
                                        <m:sSubPr>
                                          <m:ctrlPr>
                                            <w:rPr>
                                              <w:rFonts w:ascii="Cambria Math" w:hAnsi="Cambria Math"/>
                                            </w:rPr>
                                          </m:ctrlPr>
                                        </m:sSubPr>
                                        <m:e>
                                          <m:r>
                                            <w:rPr>
                                              <w:rFonts w:ascii="Cambria Math" w:hAnsi="Cambria Math"/>
                                            </w:rPr>
                                            <m:t>n</m:t>
                                          </m:r>
                                        </m:e>
                                        <m:sub>
                                          <m:r>
                                            <m:rPr>
                                              <m:sty m:val="p"/>
                                            </m:rPr>
                                            <w:rPr>
                                              <w:rFonts w:ascii="Cambria Math" w:hAnsi="Cambria Math"/>
                                            </w:rPr>
                                            <m:t>p</m:t>
                                          </m:r>
                                        </m:sub>
                                      </m:sSub>
                                    </m:den>
                                  </m:f>
                                </m:e>
                              </m:d>
                            </m:e>
                          </m:groupChr>
                        </m:e>
                        <m:lim>
                          <m:r>
                            <m:rPr>
                              <m:sty m:val="p"/>
                            </m:rPr>
                            <w:rPr>
                              <w:rFonts w:ascii="Cambria Math" w:hAnsi="Cambria Math"/>
                            </w:rPr>
                            <m:t>only if parallel</m:t>
                          </m:r>
                        </m:lim>
                      </m:limLow>
                    </m:e>
                  </m:phant>
                  <m:ctrlPr>
                    <w:rPr>
                      <w:rFonts w:ascii="Cambria Math" w:hAnsi="Cambria Math"/>
                      <w:i/>
                      <w:iCs/>
                    </w:rPr>
                  </m:ctrlPr>
                </m:e>
              </m:d>
              <m:r>
                <w:rPr>
                  <w:rFonts w:ascii="Cambria Math" w:hAnsi="Cambria Math"/>
                </w:rPr>
                <m:t>N</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271…463</m:t>
                  </m:r>
                </m:e>
              </m:d>
              <m:sSub>
                <m:sSubPr>
                  <m:ctrlPr>
                    <w:rPr>
                      <w:rFonts w:ascii="Cambria Math" w:hAnsi="Cambria Math"/>
                    </w:rPr>
                  </m:ctrlPr>
                </m:sSubPr>
                <m:e>
                  <m:r>
                    <w:rPr>
                      <w:rFonts w:ascii="Cambria Math" w:hAnsi="Cambria Math"/>
                    </w:rPr>
                    <m:t>N</m:t>
                  </m:r>
                </m:e>
                <m:sub>
                  <m:r>
                    <m:rPr>
                      <m:sty m:val="p"/>
                    </m:rPr>
                    <w:rPr>
                      <w:rFonts w:ascii="Cambria Math" w:hAnsi="Cambria Math"/>
                    </w:rPr>
                    <m:t>real</m:t>
                  </m:r>
                </m:sub>
              </m:sSub>
            </m:oMath>
            <w:r w:rsidR="007E2CB8">
              <w:t xml:space="preserve"> </w:t>
            </w:r>
            <w:r w:rsidR="00A454DE" w:rsidRPr="00A454DE">
              <w:t>bytes,</w:t>
            </w:r>
          </w:p>
        </w:tc>
        <w:tc>
          <w:tcPr>
            <w:tcW w:w="431" w:type="dxa"/>
            <w:vAlign w:val="center"/>
          </w:tcPr>
          <w:p w14:paraId="76DDF920" w14:textId="5D3F7D0E" w:rsidR="007D3C52" w:rsidRPr="005E0107" w:rsidRDefault="007D3C52" w:rsidP="007D3C52">
            <w:pPr>
              <w:pStyle w:val="Eqnumber"/>
            </w:pPr>
            <w:bookmarkStart w:id="43" w:name="_Ref86056033"/>
            <w:r w:rsidRPr="005E0107">
              <w:t>(</w:t>
            </w:r>
            <w:r w:rsidRPr="005E0107">
              <w:fldChar w:fldCharType="begin"/>
            </w:r>
            <w:r w:rsidRPr="005E0107">
              <w:instrText xml:space="preserve"> SEQ ( \* ARABIC </w:instrText>
            </w:r>
            <w:r w:rsidRPr="005E0107">
              <w:fldChar w:fldCharType="separate"/>
            </w:r>
            <w:r w:rsidR="00AF049C">
              <w:rPr>
                <w:noProof/>
              </w:rPr>
              <w:t>4</w:t>
            </w:r>
            <w:r w:rsidRPr="005E0107">
              <w:fldChar w:fldCharType="end"/>
            </w:r>
            <w:r w:rsidRPr="005E0107">
              <w:t>)</w:t>
            </w:r>
            <w:bookmarkEnd w:id="43"/>
          </w:p>
        </w:tc>
      </w:tr>
    </w:tbl>
    <w:p w14:paraId="124FE66B" w14:textId="23054DF5" w:rsidR="005E0107" w:rsidRDefault="001C4375" w:rsidP="005E0107">
      <w:r>
        <w:t>where additional memory</w:t>
      </w:r>
      <w:r w:rsidR="007D3C52" w:rsidRPr="005E0107">
        <w:t xml:space="preserve"> proportional to </w:t>
      </w:r>
      <m:oMath>
        <m:r>
          <w:rPr>
            <w:rFonts w:ascii="Cambria Math" w:hAnsi="Cambria Math"/>
          </w:rPr>
          <m:t>N</m:t>
        </m:r>
      </m:oMath>
      <w:r w:rsidR="007D3C52" w:rsidRPr="005E0107">
        <w:t xml:space="preserve"> is required only in parallel mode (see §</w:t>
      </w:r>
      <w:r w:rsidR="007D3C52" w:rsidRPr="005E0107">
        <w:fldChar w:fldCharType="begin"/>
      </w:r>
      <w:r w:rsidR="007D3C52" w:rsidRPr="005E0107">
        <w:instrText xml:space="preserve"> REF _Ref127703429 \r \h </w:instrText>
      </w:r>
      <w:r w:rsidR="00305536" w:rsidRPr="005E0107">
        <w:instrText xml:space="preserve"> \* MERGEFORMAT </w:instrText>
      </w:r>
      <w:r w:rsidR="007D3C52" w:rsidRPr="005E0107">
        <w:fldChar w:fldCharType="separate"/>
      </w:r>
      <w:r w:rsidR="00AF049C">
        <w:t>12.2</w:t>
      </w:r>
      <w:r w:rsidR="007D3C52" w:rsidRPr="005E0107">
        <w:fldChar w:fldCharType="end"/>
      </w:r>
      <w:r w:rsidR="007D3C52" w:rsidRPr="005E0107">
        <w:t xml:space="preserve"> for details). Coefficient before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oMath>
      <w:r w:rsidR="007D3C52" w:rsidRPr="005E0107">
        <w:t xml:space="preserve"> depends on the chosen iterative solver</w:t>
      </w:r>
      <w:r w:rsidR="00E97073" w:rsidRPr="005E0107">
        <w:t xml:space="preserve">, as </w:t>
      </w:r>
      <m:oMath>
        <m:r>
          <w:rPr>
            <w:rFonts w:ascii="Cambria Math" w:hAnsi="Cambria Math"/>
          </w:rPr>
          <m:t>31+48</m:t>
        </m:r>
        <m:d>
          <m:dPr>
            <m:ctrlPr>
              <w:rPr>
                <w:rFonts w:ascii="Cambria Math" w:hAnsi="Cambria Math"/>
                <w:i/>
              </w:rPr>
            </m:ctrlPr>
          </m:dPr>
          <m:e>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vec</m:t>
                </m:r>
              </m:sub>
            </m:sSub>
            <m:r>
              <w:rPr>
                <w:rFonts w:ascii="Cambria Math" w:hAnsi="Cambria Math"/>
              </w:rPr>
              <m:t>+1</m:t>
            </m:r>
          </m:e>
        </m:d>
      </m:oMath>
      <w:r w:rsidR="00E97073" w:rsidRPr="005E0107">
        <w:t xml:space="preserve">, where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vec</m:t>
            </m:r>
          </m:sub>
        </m:sSub>
      </m:oMath>
      <w:r w:rsidR="007D3C52" w:rsidRPr="005E0107">
        <w:t xml:space="preserve"> </w:t>
      </w:r>
      <w:r w:rsidR="00E97073" w:rsidRPr="005E0107">
        <w:t>is the nu</w:t>
      </w:r>
      <w:r w:rsidR="00D318D9" w:rsidRPr="005E0107">
        <w:t>mber of vectors used by the solv</w:t>
      </w:r>
      <w:r w:rsidR="00E97073" w:rsidRPr="005E0107">
        <w:t xml:space="preserve">er </w:t>
      </w:r>
      <w:r w:rsidR="007D3C52" w:rsidRPr="005E0107">
        <w:t>(§</w:t>
      </w:r>
      <w:r w:rsidR="007D3C52" w:rsidRPr="005E0107">
        <w:fldChar w:fldCharType="begin"/>
      </w:r>
      <w:r w:rsidR="007D3C52" w:rsidRPr="005E0107">
        <w:instrText xml:space="preserve"> REF _Ref127765208 \r \h </w:instrText>
      </w:r>
      <w:r w:rsidR="00305536" w:rsidRPr="005E0107">
        <w:instrText xml:space="preserve"> \* MERGEFORMAT </w:instrText>
      </w:r>
      <w:r w:rsidR="007D3C52" w:rsidRPr="005E0107">
        <w:fldChar w:fldCharType="separate"/>
      </w:r>
      <w:r w:rsidR="00AF049C">
        <w:t>12.1</w:t>
      </w:r>
      <w:r w:rsidR="007D3C52" w:rsidRPr="005E0107">
        <w:fldChar w:fldCharType="end"/>
      </w:r>
      <w:r w:rsidR="00E97073" w:rsidRPr="005E0107">
        <w:t xml:space="preserve">, </w:t>
      </w:r>
      <w:r w:rsidR="00E97073" w:rsidRPr="005E0107">
        <w:fldChar w:fldCharType="begin"/>
      </w:r>
      <w:r w:rsidR="00E97073" w:rsidRPr="005E0107">
        <w:instrText xml:space="preserve"> REF _Ref356051976 \h </w:instrText>
      </w:r>
      <w:r w:rsidR="00305536" w:rsidRPr="005E0107">
        <w:instrText xml:space="preserve"> \* MERGEFORMAT </w:instrText>
      </w:r>
      <w:r w:rsidR="00E97073" w:rsidRPr="005E0107">
        <w:fldChar w:fldCharType="separate"/>
      </w:r>
      <w:r w:rsidR="00AF049C" w:rsidRPr="009819E7">
        <w:t>Table </w:t>
      </w:r>
      <w:r w:rsidR="00AF049C">
        <w:t>3</w:t>
      </w:r>
      <w:r w:rsidR="00E97073" w:rsidRPr="005E0107">
        <w:fldChar w:fldCharType="end"/>
      </w:r>
      <w:r w:rsidR="00E97073" w:rsidRPr="005E0107">
        <w:t>)</w:t>
      </w:r>
      <w:r w:rsidR="007D3C52" w:rsidRPr="005E0107">
        <w:t>.</w:t>
      </w:r>
      <w:r w:rsidR="005E0107">
        <w:t xml:space="preserve"> In </w:t>
      </w:r>
      <w:r w:rsidR="008E27CC">
        <w:t xml:space="preserve">the </w:t>
      </w:r>
      <w:r w:rsidR="005E0107">
        <w:t>surface mode (§</w:t>
      </w:r>
      <w:r w:rsidR="005E0107">
        <w:fldChar w:fldCharType="begin"/>
      </w:r>
      <w:r w:rsidR="005E0107">
        <w:instrText xml:space="preserve"> REF _Ref373918390 \r \h </w:instrText>
      </w:r>
      <w:r w:rsidR="005E0107">
        <w:fldChar w:fldCharType="separate"/>
      </w:r>
      <w:r w:rsidR="00AF049C">
        <w:t>7</w:t>
      </w:r>
      <w:r w:rsidR="005E0107">
        <w:fldChar w:fldCharType="end"/>
      </w:r>
      <w:r w:rsidR="005E0107">
        <w:t>) the following additional memory is required</w:t>
      </w:r>
    </w:p>
    <w:tbl>
      <w:tblPr>
        <w:tblW w:w="5000" w:type="pct"/>
        <w:tblCellMar>
          <w:left w:w="0" w:type="dxa"/>
          <w:right w:w="0" w:type="dxa"/>
        </w:tblCellMar>
        <w:tblLook w:val="0000" w:firstRow="0" w:lastRow="0" w:firstColumn="0" w:lastColumn="0" w:noHBand="0" w:noVBand="0"/>
      </w:tblPr>
      <w:tblGrid>
        <w:gridCol w:w="9181"/>
        <w:gridCol w:w="458"/>
      </w:tblGrid>
      <w:tr w:rsidR="005E0107" w:rsidRPr="004063F4" w14:paraId="441D000B" w14:textId="77777777" w:rsidTr="00C077CD">
        <w:tc>
          <w:tcPr>
            <w:tcW w:w="8640" w:type="dxa"/>
            <w:vAlign w:val="center"/>
          </w:tcPr>
          <w:p w14:paraId="1E473F2F" w14:textId="77777777" w:rsidR="005E0107" w:rsidRPr="004063F4" w:rsidRDefault="007E2CB8" w:rsidP="007E2CB8">
            <w:pPr>
              <w:pStyle w:val="Eq"/>
            </w:pPr>
            <m:oMath>
              <m:r>
                <m:rPr>
                  <m:sty m:val="p"/>
                </m:rPr>
                <w:rPr>
                  <w:rFonts w:ascii="Cambria Math" w:hAnsi="Cambria Math"/>
                </w:rPr>
                <m:t>Δ</m:t>
              </m:r>
              <m:sSubSup>
                <m:sSubSupPr>
                  <m:ctrlPr>
                    <w:rPr>
                      <w:rFonts w:ascii="Cambria Math" w:hAnsi="Cambria Math"/>
                    </w:rPr>
                  </m:ctrlPr>
                </m:sSubSupPr>
                <m:e>
                  <m:r>
                    <w:rPr>
                      <w:rFonts w:ascii="Cambria Math" w:hAnsi="Cambria Math"/>
                    </w:rPr>
                    <m:t>M</m:t>
                  </m:r>
                </m:e>
                <m:sub>
                  <m:r>
                    <m:rPr>
                      <m:sty m:val="p"/>
                    </m:rPr>
                    <w:rPr>
                      <w:rFonts w:ascii="Cambria Math" w:hAnsi="Cambria Math"/>
                    </w:rPr>
                    <m:t>tot</m:t>
                  </m:r>
                </m:sub>
                <m:sup>
                  <m:r>
                    <m:rPr>
                      <m:sty m:val="p"/>
                    </m:rPr>
                    <w:rPr>
                      <w:rFonts w:ascii="Cambria Math" w:hAnsi="Cambria Math"/>
                    </w:rPr>
                    <m:t>surf</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48+48</m:t>
                  </m:r>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p</m:t>
                          </m:r>
                        </m:sub>
                      </m:sSub>
                    </m:num>
                    <m:den>
                      <m:sSub>
                        <m:sSubPr>
                          <m:ctrlPr>
                            <w:rPr>
                              <w:rFonts w:ascii="Cambria Math" w:hAnsi="Cambria Math"/>
                            </w:rPr>
                          </m:ctrlPr>
                        </m:sSubPr>
                        <m:e>
                          <m:r>
                            <w:rPr>
                              <w:rFonts w:ascii="Cambria Math" w:hAnsi="Cambria Math"/>
                            </w:rPr>
                            <m:t>n</m:t>
                          </m:r>
                        </m:e>
                        <m:sub>
                          <m:r>
                            <w:rPr>
                              <w:rFonts w:ascii="Cambria Math" w:hAnsi="Cambria Math"/>
                            </w:rPr>
                            <m:t>x</m:t>
                          </m:r>
                        </m:sub>
                      </m:sSub>
                    </m:den>
                  </m:f>
                  <m:r>
                    <m:rPr>
                      <m:sty m:val="p"/>
                    </m:rPr>
                    <w:rPr>
                      <w:rFonts w:ascii="Cambria Math" w:hAnsi="Cambria Math"/>
                    </w:rPr>
                    <m:t>+64</m:t>
                  </m:r>
                  <m:d>
                    <m:dPr>
                      <m:ctrlPr>
                        <w:rPr>
                          <w:rFonts w:ascii="Cambria Math" w:hAnsi="Cambria Math"/>
                        </w:rPr>
                      </m:ctrlPr>
                    </m:dPr>
                    <m:e>
                      <m:r>
                        <m:rPr>
                          <m:sty m:val="p"/>
                        </m:rPr>
                        <w:rPr>
                          <w:rFonts w:ascii="Cambria Math" w:hAnsi="Cambria Math"/>
                        </w:rPr>
                        <m:t>2-</m:t>
                      </m:r>
                      <m:f>
                        <m:fPr>
                          <m:ctrlPr>
                            <w:rPr>
                              <w:rFonts w:ascii="Cambria Math" w:hAnsi="Cambria Math"/>
                            </w:rPr>
                          </m:ctrlPr>
                        </m:fPr>
                        <m:num>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num>
                        <m:den>
                          <m:r>
                            <m:rPr>
                              <m:sty m:val="p"/>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den>
                      </m:f>
                    </m:e>
                  </m:d>
                </m:e>
              </m:d>
              <m:r>
                <w:rPr>
                  <w:rFonts w:ascii="Cambria Math" w:hAnsi="Cambria Math"/>
                </w:rPr>
                <m:t>N</m:t>
              </m:r>
            </m:oMath>
            <w:r>
              <w:rPr>
                <w:iCs/>
              </w:rPr>
              <w:t xml:space="preserve"> </w:t>
            </w:r>
            <w:r w:rsidRPr="007E2CB8">
              <w:t>bytes</w:t>
            </w:r>
            <w:r>
              <w:t>,</w:t>
            </w:r>
          </w:p>
        </w:tc>
        <w:tc>
          <w:tcPr>
            <w:tcW w:w="431" w:type="dxa"/>
            <w:vAlign w:val="center"/>
          </w:tcPr>
          <w:p w14:paraId="2E4FBD46" w14:textId="5E910505" w:rsidR="005E0107" w:rsidRPr="004063F4" w:rsidRDefault="005E0107" w:rsidP="00C22395">
            <w:pPr>
              <w:pStyle w:val="Eqnumber"/>
            </w:pPr>
            <w:r w:rsidRPr="004063F4">
              <w:t>(</w:t>
            </w:r>
            <w:r w:rsidRPr="004063F4">
              <w:fldChar w:fldCharType="begin"/>
            </w:r>
            <w:r w:rsidRPr="004063F4">
              <w:instrText xml:space="preserve"> SEQ ( \* ARABIC </w:instrText>
            </w:r>
            <w:r w:rsidRPr="004063F4">
              <w:fldChar w:fldCharType="separate"/>
            </w:r>
            <w:r w:rsidR="00AF049C">
              <w:rPr>
                <w:noProof/>
              </w:rPr>
              <w:t>5</w:t>
            </w:r>
            <w:r w:rsidRPr="004063F4">
              <w:fldChar w:fldCharType="end"/>
            </w:r>
            <w:r w:rsidRPr="004063F4">
              <w:t>)</w:t>
            </w:r>
          </w:p>
        </w:tc>
      </w:tr>
    </w:tbl>
    <w:p w14:paraId="27978921" w14:textId="3380884B" w:rsidR="007D3C52" w:rsidRDefault="005E0107" w:rsidP="007D3C52">
      <w:r>
        <w:t xml:space="preserve">which is usually insignificant. </w:t>
      </w:r>
      <w:r w:rsidR="007D3C52" w:rsidRPr="005E0107">
        <w:t>The memory requirements of each processor depends on the partition of the computational grid over the processors that is generally not uniform (see §</w:t>
      </w:r>
      <w:r w:rsidR="007D3C52" w:rsidRPr="005E0107">
        <w:fldChar w:fldCharType="begin"/>
      </w:r>
      <w:r w:rsidR="007D3C52" w:rsidRPr="005E0107">
        <w:instrText xml:space="preserve"> REF _Ref240094647 \r \h </w:instrText>
      </w:r>
      <w:r w:rsidR="00305536" w:rsidRPr="005E0107">
        <w:instrText xml:space="preserve"> \* MERGEFORMAT </w:instrText>
      </w:r>
      <w:r w:rsidR="007D3C52" w:rsidRPr="005E0107">
        <w:fldChar w:fldCharType="separate"/>
      </w:r>
      <w:r w:rsidR="00AF049C">
        <w:t>6.6</w:t>
      </w:r>
      <w:r w:rsidR="007D3C52" w:rsidRPr="005E0107">
        <w:fldChar w:fldCharType="end"/>
      </w:r>
      <w:r w:rsidR="007D3C52" w:rsidRPr="005E0107">
        <w:t xml:space="preserve">). Total memory used by </w:t>
      </w:r>
      <w:r w:rsidR="007D3C52" w:rsidRPr="005E0107">
        <w:rPr>
          <w:rStyle w:val="CourierNew11pt"/>
        </w:rPr>
        <w:t>ADDA</w:t>
      </w:r>
      <w:r w:rsidR="007D3C52" w:rsidRPr="005E0107">
        <w:t xml:space="preserve"> and maximum per one processor are shown in </w:t>
      </w:r>
      <w:r w:rsidR="007D3C52" w:rsidRPr="006B230D">
        <w:rPr>
          <w:rStyle w:val="CourierNew11pt"/>
        </w:rPr>
        <w:t>log</w:t>
      </w:r>
      <w:r w:rsidR="007D3C52" w:rsidRPr="005E0107">
        <w:t xml:space="preserve"> (see §</w:t>
      </w:r>
      <w:r w:rsidR="007D3C52" w:rsidRPr="005E0107">
        <w:fldChar w:fldCharType="begin"/>
      </w:r>
      <w:r w:rsidR="007D3C52" w:rsidRPr="005E0107">
        <w:instrText xml:space="preserve"> REF _Ref127766593 \r \h </w:instrText>
      </w:r>
      <w:r w:rsidR="00305536" w:rsidRPr="005E0107">
        <w:instrText xml:space="preserve"> \* MERGEFORMAT </w:instrText>
      </w:r>
      <w:r w:rsidR="007D3C52" w:rsidRPr="005E0107">
        <w:fldChar w:fldCharType="separate"/>
      </w:r>
      <w:r w:rsidR="00AF049C">
        <w:t>C.4</w:t>
      </w:r>
      <w:r w:rsidR="007D3C52" w:rsidRPr="005E0107">
        <w:fldChar w:fldCharType="end"/>
      </w:r>
      <w:r w:rsidR="007D3C52" w:rsidRPr="005E0107">
        <w:t xml:space="preserve">). It is important to note that </w:t>
      </w:r>
      <w:r w:rsidR="007D3C52" w:rsidRPr="005E0107">
        <w:rPr>
          <w:i/>
        </w:rPr>
        <w:t>double</w:t>
      </w:r>
      <w:r w:rsidR="007D3C52" w:rsidRPr="005E0107">
        <w:t xml:space="preserve"> precision is used everywhere in </w:t>
      </w:r>
      <w:r w:rsidR="007D3C52" w:rsidRPr="005E0107">
        <w:rPr>
          <w:rStyle w:val="CourierNew11pt"/>
        </w:rPr>
        <w:t>ADDA</w:t>
      </w:r>
      <w:r w:rsidR="007D3C52" w:rsidRPr="005E0107">
        <w:t xml:space="preserve">. This requires more memory as compared to single precision, but it helps when convergence of the iterative solver is very slow and machine precision becomes relevant, as is the case for large simulations, or when very accurate results are desired, as in </w:t>
      </w:r>
      <w:r w:rsidR="007D3C52" w:rsidRPr="005E0107">
        <w:fldChar w:fldCharType="begin"/>
      </w:r>
      <w:r w:rsidR="006C7E67">
        <w:instrText xml:space="preserve"> ADDIN ZOTERO_ITEM CSL_CITATION {"citationID":"dg8tuRGT","properties":{"unsorted":false,"formattedCitation":"[22]","plainCitation":"[22]","noteIndex":0},"citationItems":[{"id":2517,"uris":["http://zotero.org/users/4070/items/AC9AR7F3"],"uri":["http://zotero.org/users/4070/items/AC9AR7F3"],"itemData":{"id":2517,"type":"article-journal","abstract":"We propose an extrapolation technique that allows accuracy improvement of discrete dipole approximation computations. The performance of this technique was studied empirically on the basis of extensive simulations for five test cases using many different discretizations. The quality of the extrapolation improves with refining discretization, reaching extraordinary performance especially for cubically shaped particles. A 2-order-ofmagnitude decrease of error was demonstrated. We also propose estimates of the extrapolation error, which were proven to be reliable. Finally, we propose a simple method to directly separate shape and discretization errors and illustrated this for one test case.","container-title":"Journal of the Optical Society of America A","DOI":"10.1364/JOSAA.23.002592","issue":"10","journalAbbreviation":"J. Opt. Soc. Am. A","page":"2592-2601","title":"Convergence of the discrete dipole approximation. II. An extrapolation technique to increase the accuracy","URL":"http://dx.doi.org/10.1364/JOSAA.23.002592","volume":"23","author":[{"family":"Yurkin","given":"M. A."},{"family":"Maltsev","given":"V. P."},{"family":"Hoekstra","given":"A. G."}],"issued":{"date-parts":[["2006"]]}}}],"schema":"https://github.com/citation-style-language/schema/raw/master/csl-citation.json"} </w:instrText>
      </w:r>
      <w:r w:rsidR="007D3C52" w:rsidRPr="005E0107">
        <w:fldChar w:fldCharType="separate"/>
      </w:r>
      <w:r w:rsidR="006C7E67" w:rsidRPr="006C7E67">
        <w:t>[22]</w:t>
      </w:r>
      <w:r w:rsidR="007D3C52" w:rsidRPr="005E0107">
        <w:fldChar w:fldCharType="end"/>
      </w:r>
      <w:r w:rsidR="007D3C52" w:rsidRPr="005E0107">
        <w:t>.</w:t>
      </w:r>
    </w:p>
    <w:p w14:paraId="7B747660" w14:textId="00D7AF20" w:rsidR="00FF7FAE" w:rsidRPr="005E0107" w:rsidRDefault="005A4084" w:rsidP="00AB4BB1">
      <w:pPr>
        <w:pStyle w:val="Indent"/>
      </w:pPr>
      <w:r w:rsidRPr="009819E7">
        <w:t xml:space="preserve">There is a maximum number of processors, which </w:t>
      </w:r>
      <w:r w:rsidR="00535EA9" w:rsidRPr="00535EA9">
        <w:rPr>
          <w:rStyle w:val="CourierNew11pt"/>
        </w:rPr>
        <w:t>ADDA</w:t>
      </w:r>
      <w:r w:rsidRPr="009819E7">
        <w:t xml:space="preserve"> can effectively employ</w:t>
      </w:r>
      <w:r w:rsidR="00F10DCD" w:rsidRPr="009819E7">
        <w:t xml:space="preserve"> (§</w:t>
      </w:r>
      <w:r w:rsidR="00F10DCD" w:rsidRPr="009819E7">
        <w:fldChar w:fldCharType="begin"/>
      </w:r>
      <w:r w:rsidR="00F10DCD" w:rsidRPr="009819E7">
        <w:instrText xml:space="preserve"> REF _Ref240094647 \r \h </w:instrText>
      </w:r>
      <w:r w:rsidR="00F10DCD" w:rsidRPr="009819E7">
        <w:fldChar w:fldCharType="separate"/>
      </w:r>
      <w:r w:rsidR="00AF049C">
        <w:t>6.6</w:t>
      </w:r>
      <w:r w:rsidR="00F10DCD" w:rsidRPr="009819E7">
        <w:fldChar w:fldCharType="end"/>
      </w:r>
      <w:r w:rsidR="00F10DCD" w:rsidRPr="009819E7">
        <w:t>)</w:t>
      </w:r>
      <w:r w:rsidRPr="009819E7">
        <w:t xml:space="preserve">, equal to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Pr="009819E7">
        <w:t xml:space="preserve"> if the latter is a “round” number (§</w:t>
      </w:r>
      <w:r w:rsidRPr="009819E7">
        <w:fldChar w:fldCharType="begin"/>
      </w:r>
      <w:r w:rsidRPr="009819E7">
        <w:instrText xml:space="preserve"> REF _Ref127703429 \r \h </w:instrText>
      </w:r>
      <w:r w:rsidRPr="009819E7">
        <w:fldChar w:fldCharType="separate"/>
      </w:r>
      <w:r w:rsidR="00AF049C">
        <w:t>12.2</w:t>
      </w:r>
      <w:r w:rsidRPr="009819E7">
        <w:fldChar w:fldCharType="end"/>
      </w:r>
      <w:r w:rsidRPr="009819E7">
        <w:t xml:space="preserve">). This determines the largest problem size solvable on a given supercomputer with very large number of processors but </w:t>
      </w:r>
      <w:r w:rsidR="00AB4BB1">
        <w:t xml:space="preserve">with a </w:t>
      </w:r>
      <w:r w:rsidRPr="009819E7">
        <w:t xml:space="preserve">limited </w:t>
      </w:r>
      <w:r w:rsidR="008F4D1F" w:rsidRPr="005E0107">
        <w:t xml:space="preserve">amount of </w:t>
      </w:r>
      <w:r w:rsidRPr="005E0107">
        <w:t>memory per processor</w:t>
      </w:r>
      <w:r w:rsidR="00AB4BB1" w:rsidRPr="005E0107">
        <w:t xml:space="preserve"> </w:t>
      </w:r>
      <m:oMath>
        <m:sSub>
          <m:sSubPr>
            <m:ctrlPr>
              <w:rPr>
                <w:rFonts w:ascii="Cambria Math" w:hAnsi="Cambria Math"/>
                <w:i/>
                <w:iCs/>
              </w:rPr>
            </m:ctrlPr>
          </m:sSubPr>
          <m:e>
            <m:r>
              <w:rPr>
                <w:rFonts w:ascii="Cambria Math" w:hAnsi="Cambria Math"/>
              </w:rPr>
              <m:t>M</m:t>
            </m:r>
          </m:e>
          <m:sub>
            <m:r>
              <m:rPr>
                <m:sty m:val="p"/>
              </m:rPr>
              <w:rPr>
                <w:rFonts w:ascii="Cambria Math" w:hAnsi="Cambria Math"/>
                <w:vertAlign w:val="subscript"/>
              </w:rPr>
              <m:t>pp</m:t>
            </m:r>
          </m:sub>
        </m:sSub>
      </m:oMath>
      <w:r w:rsidRPr="005E0107">
        <w:t xml:space="preserve">. </w:t>
      </w:r>
      <w:r w:rsidR="008F4D1F" w:rsidRPr="005E0107">
        <w:t xml:space="preserve">For a given problem, </w:t>
      </w:r>
      <w:r w:rsidR="00AB4BB1" w:rsidRPr="005E0107">
        <w:t xml:space="preserve">setting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008F4D1F" w:rsidRPr="005E0107">
        <w:t xml:space="preserve"> leads to the following m</w:t>
      </w:r>
      <w:r w:rsidRPr="005E0107">
        <w:t xml:space="preserve">aximum memory </w:t>
      </w:r>
      <w:r w:rsidR="008F4D1F" w:rsidRPr="005E0107">
        <w:t xml:space="preserve">requirements </w:t>
      </w:r>
      <w:r w:rsidRPr="005E0107">
        <w:t>per processor</w:t>
      </w:r>
      <w:r w:rsidR="005E0107" w:rsidRPr="005E0107">
        <w:t xml:space="preserve"> (in </w:t>
      </w:r>
      <w:r w:rsidR="008E27CC">
        <w:t>the free-space</w:t>
      </w:r>
      <w:r w:rsidR="005E0107" w:rsidRPr="005E0107">
        <w:t xml:space="preserve"> mode)</w:t>
      </w:r>
      <w:r w:rsidR="008F4D1F" w:rsidRPr="005E0107">
        <w:t>:</w:t>
      </w:r>
      <w:r w:rsidR="00F10DCD" w:rsidRPr="00AA5BD7">
        <w:rPr>
          <w:rStyle w:val="a7"/>
        </w:rPr>
        <w:footnoteReference w:id="25"/>
      </w:r>
    </w:p>
    <w:tbl>
      <w:tblPr>
        <w:tblW w:w="5000" w:type="pct"/>
        <w:tblCellMar>
          <w:left w:w="0" w:type="dxa"/>
          <w:right w:w="0" w:type="dxa"/>
        </w:tblCellMar>
        <w:tblLook w:val="0000" w:firstRow="0" w:lastRow="0" w:firstColumn="0" w:lastColumn="0" w:noHBand="0" w:noVBand="0"/>
      </w:tblPr>
      <w:tblGrid>
        <w:gridCol w:w="9181"/>
        <w:gridCol w:w="458"/>
      </w:tblGrid>
      <w:tr w:rsidR="007D3C52" w:rsidRPr="005E0107" w14:paraId="131DF80A" w14:textId="77777777" w:rsidTr="00C077CD">
        <w:tc>
          <w:tcPr>
            <w:tcW w:w="8640" w:type="dxa"/>
            <w:vAlign w:val="center"/>
          </w:tcPr>
          <w:p w14:paraId="3DEE3457" w14:textId="43FD8184" w:rsidR="007D3C52" w:rsidRPr="005E0107" w:rsidRDefault="00600B16" w:rsidP="007E2CB8">
            <w:pPr>
              <w:pStyle w:val="Eq"/>
            </w:pPr>
            <m:oMath>
              <m:sSub>
                <m:sSubPr>
                  <m:ctrlPr>
                    <w:rPr>
                      <w:rFonts w:ascii="Cambria Math" w:hAnsi="Cambria Math"/>
                    </w:rPr>
                  </m:ctrlPr>
                </m:sSubPr>
                <m:e>
                  <m:r>
                    <w:rPr>
                      <w:rFonts w:ascii="Cambria Math" w:hAnsi="Cambria Math"/>
                    </w:rPr>
                    <m:t>M</m:t>
                  </m:r>
                </m:e>
                <m:sub>
                  <m:r>
                    <m:rPr>
                      <m:sty m:val="p"/>
                    </m:rPr>
                    <w:rPr>
                      <w:rFonts w:ascii="Cambria Math" w:hAnsi="Cambria Math"/>
                    </w:rPr>
                    <m:t>pp</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288</m:t>
                  </m:r>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+384</m:t>
                  </m:r>
                  <m:sSub>
                    <m:sSubPr>
                      <m:ctrlPr>
                        <w:rPr>
                          <w:rFonts w:ascii="Cambria Math" w:hAnsi="Cambria Math"/>
                        </w:rPr>
                      </m:ctrlPr>
                    </m:sSubPr>
                    <m:e>
                      <m:r>
                        <w:rPr>
                          <w:rFonts w:ascii="Cambria Math" w:hAnsi="Cambria Math"/>
                        </w:rPr>
                        <m:t>n</m:t>
                      </m:r>
                    </m:e>
                    <m:sub>
                      <m:r>
                        <w:rPr>
                          <w:rFonts w:ascii="Cambria Math" w:hAnsi="Cambria Math"/>
                        </w:rPr>
                        <m:t>z</m:t>
                      </m:r>
                    </m:sub>
                  </m:sSub>
                  <m:r>
                    <m:rPr>
                      <m:sty m:val="p"/>
                    </m:rPr>
                    <w:rPr>
                      <w:rFonts w:ascii="Cambria Math" w:hAnsi="Cambria Math"/>
                    </w:rPr>
                    <m:t>+192</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x</m:t>
                          </m:r>
                        </m:sub>
                      </m:sSub>
                    </m:num>
                    <m:den>
                      <m:sSub>
                        <m:sSubPr>
                          <m:ctrlPr>
                            <w:rPr>
                              <w:rFonts w:ascii="Cambria Math" w:hAnsi="Cambria Math"/>
                            </w:rPr>
                          </m:ctrlPr>
                        </m:sSubPr>
                        <m:e>
                          <m:r>
                            <w:rPr>
                              <w:rFonts w:ascii="Cambria Math" w:hAnsi="Cambria Math"/>
                            </w:rPr>
                            <m:t>n</m:t>
                          </m:r>
                        </m:e>
                        <m:sub>
                          <m:r>
                            <w:rPr>
                              <w:rFonts w:ascii="Cambria Math" w:hAnsi="Cambria Math"/>
                            </w:rPr>
                            <m:t>z</m:t>
                          </m:r>
                        </m:sub>
                      </m:sSub>
                    </m:den>
                  </m:f>
                </m:e>
              </m:d>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271…463</m:t>
                  </m:r>
                </m:e>
              </m:d>
              <m:sSub>
                <m:sSubPr>
                  <m:ctrlPr>
                    <w:rPr>
                      <w:rFonts w:ascii="Cambria Math" w:hAnsi="Cambria Math"/>
                    </w:rPr>
                  </m:ctrlPr>
                </m:sSubPr>
                <m:e>
                  <m:r>
                    <w:rPr>
                      <w:rFonts w:ascii="Cambria Math" w:hAnsi="Cambria Math"/>
                    </w:rPr>
                    <m:t>n</m:t>
                  </m:r>
                </m:e>
                <m:sub>
                  <m:r>
                    <m:rPr>
                      <m:sty m:val="p"/>
                    </m:rPr>
                    <w:rPr>
                      <w:rFonts w:ascii="Cambria Math" w:hAnsi="Cambria Math"/>
                    </w:rPr>
                    <m:t>slice</m:t>
                  </m:r>
                </m:sub>
              </m:sSub>
            </m:oMath>
            <w:r w:rsidR="007E2CB8">
              <w:t xml:space="preserve"> </w:t>
            </w:r>
            <w:r w:rsidR="007E2CB8" w:rsidRPr="007E2CB8">
              <w:t>bytes</w:t>
            </w:r>
            <w:r w:rsidR="007D3C52" w:rsidRPr="005E0107">
              <w:t>,</w:t>
            </w:r>
          </w:p>
        </w:tc>
        <w:tc>
          <w:tcPr>
            <w:tcW w:w="431" w:type="dxa"/>
            <w:vAlign w:val="center"/>
          </w:tcPr>
          <w:p w14:paraId="765AC3FF" w14:textId="43F9982A" w:rsidR="007D3C52" w:rsidRPr="005E0107" w:rsidRDefault="007D3C52" w:rsidP="007E2CB8">
            <w:pPr>
              <w:pStyle w:val="Eqnumber"/>
            </w:pPr>
            <w:bookmarkStart w:id="44" w:name="_Ref240108523"/>
            <w:r w:rsidRPr="005E0107">
              <w:t>(</w:t>
            </w:r>
            <w:r w:rsidRPr="005E0107">
              <w:fldChar w:fldCharType="begin"/>
            </w:r>
            <w:r w:rsidRPr="005E0107">
              <w:instrText xml:space="preserve"> SEQ ( \* ARABIC </w:instrText>
            </w:r>
            <w:r w:rsidRPr="005E0107">
              <w:fldChar w:fldCharType="separate"/>
            </w:r>
            <w:r w:rsidR="00AF049C">
              <w:rPr>
                <w:noProof/>
              </w:rPr>
              <w:t>6</w:t>
            </w:r>
            <w:r w:rsidRPr="005E0107">
              <w:fldChar w:fldCharType="end"/>
            </w:r>
            <w:r w:rsidRPr="005E0107">
              <w:t>)</w:t>
            </w:r>
            <w:bookmarkEnd w:id="44"/>
          </w:p>
        </w:tc>
      </w:tr>
    </w:tbl>
    <w:p w14:paraId="7FC14868" w14:textId="77777777" w:rsidR="007D3C52" w:rsidRPr="005E0107" w:rsidRDefault="007D3C52" w:rsidP="007D3C52">
      <w:r w:rsidRPr="005E0107">
        <w:t xml:space="preserve">where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slice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sSub>
          <m:sSubPr>
            <m:ctrlPr>
              <w:rPr>
                <w:rFonts w:ascii="Cambria Math" w:hAnsi="Cambria Math"/>
                <w:i/>
              </w:rPr>
            </m:ctrlPr>
          </m:sSubPr>
          <m:e>
            <m:r>
              <w:rPr>
                <w:rFonts w:ascii="Cambria Math" w:hAnsi="Cambria Math"/>
              </w:rPr>
              <m:t>n</m:t>
            </m:r>
          </m:e>
          <m:sub>
            <m:r>
              <w:rPr>
                <w:rFonts w:ascii="Cambria Math" w:hAnsi="Cambria Math"/>
                <w:vertAlign w:val="subscript"/>
              </w:rPr>
              <m:t>y</m:t>
            </m:r>
          </m:sub>
        </m:sSub>
      </m:oMath>
      <w:r w:rsidRPr="005E0107">
        <w:t xml:space="preserve"> is the maximum number of real dipoles in a slice parallel to the </w:t>
      </w:r>
      <m:oMath>
        <m:r>
          <w:rPr>
            <w:rFonts w:ascii="Cambria Math" w:hAnsi="Cambria Math"/>
          </w:rPr>
          <m:t>yz</m:t>
        </m:r>
      </m:oMath>
      <w:r w:rsidR="002875D4" w:rsidRPr="005E0107">
        <w:noBreakHyphen/>
      </w:r>
      <w:r w:rsidRPr="005E0107">
        <w:t>plane.</w:t>
      </w:r>
    </w:p>
    <w:p w14:paraId="3503C780" w14:textId="46EB6F0B" w:rsidR="009334B2" w:rsidRPr="00B81918" w:rsidRDefault="009334B2" w:rsidP="00AB4BB1">
      <w:pPr>
        <w:pStyle w:val="Indent"/>
      </w:pPr>
      <w:r w:rsidRPr="005E0107">
        <w:t xml:space="preserve">To have a quick estimate of maximum achievable discretization on a given hardware, one may consider a cube and </w:t>
      </w:r>
      <w:r w:rsidR="00D954C3" w:rsidRPr="005E0107">
        <w:t>less-memory-</w:t>
      </w:r>
      <w:r w:rsidRPr="005E0107">
        <w:t>consuming iterative solvers. Then, Eqs. </w:t>
      </w:r>
      <w:r w:rsidRPr="005E0107">
        <w:fldChar w:fldCharType="begin"/>
      </w:r>
      <w:r w:rsidRPr="005E0107">
        <w:instrText xml:space="preserve"> REF _Ref86056033 \h </w:instrText>
      </w:r>
      <w:r w:rsidR="00305536" w:rsidRPr="005E0107">
        <w:instrText xml:space="preserve"> \* MERGEFORMAT </w:instrText>
      </w:r>
      <w:r w:rsidRPr="005E0107">
        <w:fldChar w:fldCharType="separate"/>
      </w:r>
      <w:r w:rsidR="00AF049C" w:rsidRPr="005E0107">
        <w:t>(</w:t>
      </w:r>
      <w:r w:rsidR="00AF049C">
        <w:rPr>
          <w:noProof/>
        </w:rPr>
        <w:t>4</w:t>
      </w:r>
      <w:r w:rsidR="00AF049C" w:rsidRPr="005E0107">
        <w:t>)</w:t>
      </w:r>
      <w:r w:rsidRPr="005E0107">
        <w:fldChar w:fldCharType="end"/>
      </w:r>
      <w:r w:rsidRPr="005E0107">
        <w:t xml:space="preserve"> and </w:t>
      </w:r>
      <w:r w:rsidRPr="005E0107">
        <w:fldChar w:fldCharType="begin"/>
      </w:r>
      <w:r w:rsidRPr="005E0107">
        <w:instrText xml:space="preserve"> REF _Ref240108523 \h </w:instrText>
      </w:r>
      <w:r w:rsidR="00305536" w:rsidRPr="005E0107">
        <w:instrText xml:space="preserve"> \* MERGEFORMAT </w:instrText>
      </w:r>
      <w:r w:rsidRPr="005E0107">
        <w:fldChar w:fldCharType="separate"/>
      </w:r>
      <w:r w:rsidR="00AF049C" w:rsidRPr="005E0107">
        <w:t>(</w:t>
      </w:r>
      <w:r w:rsidR="00AF049C">
        <w:rPr>
          <w:noProof/>
        </w:rPr>
        <w:t>6</w:t>
      </w:r>
      <w:r w:rsidR="00AF049C" w:rsidRPr="005E0107">
        <w:t>)</w:t>
      </w:r>
      <w:r w:rsidRPr="005E0107">
        <w:fldChar w:fldCharType="end"/>
      </w:r>
      <w:r w:rsidRPr="005E0107">
        <w:t xml:space="preserve"> lead to maximum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5E0107">
        <w:t xml:space="preserve"> equal to </w:t>
      </w:r>
      <w:r w:rsidR="00415C8A" w:rsidRPr="00415C8A">
        <w:t>113</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iCs/>
                      </w:rPr>
                    </m:ctrlPr>
                  </m:sSubPr>
                  <m:e>
                    <m:r>
                      <w:rPr>
                        <w:rFonts w:ascii="Cambria Math" w:hAnsi="Cambria Math"/>
                      </w:rPr>
                      <m:t>M</m:t>
                    </m:r>
                    <m:ctrlPr>
                      <w:rPr>
                        <w:rFonts w:ascii="Cambria Math" w:hAnsi="Cambria Math"/>
                        <w:i/>
                      </w:rPr>
                    </m:ctrlPr>
                  </m:e>
                  <m:sub>
                    <m:r>
                      <m:rPr>
                        <m:sty m:val="p"/>
                      </m:rPr>
                      <w:rPr>
                        <w:rFonts w:ascii="Cambria Math" w:hAnsi="Cambria Math"/>
                        <w:vertAlign w:val="subscript"/>
                      </w:rPr>
                      <m:t>tot</m:t>
                    </m:r>
                  </m:sub>
                </m:sSub>
                <m:d>
                  <m:dPr>
                    <m:ctrlPr>
                      <w:rPr>
                        <w:rFonts w:ascii="Cambria Math" w:hAnsi="Cambria Math"/>
                        <w:i/>
                      </w:rPr>
                    </m:ctrlPr>
                  </m:dPr>
                  <m:e>
                    <m:r>
                      <m:rPr>
                        <m:sty m:val="p"/>
                      </m:rPr>
                      <w:rPr>
                        <w:rFonts w:ascii="Cambria Math" w:hAnsi="Cambria Math"/>
                      </w:rPr>
                      <m:t>GB</m:t>
                    </m:r>
                  </m:e>
                </m:d>
              </m:e>
            </m:d>
            <m:ctrlPr>
              <w:rPr>
                <w:rFonts w:ascii="Cambria Math" w:hAnsi="Cambria Math"/>
                <w:i/>
                <w:vertAlign w:val="superscript"/>
              </w:rPr>
            </m:ctrlPr>
          </m:e>
          <m:sup>
            <m:f>
              <m:fPr>
                <m:type m:val="lin"/>
                <m:ctrlPr>
                  <w:rPr>
                    <w:rFonts w:ascii="Cambria Math" w:hAnsi="Cambria Math"/>
                    <w:i/>
                    <w:vertAlign w:val="superscript"/>
                  </w:rPr>
                </m:ctrlPr>
              </m:fPr>
              <m:num>
                <m:r>
                  <w:rPr>
                    <w:rFonts w:ascii="Cambria Math" w:hAnsi="Cambria Math"/>
                    <w:vertAlign w:val="superscript"/>
                  </w:rPr>
                  <m:t>1</m:t>
                </m:r>
              </m:num>
              <m:den>
                <m:r>
                  <w:rPr>
                    <w:rFonts w:ascii="Cambria Math" w:hAnsi="Cambria Math"/>
                    <w:vertAlign w:val="superscript"/>
                  </w:rPr>
                  <m:t>3</m:t>
                </m:r>
              </m:den>
            </m:f>
          </m:sup>
        </m:sSup>
        <m:r>
          <w:rPr>
            <w:rFonts w:ascii="Cambria Math" w:hAnsi="Cambria Math"/>
            <w:vertAlign w:val="superscript"/>
          </w:rPr>
          <m:t xml:space="preserve"> </m:t>
        </m:r>
      </m:oMath>
      <w:r w:rsidR="00D954C3" w:rsidRPr="005E0107">
        <w:t xml:space="preserve"> and </w:t>
      </w:r>
      <w:r w:rsidR="00415C8A" w:rsidRPr="00415C8A">
        <w:t>1067</w:t>
      </w:r>
      <m:oMath>
        <m:sSup>
          <m:sSupPr>
            <m:ctrlPr>
              <w:rPr>
                <w:rFonts w:ascii="Cambria Math" w:hAnsi="Cambria Math"/>
                <w:i/>
                <w:vertAlign w:val="superscript"/>
              </w:rPr>
            </m:ctrlPr>
          </m:sSupPr>
          <m:e>
            <m:d>
              <m:dPr>
                <m:begChr m:val="["/>
                <m:endChr m:val="]"/>
                <m:ctrlPr>
                  <w:rPr>
                    <w:rFonts w:ascii="Cambria Math" w:hAnsi="Cambria Math"/>
                    <w:i/>
                  </w:rPr>
                </m:ctrlPr>
              </m:dPr>
              <m:e>
                <m:sSub>
                  <m:sSubPr>
                    <m:ctrlPr>
                      <w:rPr>
                        <w:rFonts w:ascii="Cambria Math" w:hAnsi="Cambria Math"/>
                        <w:i/>
                        <w:iCs/>
                      </w:rPr>
                    </m:ctrlPr>
                  </m:sSubPr>
                  <m:e>
                    <m:r>
                      <w:rPr>
                        <w:rFonts w:ascii="Cambria Math" w:hAnsi="Cambria Math"/>
                      </w:rPr>
                      <m:t>M</m:t>
                    </m:r>
                  </m:e>
                  <m:sub>
                    <m:r>
                      <m:rPr>
                        <m:sty m:val="p"/>
                      </m:rPr>
                      <w:rPr>
                        <w:rFonts w:ascii="Cambria Math" w:hAnsi="Cambria Math"/>
                        <w:vertAlign w:val="subscript"/>
                      </w:rPr>
                      <m:t>pp</m:t>
                    </m:r>
                  </m:sub>
                </m:sSub>
                <m:d>
                  <m:dPr>
                    <m:ctrlPr>
                      <w:rPr>
                        <w:rFonts w:ascii="Cambria Math" w:hAnsi="Cambria Math"/>
                        <w:i/>
                      </w:rPr>
                    </m:ctrlPr>
                  </m:dPr>
                  <m:e>
                    <m:r>
                      <m:rPr>
                        <m:sty m:val="p"/>
                      </m:rPr>
                      <w:rPr>
                        <w:rFonts w:ascii="Cambria Math" w:hAnsi="Cambria Math"/>
                      </w:rPr>
                      <m:t>GB</m:t>
                    </m:r>
                  </m:e>
                </m:d>
              </m:e>
            </m:d>
          </m:e>
          <m:sup>
            <m:f>
              <m:fPr>
                <m:type m:val="lin"/>
                <m:ctrlPr>
                  <w:rPr>
                    <w:rFonts w:ascii="Cambria Math" w:hAnsi="Cambria Math"/>
                    <w:i/>
                    <w:vertAlign w:val="superscript"/>
                  </w:rPr>
                </m:ctrlPr>
              </m:fPr>
              <m:num>
                <m:r>
                  <w:rPr>
                    <w:rFonts w:ascii="Cambria Math" w:hAnsi="Cambria Math"/>
                    <w:vertAlign w:val="superscript"/>
                  </w:rPr>
                  <m:t>1</m:t>
                </m:r>
              </m:num>
              <m:den>
                <m:r>
                  <w:rPr>
                    <w:rFonts w:ascii="Cambria Math" w:hAnsi="Cambria Math"/>
                    <w:vertAlign w:val="superscript"/>
                  </w:rPr>
                  <m:t>2</m:t>
                </m:r>
              </m:den>
            </m:f>
          </m:sup>
        </m:sSup>
      </m:oMath>
      <w:r w:rsidRPr="005E0107">
        <w:t xml:space="preserve"> for single-core PC and very large cluster respectively.</w:t>
      </w:r>
    </w:p>
    <w:p w14:paraId="6D094DF1" w14:textId="648C0D32" w:rsidR="00042F6D" w:rsidRDefault="007A6B37" w:rsidP="00A00B39">
      <w:pPr>
        <w:pStyle w:val="Indent"/>
      </w:pPr>
      <w:r>
        <w:t>In</w:t>
      </w:r>
      <w:r w:rsidRPr="007A6B37">
        <w:t xml:space="preserve"> OpenCL </w:t>
      </w:r>
      <w:r w:rsidR="00A00B39">
        <w:t>mode</w:t>
      </w:r>
      <w:r>
        <w:t xml:space="preserve"> the memory proportional to </w:t>
      </w:r>
      <m:oMath>
        <m:r>
          <w:rPr>
            <w:rFonts w:ascii="Cambria Math" w:hAnsi="Cambria Math"/>
          </w:rPr>
          <m:t>N</m:t>
        </m:r>
      </m:oMath>
      <w:r>
        <w:t xml:space="preserve"> in Eq. </w:t>
      </w:r>
      <w:r>
        <w:fldChar w:fldCharType="begin"/>
      </w:r>
      <w:r>
        <w:instrText xml:space="preserve"> REF _Ref86056033 \h </w:instrText>
      </w:r>
      <w:r>
        <w:fldChar w:fldCharType="separate"/>
      </w:r>
      <w:r w:rsidR="00AF049C" w:rsidRPr="005E0107">
        <w:t>(</w:t>
      </w:r>
      <w:r w:rsidR="00AF049C">
        <w:rPr>
          <w:noProof/>
        </w:rPr>
        <w:t>4</w:t>
      </w:r>
      <w:r w:rsidR="00AF049C" w:rsidRPr="005E0107">
        <w:t>)</w:t>
      </w:r>
      <w:r>
        <w:fldChar w:fldCharType="end"/>
      </w:r>
      <w:r>
        <w:t xml:space="preserve"> is moved to the GPU thus reducing the used amount of main (CPU) memory. In this case additional </w:t>
      </w:r>
      <m:oMath>
        <m:r>
          <w:rPr>
            <w:rFonts w:ascii="Cambria Math" w:hAnsi="Cambria Math"/>
          </w:rPr>
          <m:t>8</m:t>
        </m:r>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oMath>
      <w:r>
        <w:t xml:space="preserve"> bytes of CPU memory is required for </w:t>
      </w:r>
      <w:r w:rsidRPr="007A6B37">
        <w:t>CGNR</w:t>
      </w:r>
      <w:r>
        <w:t xml:space="preserve"> and </w:t>
      </w:r>
      <w:r w:rsidR="00955347" w:rsidRPr="007A6B37">
        <w:t xml:space="preserve">Bi-CGStab </w:t>
      </w:r>
      <w:r>
        <w:t>iterative solvers.</w:t>
      </w:r>
      <w:r w:rsidR="00481D1D">
        <w:t xml:space="preserve"> Moreover, </w:t>
      </w:r>
      <w:r w:rsidR="00481D1D" w:rsidRPr="00481D1D">
        <w:rPr>
          <w:rStyle w:val="CourierNew11pt"/>
        </w:rPr>
        <w:t>ADDA</w:t>
      </w:r>
      <w:r w:rsidR="00481D1D">
        <w:t xml:space="preserve"> may additionally allocate up to </w:t>
      </w:r>
      <m:oMath>
        <m:r>
          <w:rPr>
            <w:rFonts w:ascii="Cambria Math" w:hAnsi="Cambria Math"/>
          </w:rPr>
          <m:t>768N×</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16</m:t>
                    </m:r>
                  </m:num>
                  <m:den>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den>
                </m:f>
              </m:e>
            </m:d>
            <m:r>
              <w:rPr>
                <w:rFonts w:ascii="Cambria Math" w:hAnsi="Cambria Math"/>
              </w:rPr>
              <m:t xml:space="preserve"> </m:t>
            </m:r>
          </m:e>
        </m:func>
      </m:oMath>
      <w:r w:rsidR="00481D1D">
        <w:t xml:space="preserve"> bytes (double that in the surface mode) on the GPU</w:t>
      </w:r>
      <w:r w:rsidR="000E4E40">
        <w:t>,</w:t>
      </w:r>
      <w:r w:rsidR="00481D1D">
        <w:t xml:space="preserve"> if available</w:t>
      </w:r>
      <w:r w:rsidR="000E4E40">
        <w:t>,</w:t>
      </w:r>
      <w:r w:rsidR="00481D1D">
        <w:t xml:space="preserve"> to improve simulation speed (when </w:t>
      </w:r>
      <w:r w:rsidR="00481D1D" w:rsidRPr="00481D1D">
        <w:rPr>
          <w:rStyle w:val="CourierNew11pt"/>
        </w:rPr>
        <w:t>–opt speed</w:t>
      </w:r>
      <w:r w:rsidR="00481D1D">
        <w:t xml:space="preserve"> is enabled, see below).</w:t>
      </w:r>
    </w:p>
    <w:p w14:paraId="19000B97" w14:textId="77777777" w:rsidR="0071690D" w:rsidRPr="009819E7" w:rsidRDefault="00535EA9" w:rsidP="00FF7FAE">
      <w:pPr>
        <w:pStyle w:val="Indent"/>
      </w:pPr>
      <w:r w:rsidRPr="00535EA9">
        <w:rPr>
          <w:rStyle w:val="CourierNew11pt"/>
        </w:rPr>
        <w:t>ADDA</w:t>
      </w:r>
      <w:r w:rsidR="0071690D" w:rsidRPr="009819E7">
        <w:t xml:space="preserve"> may optimize itself during runtime for either maximum speed or minimum memory usage. It is controlled by a command line option</w:t>
      </w:r>
    </w:p>
    <w:p w14:paraId="31C96F35" w14:textId="77777777" w:rsidR="0071690D" w:rsidRPr="009819E7" w:rsidRDefault="0071690D" w:rsidP="00860997">
      <w:pPr>
        <w:pStyle w:val="Commandline"/>
        <w:rPr>
          <w:rStyle w:val="TableFootnoteChar"/>
        </w:rPr>
      </w:pPr>
      <w:r w:rsidRPr="009819E7">
        <w:t>-opt {speed|mem}</w:t>
      </w:r>
    </w:p>
    <w:p w14:paraId="17BC0572" w14:textId="77777777" w:rsidR="00CF2886" w:rsidRPr="009819E7" w:rsidRDefault="009E06D2" w:rsidP="00A92C8F">
      <w:r w:rsidRPr="009819E7">
        <w:t>By defa</w:t>
      </w:r>
      <w:r w:rsidR="00481D1D">
        <w:t>ult, speed optimization is used</w:t>
      </w:r>
      <w:r w:rsidRPr="009819E7">
        <w:t>. A command line option</w:t>
      </w:r>
    </w:p>
    <w:p w14:paraId="23299AF1" w14:textId="77777777" w:rsidR="00CF2886" w:rsidRPr="009819E7" w:rsidRDefault="007B2D78" w:rsidP="00860997">
      <w:pPr>
        <w:pStyle w:val="Commandline"/>
        <w:rPr>
          <w:rStyle w:val="TableFootnoteChar"/>
        </w:rPr>
      </w:pPr>
      <w:r w:rsidRPr="009819E7">
        <w:lastRenderedPageBreak/>
        <w:t>-</w:t>
      </w:r>
      <w:r w:rsidR="00AD4D7C" w:rsidRPr="009819E7">
        <w:t>prognosis</w:t>
      </w:r>
    </w:p>
    <w:p w14:paraId="0E29CFB1" w14:textId="02E1D017" w:rsidR="00174DDB" w:rsidRPr="009819E7" w:rsidRDefault="007B2D78" w:rsidP="00E2189E">
      <w:r w:rsidRPr="009819E7">
        <w:t>can be used to estimate the memory requirements without actually performing the allocation of memory and simulation.</w:t>
      </w:r>
      <w:r w:rsidR="00C96888" w:rsidRPr="00AA5BD7">
        <w:rPr>
          <w:rStyle w:val="a7"/>
        </w:rPr>
        <w:footnoteReference w:id="26"/>
      </w:r>
      <w:r w:rsidR="0052642C" w:rsidRPr="009819E7">
        <w:t xml:space="preserve"> </w:t>
      </w:r>
      <w:r w:rsidR="00422D84" w:rsidRPr="009819E7">
        <w:t xml:space="preserve">It also implies </w:t>
      </w:r>
      <w:r w:rsidR="008F3B98" w:rsidRPr="006B230D">
        <w:rPr>
          <w:rStyle w:val="CourierNew11pt"/>
        </w:rPr>
        <w:noBreakHyphen/>
      </w:r>
      <w:r w:rsidR="0052642C" w:rsidRPr="006B230D">
        <w:rPr>
          <w:rStyle w:val="CourierNew11pt"/>
        </w:rPr>
        <w:t>test</w:t>
      </w:r>
      <w:r w:rsidR="0052642C" w:rsidRPr="009819E7">
        <w:t xml:space="preserve"> option (§</w:t>
      </w:r>
      <w:r w:rsidR="0052642C" w:rsidRPr="009819E7">
        <w:fldChar w:fldCharType="begin"/>
      </w:r>
      <w:r w:rsidR="0052642C" w:rsidRPr="009819E7">
        <w:instrText xml:space="preserve"> REF _Ref128108285 \r \h </w:instrText>
      </w:r>
      <w:r w:rsidR="0052642C" w:rsidRPr="009819E7">
        <w:fldChar w:fldCharType="separate"/>
      </w:r>
      <w:r w:rsidR="00AF049C">
        <w:t>C.3</w:t>
      </w:r>
      <w:r w:rsidR="0052642C" w:rsidRPr="009819E7">
        <w:fldChar w:fldCharType="end"/>
      </w:r>
      <w:r w:rsidR="0052642C" w:rsidRPr="009819E7">
        <w:t>).</w:t>
      </w:r>
      <w:r w:rsidR="000E4E40">
        <w:t xml:space="preserve"> By default,</w:t>
      </w:r>
      <w:r w:rsidR="00481D1D">
        <w:t xml:space="preserve"> </w:t>
      </w:r>
      <w:r w:rsidR="000E4E40">
        <w:t xml:space="preserve">this estimate is based on the upper limit of memory that ADDA can use (especially, for OpenCL memory). To get the minimum </w:t>
      </w:r>
      <w:r w:rsidR="00E27F98">
        <w:t xml:space="preserve">required </w:t>
      </w:r>
      <w:r w:rsidR="000E4E40">
        <w:t xml:space="preserve">memory </w:t>
      </w:r>
      <w:r w:rsidR="00E27F98">
        <w:t xml:space="preserve">combine </w:t>
      </w:r>
      <w:r w:rsidR="00E27F98" w:rsidRPr="00E27F98">
        <w:rPr>
          <w:rStyle w:val="CourierNew11pt"/>
        </w:rPr>
        <w:t>–prognosis</w:t>
      </w:r>
      <w:r w:rsidR="00E27F98">
        <w:t xml:space="preserve"> with </w:t>
      </w:r>
      <w:r w:rsidR="00E27F98" w:rsidRPr="00E27F98">
        <w:rPr>
          <w:rStyle w:val="CourierNew11pt"/>
        </w:rPr>
        <w:t>–opt mem</w:t>
      </w:r>
      <w:r w:rsidR="00E27F98">
        <w:t>.</w:t>
      </w:r>
    </w:p>
    <w:p w14:paraId="75117F5B" w14:textId="41ECE6C3" w:rsidR="00C92D21" w:rsidRPr="009819E7" w:rsidRDefault="0087751D" w:rsidP="003E6B71">
      <w:pPr>
        <w:pStyle w:val="Indent"/>
      </w:pPr>
      <w:r w:rsidRPr="009819E7">
        <w:t>Simulation time</w:t>
      </w:r>
      <w:r w:rsidR="00606EBA" w:rsidRPr="009819E7">
        <w:t xml:space="preserve"> (see </w:t>
      </w:r>
      <w:r w:rsidR="009637C4" w:rsidRPr="009819E7">
        <w:t>§</w:t>
      </w:r>
      <w:r w:rsidR="00606EBA" w:rsidRPr="009819E7">
        <w:fldChar w:fldCharType="begin"/>
      </w:r>
      <w:r w:rsidR="00606EBA" w:rsidRPr="009819E7">
        <w:instrText xml:space="preserve"> REF _Ref127694129 \r \h </w:instrText>
      </w:r>
      <w:r w:rsidR="00606EBA" w:rsidRPr="009819E7">
        <w:fldChar w:fldCharType="separate"/>
      </w:r>
      <w:r w:rsidR="00AF049C">
        <w:t>12</w:t>
      </w:r>
      <w:r w:rsidR="00606EBA" w:rsidRPr="009819E7">
        <w:fldChar w:fldCharType="end"/>
      </w:r>
      <w:r w:rsidR="00606EBA" w:rsidRPr="009819E7">
        <w:t xml:space="preserve"> for details)</w:t>
      </w:r>
      <w:r w:rsidRPr="009819E7">
        <w:t xml:space="preserve"> consists of two major parts: solution of </w:t>
      </w:r>
      <w:r w:rsidR="00F3006E" w:rsidRPr="009819E7">
        <w:t xml:space="preserve">the </w:t>
      </w:r>
      <w:r w:rsidRPr="009819E7">
        <w:t>linear system of equations and calculation of the scattered fields. The first one depends on the number of iterations to reach convergence</w:t>
      </w:r>
      <w:r w:rsidR="007C1387" w:rsidRPr="009819E7">
        <w:t xml:space="preserve">, which mainly depends on the size parameter, shape and refractive index of the scatterer, and time of one iteration, which depends only on </w:t>
      </w:r>
      <m:oMath>
        <m:r>
          <w:rPr>
            <w:rFonts w:ascii="Cambria Math" w:hAnsi="Cambria Math"/>
          </w:rPr>
          <m:t>N</m:t>
        </m:r>
      </m:oMath>
      <w:r w:rsidR="007C1387" w:rsidRPr="009819E7">
        <w:t xml:space="preserve"> as </w:t>
      </w:r>
      <m:oMath>
        <m:r>
          <m:rPr>
            <m:scr m:val="script"/>
          </m:rP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oMath>
      <w:r w:rsidR="007C1387" w:rsidRPr="009819E7">
        <w:t xml:space="preserve"> (see </w:t>
      </w:r>
      <w:r w:rsidR="009637C4" w:rsidRPr="009819E7">
        <w:t>§</w:t>
      </w:r>
      <w:r w:rsidR="007C1387" w:rsidRPr="009819E7">
        <w:fldChar w:fldCharType="begin"/>
      </w:r>
      <w:r w:rsidR="007C1387" w:rsidRPr="009819E7">
        <w:instrText xml:space="preserve"> REF _Ref127703429 \r \h </w:instrText>
      </w:r>
      <w:r w:rsidR="007C1387" w:rsidRPr="009819E7">
        <w:fldChar w:fldCharType="separate"/>
      </w:r>
      <w:r w:rsidR="00AF049C">
        <w:t>12.2</w:t>
      </w:r>
      <w:r w:rsidR="007C1387" w:rsidRPr="009819E7">
        <w:fldChar w:fldCharType="end"/>
      </w:r>
      <w:r w:rsidR="007C1387" w:rsidRPr="009819E7">
        <w:t>).</w:t>
      </w:r>
      <w:r w:rsidR="00041ECD" w:rsidRPr="009819E7">
        <w:t xml:space="preserve"> </w:t>
      </w:r>
      <w:r w:rsidR="003E6B71">
        <w:t>Execution t</w:t>
      </w:r>
      <w:r w:rsidR="00041ECD" w:rsidRPr="009819E7">
        <w:t xml:space="preserve">ime for calculation of scattered fields is proportional to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oMath>
      <w:r w:rsidR="00041ECD" w:rsidRPr="009819E7">
        <w:t xml:space="preserve">, and is usually </w:t>
      </w:r>
      <w:r w:rsidR="00F3006E" w:rsidRPr="009819E7">
        <w:t>relative</w:t>
      </w:r>
      <w:r w:rsidR="00041ECD" w:rsidRPr="009819E7">
        <w:t xml:space="preserve">ly small if scattering </w:t>
      </w:r>
      <w:r w:rsidR="00F3006E" w:rsidRPr="009819E7">
        <w:t xml:space="preserve">is </w:t>
      </w:r>
      <w:r w:rsidR="00041ECD" w:rsidRPr="009819E7">
        <w:t xml:space="preserve">only </w:t>
      </w:r>
      <w:r w:rsidR="00F3006E" w:rsidRPr="009819E7">
        <w:t xml:space="preserve">calculated </w:t>
      </w:r>
      <w:r w:rsidR="00041ECD" w:rsidRPr="009819E7">
        <w:t xml:space="preserve">in one plane. However, it may be significant </w:t>
      </w:r>
      <w:r w:rsidR="006A5F25" w:rsidRPr="009819E7">
        <w:t xml:space="preserve">when </w:t>
      </w:r>
      <w:r w:rsidR="00F3006E" w:rsidRPr="009819E7">
        <w:t xml:space="preserve">a </w:t>
      </w:r>
      <w:r w:rsidR="006A5F25" w:rsidRPr="009819E7">
        <w:t>large grid of scattering angles is used (</w:t>
      </w:r>
      <w:r w:rsidR="009637C4" w:rsidRPr="009819E7">
        <w:t>§</w:t>
      </w:r>
      <w:r w:rsidR="006A5F25" w:rsidRPr="009819E7">
        <w:fldChar w:fldCharType="begin"/>
      </w:r>
      <w:r w:rsidR="006A5F25" w:rsidRPr="009819E7">
        <w:instrText xml:space="preserve"> REF _Ref127774925 \r \h </w:instrText>
      </w:r>
      <w:r w:rsidR="006A5F25" w:rsidRPr="009819E7">
        <w:fldChar w:fldCharType="separate"/>
      </w:r>
      <w:r w:rsidR="00AF049C">
        <w:t>11.2</w:t>
      </w:r>
      <w:r w:rsidR="006A5F25" w:rsidRPr="009819E7">
        <w:fldChar w:fldCharType="end"/>
      </w:r>
      <w:r w:rsidR="00422D84" w:rsidRPr="009819E7">
        <w:t>,</w:t>
      </w:r>
      <w:r w:rsidR="006A5F25" w:rsidRPr="009819E7">
        <w:t xml:space="preserve"> </w:t>
      </w:r>
      <w:r w:rsidR="009637C4" w:rsidRPr="009819E7">
        <w:t>§</w:t>
      </w:r>
      <w:r w:rsidR="006A5F25" w:rsidRPr="009819E7">
        <w:fldChar w:fldCharType="begin"/>
      </w:r>
      <w:r w:rsidR="006A5F25" w:rsidRPr="009819E7">
        <w:instrText xml:space="preserve"> REF _Ref127774927 \r \h </w:instrText>
      </w:r>
      <w:r w:rsidR="006A5F25" w:rsidRPr="009819E7">
        <w:fldChar w:fldCharType="separate"/>
      </w:r>
      <w:r w:rsidR="00AF049C">
        <w:t>11.4</w:t>
      </w:r>
      <w:r w:rsidR="006A5F25" w:rsidRPr="009819E7">
        <w:fldChar w:fldCharType="end"/>
      </w:r>
      <w:r w:rsidR="006A5F25" w:rsidRPr="009819E7">
        <w:t>)</w:t>
      </w:r>
      <w:r w:rsidR="00606EBA" w:rsidRPr="009819E7">
        <w:t xml:space="preserve">. </w:t>
      </w:r>
      <w:r w:rsidR="009A1B55">
        <w:t xml:space="preserve">In </w:t>
      </w:r>
      <w:r w:rsidR="008E27CC">
        <w:t>the surface mode</w:t>
      </w:r>
      <w:r w:rsidR="009A1B55">
        <w:t xml:space="preserve"> </w:t>
      </w:r>
      <w:r w:rsidR="00985FC0">
        <w:t>(§</w:t>
      </w:r>
      <w:r w:rsidR="00985FC0">
        <w:fldChar w:fldCharType="begin"/>
      </w:r>
      <w:r w:rsidR="00985FC0">
        <w:instrText xml:space="preserve"> REF _Ref373918390 \r \h </w:instrText>
      </w:r>
      <w:r w:rsidR="00985FC0">
        <w:fldChar w:fldCharType="separate"/>
      </w:r>
      <w:r w:rsidR="00AF049C">
        <w:t>7</w:t>
      </w:r>
      <w:r w:rsidR="00985FC0">
        <w:fldChar w:fldCharType="end"/>
      </w:r>
      <w:r w:rsidR="00985FC0">
        <w:t xml:space="preserve">) </w:t>
      </w:r>
      <w:r w:rsidR="009A1B55">
        <w:t xml:space="preserve">significant time is additionally required for initialization (building up the interaction matrix, </w:t>
      </w:r>
      <w:r w:rsidR="00A76CBC" w:rsidRPr="009819E7">
        <w:t>§</w:t>
      </w:r>
      <w:r w:rsidR="00A76CBC">
        <w:fldChar w:fldCharType="begin"/>
      </w:r>
      <w:r w:rsidR="00A76CBC">
        <w:instrText xml:space="preserve"> REF _Ref378861395 \r \h </w:instrText>
      </w:r>
      <w:r w:rsidR="00A76CBC">
        <w:fldChar w:fldCharType="separate"/>
      </w:r>
      <w:r w:rsidR="00AF049C">
        <w:t>12.7</w:t>
      </w:r>
      <w:r w:rsidR="00A76CBC">
        <w:fldChar w:fldCharType="end"/>
      </w:r>
      <w:r w:rsidR="009A1B55">
        <w:t xml:space="preserve">). </w:t>
      </w:r>
      <w:r w:rsidR="00606EBA" w:rsidRPr="009819E7">
        <w:t xml:space="preserve">Employing multiple processors brings the simulation time down almost proportional to the number of processors (see </w:t>
      </w:r>
      <w:r w:rsidR="009637C4" w:rsidRPr="009819E7">
        <w:t>§</w:t>
      </w:r>
      <w:r w:rsidR="00324C13">
        <w:fldChar w:fldCharType="begin"/>
      </w:r>
      <w:r w:rsidR="00324C13">
        <w:instrText xml:space="preserve"> REF _Ref354157543 \r \h </w:instrText>
      </w:r>
      <w:r w:rsidR="00324C13">
        <w:fldChar w:fldCharType="separate"/>
      </w:r>
      <w:r w:rsidR="00AF049C">
        <w:t>12.4</w:t>
      </w:r>
      <w:r w:rsidR="00324C13">
        <w:fldChar w:fldCharType="end"/>
      </w:r>
      <w:r w:rsidR="00606EBA" w:rsidRPr="009819E7">
        <w:t>).</w:t>
      </w:r>
      <w:r w:rsidR="00422D84" w:rsidRPr="009819E7">
        <w:t xml:space="preserve"> </w:t>
      </w:r>
      <w:r w:rsidR="00606EBA" w:rsidRPr="009819E7">
        <w:t>To facilitate very long simulations checkpoints can be used to break a single sim</w:t>
      </w:r>
      <w:r w:rsidR="00422D84" w:rsidRPr="009819E7">
        <w:t>ulation into smaller parts (</w:t>
      </w:r>
      <w:r w:rsidR="009637C4" w:rsidRPr="009819E7">
        <w:t>§</w:t>
      </w:r>
      <w:r w:rsidR="00606EBA" w:rsidRPr="009819E7">
        <w:fldChar w:fldCharType="begin"/>
      </w:r>
      <w:r w:rsidR="00606EBA" w:rsidRPr="009819E7">
        <w:instrText xml:space="preserve"> REF _Ref127775352 \r \h </w:instrText>
      </w:r>
      <w:r w:rsidR="00606EBA" w:rsidRPr="009819E7">
        <w:fldChar w:fldCharType="separate"/>
      </w:r>
      <w:r w:rsidR="00AF049C">
        <w:t>12.5</w:t>
      </w:r>
      <w:r w:rsidR="00606EBA" w:rsidRPr="009819E7">
        <w:fldChar w:fldCharType="end"/>
      </w:r>
      <w:r w:rsidR="00606EBA" w:rsidRPr="009819E7">
        <w:t>).</w:t>
      </w:r>
    </w:p>
    <w:p w14:paraId="3B4FBFE5" w14:textId="77777777" w:rsidR="00A92C8F" w:rsidRPr="009819E7" w:rsidRDefault="00A92C8F" w:rsidP="00A92C8F">
      <w:pPr>
        <w:pStyle w:val="Figure"/>
        <w:framePr w:w="9639" w:wrap="around" w:vAnchor="page" w:hAnchor="page" w:x="1140" w:y="1137"/>
        <w:tabs>
          <w:tab w:val="right" w:pos="9072"/>
        </w:tabs>
        <w:jc w:val="center"/>
      </w:pPr>
      <w:r>
        <w:object w:dxaOrig="5141" w:dyaOrig="3916" w14:anchorId="02261355">
          <v:shape id="_x0000_i1026" type="#_x0000_t75" style="width:228pt;height:174pt" o:ole="">
            <v:imagedata r:id="rId14" o:title=""/>
          </v:shape>
          <o:OLEObject Type="Embed" ProgID="Origin50.Graph" ShapeID="_x0000_i1026" DrawAspect="Content" ObjectID="_1669575290" r:id="rId15"/>
        </w:object>
      </w:r>
      <w:r>
        <w:t xml:space="preserve">    </w:t>
      </w:r>
      <w:r w:rsidRPr="00EB24DB">
        <w:object w:dxaOrig="4991" w:dyaOrig="3708" w14:anchorId="09C05ACE">
          <v:shape id="_x0000_i1027" type="#_x0000_t75" style="width:228pt;height:168pt" o:ole="">
            <v:imagedata r:id="rId16" o:title=""/>
          </v:shape>
          <o:OLEObject Type="Embed" ProgID="Origin50.Graph" ShapeID="_x0000_i1027" DrawAspect="Content" ObjectID="_1669575291" r:id="rId17"/>
        </w:object>
      </w:r>
    </w:p>
    <w:p w14:paraId="7D817527" w14:textId="7AB99338" w:rsidR="00A92C8F" w:rsidRDefault="00A92C8F" w:rsidP="00A92C8F">
      <w:pPr>
        <w:pStyle w:val="Captionfigure"/>
        <w:framePr w:w="9639" w:wrap="around" w:vAnchor="page" w:hAnchor="page" w:x="1140" w:y="1137"/>
      </w:pPr>
      <w:bookmarkStart w:id="45" w:name="_Ref163218476"/>
      <w:r w:rsidRPr="009819E7">
        <w:t>Fig. </w:t>
      </w:r>
      <w:bookmarkStart w:id="46" w:name="_Ref162085696"/>
      <w:bookmarkStart w:id="47" w:name="fig_max_xm"/>
      <w:r w:rsidRPr="009819E7">
        <w:fldChar w:fldCharType="begin"/>
      </w:r>
      <w:r w:rsidRPr="009819E7">
        <w:instrText xml:space="preserve"> SEQ Fig. \* ARABIC </w:instrText>
      </w:r>
      <w:r w:rsidRPr="009819E7">
        <w:fldChar w:fldCharType="separate"/>
      </w:r>
      <w:r w:rsidR="00AF049C">
        <w:rPr>
          <w:noProof/>
        </w:rPr>
        <w:t>1</w:t>
      </w:r>
      <w:r w:rsidRPr="009819E7">
        <w:fldChar w:fldCharType="end"/>
      </w:r>
      <w:bookmarkEnd w:id="45"/>
      <w:bookmarkEnd w:id="46"/>
      <w:bookmarkEnd w:id="47"/>
      <w:r w:rsidRPr="009819E7">
        <w:t xml:space="preserve">. Capabilities of </w:t>
      </w:r>
      <w:r w:rsidRPr="00535EA9">
        <w:rPr>
          <w:rStyle w:val="Captioncourier"/>
        </w:rPr>
        <w:t>ADDA</w:t>
      </w:r>
      <w:r w:rsidRPr="009819E7">
        <w:t xml:space="preserve"> 0.76 for spheres with different </w:t>
      </w:r>
      <m:oMath>
        <m:r>
          <w:rPr>
            <w:rFonts w:ascii="Cambria Math" w:hAnsi="Cambria Math"/>
          </w:rPr>
          <m:t>x</m:t>
        </m:r>
      </m:oMath>
      <w:r w:rsidRPr="009819E7">
        <w:t xml:space="preserve"> and </w:t>
      </w:r>
      <m:oMath>
        <m:r>
          <w:rPr>
            <w:rFonts w:ascii="Cambria Math" w:hAnsi="Cambria Math"/>
          </w:rPr>
          <m:t>m</m:t>
        </m:r>
      </m:oMath>
      <w:r w:rsidRPr="009819E7">
        <w:t xml:space="preserve">. </w:t>
      </w:r>
      <w:r>
        <w:t>(a) Applicability region – t</w:t>
      </w:r>
      <w:r w:rsidRPr="009819E7">
        <w:t xml:space="preserve">he </w:t>
      </w:r>
      <w:r>
        <w:t>lower-left</w:t>
      </w:r>
      <w:r w:rsidRPr="009819E7">
        <w:t xml:space="preserve"> region corresponds to full convergence and </w:t>
      </w:r>
      <w:r>
        <w:t>gray</w:t>
      </w:r>
      <w:r w:rsidRPr="009819E7">
        <w:t xml:space="preserve"> region </w:t>
      </w:r>
      <w:r>
        <w:t xml:space="preserve">– </w:t>
      </w:r>
      <w:r w:rsidRPr="009819E7">
        <w:t>to incomplete convergence. The dashed lines show two levels of memory requirements for the simulation.</w:t>
      </w:r>
      <w:r>
        <w:t xml:space="preserve"> (b)</w:t>
      </w:r>
      <w:r w:rsidRPr="009819E7">
        <w:t xml:space="preserve"> Total simulation wall clock time </w:t>
      </w:r>
      <w:r>
        <w:t>on 64 processors</w:t>
      </w:r>
      <w:r w:rsidRPr="009819E7">
        <w:t xml:space="preserve"> in logarithmic scale. Horizontal dotted lines corresponding to a minute, an hour, a day, and a week are shown for convenience.</w:t>
      </w:r>
      <w:r>
        <w:t xml:space="preserve"> </w:t>
      </w:r>
      <w:r w:rsidRPr="009819E7">
        <w:t xml:space="preserve">Adapted from </w:t>
      </w:r>
      <w:r w:rsidRPr="009819E7">
        <w:fldChar w:fldCharType="begin"/>
      </w:r>
      <w:r w:rsidR="008D3600">
        <w:instrText xml:space="preserve"> ADDIN ZOTERO_ITEM CSL_CITATION {"citationID":"2q6fOei2","properties":{"unsorted":false,"formattedCitation":"[8]","plainCitation":"[8]","noteIndex":0},"citationItems":[{"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G."}],"issued":{"date-parts":[["2007"]]}}}],"schema":"https://github.com/citation-style-language/schema/raw/master/csl-citation.json"} </w:instrText>
      </w:r>
      <w:r w:rsidRPr="009819E7">
        <w:fldChar w:fldCharType="separate"/>
      </w:r>
      <w:r w:rsidRPr="007A71E9">
        <w:t>[8]</w:t>
      </w:r>
      <w:r w:rsidRPr="009819E7">
        <w:rPr>
          <w:vertAlign w:val="superscript"/>
        </w:rPr>
        <w:fldChar w:fldCharType="end"/>
      </w:r>
      <w:r w:rsidRPr="009819E7">
        <w:t>.</w:t>
      </w:r>
    </w:p>
    <w:p w14:paraId="6A784583" w14:textId="61765833" w:rsidR="00FB53FB" w:rsidRPr="009819E7" w:rsidRDefault="000475B0" w:rsidP="001F15C7">
      <w:pPr>
        <w:pStyle w:val="Indent"/>
      </w:pPr>
      <w:r w:rsidRPr="009819E7">
        <w:t xml:space="preserve">For example, </w:t>
      </w:r>
      <w:r w:rsidR="004C1657" w:rsidRPr="009819E7">
        <w:t xml:space="preserve">on a desktop computer (P4-3.2 GHz, 2 Gb RAM) it </w:t>
      </w:r>
      <w:r w:rsidR="003E6B71">
        <w:t>wa</w:t>
      </w:r>
      <w:r w:rsidR="004C1657" w:rsidRPr="009819E7">
        <w:t xml:space="preserve">s possible to simulate light scattering by </w:t>
      </w:r>
      <w:r w:rsidR="003E6B71">
        <w:t>spheres</w:t>
      </w:r>
      <w:r w:rsidR="004C1657" w:rsidRPr="00AA5BD7">
        <w:rPr>
          <w:rStyle w:val="a7"/>
        </w:rPr>
        <w:footnoteReference w:id="27"/>
      </w:r>
      <w:r w:rsidR="004C1657" w:rsidRPr="009819E7">
        <w:t xml:space="preserve"> up to </w:t>
      </w:r>
      <m:oMath>
        <m:r>
          <w:rPr>
            <w:rFonts w:ascii="Cambria Math" w:hAnsi="Cambria Math"/>
          </w:rPr>
          <m:t>x=35</m:t>
        </m:r>
      </m:oMath>
      <w:r w:rsidR="004C1657" w:rsidRPr="009819E7">
        <w:t xml:space="preserve"> and 2</w:t>
      </w:r>
      <w:r w:rsidR="00DA4CB2" w:rsidRPr="009819E7">
        <w:t>0</w:t>
      </w:r>
      <w:r w:rsidR="004C1657" w:rsidRPr="009819E7">
        <w:t xml:space="preserve"> for </w:t>
      </w:r>
      <m:oMath>
        <m:r>
          <w:rPr>
            <w:rFonts w:ascii="Cambria Math" w:hAnsi="Cambria Math"/>
          </w:rPr>
          <m:t>m=1.313</m:t>
        </m:r>
      </m:oMath>
      <w:r w:rsidR="004C1657" w:rsidRPr="009819E7">
        <w:t xml:space="preserve"> and 2.0 respectively (simulation times are </w:t>
      </w:r>
      <w:r w:rsidR="00835886" w:rsidRPr="009819E7">
        <w:t>20</w:t>
      </w:r>
      <w:r w:rsidR="004C1657" w:rsidRPr="009819E7">
        <w:t xml:space="preserve"> and </w:t>
      </w:r>
      <w:r w:rsidR="00835886" w:rsidRPr="009819E7">
        <w:t>148 hour</w:t>
      </w:r>
      <w:r w:rsidR="009623B2" w:rsidRPr="009819E7">
        <w:t>s</w:t>
      </w:r>
      <w:r w:rsidR="004C1657" w:rsidRPr="009819E7">
        <w:t xml:space="preserve"> respectively). </w:t>
      </w:r>
      <w:r w:rsidR="00A03605" w:rsidRPr="009819E7">
        <w:t xml:space="preserve">The capabilities of </w:t>
      </w:r>
      <w:r w:rsidR="00535EA9" w:rsidRPr="00535EA9">
        <w:rPr>
          <w:rStyle w:val="CourierNew11pt"/>
        </w:rPr>
        <w:t>ADDA</w:t>
      </w:r>
      <w:r w:rsidR="00A03605" w:rsidRPr="009819E7">
        <w:t xml:space="preserve"> </w:t>
      </w:r>
      <w:r w:rsidR="00392DA2" w:rsidRPr="009819E7">
        <w:t xml:space="preserve">0.76 </w:t>
      </w:r>
      <w:r w:rsidR="00A03605" w:rsidRPr="009819E7">
        <w:t>for simulation of light scattering by spheres u</w:t>
      </w:r>
      <w:r w:rsidR="004C1657" w:rsidRPr="009819E7">
        <w:t xml:space="preserve">sing </w:t>
      </w:r>
      <w:r w:rsidR="003E6B71">
        <w:t>64</w:t>
      </w:r>
      <w:r w:rsidR="004C1657" w:rsidRPr="009819E7">
        <w:t xml:space="preserve"> </w:t>
      </w:r>
      <w:r w:rsidR="003E6B71">
        <w:t>3.4 GHz cores</w:t>
      </w:r>
      <w:r w:rsidR="004C1657" w:rsidRPr="009819E7">
        <w:t xml:space="preserve"> </w:t>
      </w:r>
      <w:r w:rsidR="00A81D0D" w:rsidRPr="009819E7">
        <w:t>were reported in</w:t>
      </w:r>
      <w:r w:rsidR="00E254FA" w:rsidRPr="009819E7">
        <w:t xml:space="preserve"> </w:t>
      </w:r>
      <w:r w:rsidR="00E254FA" w:rsidRPr="009819E7">
        <w:fldChar w:fldCharType="begin"/>
      </w:r>
      <w:r w:rsidR="008D3600">
        <w:instrText xml:space="preserve"> ADDIN ZOTERO_ITEM CSL_CITATION {"citationID":"N7Tb2ePz","properties":{"unsorted":false,"formattedCitation":"[8]","plainCitation":"[8]","noteIndex":0},"citationItems":[{"id":6272,"uris":["http://zotero.org/users/4070/items/AF88TWNP"],"uri":["http://zotero.org/users/4070/items/AF88TWNP"],"itemData":{"id":6272,"type":"article-journal","abstract":"In this paper we investigate the capabilities of the discrete dipole approximation (DDA) to simulate scattering from particles that are much larger than the wavelength of the incident light, and describe an optimized publicly available DDA computer program that processes the large number of dipoles required for such simulations. Numerical simulations of light scattering by spheres with size parameters x up to 160 and 40 for refractive index m=1.05 and 2, respectively, are presented and compared with exact results of the Mie theory. Errors of both integral and angle-resolved scattering quantities generally increase with m and show no systematic dependence on x. Computational times increase steeply with both x and m, reaching values of more than 2 weeks on a cluster of 64 processors. The main distinctive feature of the computer program is the ability to parallelize a single DDA simulation over a cluster of computers, which allows it to simulate light scattering by very large particles, like the ones that are considered in this paper. Current limitations and possible ways for improvement are discussed.","container-title":"Journal of Quantitative Spectroscopy and Radiative Transfer","DOI":"10.1016/j.jqsrt.2007.01.033","issue":"1-3","journalAbbreviation":"J. Quant. Spectrosc. Radiat. Transfer","page":"546-557","title":"The discrete dipole approximation for simulation of light scattering by particles much larger than the wavelength","URL":"http://dx.doi.org/10.1016/j.jqsrt.2007.01.033","volume":"106","author":[{"family":"Yurkin","given":"M. A."},{"family":"Maltsev","given":"V. P."},{"family":"Hoekstra","given":"A. G."}],"issued":{"date-parts":[["2007"]]}}}],"schema":"https://github.com/citation-style-language/schema/raw/master/csl-citation.json"} </w:instrText>
      </w:r>
      <w:r w:rsidR="00E254FA" w:rsidRPr="009819E7">
        <w:fldChar w:fldCharType="separate"/>
      </w:r>
      <w:r w:rsidR="007A71E9" w:rsidRPr="007A71E9">
        <w:t>[8]</w:t>
      </w:r>
      <w:r w:rsidR="00E254FA" w:rsidRPr="009819E7">
        <w:rPr>
          <w:vertAlign w:val="superscript"/>
        </w:rPr>
        <w:fldChar w:fldCharType="end"/>
      </w:r>
      <w:r w:rsidR="00A81D0D" w:rsidRPr="009819E7">
        <w:t xml:space="preserve">. Here we present only </w:t>
      </w:r>
      <w:r w:rsidR="001F15C7">
        <w:t>Fig.</w:t>
      </w:r>
      <w:r w:rsidR="00A81D0D" w:rsidRPr="009819E7">
        <w:t> </w:t>
      </w:r>
      <w:r w:rsidR="00A81D0D" w:rsidRPr="009819E7">
        <w:fldChar w:fldCharType="begin"/>
      </w:r>
      <w:r w:rsidR="00A81D0D" w:rsidRPr="009819E7">
        <w:instrText xml:space="preserve"> REF fig_max_xm \h </w:instrText>
      </w:r>
      <w:r w:rsidR="00A81D0D" w:rsidRPr="009819E7">
        <w:fldChar w:fldCharType="separate"/>
      </w:r>
      <w:r w:rsidR="00AF049C">
        <w:rPr>
          <w:noProof/>
        </w:rPr>
        <w:t>1</w:t>
      </w:r>
      <w:r w:rsidR="00A81D0D" w:rsidRPr="009819E7">
        <w:fldChar w:fldCharType="end"/>
      </w:r>
      <w:r w:rsidR="001F15C7">
        <w:t>,</w:t>
      </w:r>
      <w:r w:rsidR="00A81D0D" w:rsidRPr="009819E7">
        <w:t xml:space="preserve"> showing the maximum reachable </w:t>
      </w:r>
      <w:r w:rsidR="00A81D0D" w:rsidRPr="009819E7">
        <w:rPr>
          <w:i/>
        </w:rPr>
        <w:t>x</w:t>
      </w:r>
      <w:r w:rsidR="00A81D0D" w:rsidRPr="009819E7">
        <w:t xml:space="preserve"> versus </w:t>
      </w:r>
      <w:r w:rsidR="00A81D0D" w:rsidRPr="009819E7">
        <w:rPr>
          <w:i/>
        </w:rPr>
        <w:t>m</w:t>
      </w:r>
      <w:r w:rsidR="00A81D0D" w:rsidRPr="009819E7">
        <w:t xml:space="preserve"> and simulation time versus </w:t>
      </w:r>
      <m:oMath>
        <m:r>
          <w:rPr>
            <w:rFonts w:ascii="Cambria Math" w:hAnsi="Cambria Math"/>
          </w:rPr>
          <m:t>x</m:t>
        </m:r>
      </m:oMath>
      <w:r w:rsidR="00A81D0D" w:rsidRPr="009819E7">
        <w:t xml:space="preserve"> and </w:t>
      </w:r>
      <m:oMath>
        <m:r>
          <w:rPr>
            <w:rFonts w:ascii="Cambria Math" w:hAnsi="Cambria Math"/>
          </w:rPr>
          <m:t>m</m:t>
        </m:r>
      </m:oMath>
      <w:r w:rsidR="00A81D0D" w:rsidRPr="009819E7">
        <w:t xml:space="preserve">. </w:t>
      </w:r>
      <w:r w:rsidR="00BB0842">
        <w:t>In particular</w:t>
      </w:r>
      <w:r w:rsidR="00A81D0D" w:rsidRPr="009819E7">
        <w:t xml:space="preserve">, </w:t>
      </w:r>
      <w:r w:rsidR="004C1657" w:rsidRPr="009819E7">
        <w:t>light scattering by a homogenous sphere with</w:t>
      </w:r>
      <w:r w:rsidR="00B81918">
        <w:t xml:space="preserve"> </w:t>
      </w:r>
      <m:oMath>
        <m:r>
          <w:rPr>
            <w:rFonts w:ascii="Cambria Math" w:hAnsi="Cambria Math"/>
          </w:rPr>
          <m:t>x=160</m:t>
        </m:r>
      </m:oMath>
      <w:r w:rsidR="00650AC7" w:rsidRPr="009819E7">
        <w:t xml:space="preserve"> and </w:t>
      </w:r>
      <m:oMath>
        <m:r>
          <w:rPr>
            <w:rFonts w:ascii="Cambria Math" w:hAnsi="Cambria Math"/>
          </w:rPr>
          <m:t>m=1.05</m:t>
        </m:r>
      </m:oMath>
      <w:r w:rsidR="004C1657" w:rsidRPr="009819E7">
        <w:t xml:space="preserve"> </w:t>
      </w:r>
      <w:r w:rsidR="00BB0842">
        <w:t>was</w:t>
      </w:r>
      <w:r w:rsidR="00A81D0D" w:rsidRPr="009819E7">
        <w:t xml:space="preserve"> simulated </w:t>
      </w:r>
      <w:r w:rsidR="004C1657" w:rsidRPr="009819E7">
        <w:t>in</w:t>
      </w:r>
      <w:r w:rsidR="00A81D0D" w:rsidRPr="009819E7">
        <w:t xml:space="preserve"> only </w:t>
      </w:r>
      <w:r w:rsidR="00FD481D" w:rsidRPr="009819E7">
        <w:t>1.5</w:t>
      </w:r>
      <w:r w:rsidR="00BB0842">
        <w:t xml:space="preserve"> hours, although the runtime steeply increased with refractive index. Examples of more recent and even larger simulations are gathered </w:t>
      </w:r>
      <w:r w:rsidR="00BF4F42">
        <w:t>on a special wiki page.</w:t>
      </w:r>
      <w:r w:rsidR="00BF4F42" w:rsidRPr="00AA5BD7">
        <w:rPr>
          <w:rStyle w:val="a7"/>
        </w:rPr>
        <w:footnoteReference w:id="28"/>
      </w:r>
    </w:p>
    <w:p w14:paraId="230FA59B" w14:textId="77777777" w:rsidR="00174DDB" w:rsidRPr="009819E7" w:rsidRDefault="00D07C14" w:rsidP="00174DDB">
      <w:pPr>
        <w:pStyle w:val="1"/>
      </w:pPr>
      <w:bookmarkStart w:id="48" w:name="_Ref128370735"/>
      <w:bookmarkStart w:id="49" w:name="_Toc148426307"/>
      <w:bookmarkStart w:id="50" w:name="_Toc57726403"/>
      <w:r w:rsidRPr="009819E7">
        <w:lastRenderedPageBreak/>
        <w:t>Defining a S</w:t>
      </w:r>
      <w:r w:rsidR="00174DDB" w:rsidRPr="009819E7">
        <w:t>catterer</w:t>
      </w:r>
      <w:bookmarkEnd w:id="48"/>
      <w:bookmarkEnd w:id="49"/>
      <w:bookmarkEnd w:id="50"/>
    </w:p>
    <w:p w14:paraId="2A50FE2E" w14:textId="77777777" w:rsidR="00CD2492" w:rsidRPr="009819E7" w:rsidRDefault="00CD2492" w:rsidP="0020695F">
      <w:pPr>
        <w:pStyle w:val="21"/>
      </w:pPr>
      <w:bookmarkStart w:id="51" w:name="_Ref133825795"/>
      <w:bookmarkStart w:id="52" w:name="_Toc148426308"/>
      <w:bookmarkStart w:id="53" w:name="_Toc57726404"/>
      <w:r w:rsidRPr="009819E7">
        <w:t>Reference frames</w:t>
      </w:r>
      <w:bookmarkEnd w:id="51"/>
      <w:bookmarkEnd w:id="52"/>
      <w:bookmarkEnd w:id="53"/>
    </w:p>
    <w:p w14:paraId="00340082" w14:textId="73FDCB97" w:rsidR="00CD2492" w:rsidRPr="00D34411" w:rsidRDefault="00CD2492" w:rsidP="00F21BA8">
      <w:r w:rsidRPr="009819E7">
        <w:t xml:space="preserve">Three different reference frames are used by </w:t>
      </w:r>
      <w:r w:rsidR="00535EA9" w:rsidRPr="00535EA9">
        <w:rPr>
          <w:rStyle w:val="CourierNew11pt"/>
        </w:rPr>
        <w:t>ADDA</w:t>
      </w:r>
      <w:r w:rsidRPr="009819E7">
        <w:t xml:space="preserve">: laboratory, particle, and incident wave reference frames. The laboratory reference frame is the default </w:t>
      </w:r>
      <w:r w:rsidR="00717E09">
        <w:t>one, and</w:t>
      </w:r>
      <w:r w:rsidRPr="009819E7">
        <w:t xml:space="preserve"> all input parameters and other reference frames are specified relative to it. </w:t>
      </w:r>
      <w:r w:rsidR="00535EA9" w:rsidRPr="00535EA9">
        <w:rPr>
          <w:rStyle w:val="CourierNew11pt"/>
        </w:rPr>
        <w:t>ADDA</w:t>
      </w:r>
      <w:r w:rsidRPr="009819E7">
        <w:t xml:space="preserve"> simulates light scattering in the particle reference frame, which naturally corresponds to particle geometry and symmetries, to minimize the size of </w:t>
      </w:r>
      <w:r w:rsidR="00717E09">
        <w:t xml:space="preserve">the </w:t>
      </w:r>
      <w:r w:rsidRPr="009819E7">
        <w:t>computational grid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especially for elongated or oblate part</w:t>
      </w:r>
      <w:r w:rsidR="00CA7C72">
        <w:t>icles. In this reference frame</w:t>
      </w:r>
      <w:r w:rsidRPr="009819E7">
        <w:t xml:space="preserve"> </w:t>
      </w:r>
      <w:r w:rsidR="00717E09">
        <w:t>the computational grid is built</w:t>
      </w:r>
      <w:r w:rsidRPr="009819E7">
        <w:t xml:space="preserve"> along the coordinate axes.</w:t>
      </w:r>
      <w:r w:rsidR="00F21BA8">
        <w:t xml:space="preserve"> </w:t>
      </w:r>
      <w:r w:rsidRPr="009819E7">
        <w:t xml:space="preserve">The incident wave reference frame is defined by setting the </w:t>
      </w:r>
      <m:oMath>
        <m:r>
          <w:rPr>
            <w:rFonts w:ascii="Cambria Math" w:hAnsi="Cambria Math"/>
          </w:rPr>
          <m:t>z</m:t>
        </m:r>
      </m:oMath>
      <w:r w:rsidR="00627BC7">
        <w:noBreakHyphen/>
      </w:r>
      <w:r w:rsidR="000B3244" w:rsidRPr="009819E7">
        <w:t>ax</w:t>
      </w:r>
      <w:r w:rsidRPr="009819E7">
        <w:t>is along the propagation direction</w:t>
      </w:r>
      <w:r w:rsidR="00D34411">
        <w:t xml:space="preserve"> (more precisely, the argument of </w:t>
      </w:r>
      <w:r w:rsidR="00D34411">
        <w:rPr>
          <w:rStyle w:val="CourierNew11pt"/>
        </w:rPr>
        <w:noBreakHyphen/>
      </w:r>
      <w:r w:rsidR="00D34411" w:rsidRPr="00D34411">
        <w:rPr>
          <w:rStyle w:val="CourierNew11pt"/>
        </w:rPr>
        <w:t>prop</w:t>
      </w:r>
      <w:r w:rsidR="00D34411" w:rsidRPr="009819E7">
        <w:t xml:space="preserve"> </w:t>
      </w:r>
      <w:r w:rsidR="00D34411">
        <w:t xml:space="preserve">option, </w:t>
      </w:r>
      <w:r w:rsidR="00D34411" w:rsidRPr="009819E7">
        <w:t>§</w:t>
      </w:r>
      <w:r w:rsidR="00D34411" w:rsidRPr="009819E7">
        <w:fldChar w:fldCharType="begin"/>
      </w:r>
      <w:r w:rsidR="00D34411" w:rsidRPr="009819E7">
        <w:instrText xml:space="preserve"> REF _Ref127789153 \r \h </w:instrText>
      </w:r>
      <w:r w:rsidR="00D34411" w:rsidRPr="009819E7">
        <w:fldChar w:fldCharType="separate"/>
      </w:r>
      <w:r w:rsidR="00AF049C">
        <w:t>9.1</w:t>
      </w:r>
      <w:r w:rsidR="00D34411" w:rsidRPr="009819E7">
        <w:fldChar w:fldCharType="end"/>
      </w:r>
      <w:r w:rsidR="00D34411" w:rsidRPr="009819E7">
        <w:t>)</w:t>
      </w:r>
      <w:r w:rsidRPr="009819E7">
        <w:t xml:space="preserve">. </w:t>
      </w:r>
      <w:r w:rsidR="00F21BA8">
        <w:t>In some cases it is used for definition of scattering plane and angles (§</w:t>
      </w:r>
      <w:r w:rsidR="00F21BA8">
        <w:fldChar w:fldCharType="begin"/>
      </w:r>
      <w:r w:rsidR="00F21BA8">
        <w:instrText xml:space="preserve"> REF _Ref373922077 \r \h </w:instrText>
      </w:r>
      <w:r w:rsidR="00F21BA8">
        <w:fldChar w:fldCharType="separate"/>
      </w:r>
      <w:r w:rsidR="00AF049C">
        <w:t>11.1</w:t>
      </w:r>
      <w:r w:rsidR="00F21BA8">
        <w:fldChar w:fldCharType="end"/>
      </w:r>
      <w:r w:rsidR="00F21BA8">
        <w:t>).</w:t>
      </w:r>
    </w:p>
    <w:p w14:paraId="66042DE0" w14:textId="130D91F4" w:rsidR="00CD2492" w:rsidRPr="00954032" w:rsidRDefault="0016027D" w:rsidP="00BB532E">
      <w:pPr>
        <w:pStyle w:val="Indent"/>
      </w:pPr>
      <w:r w:rsidRPr="009819E7">
        <w:t>The origins of all reference frames coincide with the</w:t>
      </w:r>
      <w:r w:rsidR="00717E09">
        <w:t xml:space="preserve"> center of the computational grid</w:t>
      </w:r>
      <w:r w:rsidRPr="009819E7">
        <w:t xml:space="preserve">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xml:space="preserve">). </w:t>
      </w:r>
      <w:r w:rsidR="00CD2492" w:rsidRPr="009819E7">
        <w:t>By default, both particle and incident wave reference frames coincide with the laboratory</w:t>
      </w:r>
      <w:r w:rsidR="00717E09">
        <w:t xml:space="preserve"> frame. </w:t>
      </w:r>
      <w:r w:rsidR="00717E09" w:rsidRPr="00954032">
        <w:t>H</w:t>
      </w:r>
      <w:r w:rsidR="00CD2492" w:rsidRPr="00954032">
        <w:t>owever</w:t>
      </w:r>
      <w:r w:rsidR="00717E09" w:rsidRPr="00954032">
        <w:t>,</w:t>
      </w:r>
      <w:r w:rsidR="00CD2492" w:rsidRPr="00954032">
        <w:t xml:space="preserve"> they can be made different by rotating the particle</w:t>
      </w:r>
      <w:r w:rsidR="00577C6C" w:rsidRPr="00954032">
        <w:t xml:space="preserve"> (§</w:t>
      </w:r>
      <w:r w:rsidR="00577C6C" w:rsidRPr="00954032">
        <w:fldChar w:fldCharType="begin"/>
      </w:r>
      <w:r w:rsidR="00577C6C" w:rsidRPr="00954032">
        <w:instrText xml:space="preserve"> REF _Ref128370755 \r \h </w:instrText>
      </w:r>
      <w:r w:rsidR="00954032" w:rsidRPr="00954032">
        <w:instrText xml:space="preserve"> \* MERGEFORMAT </w:instrText>
      </w:r>
      <w:r w:rsidR="00577C6C" w:rsidRPr="00954032">
        <w:fldChar w:fldCharType="separate"/>
      </w:r>
      <w:r w:rsidR="00AF049C">
        <w:t>8</w:t>
      </w:r>
      <w:r w:rsidR="00577C6C" w:rsidRPr="00954032">
        <w:fldChar w:fldCharType="end"/>
      </w:r>
      <w:r w:rsidR="00577C6C" w:rsidRPr="00954032">
        <w:t>)</w:t>
      </w:r>
      <w:r w:rsidR="00CD2492" w:rsidRPr="00954032">
        <w:t xml:space="preserve"> or </w:t>
      </w:r>
      <w:r w:rsidR="00717E09" w:rsidRPr="00954032">
        <w:t xml:space="preserve">by </w:t>
      </w:r>
      <w:r w:rsidR="00D34411" w:rsidRPr="00954032">
        <w:rPr>
          <w:rStyle w:val="CourierNew11pt"/>
        </w:rPr>
        <w:noBreakHyphen/>
        <w:t>prop</w:t>
      </w:r>
      <w:r w:rsidR="00CD2492" w:rsidRPr="00954032">
        <w:t xml:space="preserve"> </w:t>
      </w:r>
      <w:r w:rsidR="00D34411" w:rsidRPr="00954032">
        <w:t xml:space="preserve">option </w:t>
      </w:r>
      <w:r w:rsidR="00CD2492" w:rsidRPr="00954032">
        <w:t>(§</w:t>
      </w:r>
      <w:r w:rsidR="00CD2492" w:rsidRPr="00954032">
        <w:fldChar w:fldCharType="begin"/>
      </w:r>
      <w:r w:rsidR="00CD2492" w:rsidRPr="00954032">
        <w:instrText xml:space="preserve"> REF _Ref127789153 \r \h </w:instrText>
      </w:r>
      <w:r w:rsidR="00954032" w:rsidRPr="00954032">
        <w:instrText xml:space="preserve"> \* MERGEFORMAT </w:instrText>
      </w:r>
      <w:r w:rsidR="00CD2492" w:rsidRPr="00954032">
        <w:fldChar w:fldCharType="separate"/>
      </w:r>
      <w:r w:rsidR="00AF049C">
        <w:t>9.1</w:t>
      </w:r>
      <w:r w:rsidR="00CD2492" w:rsidRPr="00954032">
        <w:fldChar w:fldCharType="end"/>
      </w:r>
      <w:r w:rsidR="00CD2492" w:rsidRPr="00954032">
        <w:t>) respectively.</w:t>
      </w:r>
      <w:r w:rsidR="00581BBB">
        <w:t xml:space="preserve"> If you are unsure about the dipole coordinates or the position of the reference frame relative to the particle, try saving the incident beam to the file</w:t>
      </w:r>
      <w:r w:rsidR="00964DCD">
        <w:t xml:space="preserve"> (§</w:t>
      </w:r>
      <w:r w:rsidR="00964DCD">
        <w:fldChar w:fldCharType="begin"/>
      </w:r>
      <w:r w:rsidR="00964DCD">
        <w:instrText xml:space="preserve"> REF _Ref128105496 \r \h </w:instrText>
      </w:r>
      <w:r w:rsidR="00964DCD">
        <w:fldChar w:fldCharType="separate"/>
      </w:r>
      <w:r w:rsidR="00AF049C">
        <w:t>9</w:t>
      </w:r>
      <w:r w:rsidR="00964DCD">
        <w:fldChar w:fldCharType="end"/>
      </w:r>
      <w:r w:rsidR="00964DCD">
        <w:t xml:space="preserve">). Then, the resulting file </w:t>
      </w:r>
      <w:r w:rsidR="00581BBB">
        <w:t>(§</w:t>
      </w:r>
      <w:r w:rsidR="00581BBB">
        <w:fldChar w:fldCharType="begin"/>
      </w:r>
      <w:r w:rsidR="00581BBB">
        <w:instrText xml:space="preserve"> REF _Ref387955664 \r \h </w:instrText>
      </w:r>
      <w:r w:rsidR="00581BBB">
        <w:fldChar w:fldCharType="separate"/>
      </w:r>
      <w:r w:rsidR="00AF049C">
        <w:t>C.9</w:t>
      </w:r>
      <w:r w:rsidR="00581BBB">
        <w:fldChar w:fldCharType="end"/>
      </w:r>
      <w:r w:rsidR="00581BBB">
        <w:t>)</w:t>
      </w:r>
      <w:r w:rsidR="00964DCD">
        <w:t xml:space="preserve"> will contain dipole coordinates in the particle reference frame.</w:t>
      </w:r>
    </w:p>
    <w:p w14:paraId="4960E27C" w14:textId="77777777" w:rsidR="00147E6F" w:rsidRPr="0020695F" w:rsidRDefault="00147E6F" w:rsidP="0020695F">
      <w:pPr>
        <w:pStyle w:val="21"/>
      </w:pPr>
      <w:bookmarkStart w:id="54" w:name="_Ref127764469"/>
      <w:bookmarkStart w:id="55" w:name="_Ref127766216"/>
      <w:bookmarkStart w:id="56" w:name="_Toc148426309"/>
      <w:bookmarkStart w:id="57" w:name="_Toc57726405"/>
      <w:r w:rsidRPr="0020695F">
        <w:t xml:space="preserve">The computational </w:t>
      </w:r>
      <w:bookmarkEnd w:id="54"/>
      <w:r w:rsidR="00174DDB" w:rsidRPr="0020695F">
        <w:t>grid</w:t>
      </w:r>
      <w:bookmarkEnd w:id="55"/>
      <w:bookmarkEnd w:id="56"/>
      <w:bookmarkEnd w:id="57"/>
    </w:p>
    <w:p w14:paraId="29580F41" w14:textId="7EC31FC4" w:rsidR="00474197" w:rsidRDefault="00535EA9" w:rsidP="007C6690">
      <w:r w:rsidRPr="00535EA9">
        <w:rPr>
          <w:rStyle w:val="CourierNew11pt"/>
        </w:rPr>
        <w:t>ADDA</w:t>
      </w:r>
      <w:r w:rsidR="00717E09">
        <w:t xml:space="preserve"> embeds a</w:t>
      </w:r>
      <w:r w:rsidR="001F000B" w:rsidRPr="009819E7">
        <w:t xml:space="preserve"> scatterer in a rectangular computational box, which</w:t>
      </w:r>
      <w:r w:rsidR="00F04C78">
        <w:t xml:space="preserve"> is divided into identical cuboids – either cubes or rectangular parallelepipeds, </w:t>
      </w:r>
      <w:r w:rsidR="00717E09">
        <w:t>as required for the FFT acceleration, §</w:t>
      </w:r>
      <w:r w:rsidR="00717E09">
        <w:fldChar w:fldCharType="begin"/>
      </w:r>
      <w:r w:rsidR="00717E09">
        <w:instrText xml:space="preserve"> REF _Ref127703429 \r \h </w:instrText>
      </w:r>
      <w:r w:rsidR="00717E09">
        <w:fldChar w:fldCharType="separate"/>
      </w:r>
      <w:r w:rsidR="00AF049C">
        <w:t>12.2</w:t>
      </w:r>
      <w:r w:rsidR="00717E09">
        <w:fldChar w:fldCharType="end"/>
      </w:r>
      <w:r w:rsidR="00F04C78">
        <w:t>. Each cuboid</w:t>
      </w:r>
      <w:r w:rsidR="001F000B" w:rsidRPr="009819E7">
        <w:t xml:space="preserve"> is called a “dipole”</w:t>
      </w:r>
      <w:r w:rsidR="009819E7" w:rsidRPr="009819E7">
        <w:t>;</w:t>
      </w:r>
      <w:r w:rsidR="001F000B" w:rsidRPr="009819E7">
        <w:t xml:space="preserve"> its </w:t>
      </w:r>
      <w:r w:rsidR="00F04C78">
        <w:t xml:space="preserve">maximum </w:t>
      </w:r>
      <w:r w:rsidR="001F000B" w:rsidRPr="009819E7">
        <w:t xml:space="preserve">size should be much </w:t>
      </w:r>
      <w:r w:rsidR="00751CDC" w:rsidRPr="009819E7">
        <w:t>smaller</w:t>
      </w:r>
      <w:r w:rsidR="001F000B" w:rsidRPr="009819E7">
        <w:t xml:space="preserve"> than a wavelength. The flexibility of </w:t>
      </w:r>
      <w:r w:rsidR="00F3006E" w:rsidRPr="009819E7">
        <w:t xml:space="preserve">the </w:t>
      </w:r>
      <w:r w:rsidR="001F000B" w:rsidRPr="009819E7">
        <w:t xml:space="preserve">DDA method lies in its ability to naturally simulate any </w:t>
      </w:r>
      <w:r w:rsidR="00F3006E" w:rsidRPr="009819E7">
        <w:t xml:space="preserve">arbitrarily </w:t>
      </w:r>
      <w:r w:rsidR="001F000B" w:rsidRPr="009819E7">
        <w:t>shaped and/or inhomogeneous scatterer, because the optical properties (refractive index, §</w:t>
      </w:r>
      <w:r w:rsidR="00326F10">
        <w:fldChar w:fldCharType="begin"/>
      </w:r>
      <w:r w:rsidR="00326F10">
        <w:instrText xml:space="preserve"> REF _Ref355434854 \r \h </w:instrText>
      </w:r>
      <w:r w:rsidR="00326F10">
        <w:fldChar w:fldCharType="separate"/>
      </w:r>
      <w:r w:rsidR="00AF049C">
        <w:t>6.3</w:t>
      </w:r>
      <w:r w:rsidR="00326F10">
        <w:fldChar w:fldCharType="end"/>
      </w:r>
      <w:r w:rsidR="001F000B" w:rsidRPr="009819E7">
        <w:t xml:space="preserve">) of each dipole can be set independently. There are </w:t>
      </w:r>
      <w:r w:rsidR="00F3006E" w:rsidRPr="009819E7">
        <w:t xml:space="preserve">a </w:t>
      </w:r>
      <w:r w:rsidR="001F000B" w:rsidRPr="009819E7">
        <w:t xml:space="preserve">few parameters describing the </w:t>
      </w:r>
      <w:r w:rsidR="00717E09">
        <w:t>computational</w:t>
      </w:r>
      <w:r w:rsidR="001F000B" w:rsidRPr="009819E7">
        <w:t xml:space="preserve"> grid: size of </w:t>
      </w:r>
      <w:r w:rsidR="007501F1">
        <w:t>one dipole (cuboid</w:t>
      </w:r>
      <w:r w:rsidR="001F000B" w:rsidRPr="009819E7">
        <w:t xml:space="preserve">) </w:t>
      </w:r>
      <w:r w:rsidR="007501F1">
        <w:t xml:space="preserve">along each axis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7501F1" w:rsidRPr="009819E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y</m:t>
            </m:r>
          </m:sub>
        </m:sSub>
      </m:oMath>
      <w:r w:rsidR="007501F1" w:rsidRPr="009819E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z</m:t>
            </m:r>
          </m:sub>
        </m:sSub>
      </m:oMath>
      <w:r w:rsidR="007501F1">
        <w:t xml:space="preserve"> (</w:t>
      </w:r>
      <m:oMath>
        <m:r>
          <w:rPr>
            <w:rFonts w:ascii="Cambria Math" w:hAnsi="Cambria Math"/>
          </w:rPr>
          <m:t>d</m:t>
        </m:r>
      </m:oMath>
      <w:r w:rsidR="007501F1">
        <w:t xml:space="preserve"> is the largest of them), </w:t>
      </w:r>
      <w:r w:rsidR="00F3006E" w:rsidRPr="009819E7">
        <w:t xml:space="preserve">number of </w:t>
      </w:r>
      <w:r w:rsidR="00FD2A9C" w:rsidRPr="009819E7">
        <w:t>d</w:t>
      </w:r>
      <w:r w:rsidR="00F3006E" w:rsidRPr="009819E7">
        <w:t>ipoles</w:t>
      </w:r>
      <w:r w:rsidR="001F000B" w:rsidRPr="009819E7">
        <w:t xml:space="preserve"> along each axis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001F000B"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y</m:t>
            </m:r>
          </m:sub>
        </m:sSub>
      </m:oMath>
      <w:r w:rsidR="001F000B"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001F000B" w:rsidRPr="009819E7">
        <w:t>, total size</w:t>
      </w:r>
      <w:r w:rsidR="00F3006E" w:rsidRPr="009819E7">
        <w:t xml:space="preserve"> (in </w:t>
      </w:r>
      <w:r w:rsidR="00743035" w:rsidRPr="009819E7">
        <w:t>µ</w:t>
      </w:r>
      <w:r w:rsidR="00F3006E" w:rsidRPr="009819E7">
        <w:t>m)</w:t>
      </w:r>
      <w:r w:rsidR="001F000B" w:rsidRPr="009819E7">
        <w:t xml:space="preserve"> of the grid along each axis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1F000B" w:rsidRPr="009819E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y</m:t>
            </m:r>
          </m:sub>
        </m:sSub>
      </m:oMath>
      <w:r w:rsidR="001F000B" w:rsidRPr="009819E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z</m:t>
            </m:r>
          </m:sub>
        </m:sSub>
      </m:oMath>
      <w:r w:rsidR="001F000B" w:rsidRPr="009819E7">
        <w:t xml:space="preserve">, </w:t>
      </w:r>
      <w:r w:rsidR="00123896" w:rsidRPr="009819E7">
        <w:t xml:space="preserve">volume-equivalent radius </w:t>
      </w:r>
      <m:oMath>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eq</m:t>
            </m:r>
          </m:sub>
        </m:sSub>
      </m:oMath>
      <w:r w:rsidR="00123896" w:rsidRPr="009819E7">
        <w:t>,</w:t>
      </w:r>
      <w:r w:rsidR="004C2863" w:rsidRPr="009819E7">
        <w:t xml:space="preserve"> </w:t>
      </w:r>
      <w:r w:rsidR="001F000B" w:rsidRPr="009819E7">
        <w:t xml:space="preserve">and incident wavelength </w:t>
      </w:r>
      <m:oMath>
        <m:r>
          <w:rPr>
            <w:rFonts w:ascii="Cambria Math" w:hAnsi="Cambria Math"/>
          </w:rPr>
          <m:t>λ</m:t>
        </m:r>
      </m:oMath>
      <w:r w:rsidR="001F000B" w:rsidRPr="009819E7">
        <w:t>. However</w:t>
      </w:r>
      <w:r w:rsidR="00786458">
        <w:t xml:space="preserve">, </w:t>
      </w:r>
      <w:r w:rsidR="007C6690">
        <w:t xml:space="preserve">they are </w:t>
      </w:r>
      <w:r w:rsidR="00786458">
        <w:t>n</w:t>
      </w:r>
      <w:r w:rsidR="00474197">
        <w:t>ot independent, as explained below.</w:t>
      </w:r>
    </w:p>
    <w:p w14:paraId="5B9F08FD" w14:textId="2289C648" w:rsidR="00474197" w:rsidRDefault="00050AFE" w:rsidP="00474197">
      <w:pPr>
        <w:pStyle w:val="Indent"/>
      </w:pPr>
      <w:r>
        <w:t xml:space="preserve">By default, </w:t>
      </w:r>
      <w:r w:rsidRPr="00535EA9">
        <w:rPr>
          <w:rStyle w:val="CourierNew11pt"/>
        </w:rPr>
        <w:t>ADDA</w:t>
      </w:r>
      <w:r>
        <w:t xml:space="preserve"> uses cubical dipoles, while rectangular ones can be enabled by </w:t>
      </w:r>
      <w:r w:rsidR="00474197">
        <w:t>the command line option</w:t>
      </w:r>
    </w:p>
    <w:p w14:paraId="7F28AE85" w14:textId="77777777" w:rsidR="00474197" w:rsidRDefault="00474197" w:rsidP="00474197">
      <w:pPr>
        <w:ind w:firstLine="578"/>
        <w:contextualSpacing/>
      </w:pPr>
      <w:r w:rsidRPr="007739ED">
        <w:rPr>
          <w:rFonts w:ascii="Courier New" w:hAnsi="Courier New" w:cs="Courier New"/>
          <w:sz w:val="22"/>
        </w:rPr>
        <w:noBreakHyphen/>
        <w:t>rect_dip &lt;x&gt; &lt;y&gt; &lt;z&gt;</w:t>
      </w:r>
    </w:p>
    <w:p w14:paraId="1137E967" w14:textId="0BB468EE" w:rsidR="00050AFE" w:rsidRPr="009819E7" w:rsidRDefault="00050AFE" w:rsidP="003E0B1F">
      <w:r>
        <w:t>which specifies the relative ratios of the dipole</w:t>
      </w:r>
      <w:r w:rsidR="00474197">
        <w:t xml:space="preserve">, </w:t>
      </w:r>
      <w:r>
        <w:t>i.e.</w:t>
      </w:r>
      <w:r w:rsidR="0047419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vertAlign w:val="subscript"/>
              </w:rPr>
              <m:t>y</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vertAlign w:val="subscript"/>
              </w:rPr>
              <m:t>z</m:t>
            </m:r>
          </m:sub>
        </m:sSub>
        <m:r>
          <w:rPr>
            <w:rFonts w:ascii="Cambria Math" w:hAnsi="Cambria Math"/>
          </w:rPr>
          <m:t>=</m:t>
        </m:r>
      </m:oMath>
      <w:r w:rsidR="00474197" w:rsidRPr="007739ED">
        <w:rPr>
          <w:rFonts w:ascii="Courier New" w:hAnsi="Courier New" w:cs="Courier New"/>
          <w:sz w:val="22"/>
        </w:rPr>
        <w:t>&lt;x&gt;</w:t>
      </w:r>
      <w:r w:rsidR="00474197">
        <w:rPr>
          <w:rFonts w:ascii="Courier New" w:hAnsi="Courier New" w:cs="Courier New"/>
          <w:sz w:val="22"/>
        </w:rPr>
        <w:t>:&lt;y</w:t>
      </w:r>
      <w:r w:rsidR="00474197" w:rsidRPr="007739ED">
        <w:rPr>
          <w:rFonts w:ascii="Courier New" w:hAnsi="Courier New" w:cs="Courier New"/>
          <w:sz w:val="22"/>
        </w:rPr>
        <w:t>&gt;</w:t>
      </w:r>
      <w:r w:rsidR="00474197">
        <w:rPr>
          <w:rFonts w:ascii="Courier New" w:hAnsi="Courier New" w:cs="Courier New"/>
          <w:sz w:val="22"/>
        </w:rPr>
        <w:t>:&lt;z</w:t>
      </w:r>
      <w:r w:rsidR="00474197" w:rsidRPr="007739ED">
        <w:rPr>
          <w:rFonts w:ascii="Courier New" w:hAnsi="Courier New" w:cs="Courier New"/>
          <w:sz w:val="22"/>
        </w:rPr>
        <w:t>&gt;</w:t>
      </w:r>
      <w:r>
        <w:t xml:space="preserve">. For example, </w:t>
      </w:r>
      <w:r w:rsidR="00474197">
        <w:t>“</w:t>
      </w:r>
      <w:r w:rsidRPr="00050AFE">
        <w:rPr>
          <w:rStyle w:val="CourierNew11pt"/>
        </w:rPr>
        <w:noBreakHyphen/>
        <w:t>rect_dip 1 1 2</w:t>
      </w:r>
      <w:r w:rsidR="00474197">
        <w:t>”</w:t>
      </w:r>
      <w:r w:rsidR="00474197" w:rsidRPr="005569BD">
        <w:t xml:space="preserve"> </w:t>
      </w:r>
      <w:r>
        <w:t xml:space="preserve">specifies that </w:t>
      </w:r>
      <w:r w:rsidR="00474197" w:rsidRPr="005569BD">
        <w:t xml:space="preserve">dipoles </w:t>
      </w:r>
      <w:r>
        <w:t xml:space="preserve">are twice longer along the </w:t>
      </w:r>
      <m:oMath>
        <m:r>
          <w:rPr>
            <w:rFonts w:ascii="Cambria Math" w:hAnsi="Cambria Math"/>
          </w:rPr>
          <m:t>z</m:t>
        </m:r>
      </m:oMath>
      <w:r>
        <w:noBreakHyphen/>
        <w:t>axis than along other two axes</w:t>
      </w:r>
      <w:r w:rsidR="00474197">
        <w:t xml:space="preserve">. </w:t>
      </w:r>
      <w:r>
        <w:t xml:space="preserve">This is especially recommended when one or two particle dimensions are smaller than the wavelength (e.g., a plate or a rod), see </w:t>
      </w:r>
      <w:r>
        <w:fldChar w:fldCharType="begin"/>
      </w:r>
      <w:r w:rsidR="006E334F">
        <w:instrText xml:space="preserve"> ADDIN ZOTERO_ITEM CSL_CITATION {"citationID":"0CPTHE4X","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fldChar w:fldCharType="separate"/>
      </w:r>
      <w:r w:rsidRPr="006C7E67">
        <w:t>[21]</w:t>
      </w:r>
      <w:r>
        <w:fldChar w:fldCharType="end"/>
      </w:r>
      <w:r>
        <w:t xml:space="preserve"> for examples.</w:t>
      </w:r>
      <w:r w:rsidR="003E0B1F">
        <w:t xml:space="preserve"> Note, however, that this regime is not compatible with some other parts of ADDA – this is indicated throughout the manual. </w:t>
      </w:r>
      <w:r w:rsidR="00BB0250">
        <w:t>Moreover, a special care should be exercised when choosing the formulations for the polarizability and interaction term (as explained in §</w:t>
      </w:r>
      <w:r w:rsidR="00BB0250">
        <w:fldChar w:fldCharType="begin"/>
      </w:r>
      <w:r w:rsidR="00BB0250">
        <w:instrText xml:space="preserve"> REF _Ref355261359 \r \h </w:instrText>
      </w:r>
      <w:r w:rsidR="00BB0250">
        <w:fldChar w:fldCharType="separate"/>
      </w:r>
      <w:r w:rsidR="00AF049C">
        <w:t>10.1</w:t>
      </w:r>
      <w:r w:rsidR="00BB0250">
        <w:fldChar w:fldCharType="end"/>
      </w:r>
      <w:r w:rsidR="00F95E0F">
        <w:t>, §</w:t>
      </w:r>
      <w:r w:rsidR="00F95E0F">
        <w:fldChar w:fldCharType="begin"/>
      </w:r>
      <w:r w:rsidR="00F95E0F">
        <w:instrText xml:space="preserve"> REF _Ref13603447 \r \h </w:instrText>
      </w:r>
      <w:r w:rsidR="00F95E0F">
        <w:fldChar w:fldCharType="separate"/>
      </w:r>
      <w:r w:rsidR="00AF049C">
        <w:t>10.2</w:t>
      </w:r>
      <w:r w:rsidR="00F95E0F">
        <w:fldChar w:fldCharType="end"/>
      </w:r>
      <w:r w:rsidR="00BB0250">
        <w:t xml:space="preserve">). </w:t>
      </w:r>
      <w:r w:rsidR="003E0B1F">
        <w:t>We use the term rectangular dipoles to specifically denote that the corresponding command line option is invoked.</w:t>
      </w:r>
    </w:p>
    <w:p w14:paraId="24DD9DCB" w14:textId="2F3EE28F" w:rsidR="00147E6F" w:rsidRPr="009819E7" w:rsidRDefault="00535EA9" w:rsidP="003E0B1F">
      <w:pPr>
        <w:pStyle w:val="Indent"/>
      </w:pPr>
      <w:r w:rsidRPr="00535EA9">
        <w:rPr>
          <w:rStyle w:val="CourierNew11pt"/>
        </w:rPr>
        <w:t>ADDA</w:t>
      </w:r>
      <w:r w:rsidR="001F000B" w:rsidRPr="009819E7">
        <w:t xml:space="preserve"> allows one to specify all three grid dimensions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00415C8A"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y</m:t>
            </m:r>
          </m:sub>
        </m:sSub>
      </m:oMath>
      <w:r w:rsidR="00415C8A"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001F000B" w:rsidRPr="009819E7">
        <w:t xml:space="preserve"> as arguments to the command line option</w:t>
      </w:r>
    </w:p>
    <w:p w14:paraId="64FB3A0E" w14:textId="77777777" w:rsidR="001F000B" w:rsidRPr="009819E7" w:rsidRDefault="001F000B" w:rsidP="00F14C87">
      <w:pPr>
        <w:pStyle w:val="Commandline"/>
      </w:pPr>
      <w:r w:rsidRPr="009819E7">
        <w:t>-grid &lt;</w:t>
      </w:r>
      <w:r w:rsidR="00D50AC5" w:rsidRPr="009819E7">
        <w:t xml:space="preserve">nx&gt; </w:t>
      </w:r>
      <w:r w:rsidR="00BB1E08" w:rsidRPr="009819E7">
        <w:t>[</w:t>
      </w:r>
      <w:r w:rsidR="00D50AC5" w:rsidRPr="009819E7">
        <w:t>&lt;ny</w:t>
      </w:r>
      <w:r w:rsidRPr="009819E7">
        <w:t>&gt;</w:t>
      </w:r>
      <w:r w:rsidR="00D50AC5" w:rsidRPr="009819E7">
        <w:t xml:space="preserve"> &lt;nz</w:t>
      </w:r>
      <w:r w:rsidRPr="009819E7">
        <w:t>&gt;</w:t>
      </w:r>
      <w:r w:rsidR="00BB1E08" w:rsidRPr="009819E7">
        <w:t>]</w:t>
      </w:r>
    </w:p>
    <w:p w14:paraId="14EF059A" w14:textId="5B1B4B2E" w:rsidR="001F000B" w:rsidRPr="009819E7" w:rsidRDefault="007C6690" w:rsidP="007C6690">
      <w:r>
        <w:t>If</w:t>
      </w:r>
      <w:r w:rsidR="001F000B" w:rsidRPr="009819E7">
        <w:t xml:space="preserve"> omitted </w:t>
      </w:r>
      <m:oMath>
        <m:sSub>
          <m:sSubPr>
            <m:ctrlPr>
              <w:rPr>
                <w:rFonts w:ascii="Cambria Math" w:hAnsi="Cambria Math"/>
                <w:i/>
              </w:rPr>
            </m:ctrlPr>
          </m:sSubPr>
          <m:e>
            <m:r>
              <w:rPr>
                <w:rFonts w:ascii="Cambria Math" w:hAnsi="Cambria Math"/>
              </w:rPr>
              <m:t>n</m:t>
            </m:r>
          </m:e>
          <m:sub>
            <m:r>
              <w:rPr>
                <w:rFonts w:ascii="Cambria Math" w:hAnsi="Cambria Math"/>
                <w:vertAlign w:val="subscript"/>
              </w:rPr>
              <m:t>y</m:t>
            </m:r>
          </m:sub>
        </m:sSub>
      </m:oMath>
      <w:r w:rsidR="00415C8A">
        <w:t xml:space="preserve"> and</w:t>
      </w:r>
      <w:r w:rsidR="00415C8A" w:rsidRPr="009819E7">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001F000B" w:rsidRPr="009819E7">
        <w:t xml:space="preserve"> are automatically determined by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001F000B" w:rsidRPr="009819E7">
        <w:t xml:space="preserve"> based on the proportions of the scatterer (§</w:t>
      </w:r>
      <w:r w:rsidR="00A4220F" w:rsidRPr="009819E7">
        <w:fldChar w:fldCharType="begin"/>
      </w:r>
      <w:r w:rsidR="00A4220F" w:rsidRPr="009819E7">
        <w:instrText xml:space="preserve"> REF _Ref128034451 \r \h </w:instrText>
      </w:r>
      <w:r w:rsidR="00A4220F" w:rsidRPr="009819E7">
        <w:fldChar w:fldCharType="separate"/>
      </w:r>
      <w:r w:rsidR="00AF049C">
        <w:t>6.4</w:t>
      </w:r>
      <w:r w:rsidR="00A4220F" w:rsidRPr="009819E7">
        <w:fldChar w:fldCharType="end"/>
      </w:r>
      <w:r w:rsidR="001F000B" w:rsidRPr="009819E7">
        <w:t xml:space="preserve">). </w:t>
      </w:r>
      <w:r>
        <w:t>When</w:t>
      </w:r>
      <w:r w:rsidR="001F000B" w:rsidRPr="009819E7">
        <w:t xml:space="preserve"> particle geometry is read from a file (§</w:t>
      </w:r>
      <w:r w:rsidR="00326F10">
        <w:fldChar w:fldCharType="begin"/>
      </w:r>
      <w:r w:rsidR="00326F10">
        <w:instrText xml:space="preserve"> REF _Ref355434854 \r \h </w:instrText>
      </w:r>
      <w:r w:rsidR="00326F10">
        <w:fldChar w:fldCharType="separate"/>
      </w:r>
      <w:r w:rsidR="00AF049C">
        <w:t>6.3</w:t>
      </w:r>
      <w:r w:rsidR="00326F10">
        <w:fldChar w:fldCharType="end"/>
      </w:r>
      <w:r w:rsidR="001F000B" w:rsidRPr="009819E7">
        <w:t>) all grid dimensions are initialized automatically.</w:t>
      </w:r>
      <w:r w:rsidR="001F000B" w:rsidRPr="00AA5BD7">
        <w:rPr>
          <w:rStyle w:val="a7"/>
        </w:rPr>
        <w:footnoteReference w:id="29"/>
      </w:r>
      <w:r w:rsidR="006F3BCA" w:rsidRPr="009819E7">
        <w:t xml:space="preserve"> If </w:t>
      </w:r>
      <w:r w:rsidR="00F3006E" w:rsidRPr="009819E7">
        <w:t xml:space="preserve">the </w:t>
      </w:r>
      <w:r w:rsidR="008F3B98" w:rsidRPr="006B230D">
        <w:rPr>
          <w:rStyle w:val="CourierNew11pt"/>
        </w:rPr>
        <w:noBreakHyphen/>
      </w:r>
      <w:r w:rsidR="001F000B" w:rsidRPr="006B230D">
        <w:rPr>
          <w:rStyle w:val="CourierNew11pt"/>
        </w:rPr>
        <w:t>jagged</w:t>
      </w:r>
      <w:r w:rsidR="005E7C09" w:rsidRPr="009819E7">
        <w:t xml:space="preserve"> option is used</w:t>
      </w:r>
      <w:r w:rsidR="001F000B" w:rsidRPr="009819E7">
        <w:t xml:space="preserve"> the grid dimension is effectively multiplied by the specified number (§</w:t>
      </w:r>
      <w:r w:rsidR="00326F10">
        <w:fldChar w:fldCharType="begin"/>
      </w:r>
      <w:r w:rsidR="00326F10">
        <w:instrText xml:space="preserve"> REF _Ref355434854 \r \h </w:instrText>
      </w:r>
      <w:r w:rsidR="00326F10">
        <w:fldChar w:fldCharType="separate"/>
      </w:r>
      <w:r w:rsidR="00AF049C">
        <w:t>6.3</w:t>
      </w:r>
      <w:r w:rsidR="00326F10">
        <w:fldChar w:fldCharType="end"/>
      </w:r>
      <w:r w:rsidR="001F000B" w:rsidRPr="009819E7">
        <w:t>).</w:t>
      </w:r>
    </w:p>
    <w:p w14:paraId="30B6A89B" w14:textId="77777777" w:rsidR="001F000B" w:rsidRPr="009819E7" w:rsidRDefault="007C6690" w:rsidP="006B230D">
      <w:pPr>
        <w:pStyle w:val="Indent"/>
      </w:pPr>
      <w:r>
        <w:t>One can</w:t>
      </w:r>
      <w:r w:rsidR="001F000B" w:rsidRPr="009819E7">
        <w:t xml:space="preserve"> also </w:t>
      </w:r>
      <w:r w:rsidR="00967CF7" w:rsidRPr="009819E7">
        <w:t>specify</w:t>
      </w:r>
      <w:r>
        <w:t xml:space="preserve"> the</w:t>
      </w:r>
      <w:r w:rsidR="001F000B" w:rsidRPr="009819E7">
        <w:t xml:space="preserve"> size parameter of the entire grid </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9157A2" w:rsidRPr="009819E7">
        <w:t xml:space="preserve"> (</w:t>
      </w:r>
      <m:oMath>
        <m:r>
          <w:rPr>
            <w:rFonts w:ascii="Cambria Math" w:hAnsi="Cambria Math"/>
          </w:rPr>
          <m:t>k</m:t>
        </m:r>
      </m:oMath>
      <w:r w:rsidR="009157A2" w:rsidRPr="009819E7">
        <w:t xml:space="preserve"> is </w:t>
      </w:r>
      <w:r>
        <w:t xml:space="preserve">the </w:t>
      </w:r>
      <w:r w:rsidR="009157A2" w:rsidRPr="009819E7">
        <w:t xml:space="preserve">free space wave vector) </w:t>
      </w:r>
      <w:r w:rsidR="00123896" w:rsidRPr="009819E7">
        <w:t xml:space="preserve">or </w:t>
      </w:r>
      <m:oMath>
        <m:r>
          <w:rPr>
            <w:rFonts w:ascii="Cambria Math" w:hAnsi="Cambria Math"/>
          </w:rPr>
          <m:t>x=k</m:t>
        </m:r>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ef</m:t>
            </m:r>
          </m:sub>
        </m:sSub>
      </m:oMath>
      <w:r w:rsidR="009157A2" w:rsidRPr="009819E7">
        <w:t xml:space="preserve">, using three </w:t>
      </w:r>
      <w:r w:rsidR="001F000B" w:rsidRPr="009819E7">
        <w:t>command line options:</w:t>
      </w:r>
    </w:p>
    <w:p w14:paraId="6A6F1CF8" w14:textId="77777777" w:rsidR="001F000B" w:rsidRPr="009819E7" w:rsidRDefault="001F000B" w:rsidP="00F14C87">
      <w:pPr>
        <w:pStyle w:val="Commandline"/>
      </w:pPr>
      <w:r w:rsidRPr="009819E7">
        <w:lastRenderedPageBreak/>
        <w:t>-lambda &lt;</w:t>
      </w:r>
      <w:r w:rsidR="00D50AC5" w:rsidRPr="009819E7">
        <w:t>arg</w:t>
      </w:r>
      <w:r w:rsidRPr="009819E7">
        <w:t>&gt;</w:t>
      </w:r>
    </w:p>
    <w:p w14:paraId="43B74E0E" w14:textId="77777777" w:rsidR="001F000B" w:rsidRPr="009819E7" w:rsidRDefault="001F000B" w:rsidP="00F14C87">
      <w:pPr>
        <w:pStyle w:val="Commandline"/>
      </w:pPr>
      <w:r w:rsidRPr="009819E7">
        <w:t>-size &lt;arg&gt;</w:t>
      </w:r>
    </w:p>
    <w:p w14:paraId="6A3A4181" w14:textId="77777777" w:rsidR="009157A2" w:rsidRPr="009819E7" w:rsidRDefault="009157A2" w:rsidP="00F14C87">
      <w:pPr>
        <w:pStyle w:val="Commandline"/>
      </w:pPr>
      <w:r w:rsidRPr="009819E7">
        <w:t>-eq_rad &lt;arg&gt;</w:t>
      </w:r>
    </w:p>
    <w:p w14:paraId="57EFEA92" w14:textId="05C71F9E" w:rsidR="00113651" w:rsidRPr="009819E7" w:rsidRDefault="001F000B" w:rsidP="007C6690">
      <w:r w:rsidRPr="009819E7">
        <w:t>which specify</w:t>
      </w:r>
      <w:r w:rsidR="009157A2" w:rsidRPr="009819E7">
        <w:t xml:space="preserve"> (in </w:t>
      </w:r>
      <w:r w:rsidR="00743035" w:rsidRPr="009819E7">
        <w:t>µ</w:t>
      </w:r>
      <w:r w:rsidR="009157A2" w:rsidRPr="009819E7">
        <w:t>m)</w:t>
      </w:r>
      <w:r w:rsidRPr="009819E7">
        <w:t xml:space="preserve"> </w:t>
      </w:r>
      <m:oMath>
        <m:r>
          <w:rPr>
            <w:rFonts w:ascii="Cambria Math" w:hAnsi="Cambria Math"/>
          </w:rPr>
          <m:t>λ</m:t>
        </m:r>
      </m:oMath>
      <w:r w:rsidR="009157A2" w:rsidRPr="009819E7">
        <w:t xml:space="preserve">,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7C6690">
        <w:t xml:space="preserve">, </w:t>
      </w:r>
      <w:r w:rsidR="009157A2" w:rsidRPr="009819E7">
        <w:t xml:space="preserve">and </w:t>
      </w:r>
      <m:oMath>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ef</m:t>
            </m:r>
          </m:sub>
        </m:sSub>
      </m:oMath>
      <w:r w:rsidR="009157A2" w:rsidRPr="009819E7">
        <w:t xml:space="preserve"> </w:t>
      </w:r>
      <w:r w:rsidRPr="009819E7">
        <w:t xml:space="preserve">respectively. By default </w:t>
      </w:r>
      <m:oMath>
        <m:r>
          <w:rPr>
            <w:rFonts w:ascii="Cambria Math" w:hAnsi="Cambria Math"/>
          </w:rPr>
          <m:t>λ=2π</m:t>
        </m:r>
      </m:oMath>
      <w:r w:rsidR="00650AC7" w:rsidRPr="009819E7">
        <w:t> </w:t>
      </w:r>
      <w:r w:rsidR="00743035" w:rsidRPr="009819E7">
        <w:t>µ</w:t>
      </w:r>
      <w:r w:rsidR="00650AC7" w:rsidRPr="009819E7">
        <w:t>m</w:t>
      </w:r>
      <w:r w:rsidR="006F3BCA" w:rsidRPr="009819E7">
        <w:t xml:space="preserve">, then </w:t>
      </w:r>
      <w:r w:rsidR="008F3B98" w:rsidRPr="006B230D">
        <w:rPr>
          <w:rStyle w:val="CourierNew11pt"/>
        </w:rPr>
        <w:noBreakHyphen/>
      </w:r>
      <w:r w:rsidRPr="006B230D">
        <w:rPr>
          <w:rStyle w:val="CourierNew11pt"/>
        </w:rPr>
        <w:t>size</w:t>
      </w:r>
      <w:r w:rsidRPr="009819E7">
        <w:t xml:space="preserve"> </w:t>
      </w:r>
      <w:r w:rsidR="00967CF7" w:rsidRPr="009819E7">
        <w:t>determine</w:t>
      </w:r>
      <w:r w:rsidRPr="009819E7">
        <w:t xml:space="preserve">s </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9157A2" w:rsidRPr="009819E7">
        <w:t xml:space="preserve"> and </w:t>
      </w:r>
      <w:r w:rsidR="00CA3A38" w:rsidRPr="006B230D">
        <w:rPr>
          <w:rStyle w:val="CourierNew11pt"/>
        </w:rPr>
        <w:noBreakHyphen/>
      </w:r>
      <w:r w:rsidR="009157A2" w:rsidRPr="006B230D">
        <w:rPr>
          <w:rStyle w:val="CourierNew11pt"/>
        </w:rPr>
        <w:t>eq_rad</w:t>
      </w:r>
      <w:r w:rsidR="009157A2" w:rsidRPr="009819E7">
        <w:t xml:space="preserve"> sets </w:t>
      </w:r>
      <m:oMath>
        <m:r>
          <w:rPr>
            <w:rFonts w:ascii="Cambria Math" w:hAnsi="Cambria Math"/>
          </w:rPr>
          <m:t>x</m:t>
        </m:r>
      </m:oMath>
      <w:r w:rsidR="007B0276">
        <w:t>.</w:t>
      </w:r>
      <w:r w:rsidR="007B0276">
        <w:rPr>
          <w:rStyle w:val="a7"/>
        </w:rPr>
        <w:footnoteReference w:id="30"/>
      </w:r>
      <w:r w:rsidR="007B0276">
        <w:t xml:space="preserve"> </w:t>
      </w:r>
      <w:r w:rsidR="009157A2" w:rsidRPr="009819E7">
        <w:t xml:space="preserve">The last two are </w:t>
      </w:r>
      <w:r w:rsidR="007C6690">
        <w:t xml:space="preserve">related </w:t>
      </w:r>
      <w:r w:rsidR="009157A2" w:rsidRPr="009819E7">
        <w:t>by</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092DE9A9" w14:textId="77777777" w:rsidTr="00C077CD">
        <w:tc>
          <w:tcPr>
            <w:tcW w:w="8640" w:type="dxa"/>
            <w:vAlign w:val="center"/>
          </w:tcPr>
          <w:p w14:paraId="2A06D4C8" w14:textId="77777777" w:rsidR="007D3C52" w:rsidRPr="009819E7" w:rsidRDefault="00113651" w:rsidP="00113651">
            <w:pPr>
              <w:pStyle w:val="Eq"/>
            </w:pPr>
            <w:bookmarkStart w:id="58" w:name="_Ref127873290"/>
            <w:bookmarkStart w:id="59" w:name="_Ref127954176"/>
            <w:bookmarkStart w:id="60" w:name="_Ref127956960"/>
            <w:bookmarkStart w:id="61" w:name="_Toc148426310"/>
            <m:oMathPara>
              <m:oMath>
                <m:r>
                  <w:rPr>
                    <w:rFonts w:ascii="Cambria Math" w:hAnsi="Cambria Math"/>
                  </w:rPr>
                  <m:t>x</m:t>
                </m:r>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rPr>
                      <m:t>D</m:t>
                    </m:r>
                  </m:e>
                  <m:sub>
                    <m:r>
                      <w:rPr>
                        <w:rFonts w:ascii="Cambria Math" w:hAnsi="Cambria Math"/>
                      </w:rPr>
                      <m:t>x</m:t>
                    </m:r>
                  </m:sub>
                </m:sSub>
                <m:rad>
                  <m:radPr>
                    <m:ctrlPr>
                      <w:rPr>
                        <w:rFonts w:ascii="Cambria Math" w:hAnsi="Cambria Math"/>
                      </w:rPr>
                    </m:ctrlPr>
                  </m:radPr>
                  <m:deg>
                    <m:r>
                      <m:rPr>
                        <m:sty m:val="p"/>
                      </m:rPr>
                      <w:rPr>
                        <w:rFonts w:ascii="Cambria Math" w:hAnsi="Cambria Math"/>
                      </w:rPr>
                      <m:t>3</m:t>
                    </m:r>
                  </m:deg>
                  <m:e>
                    <m:f>
                      <m:fPr>
                        <m:type m:val="lin"/>
                        <m:ctrlPr>
                          <w:rPr>
                            <w:rFonts w:ascii="Cambria Math" w:hAnsi="Cambria Math"/>
                          </w:rPr>
                        </m:ctrlPr>
                      </m:fPr>
                      <m:num>
                        <m:r>
                          <m:rPr>
                            <m:sty m:val="p"/>
                          </m:rPr>
                          <w:rPr>
                            <w:rFonts w:ascii="Cambria Math" w:hAnsi="Cambria Math"/>
                          </w:rPr>
                          <m:t>3</m:t>
                        </m:r>
                        <m:sSub>
                          <m:sSubPr>
                            <m:ctrlPr>
                              <w:rPr>
                                <w:rFonts w:ascii="Cambria Math" w:hAnsi="Cambria Math"/>
                              </w:rPr>
                            </m:ctrlPr>
                          </m:sSubPr>
                          <m:e>
                            <m:r>
                              <w:rPr>
                                <w:rFonts w:ascii="Cambria Math" w:hAnsi="Cambria Math"/>
                              </w:rPr>
                              <m:t>f</m:t>
                            </m:r>
                          </m:e>
                          <m:sub>
                            <m:r>
                              <m:rPr>
                                <m:sty m:val="p"/>
                              </m:rPr>
                              <w:rPr>
                                <w:rFonts w:ascii="Cambria Math" w:hAnsi="Cambria Math"/>
                              </w:rPr>
                              <m:t>vol</m:t>
                            </m:r>
                          </m:sub>
                        </m:sSub>
                      </m:num>
                      <m:den>
                        <m:d>
                          <m:dPr>
                            <m:ctrlPr>
                              <w:rPr>
                                <w:rFonts w:ascii="Cambria Math" w:hAnsi="Cambria Math"/>
                              </w:rPr>
                            </m:ctrlPr>
                          </m:dPr>
                          <m:e>
                            <m:r>
                              <m:rPr>
                                <m:sty m:val="p"/>
                              </m:rPr>
                              <w:rPr>
                                <w:rFonts w:ascii="Cambria Math" w:hAnsi="Cambria Math"/>
                              </w:rPr>
                              <m:t>4</m:t>
                            </m:r>
                            <m:r>
                              <w:rPr>
                                <w:rFonts w:ascii="Cambria Math" w:hAnsi="Cambria Math"/>
                              </w:rPr>
                              <m:t>π</m:t>
                            </m:r>
                          </m:e>
                        </m:d>
                      </m:den>
                    </m:f>
                  </m:e>
                </m:rad>
                <m:r>
                  <w:rPr>
                    <w:rFonts w:ascii="Cambria Math" w:hAnsi="Cambria Math"/>
                  </w:rPr>
                  <m:t>,</m:t>
                </m:r>
              </m:oMath>
            </m:oMathPara>
          </w:p>
        </w:tc>
        <w:tc>
          <w:tcPr>
            <w:tcW w:w="400" w:type="dxa"/>
            <w:vAlign w:val="center"/>
          </w:tcPr>
          <w:p w14:paraId="631DCC27" w14:textId="6267D1BB" w:rsidR="007D3C52" w:rsidRPr="009819E7" w:rsidRDefault="007D3C52" w:rsidP="007D3C52">
            <w:pPr>
              <w:pStyle w:val="Eqnumber"/>
            </w:pPr>
            <w:bookmarkStart w:id="62" w:name="_Ref192665645"/>
            <w:r w:rsidRPr="009819E7">
              <w:t>(</w:t>
            </w:r>
            <w:r w:rsidRPr="009819E7">
              <w:fldChar w:fldCharType="begin"/>
            </w:r>
            <w:r w:rsidRPr="009819E7">
              <w:instrText xml:space="preserve"> SEQ ( \* ARABIC </w:instrText>
            </w:r>
            <w:r w:rsidRPr="009819E7">
              <w:fldChar w:fldCharType="separate"/>
            </w:r>
            <w:r w:rsidR="00AF049C">
              <w:rPr>
                <w:noProof/>
              </w:rPr>
              <w:t>7</w:t>
            </w:r>
            <w:r w:rsidRPr="009819E7">
              <w:fldChar w:fldCharType="end"/>
            </w:r>
            <w:r w:rsidRPr="009819E7">
              <w:t>)</w:t>
            </w:r>
            <w:bookmarkEnd w:id="62"/>
          </w:p>
        </w:tc>
      </w:tr>
    </w:tbl>
    <w:p w14:paraId="4169A4AD" w14:textId="341AA9E7" w:rsidR="007D3C52" w:rsidRPr="009819E7" w:rsidRDefault="007D3C52" w:rsidP="007D3C52">
      <w:r w:rsidRPr="009819E7">
        <w:t xml:space="preserve">where </w:t>
      </w:r>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w:r w:rsidRPr="009819E7">
        <w:t xml:space="preserve"> is ratio of particle to computational grid volumes, which is known analytically for many shapes </w:t>
      </w:r>
      <w:r>
        <w:t xml:space="preserve">available in </w:t>
      </w:r>
      <w:r w:rsidRPr="007C6690">
        <w:rPr>
          <w:rStyle w:val="CourierNew11pt"/>
        </w:rPr>
        <w:t>ADDA</w:t>
      </w:r>
      <w:r>
        <w:t xml:space="preserve"> </w:t>
      </w:r>
      <w:r w:rsidRPr="009819E7">
        <w:t>(§</w:t>
      </w:r>
      <w:r w:rsidRPr="009819E7">
        <w:fldChar w:fldCharType="begin"/>
      </w:r>
      <w:r w:rsidRPr="009819E7">
        <w:instrText xml:space="preserve"> REF _Ref128034451 \r \h </w:instrText>
      </w:r>
      <w:r w:rsidRPr="009819E7">
        <w:fldChar w:fldCharType="separate"/>
      </w:r>
      <w:r w:rsidR="00AF049C">
        <w:t>6.4</w:t>
      </w:r>
      <w:r w:rsidRPr="009819E7">
        <w:fldChar w:fldCharType="end"/>
      </w:r>
      <w:r w:rsidRPr="009819E7">
        <w:t xml:space="preserve">). It is important to note that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 xml:space="preserve"> denotes the size of </w:t>
      </w:r>
      <w:r w:rsidRPr="009819E7">
        <w:rPr>
          <w:i/>
        </w:rPr>
        <w:t>possibly adjusted</w:t>
      </w:r>
      <w:r w:rsidRPr="009819E7">
        <w:t xml:space="preserve"> computational grid. Some shapes define the absolute particle size themselves (§</w:t>
      </w:r>
      <w:r w:rsidRPr="009819E7">
        <w:fldChar w:fldCharType="begin"/>
      </w:r>
      <w:r w:rsidRPr="009819E7">
        <w:instrText xml:space="preserve"> REF _Ref128034451 \r \h </w:instrText>
      </w:r>
      <w:r w:rsidRPr="009819E7">
        <w:fldChar w:fldCharType="separate"/>
      </w:r>
      <w:r w:rsidR="00AF049C">
        <w:t>6.4</w:t>
      </w:r>
      <w:r w:rsidRPr="009819E7">
        <w:fldChar w:fldCharType="end"/>
      </w:r>
      <w:r w:rsidRPr="009819E7">
        <w:t xml:space="preserve">). However, the size given in the command line (by either </w:t>
      </w:r>
      <w:r w:rsidR="00844057" w:rsidRPr="00B94148">
        <w:rPr>
          <w:rStyle w:val="CourierNew11pt"/>
        </w:rPr>
        <w:noBreakHyphen/>
      </w:r>
      <w:r w:rsidRPr="00B94148">
        <w:rPr>
          <w:rStyle w:val="CourierNew11pt"/>
        </w:rPr>
        <w:t>size</w:t>
      </w:r>
      <w:r w:rsidRPr="009819E7">
        <w:t xml:space="preserve"> or </w:t>
      </w:r>
      <w:r w:rsidR="00844057" w:rsidRPr="00B94148">
        <w:rPr>
          <w:rStyle w:val="CourierNew11pt"/>
        </w:rPr>
        <w:noBreakHyphen/>
      </w:r>
      <w:r w:rsidRPr="00B94148">
        <w:rPr>
          <w:rStyle w:val="CourierNew11pt"/>
        </w:rPr>
        <w:t>eq_rad</w:t>
      </w:r>
      <w:r w:rsidRPr="009819E7">
        <w:t>) overrides the internal specification and the shape is scaled accordingly.</w:t>
      </w:r>
    </w:p>
    <w:p w14:paraId="0CDF681A" w14:textId="77777777" w:rsidR="007D3C52" w:rsidRPr="009819E7" w:rsidRDefault="007D3C52" w:rsidP="00A92C8F">
      <w:pPr>
        <w:keepNext/>
        <w:ind w:firstLine="539"/>
      </w:pPr>
      <w:r w:rsidRPr="009819E7">
        <w:t>The size parameter of the dipole is specified by the parameter “dipoles per lambda” (dpl)</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62CF9555" w14:textId="77777777" w:rsidTr="00C077CD">
        <w:tc>
          <w:tcPr>
            <w:tcW w:w="8640" w:type="dxa"/>
            <w:vAlign w:val="center"/>
          </w:tcPr>
          <w:p w14:paraId="71A96C75" w14:textId="77777777" w:rsidR="007D3C52" w:rsidRPr="009819E7" w:rsidRDefault="00113651" w:rsidP="00113651">
            <w:pPr>
              <w:pStyle w:val="Eq"/>
            </w:pPr>
            <m:oMathPara>
              <m:oMath>
                <m:r>
                  <m:rPr>
                    <m:sty m:val="p"/>
                  </m:rPr>
                  <w:rPr>
                    <w:rFonts w:ascii="Cambria Math" w:hAnsi="Cambria Math"/>
                  </w:rPr>
                  <m:t>dpl≝</m:t>
                </m:r>
                <m:f>
                  <m:fPr>
                    <m:type m:val="lin"/>
                    <m:ctrlPr>
                      <w:rPr>
                        <w:rFonts w:ascii="Cambria Math" w:hAnsi="Cambria Math"/>
                      </w:rPr>
                    </m:ctrlPr>
                  </m:fPr>
                  <m:num>
                    <m:r>
                      <w:rPr>
                        <w:rFonts w:ascii="Cambria Math" w:hAnsi="Cambria Math"/>
                      </w:rPr>
                      <m:t>λ</m:t>
                    </m:r>
                  </m:num>
                  <m:den>
                    <m:r>
                      <w:rPr>
                        <w:rFonts w:ascii="Cambria Math" w:hAnsi="Cambria Math"/>
                      </w:rPr>
                      <m:t>d</m:t>
                    </m:r>
                  </m:den>
                </m:f>
                <m:r>
                  <m:rPr>
                    <m:sty m:val="p"/>
                  </m:rPr>
                  <w:rPr>
                    <w:rFonts w:ascii="Cambria Math" w:hAnsi="Cambria Math"/>
                  </w:rPr>
                  <m:t>=</m:t>
                </m:r>
                <m:f>
                  <m:fPr>
                    <m:type m:val="lin"/>
                    <m:ctrlPr>
                      <w:rPr>
                        <w:rFonts w:ascii="Cambria Math" w:hAnsi="Cambria Math"/>
                      </w:rPr>
                    </m:ctrlPr>
                  </m:fPr>
                  <m:num>
                    <m:r>
                      <m:rPr>
                        <m:sty m:val="p"/>
                      </m:rPr>
                      <w:rPr>
                        <w:rFonts w:ascii="Cambria Math" w:hAnsi="Cambria Math"/>
                      </w:rPr>
                      <m:t>2</m:t>
                    </m:r>
                    <m:r>
                      <w:rPr>
                        <w:rFonts w:ascii="Cambria Math" w:hAnsi="Cambria Math"/>
                      </w:rPr>
                      <m:t>π</m:t>
                    </m:r>
                  </m:num>
                  <m:den>
                    <m:d>
                      <m:dPr>
                        <m:ctrlPr>
                          <w:rPr>
                            <w:rFonts w:ascii="Cambria Math" w:hAnsi="Cambria Math"/>
                          </w:rPr>
                        </m:ctrlPr>
                      </m:dPr>
                      <m:e>
                        <m:r>
                          <w:rPr>
                            <w:rFonts w:ascii="Cambria Math" w:hAnsi="Cambria Math"/>
                          </w:rPr>
                          <m:t>kd</m:t>
                        </m:r>
                      </m:e>
                    </m:d>
                  </m:den>
                </m:f>
                <m:r>
                  <w:rPr>
                    <w:rFonts w:ascii="Cambria Math" w:hAnsi="Cambria Math"/>
                  </w:rPr>
                  <m:t>,</m:t>
                </m:r>
              </m:oMath>
            </m:oMathPara>
          </w:p>
        </w:tc>
        <w:tc>
          <w:tcPr>
            <w:tcW w:w="400" w:type="dxa"/>
            <w:vAlign w:val="center"/>
          </w:tcPr>
          <w:p w14:paraId="0BB2BB7E" w14:textId="1403A2EA" w:rsidR="007D3C52" w:rsidRPr="009819E7" w:rsidRDefault="007D3C52" w:rsidP="007D3C52">
            <w:pPr>
              <w:pStyle w:val="Eqnumber"/>
            </w:pPr>
            <w:bookmarkStart w:id="63" w:name="_Ref379122908"/>
            <w:r w:rsidRPr="009819E7">
              <w:t>(</w:t>
            </w:r>
            <w:r w:rsidRPr="009819E7">
              <w:fldChar w:fldCharType="begin"/>
            </w:r>
            <w:r w:rsidRPr="009819E7">
              <w:instrText xml:space="preserve"> SEQ ( \* ARABIC </w:instrText>
            </w:r>
            <w:r w:rsidRPr="009819E7">
              <w:fldChar w:fldCharType="separate"/>
            </w:r>
            <w:r w:rsidR="00AF049C">
              <w:rPr>
                <w:noProof/>
              </w:rPr>
              <w:t>8</w:t>
            </w:r>
            <w:r w:rsidRPr="009819E7">
              <w:fldChar w:fldCharType="end"/>
            </w:r>
            <w:r w:rsidRPr="009819E7">
              <w:t>)</w:t>
            </w:r>
            <w:bookmarkEnd w:id="63"/>
          </w:p>
        </w:tc>
      </w:tr>
    </w:tbl>
    <w:p w14:paraId="50A0BF6F" w14:textId="77777777" w:rsidR="007D3C52" w:rsidRPr="009819E7" w:rsidRDefault="007D3C52" w:rsidP="007D3C52">
      <w:r w:rsidRPr="009819E7">
        <w:t>which is given to the command line option</w:t>
      </w:r>
    </w:p>
    <w:p w14:paraId="41DCF232" w14:textId="77777777" w:rsidR="007D3C52" w:rsidRPr="009819E7" w:rsidRDefault="007D3C52" w:rsidP="007D3C52">
      <w:pPr>
        <w:pStyle w:val="Commandline"/>
      </w:pPr>
      <w:r w:rsidRPr="009819E7">
        <w:t>-dpl &lt;arg&gt;</w:t>
      </w:r>
    </w:p>
    <w:p w14:paraId="54443F14" w14:textId="52D9187B" w:rsidR="007D3C52" w:rsidRPr="009819E7" w:rsidRDefault="007D3C52" w:rsidP="007D3C52">
      <w:r w:rsidRPr="009819E7">
        <w:t>dpl does not need to be an integer; any real number can be specified.</w:t>
      </w:r>
      <w:r w:rsidR="003E0B1F">
        <w:t xml:space="preserve"> Note that dpl is based on the largest dipole </w:t>
      </w:r>
      <w:r w:rsidR="00664006">
        <w:t>size</w:t>
      </w:r>
      <w:r w:rsidR="003E0B1F">
        <w:t xml:space="preserve"> </w:t>
      </w:r>
      <m:oMath>
        <m:r>
          <w:rPr>
            <w:rFonts w:ascii="Cambria Math" w:hAnsi="Cambria Math"/>
          </w:rPr>
          <m:t>d</m:t>
        </m:r>
      </m:oMath>
      <w:r w:rsidR="003E0B1F">
        <w:t>.</w:t>
      </w:r>
    </w:p>
    <w:p w14:paraId="5934D714" w14:textId="3CCB09B8" w:rsidR="007D3C52" w:rsidRPr="009819E7" w:rsidRDefault="007D3C52" w:rsidP="007D3C52">
      <w:pPr>
        <w:pStyle w:val="Indent"/>
      </w:pPr>
      <w:r w:rsidRPr="00535EA9">
        <w:rPr>
          <w:rStyle w:val="CourierNew11pt"/>
        </w:rPr>
        <w:t>ADDA</w:t>
      </w:r>
      <w:r w:rsidRPr="009819E7">
        <w:t xml:space="preserve"> will accept at most two parameters from: dpl,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 xml:space="preserve">, and </w:t>
      </w:r>
      <m:oMath>
        <m:r>
          <w:rPr>
            <w:rFonts w:ascii="Cambria Math" w:hAnsi="Cambria Math"/>
          </w:rPr>
          <m:t>x</m:t>
        </m:r>
      </m:oMath>
      <w:r w:rsidRPr="009819E7">
        <w:t xml:space="preserve"> since they depend on each other by Eq. </w:t>
      </w:r>
      <w:r w:rsidRPr="009819E7">
        <w:fldChar w:fldCharType="begin"/>
      </w:r>
      <w:r w:rsidRPr="009819E7">
        <w:instrText xml:space="preserve"> REF _Ref192665645 \h </w:instrText>
      </w:r>
      <w:r w:rsidRPr="009819E7">
        <w:fldChar w:fldCharType="separate"/>
      </w:r>
      <w:r w:rsidR="00AF049C" w:rsidRPr="009819E7">
        <w:t>(</w:t>
      </w:r>
      <w:r w:rsidR="00AF049C">
        <w:rPr>
          <w:noProof/>
        </w:rPr>
        <w:t>7</w:t>
      </w:r>
      <w:r w:rsidR="00AF049C" w:rsidRPr="009819E7">
        <w:t>)</w:t>
      </w:r>
      <w:r w:rsidRPr="009819E7">
        <w:fldChar w:fldCharType="end"/>
      </w:r>
      <w:r w:rsidRPr="009819E7">
        <w:t xml:space="preserve"> and</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38BBC920" w14:textId="77777777" w:rsidTr="00C077CD">
        <w:tc>
          <w:tcPr>
            <w:tcW w:w="8640" w:type="dxa"/>
            <w:vAlign w:val="center"/>
          </w:tcPr>
          <w:p w14:paraId="5B2BFAEC" w14:textId="74098762" w:rsidR="007D3C52" w:rsidRPr="009819E7" w:rsidRDefault="00113651" w:rsidP="00113651">
            <w:pPr>
              <w:pStyle w:val="Eq"/>
            </w:pPr>
            <m:oMathPara>
              <m:oMath>
                <m:r>
                  <w:rPr>
                    <w:rFonts w:ascii="Cambria Math" w:hAnsi="Cambria Math"/>
                  </w:rPr>
                  <m:t>k</m:t>
                </m:r>
                <m:sSub>
                  <m:sSubPr>
                    <m:ctrlPr>
                      <w:rPr>
                        <w:rFonts w:ascii="Cambria Math" w:hAnsi="Cambria Math"/>
                      </w:rPr>
                    </m:ctrlPr>
                  </m:sSubPr>
                  <m:e>
                    <m:r>
                      <w:rPr>
                        <w:rFonts w:ascii="Cambria Math" w:hAnsi="Cambria Math"/>
                      </w:rPr>
                      <m:t>D</m:t>
                    </m:r>
                  </m:e>
                  <m:sub>
                    <m:r>
                      <w:rPr>
                        <w:rFonts w:ascii="Cambria Math" w:hAnsi="Cambria Math"/>
                      </w:rPr>
                      <m:t>x</m:t>
                    </m:r>
                  </m:sub>
                </m:sSub>
                <m:r>
                  <m:rPr>
                    <m:sty m:val="p"/>
                  </m:rPr>
                  <w:rPr>
                    <w:rFonts w:ascii="Cambria Math" w:hAnsi="Cambria Math"/>
                  </w:rPr>
                  <m:t>×dpl=2</m:t>
                </m:r>
                <m:r>
                  <w:rPr>
                    <w:rFonts w:ascii="Cambria Math" w:hAnsi="Cambria Math"/>
                  </w:rPr>
                  <m:t>π</m:t>
                </m:r>
                <m:sSub>
                  <m:sSubPr>
                    <m:ctrlPr>
                      <w:rPr>
                        <w:rFonts w:ascii="Cambria Math" w:hAnsi="Cambria Math"/>
                      </w:rPr>
                    </m:ctrlPr>
                  </m:sSubPr>
                  <m:e>
                    <m:r>
                      <w:rPr>
                        <w:rFonts w:ascii="Cambria Math" w:hAnsi="Cambria Math"/>
                      </w:rPr>
                      <m:t>n</m:t>
                    </m:r>
                  </m:e>
                  <m:sub>
                    <m:r>
                      <w:rPr>
                        <w:rFonts w:ascii="Cambria Math" w:hAnsi="Cambria Math"/>
                      </w:rPr>
                      <m:t>x</m:t>
                    </m:r>
                  </m:sub>
                </m:sSub>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x</m:t>
                        </m:r>
                      </m:sub>
                    </m:sSub>
                  </m:num>
                  <m:den>
                    <m:r>
                      <w:rPr>
                        <w:rFonts w:ascii="Cambria Math" w:hAnsi="Cambria Math"/>
                      </w:rPr>
                      <m:t>d</m:t>
                    </m:r>
                  </m:den>
                </m:f>
                <m:r>
                  <w:rPr>
                    <w:rFonts w:ascii="Cambria Math" w:hAnsi="Cambria Math"/>
                  </w:rPr>
                  <m:t>.</m:t>
                </m:r>
              </m:oMath>
            </m:oMathPara>
          </w:p>
        </w:tc>
        <w:tc>
          <w:tcPr>
            <w:tcW w:w="400" w:type="dxa"/>
            <w:vAlign w:val="center"/>
          </w:tcPr>
          <w:p w14:paraId="414615B6" w14:textId="3AAFACD4" w:rsidR="007D3C52" w:rsidRPr="009819E7" w:rsidRDefault="007D3C52" w:rsidP="007D3C52">
            <w:pPr>
              <w:pStyle w:val="Eqnumber"/>
            </w:pPr>
            <w:bookmarkStart w:id="64" w:name="_Ref127967100"/>
            <w:r w:rsidRPr="009819E7">
              <w:t>(</w:t>
            </w:r>
            <w:r w:rsidRPr="009819E7">
              <w:fldChar w:fldCharType="begin"/>
            </w:r>
            <w:r w:rsidRPr="009819E7">
              <w:instrText xml:space="preserve"> SEQ ( \* ARABIC </w:instrText>
            </w:r>
            <w:r w:rsidRPr="009819E7">
              <w:fldChar w:fldCharType="separate"/>
            </w:r>
            <w:r w:rsidR="00AF049C">
              <w:rPr>
                <w:noProof/>
              </w:rPr>
              <w:t>9</w:t>
            </w:r>
            <w:r w:rsidRPr="009819E7">
              <w:fldChar w:fldCharType="end"/>
            </w:r>
            <w:r w:rsidRPr="009819E7">
              <w:t>)</w:t>
            </w:r>
            <w:bookmarkEnd w:id="64"/>
          </w:p>
        </w:tc>
      </w:tr>
    </w:tbl>
    <w:p w14:paraId="171F9A95" w14:textId="60B9C6AD" w:rsidR="007D3C52" w:rsidRPr="009819E7" w:rsidRDefault="007D3C52" w:rsidP="007D3C52">
      <w:r w:rsidRPr="009819E7">
        <w:t xml:space="preserve">Moreover, specifying a pair of </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 xml:space="preserve"> and </w:t>
      </w:r>
      <w:r w:rsidRPr="009819E7">
        <w:rPr>
          <w:i/>
        </w:rPr>
        <w:t>x</w:t>
      </w:r>
      <w:r w:rsidRPr="009819E7">
        <w:t xml:space="preserve"> is also not possible. If any other pair from these four parameters is given on the command line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is also defined if particle geometry is read from file) the other two are automatically determined from the Eqs. </w:t>
      </w:r>
      <w:r w:rsidRPr="009819E7">
        <w:fldChar w:fldCharType="begin"/>
      </w:r>
      <w:r w:rsidRPr="009819E7">
        <w:instrText xml:space="preserve"> REF _Ref192665645 \h </w:instrText>
      </w:r>
      <w:r w:rsidRPr="009819E7">
        <w:fldChar w:fldCharType="separate"/>
      </w:r>
      <w:r w:rsidR="00AF049C" w:rsidRPr="009819E7">
        <w:t>(</w:t>
      </w:r>
      <w:r w:rsidR="00AF049C">
        <w:rPr>
          <w:noProof/>
        </w:rPr>
        <w:t>7</w:t>
      </w:r>
      <w:r w:rsidR="00AF049C" w:rsidRPr="009819E7">
        <w:t>)</w:t>
      </w:r>
      <w:r w:rsidRPr="009819E7">
        <w:fldChar w:fldCharType="end"/>
      </w:r>
      <w:r w:rsidRPr="009819E7">
        <w:t xml:space="preserve"> and </w:t>
      </w:r>
      <w:r w:rsidRPr="009819E7">
        <w:fldChar w:fldCharType="begin"/>
      </w:r>
      <w:r w:rsidRPr="009819E7">
        <w:instrText xml:space="preserve"> REF _Ref127967100 \h </w:instrText>
      </w:r>
      <w:r w:rsidRPr="009819E7">
        <w:fldChar w:fldCharType="separate"/>
      </w:r>
      <w:r w:rsidR="00AF049C" w:rsidRPr="009819E7">
        <w:t>(</w:t>
      </w:r>
      <w:r w:rsidR="00AF049C">
        <w:rPr>
          <w:noProof/>
        </w:rPr>
        <w:t>9</w:t>
      </w:r>
      <w:r w:rsidR="00AF049C" w:rsidRPr="009819E7">
        <w:t>)</w:t>
      </w:r>
      <w:r w:rsidRPr="009819E7">
        <w:fldChar w:fldCharType="end"/>
      </w:r>
      <w:r w:rsidRPr="009819E7">
        <w:t xml:space="preserve">. If the latter is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dpl is slightly increased (if needed) so that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exactly equals an integer. There is one exception: a pair of </w:t>
      </w:r>
      <m:oMath>
        <m:r>
          <w:rPr>
            <w:rFonts w:ascii="Cambria Math" w:hAnsi="Cambria Math"/>
          </w:rPr>
          <m:t>x</m:t>
        </m:r>
      </m:oMath>
      <w:r w:rsidRPr="009819E7">
        <w:t xml:space="preserve"> and dpl can only be used for shapes, for which </w:t>
      </w:r>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w:r w:rsidRPr="009819E7">
        <w:t xml:space="preserve"> can be determined analytically (§</w:t>
      </w:r>
      <w:r w:rsidRPr="009819E7">
        <w:fldChar w:fldCharType="begin"/>
      </w:r>
      <w:r w:rsidRPr="009819E7">
        <w:instrText xml:space="preserve"> REF _Ref128034451 \r \h </w:instrText>
      </w:r>
      <w:r w:rsidRPr="009819E7">
        <w:fldChar w:fldCharType="separate"/>
      </w:r>
      <w:r w:rsidR="00AF049C">
        <w:t>6.4</w:t>
      </w:r>
      <w:r w:rsidRPr="009819E7">
        <w:fldChar w:fldCharType="end"/>
      </w:r>
      <w:r w:rsidRPr="009819E7">
        <w:t xml:space="preserve">), because numerical evaluation of </w:t>
      </w:r>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w:r w:rsidRPr="009819E7">
        <w:t xml:space="preserve"> is only possible when particle is already discretized with a certain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If less than two parameters are defined dpl or/and grid dimension are set by default.</w:t>
      </w:r>
      <w:r w:rsidRPr="00AA5BD7">
        <w:rPr>
          <w:rStyle w:val="a7"/>
        </w:rPr>
        <w:footnoteReference w:id="31"/>
      </w:r>
      <w:r w:rsidRPr="009819E7">
        <w:t xml:space="preserve"> The default for dpl is </w:t>
      </w:r>
      <m:oMath>
        <m:r>
          <w:rPr>
            <w:rFonts w:ascii="Cambria Math" w:hAnsi="Cambria Math"/>
          </w:rPr>
          <m:t>10</m:t>
        </m:r>
        <m:d>
          <m:dPr>
            <m:begChr m:val="|"/>
            <m:endChr m:val="|"/>
            <m:ctrlPr>
              <w:rPr>
                <w:rFonts w:ascii="Cambria Math" w:hAnsi="Cambria Math"/>
                <w:i/>
              </w:rPr>
            </m:ctrlPr>
          </m:dPr>
          <m:e>
            <m:r>
              <w:rPr>
                <w:rFonts w:ascii="Cambria Math" w:hAnsi="Cambria Math"/>
              </w:rPr>
              <m:t>m</m:t>
            </m:r>
          </m:e>
        </m:d>
      </m:oMath>
      <w:r w:rsidRPr="009819E7">
        <w:t xml:space="preserve"> [cf. Eq. </w:t>
      </w:r>
      <w:r w:rsidRPr="009819E7">
        <w:fldChar w:fldCharType="begin"/>
      </w:r>
      <w:r w:rsidRPr="009819E7">
        <w:instrText xml:space="preserve"> REF _Ref128739395 \h </w:instrText>
      </w:r>
      <w:r w:rsidRPr="009819E7">
        <w:fldChar w:fldCharType="separate"/>
      </w:r>
      <w:r w:rsidR="00AF049C" w:rsidRPr="009819E7">
        <w:t>(</w:t>
      </w:r>
      <w:r w:rsidR="00AF049C">
        <w:rPr>
          <w:noProof/>
        </w:rPr>
        <w:t>1</w:t>
      </w:r>
      <w:r w:rsidR="00AF049C" w:rsidRPr="009819E7">
        <w:t>)</w:t>
      </w:r>
      <w:r w:rsidRPr="009819E7">
        <w:fldChar w:fldCharType="end"/>
      </w:r>
      <w:r w:rsidRPr="009819E7">
        <w:t xml:space="preserve">], where </w:t>
      </w:r>
      <m:oMath>
        <m:r>
          <w:rPr>
            <w:rFonts w:ascii="Cambria Math" w:hAnsi="Cambria Math"/>
          </w:rPr>
          <m:t>m</m:t>
        </m:r>
      </m:oMath>
      <w:r w:rsidRPr="009819E7">
        <w:t xml:space="preserve"> is the maximum (by absolute value) refractive index specified by the </w:t>
      </w:r>
      <w:r w:rsidR="00844057" w:rsidRPr="008D09D7">
        <w:rPr>
          <w:rStyle w:val="CourierNew11pt"/>
        </w:rPr>
        <w:noBreakHyphen/>
      </w:r>
      <w:r w:rsidRPr="008D09D7">
        <w:rPr>
          <w:rStyle w:val="CourierNew11pt"/>
        </w:rPr>
        <w:t>m</w:t>
      </w:r>
      <w:r w:rsidRPr="009819E7">
        <w:t xml:space="preserve"> option (or the default one, §</w:t>
      </w:r>
      <w:r w:rsidR="00326F10">
        <w:fldChar w:fldCharType="begin"/>
      </w:r>
      <w:r w:rsidR="00326F10">
        <w:instrText xml:space="preserve"> REF _Ref355434854 \r \h </w:instrText>
      </w:r>
      <w:r w:rsidR="00326F10">
        <w:fldChar w:fldCharType="separate"/>
      </w:r>
      <w:r w:rsidR="00AF049C">
        <w:t>6.3</w:t>
      </w:r>
      <w:r w:rsidR="00326F10">
        <w:fldChar w:fldCharType="end"/>
      </w:r>
      <w:r w:rsidRPr="009819E7">
        <w:t xml:space="preserve">). The default for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is 16 (possibly multiplied by </w:t>
      </w:r>
      <w:r w:rsidR="00844057" w:rsidRPr="008D09D7">
        <w:rPr>
          <w:rStyle w:val="CourierNew11pt"/>
        </w:rPr>
        <w:noBreakHyphen/>
      </w:r>
      <w:r w:rsidRPr="008D09D7">
        <w:rPr>
          <w:rStyle w:val="CourierNew11pt"/>
        </w:rPr>
        <w:t>jagged</w:t>
      </w:r>
      <w:r w:rsidRPr="009819E7">
        <w:t xml:space="preserve"> value). Hence, if only </w:t>
      </w:r>
      <w:r w:rsidR="00844057" w:rsidRPr="008D09D7">
        <w:rPr>
          <w:rStyle w:val="CourierNew11pt"/>
        </w:rPr>
        <w:noBreakHyphen/>
      </w:r>
      <w:r w:rsidRPr="008D09D7">
        <w:rPr>
          <w:rStyle w:val="CourierNew11pt"/>
        </w:rPr>
        <w:t>size</w:t>
      </w:r>
      <w:r w:rsidRPr="009819E7">
        <w:t xml:space="preserve"> or </w:t>
      </w:r>
      <w:r w:rsidR="00844057" w:rsidRPr="008D09D7">
        <w:rPr>
          <w:rStyle w:val="CourierNew11pt"/>
        </w:rPr>
        <w:noBreakHyphen/>
      </w:r>
      <w:r w:rsidRPr="008D09D7">
        <w:rPr>
          <w:rStyle w:val="CourierNew11pt"/>
        </w:rPr>
        <w:t>eq_rad</w:t>
      </w:r>
      <w:r w:rsidRPr="009819E7">
        <w:t xml:space="preserve"> is specified, </w:t>
      </w:r>
      <w:r w:rsidRPr="00535EA9">
        <w:rPr>
          <w:rStyle w:val="CourierNew11pt"/>
        </w:rPr>
        <w:t>ADDA</w:t>
      </w:r>
      <w:r w:rsidRPr="009819E7">
        <w:t xml:space="preserve"> will automatically discretize the particle, using the default dpl (with the exception discussed above for </w:t>
      </w:r>
      <m:oMath>
        <m:r>
          <w:rPr>
            <w:rFonts w:ascii="Cambria Math" w:hAnsi="Cambria Math"/>
          </w:rPr>
          <m:t>x</m:t>
        </m:r>
      </m:oMath>
      <w:r w:rsidRPr="009819E7">
        <w:t xml:space="preserve">). This procedure may lead to very small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e.g. for nanoparticles, hence </w:t>
      </w:r>
      <w:r w:rsidRPr="00535EA9">
        <w:rPr>
          <w:rStyle w:val="CourierNew11pt"/>
        </w:rPr>
        <w:t>ADDA</w:t>
      </w:r>
      <w:r w:rsidRPr="009819E7">
        <w:t xml:space="preserve"> ensures that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Pr="009819E7">
        <w:t xml:space="preserve"> is at least 16, when it is auto-set from default dpl. However, if dpl is specified in the command line, </w:t>
      </w:r>
      <w:r w:rsidRPr="00535EA9">
        <w:rPr>
          <w:rStyle w:val="CourierNew11pt"/>
        </w:rPr>
        <w:t>ADDA</w:t>
      </w:r>
      <w:r w:rsidRPr="009819E7">
        <w:t xml:space="preserve"> puts absolute trust in it and leaves all the consequences to the user.</w:t>
      </w:r>
    </w:p>
    <w:p w14:paraId="327A0452" w14:textId="77777777" w:rsidR="00147E6F" w:rsidRPr="009819E7" w:rsidRDefault="00C71D00" w:rsidP="0020695F">
      <w:pPr>
        <w:pStyle w:val="21"/>
      </w:pPr>
      <w:bookmarkStart w:id="65" w:name="_Ref355434854"/>
      <w:bookmarkStart w:id="66" w:name="_Ref355435010"/>
      <w:bookmarkStart w:id="67" w:name="_Toc57726406"/>
      <w:r w:rsidRPr="009819E7">
        <w:t>Construction of a dipole set</w:t>
      </w:r>
      <w:bookmarkEnd w:id="58"/>
      <w:bookmarkEnd w:id="59"/>
      <w:bookmarkEnd w:id="60"/>
      <w:bookmarkEnd w:id="61"/>
      <w:bookmarkEnd w:id="65"/>
      <w:bookmarkEnd w:id="66"/>
      <w:bookmarkEnd w:id="67"/>
    </w:p>
    <w:p w14:paraId="0E048E7D" w14:textId="6776B936" w:rsidR="00B416A0" w:rsidRPr="009819E7" w:rsidRDefault="00B416A0" w:rsidP="00685557">
      <w:r w:rsidRPr="009819E7">
        <w:t>After defining the computational grid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xml:space="preserve">) each dipole of the grid should be assigned </w:t>
      </w:r>
      <w:r w:rsidR="00D5528E" w:rsidRPr="009819E7">
        <w:t xml:space="preserve">a </w:t>
      </w:r>
      <w:r w:rsidRPr="009819E7">
        <w:t>refractive index (</w:t>
      </w:r>
      <w:r w:rsidR="00012DAD" w:rsidRPr="009819E7">
        <w:t>a void dipole</w:t>
      </w:r>
      <w:r w:rsidRPr="009819E7">
        <w:t xml:space="preserve"> is equivalent </w:t>
      </w:r>
      <w:r w:rsidR="00012DAD" w:rsidRPr="009819E7">
        <w:t xml:space="preserve">to a </w:t>
      </w:r>
      <w:r w:rsidRPr="009819E7">
        <w:t xml:space="preserve">dipole with refractive index </w:t>
      </w:r>
      <w:r w:rsidR="00012DAD" w:rsidRPr="009819E7">
        <w:t xml:space="preserve">equal to </w:t>
      </w:r>
      <w:r w:rsidRPr="009819E7">
        <w:t>1). This can be done automatically for a number of predefined shapes or in a very</w:t>
      </w:r>
      <w:r w:rsidR="00C45D90">
        <w:t xml:space="preserve"> flexible way by</w:t>
      </w:r>
      <w:r w:rsidRPr="009819E7">
        <w:t xml:space="preserve"> specifying </w:t>
      </w:r>
      <w:r w:rsidR="00CE493C" w:rsidRPr="009819E7">
        <w:t>scatterer</w:t>
      </w:r>
      <w:r w:rsidRPr="009819E7">
        <w:t xml:space="preserve"> geometry in a separate input file.</w:t>
      </w:r>
      <w:r w:rsidR="00012DAD" w:rsidRPr="009819E7">
        <w:t xml:space="preserve"> </w:t>
      </w:r>
      <w:r w:rsidR="00C45D90">
        <w:t>For p</w:t>
      </w:r>
      <w:r w:rsidR="00012DAD" w:rsidRPr="009819E7">
        <w:t xml:space="preserve">redefined shapes </w:t>
      </w:r>
      <w:r w:rsidR="00C45D90">
        <w:t>(</w:t>
      </w:r>
      <w:r w:rsidR="00012DAD" w:rsidRPr="009819E7">
        <w:t>§</w:t>
      </w:r>
      <w:r w:rsidR="00012DAD" w:rsidRPr="009819E7">
        <w:fldChar w:fldCharType="begin"/>
      </w:r>
      <w:r w:rsidR="00012DAD" w:rsidRPr="009819E7">
        <w:instrText xml:space="preserve"> REF _Ref128034451 \r \h </w:instrText>
      </w:r>
      <w:r w:rsidR="00012DAD" w:rsidRPr="009819E7">
        <w:fldChar w:fldCharType="separate"/>
      </w:r>
      <w:r w:rsidR="00AF049C">
        <w:t>6.4</w:t>
      </w:r>
      <w:r w:rsidR="00012DAD" w:rsidRPr="009819E7">
        <w:fldChar w:fldCharType="end"/>
      </w:r>
      <w:r w:rsidR="00C45D90">
        <w:t>) t</w:t>
      </w:r>
      <w:r w:rsidR="00012DAD" w:rsidRPr="009819E7">
        <w:t xml:space="preserve">he dipole is assigned to the scatterer if </w:t>
      </w:r>
      <w:r w:rsidR="00C45D90">
        <w:t xml:space="preserve">and only if </w:t>
      </w:r>
      <w:r w:rsidR="00012DAD" w:rsidRPr="009819E7">
        <w:t xml:space="preserve">its center </w:t>
      </w:r>
      <w:r w:rsidR="00685557">
        <w:t xml:space="preserve">falls inside the shape, </w:t>
      </w:r>
      <w:r w:rsidR="00BB776C" w:rsidRPr="009819E7">
        <w:t xml:space="preserve">see </w:t>
      </w:r>
      <w:r w:rsidR="00685557">
        <w:fldChar w:fldCharType="begin"/>
      </w:r>
      <w:r w:rsidR="00685557">
        <w:instrText xml:space="preserve"> REF _Ref277340158 \h </w:instrText>
      </w:r>
      <w:r w:rsidR="00685557">
        <w:fldChar w:fldCharType="separate"/>
      </w:r>
      <w:r w:rsidR="00AF049C" w:rsidRPr="009819E7">
        <w:t>Fig. </w:t>
      </w:r>
      <w:r w:rsidR="00AF049C">
        <w:rPr>
          <w:noProof/>
        </w:rPr>
        <w:t>2</w:t>
      </w:r>
      <w:r w:rsidR="00685557">
        <w:fldChar w:fldCharType="end"/>
      </w:r>
      <w:r w:rsidR="00685557">
        <w:t>(a) for an example</w:t>
      </w:r>
      <w:r w:rsidR="00BB776C" w:rsidRPr="009819E7">
        <w:t>.</w:t>
      </w:r>
      <w:r w:rsidR="00822793" w:rsidRPr="009819E7">
        <w:t xml:space="preserve"> When the scatterer consists of several domains, e.g. </w:t>
      </w:r>
      <w:r w:rsidR="00C45D90">
        <w:t xml:space="preserve">a </w:t>
      </w:r>
      <w:r w:rsidR="00822793" w:rsidRPr="009819E7">
        <w:t>coated sphere, the same rule applies to each domain.</w:t>
      </w:r>
      <w:r w:rsidR="00C45D90">
        <w:t xml:space="preserve"> By default,</w:t>
      </w:r>
      <w:r w:rsidR="00822793" w:rsidRPr="009819E7">
        <w:t xml:space="preserve"> </w:t>
      </w:r>
      <w:r w:rsidR="00535EA9" w:rsidRPr="00535EA9">
        <w:rPr>
          <w:rStyle w:val="CourierNew11pt"/>
        </w:rPr>
        <w:t>ADDA</w:t>
      </w:r>
      <w:r w:rsidR="00276FA1" w:rsidRPr="009819E7">
        <w:t xml:space="preserve"> slightly correct</w:t>
      </w:r>
      <w:r w:rsidR="00C45D90">
        <w:t>s</w:t>
      </w:r>
      <w:r w:rsidR="00276FA1" w:rsidRPr="009819E7">
        <w:t xml:space="preserve"> the dipole size (or equivalently dpl) to ensure that the volume of the dipole representation of the particle is exactly correct </w:t>
      </w:r>
      <w:r w:rsidR="00685557">
        <w:t>[</w:t>
      </w:r>
      <w:r w:rsidR="00685557">
        <w:fldChar w:fldCharType="begin"/>
      </w:r>
      <w:r w:rsidR="00685557">
        <w:instrText xml:space="preserve"> REF _Ref277340158 \h </w:instrText>
      </w:r>
      <w:r w:rsidR="00685557">
        <w:fldChar w:fldCharType="separate"/>
      </w:r>
      <w:r w:rsidR="00AF049C" w:rsidRPr="009819E7">
        <w:t>Fig. </w:t>
      </w:r>
      <w:r w:rsidR="00AF049C">
        <w:rPr>
          <w:noProof/>
        </w:rPr>
        <w:t>2</w:t>
      </w:r>
      <w:r w:rsidR="00685557">
        <w:fldChar w:fldCharType="end"/>
      </w:r>
      <w:r w:rsidR="00685557">
        <w:t>(b)]</w:t>
      </w:r>
      <w:r w:rsidR="0028572A" w:rsidRPr="009819E7">
        <w:t xml:space="preserve">, i.e. exactly corresponds to </w:t>
      </w:r>
      <w:r w:rsidR="0028572A" w:rsidRPr="009819E7">
        <w:rPr>
          <w:i/>
        </w:rPr>
        <w:t>x</w:t>
      </w:r>
      <w:r w:rsidR="00A52DDD" w:rsidRPr="009819E7">
        <w:t xml:space="preserve">. </w:t>
      </w:r>
      <w:r w:rsidR="00076A6F" w:rsidRPr="009819E7">
        <w:t xml:space="preserve">This is believed to increase the accuracy of </w:t>
      </w:r>
      <w:r w:rsidR="00C45D90">
        <w:t xml:space="preserve">the </w:t>
      </w:r>
      <w:r w:rsidR="00076A6F" w:rsidRPr="009819E7">
        <w:t xml:space="preserve">DDA, especially for </w:t>
      </w:r>
      <w:r w:rsidR="003571E4">
        <w:t xml:space="preserve">far-field scattering by </w:t>
      </w:r>
      <w:r w:rsidR="00076A6F" w:rsidRPr="009819E7">
        <w:t xml:space="preserve">small </w:t>
      </w:r>
      <w:r w:rsidR="003571E4">
        <w:t>particles</w:t>
      </w:r>
      <w:r w:rsidR="000159B2" w:rsidRPr="009819E7">
        <w:t xml:space="preserve"> </w:t>
      </w:r>
      <w:r w:rsidR="000159B2" w:rsidRPr="009819E7">
        <w:fldChar w:fldCharType="begin"/>
      </w:r>
      <w:r w:rsidR="008D3600">
        <w:instrText xml:space="preserve"> ADDIN ZOTERO_ITEM CSL_CITATION {"citationID":"cRXI5aCO","properties":{"unsorted":false,"formattedCitation":"[10]","plainCitation":"[10]","noteIndex":0},"citationItems":[{"id":118,"uris":["http://zotero.org/users/4070/items/TKG5WSPU","http://zotero.org/users/4070/items/M8CQHV3F"],"uri":["http://zotero.org/users/4070/items/TKG5WSPU","http://zotero.org/users/4070/items/M8CQHV3F"],"itemData":{"id":118,"type":"article-journal","abstract":"The discrete-dipole approximation (DDA) for scattering calculations, including the relationship between the DDA and other methods, is reviewed. Computational considerations, i.e., the use of complex-conjugate gradient algorithms and fast-Fourier-transform methods, are discussed. We test the accuracy of the DDA by using the DDA to compute scattering and absorption by isolated, homogeneous spheres as well as by targets consisting of two contiguous spheres. It is shown that, for dielectric materials (¦m¦ </w:instrText>
      </w:r>
      <w:r w:rsidR="008D3600">
        <w:rPr>
          <w:rFonts w:ascii="Cambria Math" w:hAnsi="Cambria Math" w:cs="Cambria Math"/>
        </w:rPr>
        <w:instrText>≲</w:instrText>
      </w:r>
      <w:r w:rsidR="008D3600">
        <w:instrText xml:space="preserve"> 2), the DDA permits calculations of scattering and absorption that are accurate to within a few percent.","container-title":"Journal of the Optical Society of America A","DOI":"10.1364/JOSAA.11.001491","issue":"4","journalAbbreviation":"J. Opt. Soc. Am. A","page":"1491-1499","source":"Optical Society of America","title":"Discrete-dipole approximation for scattering calculations","URL":"http://josaa.osa.org/abstract.cfm?URI=josaa-11-4-1491","volume":"11","author":[{"family":"Draine","given":"Bruce T."},{"family":"Flatau","given":"Piotr J."}],"accessed":{"date-parts":[["2009",9,23]]},"issued":{"date-parts":[["1994",4,1]]}}}],"schema":"https://github.com/citation-style-language/schema/raw/master/csl-citation.json"} </w:instrText>
      </w:r>
      <w:r w:rsidR="000159B2" w:rsidRPr="009819E7">
        <w:fldChar w:fldCharType="separate"/>
      </w:r>
      <w:r w:rsidR="007A71E9" w:rsidRPr="007A71E9">
        <w:t>[10]</w:t>
      </w:r>
      <w:r w:rsidR="000159B2" w:rsidRPr="009819E7">
        <w:rPr>
          <w:vertAlign w:val="superscript"/>
        </w:rPr>
        <w:fldChar w:fldCharType="end"/>
      </w:r>
      <w:r w:rsidR="00AF413C" w:rsidRPr="009819E7">
        <w:t xml:space="preserve">. However, it introduces a </w:t>
      </w:r>
      <w:r w:rsidR="00C45D90">
        <w:t>minor</w:t>
      </w:r>
      <w:r w:rsidR="00AF413C" w:rsidRPr="009819E7">
        <w:t xml:space="preserve"> inconvenience that </w:t>
      </w:r>
      <w:r w:rsidR="00D5528E" w:rsidRPr="009819E7">
        <w:t xml:space="preserve">the </w:t>
      </w:r>
      <w:r w:rsidR="00AF413C" w:rsidRPr="009819E7">
        <w:t xml:space="preserve">size of the computational grid is not </w:t>
      </w:r>
      <w:r w:rsidR="00AF413C" w:rsidRPr="009819E7">
        <w:lastRenderedPageBreak/>
        <w:t>exactly equal to</w:t>
      </w:r>
      <w:r w:rsidR="00D5528E" w:rsidRPr="009819E7">
        <w:t xml:space="preserve"> the</w:t>
      </w:r>
      <w:r w:rsidR="00AF413C" w:rsidRPr="009819E7">
        <w:t xml:space="preserve"> size of the particle</w:t>
      </w:r>
      <w:r w:rsidR="00076A6F" w:rsidRPr="009819E7">
        <w:t xml:space="preserve">. </w:t>
      </w:r>
      <w:r w:rsidR="00C45D90">
        <w:t xml:space="preserve">The </w:t>
      </w:r>
      <w:r w:rsidR="0028572A" w:rsidRPr="009819E7">
        <w:t xml:space="preserve">volume correction can be turned off by </w:t>
      </w:r>
      <w:r w:rsidR="00A52DDD" w:rsidRPr="009819E7">
        <w:t>command line option</w:t>
      </w:r>
    </w:p>
    <w:p w14:paraId="5FDB1CF0" w14:textId="77777777" w:rsidR="00A52DDD" w:rsidRPr="009819E7" w:rsidRDefault="00A52DDD" w:rsidP="00860997">
      <w:pPr>
        <w:pStyle w:val="Commandline"/>
      </w:pPr>
      <w:r w:rsidRPr="009819E7">
        <w:t>-no_vol_cor</w:t>
      </w:r>
    </w:p>
    <w:p w14:paraId="73F2009F" w14:textId="77777777" w:rsidR="00685557" w:rsidRDefault="00511449" w:rsidP="00677724">
      <w:pPr>
        <w:pStyle w:val="Captionfigure"/>
        <w:framePr w:w="9639" w:wrap="around" w:xAlign="center"/>
        <w:spacing w:before="0"/>
      </w:pPr>
      <w:r>
        <w:rPr>
          <w:noProof/>
          <w:lang w:val="ru-RU"/>
        </w:rPr>
        <w:drawing>
          <wp:inline distT="0" distB="0" distL="0" distR="0" wp14:anchorId="336849C9" wp14:editId="42E3704A">
            <wp:extent cx="6120000" cy="1962000"/>
            <wp:effectExtent l="0" t="0" r="0" b="635"/>
            <wp:docPr id="92" name="Рисунок 9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ig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0000" cy="1962000"/>
                    </a:xfrm>
                    <a:prstGeom prst="rect">
                      <a:avLst/>
                    </a:prstGeom>
                    <a:noFill/>
                    <a:ln>
                      <a:noFill/>
                    </a:ln>
                  </pic:spPr>
                </pic:pic>
              </a:graphicData>
            </a:graphic>
          </wp:inline>
        </w:drawing>
      </w:r>
    </w:p>
    <w:p w14:paraId="260EC102" w14:textId="55D1B73A" w:rsidR="00685557" w:rsidRPr="009819E7" w:rsidRDefault="00685557" w:rsidP="00677724">
      <w:pPr>
        <w:pStyle w:val="Captionfigure"/>
        <w:framePr w:w="9639" w:wrap="around" w:xAlign="center"/>
        <w:rPr>
          <w:szCs w:val="22"/>
        </w:rPr>
      </w:pPr>
      <w:bookmarkStart w:id="68" w:name="_Ref277340158"/>
      <w:bookmarkStart w:id="69" w:name="_Ref277340154"/>
      <w:r w:rsidRPr="009819E7">
        <w:t>Fig. </w:t>
      </w:r>
      <w:r w:rsidRPr="009819E7">
        <w:fldChar w:fldCharType="begin"/>
      </w:r>
      <w:r w:rsidRPr="009819E7">
        <w:instrText xml:space="preserve"> SEQ Fig. \* ARABIC </w:instrText>
      </w:r>
      <w:r w:rsidRPr="009819E7">
        <w:fldChar w:fldCharType="separate"/>
      </w:r>
      <w:r w:rsidR="00AF049C">
        <w:rPr>
          <w:noProof/>
        </w:rPr>
        <w:t>2</w:t>
      </w:r>
      <w:r w:rsidRPr="009819E7">
        <w:fldChar w:fldCharType="end"/>
      </w:r>
      <w:bookmarkEnd w:id="68"/>
      <w:r w:rsidRPr="009819E7">
        <w:t xml:space="preserve">. </w:t>
      </w:r>
      <w:r>
        <w:t>An e</w:t>
      </w:r>
      <w:r w:rsidRPr="009819E7">
        <w:t xml:space="preserve">xample of </w:t>
      </w:r>
      <w:r w:rsidR="00664006">
        <w:t>cubical-</w:t>
      </w:r>
      <w:r w:rsidRPr="009819E7">
        <w:t>dipole assignment for a sphere (2D projection). Assigned dipoles are gray and void dipoles are white.</w:t>
      </w:r>
      <w:r>
        <w:t xml:space="preserve"> (a) initial assignment; (b) after volume correction; (c) </w:t>
      </w:r>
      <w:r w:rsidRPr="009819E7">
        <w:rPr>
          <w:szCs w:val="22"/>
        </w:rPr>
        <w:t>with “</w:t>
      </w:r>
      <w:r w:rsidR="00844057" w:rsidRPr="00844057">
        <w:rPr>
          <w:rFonts w:ascii="Courier New" w:hAnsi="Courier New" w:cs="Courier New"/>
          <w:sz w:val="20"/>
        </w:rPr>
        <w:noBreakHyphen/>
      </w:r>
      <w:r w:rsidRPr="009819E7">
        <w:rPr>
          <w:rFonts w:ascii="Courier New" w:hAnsi="Courier New" w:cs="Courier New"/>
          <w:sz w:val="20"/>
        </w:rPr>
        <w:t>jagged</w:t>
      </w:r>
      <w:r w:rsidRPr="009819E7">
        <w:rPr>
          <w:szCs w:val="22"/>
        </w:rPr>
        <w:t>” option enabled (</w:t>
      </w:r>
      <m:oMath>
        <m:r>
          <w:rPr>
            <w:rFonts w:ascii="Cambria Math" w:hAnsi="Cambria Math"/>
            <w:szCs w:val="22"/>
          </w:rPr>
          <m:t>J=2</m:t>
        </m:r>
      </m:oMath>
      <w:r w:rsidRPr="009819E7">
        <w:rPr>
          <w:szCs w:val="22"/>
        </w:rPr>
        <w:t>)</w:t>
      </w:r>
      <w:r>
        <w:rPr>
          <w:szCs w:val="22"/>
        </w:rPr>
        <w:t xml:space="preserve"> and the same total grid dimension</w:t>
      </w:r>
      <w:r w:rsidRPr="009819E7">
        <w:rPr>
          <w:szCs w:val="22"/>
        </w:rPr>
        <w:t>.</w:t>
      </w:r>
      <w:bookmarkEnd w:id="69"/>
      <w:r>
        <w:rPr>
          <w:szCs w:val="22"/>
        </w:rPr>
        <w:t xml:space="preserve"> Adapted from </w:t>
      </w:r>
      <w:r>
        <w:rPr>
          <w:sz w:val="20"/>
        </w:rPr>
        <w:fldChar w:fldCharType="begin"/>
      </w:r>
      <w:r w:rsidR="008D3600">
        <w:rPr>
          <w:sz w:val="20"/>
        </w:rPr>
        <w:instrText xml:space="preserve"> ADDIN ZOTERO_ITEM CSL_CITATION {"citationID":"VO67hLiP","properties":{"formattedCitation":"[1]","plainCitation":"[1]","noteIndex":0},"citationItems":[{"id":769,"uris":["http://zotero.org/users/4070/items/MGP88QPB"],"uri":["http://zotero.org/users/4070/items/MGP88QPB"],"itemData":{"id":769,"type":"article-journal","abstract":"The open-source code ADDA is described, which implements the discrete dipole approximation (DDA), a method to simulate light scattering by finite 3D objects of arbitrary shape and composition. Besides standard sequential execution, ADDA can run on a multiprocessor distributed-memory system, parallelizing a single DDA calculation. Hence the size parameter of the scatterer is in principle only limited only by total available memory and computational speed. ADDA is written in C99 and is highly portable. It provides full control over the scattering geometry (particle morphology and orientation, incident beam) and allows one to calculate a wide variety of integral and angle-resolved scattering quantities (cross sections, the Mueller matrix, etc.). Moreover, ADDA incorporates a range of state-of-the-art DDA improvements, aimed at increasing the accuracy and computational speed of the method. We discuss both physical and computational aspects of the DDA simulations and provide a practical introduction into performing such simulations with the ADDA code. We also present several simulation results, in particular, for a sphere with size parameter 320 (100-wavelength diameter) and refractive index 1.05.","container-title":"Journal of Quantitative Spectroscopy and Radiative Transfer","DOI":"10.1016/j.jqsrt.2011.01.031","ISSN":"0022-4073","issue":"13","journalAbbreviation":"J. Quant. Spectrosc. Radiat. Transfer","page":"2234-2247","source":"ScienceDirect","title":"The discrete-dipole-approximation code ADDA: capabilities and known limitations","title-short":"The discrete-dipole-approximation code ADDA","URL":"http://www.sciencedirect.com/science/article/B6TVR-5230R1G-6/2/289b54456c0e89e611444ac19c50dac0","volume":"112","author":[{"family":"Yurkin","given":"Maxim A."},{"family":"Hoekstra","given":"Alfons G."}],"accessed":{"date-parts":[["2011",2,7]]},"issued":{"date-parts":[["2011",9]]}}}],"schema":"https://github.com/citation-style-language/schema/raw/master/csl-citation.json"} </w:instrText>
      </w:r>
      <w:r>
        <w:rPr>
          <w:sz w:val="20"/>
        </w:rPr>
        <w:fldChar w:fldCharType="separate"/>
      </w:r>
      <w:r w:rsidR="007A71E9" w:rsidRPr="007A71E9">
        <w:rPr>
          <w:sz w:val="20"/>
        </w:rPr>
        <w:t>[1]</w:t>
      </w:r>
      <w:r>
        <w:rPr>
          <w:sz w:val="20"/>
        </w:rPr>
        <w:fldChar w:fldCharType="end"/>
      </w:r>
      <w:r>
        <w:rPr>
          <w:szCs w:val="22"/>
        </w:rPr>
        <w:t>.</w:t>
      </w:r>
    </w:p>
    <w:p w14:paraId="1F0F3D46" w14:textId="40AF4759" w:rsidR="0028572A" w:rsidRPr="008A6B97" w:rsidRDefault="00746E70" w:rsidP="00746E70">
      <w:r w:rsidRPr="009819E7">
        <w:t>In this case</w:t>
      </w:r>
      <w:r w:rsidR="0028572A" w:rsidRPr="009819E7">
        <w:t xml:space="preserve"> </w:t>
      </w:r>
      <w:r w:rsidR="00535EA9" w:rsidRPr="00535EA9">
        <w:rPr>
          <w:rStyle w:val="CourierNew11pt"/>
        </w:rPr>
        <w:t>ADDA</w:t>
      </w:r>
      <w:r w:rsidR="0028572A" w:rsidRPr="009819E7">
        <w:t xml:space="preserve"> </w:t>
      </w:r>
      <w:r w:rsidRPr="009819E7">
        <w:t>tries to</w:t>
      </w:r>
      <w:r w:rsidR="0028572A" w:rsidRPr="009819E7">
        <w:t xml:space="preserve"> match the size </w:t>
      </w:r>
      <w:r w:rsidRPr="009819E7">
        <w:t xml:space="preserve">of the particle using specified </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 xml:space="preserve"> or calculating it from specified </w:t>
      </w:r>
      <w:r w:rsidRPr="009819E7">
        <w:rPr>
          <w:i/>
        </w:rPr>
        <w:t>x</w:t>
      </w:r>
      <w:r w:rsidRPr="009819E7">
        <w:t xml:space="preserve"> (if shape permits). Moreover, </w:t>
      </w:r>
      <w:r w:rsidR="00535EA9" w:rsidRPr="00535EA9">
        <w:rPr>
          <w:rStyle w:val="CourierNew11pt"/>
        </w:rPr>
        <w:t>ADDA</w:t>
      </w:r>
      <w:r w:rsidRPr="009819E7">
        <w:t xml:space="preserve"> then determines the “real” value of </w:t>
      </w:r>
      <m:oMath>
        <m:r>
          <w:rPr>
            <w:rFonts w:ascii="Cambria Math" w:hAnsi="Cambria Math"/>
          </w:rPr>
          <m:t>x</m:t>
        </m:r>
      </m:oMath>
      <w:r w:rsidRPr="009819E7">
        <w:t xml:space="preserve"> numerically from the volum</w:t>
      </w:r>
      <w:r w:rsidR="00BE78D6" w:rsidRPr="009819E7">
        <w:t xml:space="preserve">e of the dipole representation. Its value is shown in </w:t>
      </w:r>
      <w:r w:rsidR="00BE78D6" w:rsidRPr="009819E7">
        <w:rPr>
          <w:rStyle w:val="CourierNew11pt"/>
        </w:rPr>
        <w:t>log</w:t>
      </w:r>
      <w:r w:rsidR="00BE78D6" w:rsidRPr="009819E7">
        <w:t xml:space="preserve"> file (§</w:t>
      </w:r>
      <w:r w:rsidR="00BE78D6" w:rsidRPr="009819E7">
        <w:fldChar w:fldCharType="begin"/>
      </w:r>
      <w:r w:rsidR="00BE78D6" w:rsidRPr="009819E7">
        <w:instrText xml:space="preserve"> REF _Ref127766593 \r \h </w:instrText>
      </w:r>
      <w:r w:rsidR="00BE78D6" w:rsidRPr="009819E7">
        <w:fldChar w:fldCharType="separate"/>
      </w:r>
      <w:r w:rsidR="00AF049C">
        <w:t>C.4</w:t>
      </w:r>
      <w:r w:rsidR="00BE78D6" w:rsidRPr="009819E7">
        <w:fldChar w:fldCharType="end"/>
      </w:r>
      <w:r w:rsidR="00BE78D6" w:rsidRPr="009819E7">
        <w:t xml:space="preserve">) and is further used in </w:t>
      </w:r>
      <w:r w:rsidR="00535EA9" w:rsidRPr="00535EA9">
        <w:rPr>
          <w:rStyle w:val="CourierNew11pt"/>
        </w:rPr>
        <w:t>ADDA</w:t>
      </w:r>
      <w:r w:rsidR="00BE78D6" w:rsidRPr="009819E7">
        <w:t>, e.g. for normalization of cross sections (§</w:t>
      </w:r>
      <w:r w:rsidR="00BE78D6" w:rsidRPr="009819E7">
        <w:fldChar w:fldCharType="begin"/>
      </w:r>
      <w:r w:rsidR="00BE78D6" w:rsidRPr="009819E7">
        <w:instrText xml:space="preserve"> REF _Ref127774927 \r \h </w:instrText>
      </w:r>
      <w:r w:rsidR="00BE78D6" w:rsidRPr="009819E7">
        <w:fldChar w:fldCharType="separate"/>
      </w:r>
      <w:r w:rsidR="00AF049C">
        <w:t>11.4</w:t>
      </w:r>
      <w:r w:rsidR="00BE78D6" w:rsidRPr="009819E7">
        <w:fldChar w:fldCharType="end"/>
      </w:r>
      <w:r w:rsidR="00BE78D6" w:rsidRPr="009819E7">
        <w:t xml:space="preserve">), although it may slightly differ from specified or analytically derived </w:t>
      </w:r>
      <m:oMath>
        <m:r>
          <w:rPr>
            <w:rFonts w:ascii="Cambria Math" w:hAnsi="Cambria Math"/>
          </w:rPr>
          <m:t>x</m:t>
        </m:r>
      </m:oMath>
      <w:r w:rsidR="00BE78D6" w:rsidRPr="009819E7">
        <w:t>.</w:t>
      </w:r>
      <w:r w:rsidR="003571E4">
        <w:t xml:space="preserve"> Disabling the volume correction is highly recommended for near-field excitation, e.g. by a point dipole</w:t>
      </w:r>
      <w:r w:rsidR="008A6B97">
        <w:t xml:space="preserve"> </w:t>
      </w:r>
      <w:r w:rsidR="008A6B97" w:rsidRPr="009819E7">
        <w:t>(§</w:t>
      </w:r>
      <w:r w:rsidR="008A6B97">
        <w:fldChar w:fldCharType="begin"/>
      </w:r>
      <w:r w:rsidR="008A6B97">
        <w:instrText xml:space="preserve"> REF _Ref128561353 \r \h </w:instrText>
      </w:r>
      <w:r w:rsidR="008A6B97">
        <w:fldChar w:fldCharType="separate"/>
      </w:r>
      <w:r w:rsidR="00AF049C">
        <w:t>9.2</w:t>
      </w:r>
      <w:r w:rsidR="008A6B97">
        <w:fldChar w:fldCharType="end"/>
      </w:r>
      <w:r w:rsidR="008A6B97" w:rsidRPr="009819E7">
        <w:t>)</w:t>
      </w:r>
      <w:r w:rsidR="008A6B97">
        <w:t xml:space="preserve">, </w:t>
      </w:r>
      <w:r w:rsidR="003340D3">
        <w:t>and/</w:t>
      </w:r>
      <w:r w:rsidR="008A6B97">
        <w:t xml:space="preserve">or when computing internal </w:t>
      </w:r>
      <w:r w:rsidR="008A6B97" w:rsidRPr="008A6B97">
        <w:t>(§</w:t>
      </w:r>
      <w:r w:rsidR="008A6B97">
        <w:fldChar w:fldCharType="begin"/>
      </w:r>
      <w:r w:rsidR="008A6B97">
        <w:instrText xml:space="preserve"> REF _Ref168486775 \r \h </w:instrText>
      </w:r>
      <w:r w:rsidR="008A6B97">
        <w:fldChar w:fldCharType="separate"/>
      </w:r>
      <w:r w:rsidR="00AF049C">
        <w:t>11.7</w:t>
      </w:r>
      <w:r w:rsidR="008A6B97">
        <w:fldChar w:fldCharType="end"/>
      </w:r>
      <w:r w:rsidR="008A6B97" w:rsidRPr="008A6B97">
        <w:t xml:space="preserve">) </w:t>
      </w:r>
      <w:r w:rsidR="008A6B97">
        <w:t>or near-fields</w:t>
      </w:r>
      <w:r w:rsidR="008A6B97" w:rsidRPr="008A6B97">
        <w:t xml:space="preserve"> (§</w:t>
      </w:r>
      <w:r w:rsidR="008A6B97">
        <w:fldChar w:fldCharType="begin"/>
      </w:r>
      <w:r w:rsidR="008A6B97">
        <w:instrText xml:space="preserve"> REF _Ref168825764 \r \h </w:instrText>
      </w:r>
      <w:r w:rsidR="008A6B97">
        <w:fldChar w:fldCharType="separate"/>
      </w:r>
      <w:r w:rsidR="00AF049C">
        <w:t>11.8</w:t>
      </w:r>
      <w:r w:rsidR="008A6B97">
        <w:fldChar w:fldCharType="end"/>
      </w:r>
      <w:r w:rsidR="008A6B97" w:rsidRPr="008A6B97">
        <w:t>)</w:t>
      </w:r>
      <w:r w:rsidR="008A6B97">
        <w:t>.</w:t>
      </w:r>
      <w:r w:rsidR="003340D3">
        <w:t xml:space="preserve"> This will remove ambiguities related to the exact position of particle boundary.</w:t>
      </w:r>
    </w:p>
    <w:p w14:paraId="26AE6E36" w14:textId="77777777" w:rsidR="00A52DDD" w:rsidRPr="009819E7" w:rsidRDefault="00EF11FE" w:rsidP="00BB532E">
      <w:pPr>
        <w:pStyle w:val="Indent"/>
      </w:pPr>
      <w:r w:rsidRPr="009819E7">
        <w:t xml:space="preserve">To read </w:t>
      </w:r>
      <w:r w:rsidR="00CE493C" w:rsidRPr="009819E7">
        <w:t>particle</w:t>
      </w:r>
      <w:r w:rsidRPr="009819E7">
        <w:t xml:space="preserve"> geometry from a file, specify the file name as an </w:t>
      </w:r>
      <w:r w:rsidR="00D50AC5" w:rsidRPr="009819E7">
        <w:t xml:space="preserve">argument </w:t>
      </w:r>
      <w:r w:rsidRPr="009819E7">
        <w:t>to the command line option</w:t>
      </w:r>
    </w:p>
    <w:p w14:paraId="0CC6E7E9" w14:textId="77777777" w:rsidR="00A52DDD" w:rsidRPr="009819E7" w:rsidRDefault="00A52DDD" w:rsidP="00F14C87">
      <w:pPr>
        <w:pStyle w:val="Commandline"/>
      </w:pPr>
      <w:r w:rsidRPr="009819E7">
        <w:t>-shape read &lt;</w:t>
      </w:r>
      <w:r w:rsidR="00D50AC5" w:rsidRPr="009819E7">
        <w:t>filename</w:t>
      </w:r>
      <w:r w:rsidRPr="009819E7">
        <w:t>&gt;</w:t>
      </w:r>
    </w:p>
    <w:p w14:paraId="45BB8466" w14:textId="7F08CC71" w:rsidR="00147E6F" w:rsidRPr="009819E7" w:rsidRDefault="00EF11FE" w:rsidP="0063648D">
      <w:r w:rsidRPr="009819E7">
        <w:t xml:space="preserve">This file specifies all the dipoles in the simulation </w:t>
      </w:r>
      <w:r w:rsidR="005E09B5" w:rsidRPr="009819E7">
        <w:t>grid that belongs to the particle (possibly several domains with</w:t>
      </w:r>
      <w:r w:rsidR="00356800">
        <w:t xml:space="preserve"> different refractive indices). Supported formats include</w:t>
      </w:r>
      <w:r w:rsidR="00EB532E" w:rsidRPr="009819E7">
        <w:t xml:space="preserve"> </w:t>
      </w:r>
      <w:r w:rsidR="00535EA9" w:rsidRPr="00535EA9">
        <w:rPr>
          <w:rStyle w:val="CourierNew11pt"/>
        </w:rPr>
        <w:t>ADDA</w:t>
      </w:r>
      <w:r w:rsidR="00EB532E" w:rsidRPr="009819E7">
        <w:t xml:space="preserve"> text formats and </w:t>
      </w:r>
      <w:r w:rsidR="002E2411" w:rsidRPr="002E2411">
        <w:rPr>
          <w:rStyle w:val="CourierNew11pt"/>
        </w:rPr>
        <w:t>DDSCAT</w:t>
      </w:r>
      <w:r w:rsidR="00EB532E" w:rsidRPr="009819E7">
        <w:t xml:space="preserve"> </w:t>
      </w:r>
      <w:r w:rsidR="00356800">
        <w:t xml:space="preserve">6 and 7 shape </w:t>
      </w:r>
      <w:r w:rsidR="00EB532E" w:rsidRPr="009819E7">
        <w:t>format</w:t>
      </w:r>
      <w:r w:rsidR="00356800">
        <w:t>s</w:t>
      </w:r>
      <w:r w:rsidR="00356800" w:rsidRPr="00356800">
        <w:t xml:space="preserve"> </w:t>
      </w:r>
      <w:r w:rsidR="00356800">
        <w:t xml:space="preserve">(see </w:t>
      </w:r>
      <w:r w:rsidR="00356800" w:rsidRPr="009819E7">
        <w:t>§</w:t>
      </w:r>
      <w:r w:rsidR="00356800" w:rsidRPr="009819E7">
        <w:fldChar w:fldCharType="begin"/>
      </w:r>
      <w:r w:rsidR="00356800" w:rsidRPr="009819E7">
        <w:instrText xml:space="preserve"> REF _Ref128068265 \r \h </w:instrText>
      </w:r>
      <w:r w:rsidR="00356800" w:rsidRPr="009819E7">
        <w:fldChar w:fldCharType="separate"/>
      </w:r>
      <w:r w:rsidR="00AF049C">
        <w:t>B.5</w:t>
      </w:r>
      <w:r w:rsidR="00356800" w:rsidRPr="009819E7">
        <w:fldChar w:fldCharType="end"/>
      </w:r>
      <w:r w:rsidR="00EB532E" w:rsidRPr="009819E7">
        <w:t xml:space="preserve"> </w:t>
      </w:r>
      <w:r w:rsidR="00356800">
        <w:t>for details).</w:t>
      </w:r>
      <w:r w:rsidR="001E2576">
        <w:t xml:space="preserve"> </w:t>
      </w:r>
      <w:r w:rsidRPr="009819E7">
        <w:t>Dimensions of the computational grid are then initialized automatically.</w:t>
      </w:r>
      <w:r w:rsidR="001E2576">
        <w:t xml:space="preserve"> </w:t>
      </w:r>
      <w:r w:rsidR="00EF6115">
        <w:t xml:space="preserve">Packages </w:t>
      </w:r>
      <w:r w:rsidR="00EF6115" w:rsidRPr="00DA5984">
        <w:rPr>
          <w:rStyle w:val="CourierNew11pt"/>
        </w:rPr>
        <w:t>misc</w:t>
      </w:r>
      <w:r w:rsidR="00EF6115">
        <w:rPr>
          <w:rStyle w:val="CourierNew11pt"/>
        </w:rPr>
        <w:t>/pip</w:t>
      </w:r>
      <w:r w:rsidR="00EF6115">
        <w:t xml:space="preserve"> and </w:t>
      </w:r>
      <w:r w:rsidR="00EF6115" w:rsidRPr="00DA5984">
        <w:rPr>
          <w:rStyle w:val="CourierNew11pt"/>
        </w:rPr>
        <w:t>misc</w:t>
      </w:r>
      <w:r w:rsidR="00EF6115">
        <w:rPr>
          <w:rStyle w:val="CourierNew11pt"/>
        </w:rPr>
        <w:t>/hyperfun</w:t>
      </w:r>
      <w:r w:rsidR="00EF6115">
        <w:t xml:space="preserve"> allow one to transform a variety of common 3D shape formats to one readable by </w:t>
      </w:r>
      <w:r w:rsidR="00EF6115" w:rsidRPr="00535EA9">
        <w:rPr>
          <w:rStyle w:val="CourierNew11pt"/>
        </w:rPr>
        <w:t>ADDA</w:t>
      </w:r>
      <w:r w:rsidR="00EF6115">
        <w:t>.</w:t>
      </w:r>
      <w:r w:rsidR="0063648D">
        <w:t xml:space="preserve"> It is also possible to add support for new shape format directly into </w:t>
      </w:r>
      <w:r w:rsidR="0063648D" w:rsidRPr="00535EA9">
        <w:rPr>
          <w:rStyle w:val="CourierNew11pt"/>
        </w:rPr>
        <w:t>ADDA</w:t>
      </w:r>
      <w:r w:rsidR="0063648D" w:rsidRPr="009819E7">
        <w:t>.</w:t>
      </w:r>
      <w:r w:rsidR="0063648D" w:rsidRPr="00AA5BD7">
        <w:rPr>
          <w:rStyle w:val="a7"/>
        </w:rPr>
        <w:footnoteReference w:id="32"/>
      </w:r>
    </w:p>
    <w:p w14:paraId="45D32415" w14:textId="79433AD9" w:rsidR="007631CA" w:rsidRPr="009819E7" w:rsidRDefault="007631CA" w:rsidP="007C4EEA">
      <w:pPr>
        <w:pStyle w:val="Indent"/>
      </w:pPr>
      <w:r w:rsidRPr="009819E7">
        <w:t xml:space="preserve">Sometimes it is useful to describe particle geometry in a coarse way by </w:t>
      </w:r>
      <w:r w:rsidR="007C4EEA">
        <w:t>larg</w:t>
      </w:r>
      <w:r w:rsidR="00664006">
        <w:t>er dipoles (cuboids</w:t>
      </w:r>
      <w:r w:rsidRPr="009819E7">
        <w:t>), but then use smaller dipoles for the simulation itself.</w:t>
      </w:r>
      <w:r w:rsidR="000117DF" w:rsidRPr="00AA5BD7">
        <w:rPr>
          <w:rStyle w:val="a7"/>
        </w:rPr>
        <w:footnoteReference w:id="33"/>
      </w:r>
      <w:r w:rsidRPr="009819E7">
        <w:t xml:space="preserve"> </w:t>
      </w:r>
      <w:r w:rsidR="00535EA9" w:rsidRPr="00535EA9">
        <w:rPr>
          <w:rStyle w:val="CourierNew11pt"/>
        </w:rPr>
        <w:t>ADDA</w:t>
      </w:r>
      <w:r w:rsidRPr="009819E7">
        <w:t xml:space="preserve"> enable</w:t>
      </w:r>
      <w:r w:rsidR="00FF264A">
        <w:t>s this</w:t>
      </w:r>
      <w:r w:rsidR="000117DF" w:rsidRPr="009819E7">
        <w:t xml:space="preserve"> by the command line option</w:t>
      </w:r>
    </w:p>
    <w:p w14:paraId="501C0A1A" w14:textId="77777777" w:rsidR="007631CA" w:rsidRPr="009819E7" w:rsidRDefault="007631CA" w:rsidP="00F14C87">
      <w:pPr>
        <w:pStyle w:val="Commandline"/>
      </w:pPr>
      <w:r w:rsidRPr="009819E7">
        <w:t>-jagged &lt;arg&gt;</w:t>
      </w:r>
    </w:p>
    <w:p w14:paraId="5EBC646E" w14:textId="2EBBE2BA" w:rsidR="007631CA" w:rsidRPr="009819E7" w:rsidRDefault="00CE493C" w:rsidP="00685557">
      <w:r w:rsidRPr="009819E7">
        <w:t>that</w:t>
      </w:r>
      <w:r w:rsidR="000117DF" w:rsidRPr="009819E7">
        <w:t xml:space="preserve"> specifies a multiplier </w:t>
      </w:r>
      <m:oMath>
        <m:r>
          <w:rPr>
            <w:rFonts w:ascii="Cambria Math" w:hAnsi="Cambria Math"/>
          </w:rPr>
          <m:t>J</m:t>
        </m:r>
      </m:oMath>
      <w:r w:rsidR="007631CA" w:rsidRPr="009819E7">
        <w:t xml:space="preserve">. </w:t>
      </w:r>
      <w:r w:rsidR="00FF264A">
        <w:t xml:space="preserve">Large </w:t>
      </w:r>
      <w:r w:rsidR="00664006">
        <w:t>cuboids</w:t>
      </w:r>
      <w:r w:rsidR="007631CA" w:rsidRPr="009819E7">
        <w:t xml:space="preserve"> (</w:t>
      </w:r>
      <m:oMath>
        <m:r>
          <w:rPr>
            <w:rFonts w:ascii="Cambria Math" w:hAnsi="Cambria Math"/>
          </w:rPr>
          <m:t>J×J×J</m:t>
        </m:r>
      </m:oMath>
      <w:r w:rsidR="007631CA" w:rsidRPr="009819E7">
        <w:t xml:space="preserve"> dipoles) are used </w:t>
      </w:r>
      <w:r w:rsidR="00685557">
        <w:t>[</w:t>
      </w:r>
      <w:r w:rsidR="00685557">
        <w:fldChar w:fldCharType="begin"/>
      </w:r>
      <w:r w:rsidR="00685557">
        <w:instrText xml:space="preserve"> REF _Ref277340158 \h </w:instrText>
      </w:r>
      <w:r w:rsidR="00685557">
        <w:fldChar w:fldCharType="separate"/>
      </w:r>
      <w:r w:rsidR="00AF049C" w:rsidRPr="009819E7">
        <w:t>Fig. </w:t>
      </w:r>
      <w:r w:rsidR="00AF049C">
        <w:rPr>
          <w:noProof/>
        </w:rPr>
        <w:t>2</w:t>
      </w:r>
      <w:r w:rsidR="00685557">
        <w:fldChar w:fldCharType="end"/>
      </w:r>
      <w:r w:rsidR="00685557">
        <w:t>(c)]</w:t>
      </w:r>
      <w:r w:rsidR="00FF264A">
        <w:t xml:space="preserve"> for </w:t>
      </w:r>
      <w:r w:rsidR="00FF264A" w:rsidRPr="009819E7">
        <w:t>construction of the dipole set</w:t>
      </w:r>
      <w:r w:rsidR="00FF264A">
        <w:t>.</w:t>
      </w:r>
      <w:r w:rsidR="00FF264A" w:rsidRPr="009819E7">
        <w:t xml:space="preserve"> </w:t>
      </w:r>
      <w:r w:rsidR="00664006">
        <w:t>Cuboid</w:t>
      </w:r>
      <w:r w:rsidR="00FF264A">
        <w:t xml:space="preserve"> </w:t>
      </w:r>
      <w:r w:rsidR="00B82938" w:rsidRPr="009819E7">
        <w:t>center</w:t>
      </w:r>
      <w:r w:rsidR="00FF264A">
        <w:t>s</w:t>
      </w:r>
      <w:r w:rsidR="00B82938" w:rsidRPr="009819E7">
        <w:t xml:space="preserve"> are tested for belonging to a particle’s domain</w:t>
      </w:r>
      <w:r w:rsidR="000117DF" w:rsidRPr="009819E7">
        <w:t xml:space="preserve">. All grid dimensions are multiplied by </w:t>
      </w:r>
      <m:oMath>
        <m:r>
          <w:rPr>
            <w:rFonts w:ascii="Cambria Math" w:hAnsi="Cambria Math"/>
          </w:rPr>
          <m:t>J</m:t>
        </m:r>
      </m:oMath>
      <w:r w:rsidR="000117DF" w:rsidRPr="009819E7">
        <w:t xml:space="preserve">. When particle geometry is read from file it is considered to be a configuration of big </w:t>
      </w:r>
      <w:r w:rsidR="00664006">
        <w:t>cuboids</w:t>
      </w:r>
      <w:r w:rsidR="000117DF" w:rsidRPr="009819E7">
        <w:t xml:space="preserve">, each of them is further subdivided into </w:t>
      </w:r>
      <m:oMath>
        <m:sSup>
          <m:sSupPr>
            <m:ctrlPr>
              <w:rPr>
                <w:rFonts w:ascii="Cambria Math" w:hAnsi="Cambria Math"/>
                <w:i/>
                <w:vertAlign w:val="superscript"/>
              </w:rPr>
            </m:ctrlPr>
          </m:sSupPr>
          <m:e>
            <m:r>
              <w:rPr>
                <w:rFonts w:ascii="Cambria Math" w:hAnsi="Cambria Math"/>
              </w:rPr>
              <m:t>J</m:t>
            </m:r>
            <m:ctrlPr>
              <w:rPr>
                <w:rFonts w:ascii="Cambria Math" w:hAnsi="Cambria Math"/>
                <w:i/>
              </w:rPr>
            </m:ctrlPr>
          </m:e>
          <m:sup>
            <m:r>
              <w:rPr>
                <w:rFonts w:ascii="Cambria Math" w:hAnsi="Cambria Math"/>
                <w:vertAlign w:val="superscript"/>
              </w:rPr>
              <m:t>3</m:t>
            </m:r>
          </m:sup>
        </m:sSup>
      </m:oMath>
      <w:r w:rsidR="000117DF" w:rsidRPr="009819E7">
        <w:t xml:space="preserve"> dipoles.</w:t>
      </w:r>
    </w:p>
    <w:p w14:paraId="7C65B9C2" w14:textId="08E49E85" w:rsidR="00D5000D" w:rsidRPr="009819E7" w:rsidRDefault="00535EA9" w:rsidP="00FF264A">
      <w:pPr>
        <w:pStyle w:val="Indent"/>
      </w:pPr>
      <w:r w:rsidRPr="00535EA9">
        <w:rPr>
          <w:rStyle w:val="CourierNew11pt"/>
        </w:rPr>
        <w:t>ADDA</w:t>
      </w:r>
      <w:r w:rsidR="00D5000D" w:rsidRPr="009819E7">
        <w:t xml:space="preserve"> includes a granule generator, which can </w:t>
      </w:r>
      <w:r w:rsidR="00FF264A">
        <w:t xml:space="preserve">randomly </w:t>
      </w:r>
      <w:r w:rsidR="00D5000D" w:rsidRPr="009819E7">
        <w:t xml:space="preserve">fill </w:t>
      </w:r>
      <w:r w:rsidR="00FF264A">
        <w:t xml:space="preserve">any </w:t>
      </w:r>
      <w:r w:rsidR="00D5000D" w:rsidRPr="009819E7">
        <w:t xml:space="preserve">specified domain with granules of a </w:t>
      </w:r>
      <w:r w:rsidR="00FF264A">
        <w:t>predefined</w:t>
      </w:r>
      <w:r w:rsidR="00D5000D" w:rsidRPr="009819E7">
        <w:t xml:space="preserve"> size. It is described in details in §</w:t>
      </w:r>
      <w:r w:rsidR="00D5000D" w:rsidRPr="009819E7">
        <w:fldChar w:fldCharType="begin"/>
      </w:r>
      <w:r w:rsidR="00D5000D" w:rsidRPr="009819E7">
        <w:instrText xml:space="preserve"> REF _Ref142321345 \r \h </w:instrText>
      </w:r>
      <w:r w:rsidR="00D5000D" w:rsidRPr="009819E7">
        <w:fldChar w:fldCharType="separate"/>
      </w:r>
      <w:r w:rsidR="00AF049C">
        <w:t>6.5</w:t>
      </w:r>
      <w:r w:rsidR="00D5000D" w:rsidRPr="009819E7">
        <w:fldChar w:fldCharType="end"/>
      </w:r>
      <w:r w:rsidR="00D5000D" w:rsidRPr="009819E7">
        <w:t>.</w:t>
      </w:r>
    </w:p>
    <w:p w14:paraId="65943399" w14:textId="77777777" w:rsidR="007631CA" w:rsidRPr="009819E7" w:rsidRDefault="000117DF" w:rsidP="00BB532E">
      <w:pPr>
        <w:pStyle w:val="Indent"/>
      </w:pPr>
      <w:r w:rsidRPr="009819E7">
        <w:t>The last parameter to completely specify a scatterer is its refractive index. Refractive indices are given on the command line</w:t>
      </w:r>
    </w:p>
    <w:p w14:paraId="018C529F" w14:textId="77777777" w:rsidR="00A52DDD" w:rsidRPr="009819E7" w:rsidRDefault="00A52DDD" w:rsidP="00F14C87">
      <w:pPr>
        <w:pStyle w:val="Commandline"/>
      </w:pPr>
      <w:r w:rsidRPr="009819E7">
        <w:t>-</w:t>
      </w:r>
      <w:r w:rsidR="000117DF" w:rsidRPr="009819E7">
        <w:t>m</w:t>
      </w:r>
      <w:r w:rsidRPr="009819E7">
        <w:t xml:space="preserve"> </w:t>
      </w:r>
      <w:r w:rsidR="00D828B5" w:rsidRPr="009819E7">
        <w:t>{&lt;m1Re&gt; &lt;m1Im&gt; […]|&lt;m1xxRe&gt; &lt;m1xxIm&gt; &lt;m1yyRe&gt; &lt;m1yyIm&gt; &lt;m1zzRe&gt; &lt;m1zzIm&gt; […]}</w:t>
      </w:r>
    </w:p>
    <w:p w14:paraId="7F4A4FA9" w14:textId="36C36437" w:rsidR="00D828B5" w:rsidRPr="009819E7" w:rsidRDefault="000117DF" w:rsidP="000117DF">
      <w:r w:rsidRPr="009819E7">
        <w:lastRenderedPageBreak/>
        <w:t xml:space="preserve">Each pair of arguments specifies </w:t>
      </w:r>
      <w:r w:rsidR="00C9581A" w:rsidRPr="009819E7">
        <w:t xml:space="preserve">the </w:t>
      </w:r>
      <w:r w:rsidRPr="009819E7">
        <w:t>real and imaginary part</w:t>
      </w:r>
      <w:r w:rsidR="00566D32" w:rsidRPr="00AA5BD7">
        <w:rPr>
          <w:rStyle w:val="a7"/>
        </w:rPr>
        <w:footnoteReference w:id="34"/>
      </w:r>
      <w:r w:rsidRPr="009819E7">
        <w:t xml:space="preserve"> of the refractive index of the </w:t>
      </w:r>
      <w:r w:rsidR="00BB4B1B" w:rsidRPr="009819E7">
        <w:t>corresponding domain (</w:t>
      </w:r>
      <w:r w:rsidR="00A90305">
        <w:t xml:space="preserve">the </w:t>
      </w:r>
      <w:r w:rsidR="00BB4B1B" w:rsidRPr="009819E7">
        <w:t>first pair corresponds to domain number 1, etc.)</w:t>
      </w:r>
      <w:r w:rsidRPr="009819E7">
        <w:t xml:space="preserve">. </w:t>
      </w:r>
      <w:r w:rsidR="00D828B5" w:rsidRPr="009819E7">
        <w:t>Command line option</w:t>
      </w:r>
    </w:p>
    <w:p w14:paraId="60DF058C" w14:textId="77777777" w:rsidR="00D828B5" w:rsidRPr="009819E7" w:rsidRDefault="00D828B5" w:rsidP="00F14C87">
      <w:pPr>
        <w:pStyle w:val="Commandline"/>
      </w:pPr>
      <w:r w:rsidRPr="009819E7">
        <w:t>-anisotr</w:t>
      </w:r>
    </w:p>
    <w:p w14:paraId="66E4BAAD" w14:textId="13922A4F" w:rsidR="00D828B5" w:rsidRPr="009819E7" w:rsidRDefault="00D828B5" w:rsidP="006F0BEA">
      <w:r w:rsidRPr="009819E7">
        <w:t xml:space="preserve">can be used to </w:t>
      </w:r>
      <w:r w:rsidR="00C04D54" w:rsidRPr="009819E7">
        <w:t>specify that</w:t>
      </w:r>
      <w:r w:rsidR="006F0BEA">
        <w:t xml:space="preserve"> a</w:t>
      </w:r>
      <w:r w:rsidR="00C04D54" w:rsidRPr="009819E7">
        <w:t xml:space="preserve"> refractive index is anisotropic</w:t>
      </w:r>
      <w:r w:rsidR="006F0BEA">
        <w:t>. In that case</w:t>
      </w:r>
      <w:r w:rsidR="00C04D54" w:rsidRPr="009819E7">
        <w:t xml:space="preserve"> </w:t>
      </w:r>
      <w:r w:rsidRPr="009819E7">
        <w:t>three refractive indices correspond to one domain</w:t>
      </w:r>
      <w:r w:rsidR="00C04D54" w:rsidRPr="009819E7">
        <w:t xml:space="preserve">. They are the </w:t>
      </w:r>
      <w:r w:rsidRPr="009819E7">
        <w:t>diagonal elements of the refractive index ten</w:t>
      </w:r>
      <w:r w:rsidR="00C04D54" w:rsidRPr="009819E7">
        <w:t>sor in the particle reference frame (§</w:t>
      </w:r>
      <w:r w:rsidR="00C04D54" w:rsidRPr="009819E7">
        <w:fldChar w:fldCharType="begin"/>
      </w:r>
      <w:r w:rsidR="00C04D54" w:rsidRPr="009819E7">
        <w:instrText xml:space="preserve"> REF _Ref133825795 \r \h </w:instrText>
      </w:r>
      <w:r w:rsidR="00C04D54" w:rsidRPr="009819E7">
        <w:fldChar w:fldCharType="separate"/>
      </w:r>
      <w:r w:rsidR="00AF049C">
        <w:t>6.1</w:t>
      </w:r>
      <w:r w:rsidR="00C04D54" w:rsidRPr="009819E7">
        <w:fldChar w:fldCharType="end"/>
      </w:r>
      <w:r w:rsidR="00C04D54" w:rsidRPr="009819E7">
        <w:t>)</w:t>
      </w:r>
      <w:r w:rsidRPr="009819E7">
        <w:t>.</w:t>
      </w:r>
      <w:r w:rsidR="00C04D54" w:rsidRPr="009819E7">
        <w:t xml:space="preserve"> Currently </w:t>
      </w:r>
      <w:r w:rsidR="00535EA9" w:rsidRPr="00535EA9">
        <w:rPr>
          <w:rStyle w:val="CourierNew11pt"/>
        </w:rPr>
        <w:t>ADDA</w:t>
      </w:r>
      <w:r w:rsidR="00C04D54" w:rsidRPr="009819E7">
        <w:t xml:space="preserve"> supports only diagonal refractive index tensors; moreover</w:t>
      </w:r>
      <w:r w:rsidR="000B1AE4" w:rsidRPr="009819E7">
        <w:t>,</w:t>
      </w:r>
      <w:r w:rsidR="00C04D54" w:rsidRPr="009819E7">
        <w:t xml:space="preserve"> the</w:t>
      </w:r>
      <w:r w:rsidR="000B1AE4" w:rsidRPr="009819E7">
        <w:t xml:space="preserve"> refractive index must</w:t>
      </w:r>
      <w:r w:rsidR="00C04D54" w:rsidRPr="009819E7">
        <w:t xml:space="preserve"> change discretely.</w:t>
      </w:r>
      <w:r w:rsidR="000B1AE4" w:rsidRPr="009819E7">
        <w:t xml:space="preserve"> Anisotropy </w:t>
      </w:r>
      <w:r w:rsidR="00B70D3C" w:rsidRPr="009819E7">
        <w:t>cannot</w:t>
      </w:r>
      <w:r w:rsidR="000B1AE4" w:rsidRPr="009819E7">
        <w:t xml:space="preserve"> be used with </w:t>
      </w:r>
      <w:r w:rsidR="00B52CF2">
        <w:t xml:space="preserve">either </w:t>
      </w:r>
      <w:r w:rsidR="000B1AE4" w:rsidRPr="009819E7">
        <w:t>CLDR polarizability (§</w:t>
      </w:r>
      <w:r w:rsidR="00326F10">
        <w:fldChar w:fldCharType="begin"/>
      </w:r>
      <w:r w:rsidR="00326F10">
        <w:instrText xml:space="preserve"> REF _Ref355434976 \r \h </w:instrText>
      </w:r>
      <w:r w:rsidR="00326F10">
        <w:fldChar w:fldCharType="separate"/>
      </w:r>
      <w:r w:rsidR="00AF049C">
        <w:t>10.1</w:t>
      </w:r>
      <w:r w:rsidR="00326F10">
        <w:fldChar w:fldCharType="end"/>
      </w:r>
      <w:r w:rsidR="00B52CF2">
        <w:t>) or</w:t>
      </w:r>
      <w:r w:rsidR="000B1AE4" w:rsidRPr="009819E7">
        <w:t xml:space="preserve"> SO formulations (§</w:t>
      </w:r>
      <w:r w:rsidR="00326F10">
        <w:fldChar w:fldCharType="begin"/>
      </w:r>
      <w:r w:rsidR="00326F10">
        <w:instrText xml:space="preserve"> REF _Ref355434976 \r \h </w:instrText>
      </w:r>
      <w:r w:rsidR="00326F10">
        <w:fldChar w:fldCharType="separate"/>
      </w:r>
      <w:r w:rsidR="00AF049C">
        <w:t>10.1</w:t>
      </w:r>
      <w:r w:rsidR="00326F10">
        <w:fldChar w:fldCharType="end"/>
      </w:r>
      <w:r w:rsidR="000B1AE4" w:rsidRPr="009819E7">
        <w:t xml:space="preserve">, </w:t>
      </w:r>
      <w:r w:rsidR="0085752C" w:rsidRPr="009819E7">
        <w:t>§</w:t>
      </w:r>
      <w:r w:rsidR="0085752C">
        <w:fldChar w:fldCharType="begin"/>
      </w:r>
      <w:r w:rsidR="0085752C">
        <w:instrText xml:space="preserve"> REF _Ref13603447 \r \h </w:instrText>
      </w:r>
      <w:r w:rsidR="0085752C">
        <w:fldChar w:fldCharType="separate"/>
      </w:r>
      <w:r w:rsidR="00AF049C">
        <w:t>10.2</w:t>
      </w:r>
      <w:r w:rsidR="0085752C">
        <w:fldChar w:fldCharType="end"/>
      </w:r>
      <w:r w:rsidR="000B1AE4" w:rsidRPr="009819E7">
        <w:t>, §</w:t>
      </w:r>
      <w:r w:rsidR="000B1AE4" w:rsidRPr="009819E7">
        <w:fldChar w:fldCharType="begin"/>
      </w:r>
      <w:r w:rsidR="000B1AE4" w:rsidRPr="009819E7">
        <w:instrText xml:space="preserve"> REF _Ref127776390 \r \h </w:instrText>
      </w:r>
      <w:r w:rsidR="000B1AE4" w:rsidRPr="009819E7">
        <w:fldChar w:fldCharType="separate"/>
      </w:r>
      <w:r w:rsidR="00AF049C">
        <w:t>10.4</w:t>
      </w:r>
      <w:r w:rsidR="000B1AE4" w:rsidRPr="009819E7">
        <w:fldChar w:fldCharType="end"/>
      </w:r>
      <w:r w:rsidR="000B1AE4" w:rsidRPr="009819E7">
        <w:t xml:space="preserve">), since they are derived assuming isotropic refractive index, and </w:t>
      </w:r>
      <w:r w:rsidR="00B70D3C" w:rsidRPr="009819E7">
        <w:t>cannot</w:t>
      </w:r>
      <w:r w:rsidR="000B1AE4" w:rsidRPr="009819E7">
        <w:t xml:space="preserve"> be easily generalized.</w:t>
      </w:r>
      <w:r w:rsidR="00A70BDC">
        <w:t xml:space="preserve"> It is also currently incompatible with rectangular dipoles (§</w:t>
      </w:r>
      <w:r w:rsidR="00A70BDC">
        <w:fldChar w:fldCharType="begin"/>
      </w:r>
      <w:r w:rsidR="00A70BDC">
        <w:instrText xml:space="preserve"> REF _Ref127766216 \r \h </w:instrText>
      </w:r>
      <w:r w:rsidR="00A70BDC">
        <w:fldChar w:fldCharType="separate"/>
      </w:r>
      <w:r w:rsidR="00AF049C">
        <w:t>6.2</w:t>
      </w:r>
      <w:r w:rsidR="00A70BDC">
        <w:fldChar w:fldCharType="end"/>
      </w:r>
      <w:r w:rsidR="00A70BDC">
        <w:t>).</w:t>
      </w:r>
      <w:r w:rsidR="003A6E5B" w:rsidRPr="009819E7">
        <w:t xml:space="preserve"> Use of anisotropic refractive index cancels the rotation symmetry if its </w:t>
      </w:r>
      <m:oMath>
        <m:r>
          <w:rPr>
            <w:rFonts w:ascii="Cambria Math" w:hAnsi="Cambria Math"/>
          </w:rPr>
          <m:t>x</m:t>
        </m:r>
      </m:oMath>
      <w:r w:rsidR="003A6E5B" w:rsidRPr="009819E7">
        <w:t xml:space="preserve"> and </w:t>
      </w:r>
      <m:oMath>
        <m:r>
          <w:rPr>
            <w:rFonts w:ascii="Cambria Math" w:hAnsi="Cambria Math"/>
          </w:rPr>
          <m:t>y</m:t>
        </m:r>
      </m:oMath>
      <w:r w:rsidR="00627BC7">
        <w:noBreakHyphen/>
      </w:r>
      <w:r w:rsidR="003A6E5B" w:rsidRPr="009819E7">
        <w:t>components differ.</w:t>
      </w:r>
      <w:r w:rsidR="002564F2" w:rsidRPr="009819E7">
        <w:t xml:space="preserve"> </w:t>
      </w:r>
      <w:r w:rsidR="00D92E90" w:rsidRPr="009819E7">
        <w:t>L</w:t>
      </w:r>
      <w:r w:rsidR="002564F2" w:rsidRPr="009819E7">
        <w:t xml:space="preserve">imited testing of this option </w:t>
      </w:r>
      <w:r w:rsidR="00D92E90" w:rsidRPr="009819E7">
        <w:t xml:space="preserve">was performed </w:t>
      </w:r>
      <w:r w:rsidR="002564F2" w:rsidRPr="009819E7">
        <w:t>for Rayleigh anisotropic spheres.</w:t>
      </w:r>
    </w:p>
    <w:p w14:paraId="6FDA717C" w14:textId="09E81799" w:rsidR="00147E6F" w:rsidRPr="009819E7" w:rsidRDefault="00C9581A" w:rsidP="006F0BEA">
      <w:pPr>
        <w:pStyle w:val="Indent"/>
      </w:pPr>
      <w:r w:rsidRPr="009819E7">
        <w:t>The m</w:t>
      </w:r>
      <w:r w:rsidR="000117DF" w:rsidRPr="009819E7">
        <w:t xml:space="preserve">aximum number of different refractive indices (particle domains) is defined at compilation time by the parameter </w:t>
      </w:r>
      <w:r w:rsidR="000117DF" w:rsidRPr="008D09D7">
        <w:rPr>
          <w:rStyle w:val="CourierNew11pt"/>
        </w:rPr>
        <w:t>MAX_NMAT</w:t>
      </w:r>
      <w:r w:rsidR="000117DF" w:rsidRPr="009819E7">
        <w:t xml:space="preserve"> in </w:t>
      </w:r>
      <w:r w:rsidRPr="009819E7">
        <w:t xml:space="preserve">the </w:t>
      </w:r>
      <w:r w:rsidR="000117DF" w:rsidRPr="009819E7">
        <w:t xml:space="preserve">file </w:t>
      </w:r>
      <w:r w:rsidR="000117DF" w:rsidRPr="008D09D7">
        <w:rPr>
          <w:rStyle w:val="CourierNew11pt"/>
        </w:rPr>
        <w:t>const.h</w:t>
      </w:r>
      <w:r w:rsidR="000117DF" w:rsidRPr="009819E7">
        <w:t>. By default</w:t>
      </w:r>
      <w:r w:rsidR="008D09D7" w:rsidRPr="008D09D7">
        <w:t>,</w:t>
      </w:r>
      <w:r w:rsidR="000117DF" w:rsidRPr="009819E7">
        <w:t xml:space="preserve"> it is set to 1</w:t>
      </w:r>
      <w:r w:rsidR="00D828B5" w:rsidRPr="009819E7">
        <w:t>5</w:t>
      </w:r>
      <w:r w:rsidR="000117DF" w:rsidRPr="009819E7">
        <w:t>. The number of the domain in the geometry file (§</w:t>
      </w:r>
      <w:r w:rsidR="000117DF" w:rsidRPr="009819E7">
        <w:fldChar w:fldCharType="begin"/>
      </w:r>
      <w:r w:rsidR="000117DF" w:rsidRPr="009819E7">
        <w:instrText xml:space="preserve"> REF _Ref128068265 \r \h </w:instrText>
      </w:r>
      <w:r w:rsidR="000117DF" w:rsidRPr="009819E7">
        <w:fldChar w:fldCharType="separate"/>
      </w:r>
      <w:r w:rsidR="00AF049C">
        <w:t>B.5</w:t>
      </w:r>
      <w:r w:rsidR="000117DF" w:rsidRPr="009819E7">
        <w:fldChar w:fldCharType="end"/>
      </w:r>
      <w:r w:rsidR="000117DF" w:rsidRPr="009819E7">
        <w:t>) exactly corresponds to the numb</w:t>
      </w:r>
      <w:r w:rsidR="00E31FB8" w:rsidRPr="009819E7">
        <w:t xml:space="preserve">er of the refractive index. </w:t>
      </w:r>
      <w:r w:rsidR="00EE3BBA" w:rsidRPr="009819E7">
        <w:t>Numbering of domains for the predefined shapes is</w:t>
      </w:r>
      <w:r w:rsidR="000117DF" w:rsidRPr="009819E7">
        <w:t xml:space="preserve"> described in §</w:t>
      </w:r>
      <w:r w:rsidR="000117DF" w:rsidRPr="009819E7">
        <w:fldChar w:fldCharType="begin"/>
      </w:r>
      <w:r w:rsidR="000117DF" w:rsidRPr="009819E7">
        <w:instrText xml:space="preserve"> REF _Ref128034451 \r \h </w:instrText>
      </w:r>
      <w:r w:rsidR="000117DF" w:rsidRPr="009819E7">
        <w:fldChar w:fldCharType="separate"/>
      </w:r>
      <w:r w:rsidR="00AF049C">
        <w:t>6.4</w:t>
      </w:r>
      <w:r w:rsidR="000117DF" w:rsidRPr="009819E7">
        <w:fldChar w:fldCharType="end"/>
      </w:r>
      <w:r w:rsidR="000117DF" w:rsidRPr="009819E7">
        <w:t>. If no refractive index is specified</w:t>
      </w:r>
      <w:r w:rsidR="00D50AC5" w:rsidRPr="009819E7">
        <w:t>,</w:t>
      </w:r>
      <w:r w:rsidR="000117DF" w:rsidRPr="009819E7">
        <w:t xml:space="preserve"> it is set to 1.5, but this default option works only for </w:t>
      </w:r>
      <w:r w:rsidR="00624738">
        <w:t>single</w:t>
      </w:r>
      <w:r w:rsidR="000117DF" w:rsidRPr="009819E7">
        <w:t xml:space="preserve">-domain </w:t>
      </w:r>
      <w:r w:rsidR="00017106" w:rsidRPr="009819E7">
        <w:t xml:space="preserve">isotropic </w:t>
      </w:r>
      <w:r w:rsidR="000117DF" w:rsidRPr="009819E7">
        <w:t>scatterers.</w:t>
      </w:r>
      <w:r w:rsidR="006E7D09" w:rsidRPr="009819E7">
        <w:t xml:space="preserve"> </w:t>
      </w:r>
      <w:r w:rsidR="00084A0A" w:rsidRPr="009819E7">
        <w:t xml:space="preserve">Currently </w:t>
      </w:r>
      <w:r w:rsidR="00535EA9" w:rsidRPr="00535EA9">
        <w:rPr>
          <w:rStyle w:val="CourierNew11pt"/>
        </w:rPr>
        <w:t>ADDA</w:t>
      </w:r>
      <w:r w:rsidR="00084A0A" w:rsidRPr="009819E7">
        <w:t xml:space="preserve"> produces an error if any of the given refractive index equals to 1. It is planned to improve this behavior to accept such refractive index and automatically make corresponding domain void. This can be used, for instance, to generate spherical shell shape using standard option </w:t>
      </w:r>
      <w:r w:rsidR="00084A0A" w:rsidRPr="008D09D7">
        <w:rPr>
          <w:rStyle w:val="CourierNew11pt"/>
        </w:rPr>
        <w:t>–shape coated</w:t>
      </w:r>
      <w:r w:rsidR="00084A0A" w:rsidRPr="009819E7">
        <w:t xml:space="preserve">. For now, </w:t>
      </w:r>
      <w:r w:rsidR="005B506B" w:rsidRPr="009819E7">
        <w:t>one</w:t>
      </w:r>
      <w:r w:rsidR="00084A0A" w:rsidRPr="009819E7">
        <w:t xml:space="preserve"> may set refractive index to the value very close to 1 for this purpose, e.g. equal to 1.000</w:t>
      </w:r>
      <w:r w:rsidR="00777CA5" w:rsidRPr="009819E7">
        <w:t>0</w:t>
      </w:r>
      <w:r w:rsidR="00084A0A" w:rsidRPr="009819E7">
        <w:t>1.</w:t>
      </w:r>
    </w:p>
    <w:p w14:paraId="2A409ECE" w14:textId="77777777" w:rsidR="00D50AC5" w:rsidRPr="009819E7" w:rsidRDefault="00535EA9" w:rsidP="00A92C8F">
      <w:pPr>
        <w:pStyle w:val="Indent"/>
        <w:keepNext/>
        <w:ind w:firstLine="539"/>
      </w:pPr>
      <w:r w:rsidRPr="00535EA9">
        <w:rPr>
          <w:rStyle w:val="CourierNew11pt"/>
        </w:rPr>
        <w:t>ADDA</w:t>
      </w:r>
      <w:r w:rsidR="00D50AC5" w:rsidRPr="009819E7">
        <w:t xml:space="preserve"> save</w:t>
      </w:r>
      <w:r w:rsidR="00954CA8">
        <w:t>s</w:t>
      </w:r>
      <w:r w:rsidR="00D50AC5" w:rsidRPr="009819E7">
        <w:t xml:space="preserve"> the constructed dipole set to </w:t>
      </w:r>
      <w:r w:rsidR="00C9581A" w:rsidRPr="009819E7">
        <w:t xml:space="preserve">a </w:t>
      </w:r>
      <w:r w:rsidR="00D50AC5" w:rsidRPr="009819E7">
        <w:t xml:space="preserve">file if </w:t>
      </w:r>
      <w:r w:rsidR="00C9581A" w:rsidRPr="009819E7">
        <w:t xml:space="preserve">the </w:t>
      </w:r>
      <w:r w:rsidR="00D50AC5" w:rsidRPr="009819E7">
        <w:t>command line option</w:t>
      </w:r>
    </w:p>
    <w:p w14:paraId="0C1908F3" w14:textId="77777777" w:rsidR="00D50AC5" w:rsidRPr="009819E7" w:rsidRDefault="00D50AC5" w:rsidP="00F14C87">
      <w:pPr>
        <w:pStyle w:val="Commandline"/>
      </w:pPr>
      <w:r w:rsidRPr="009819E7">
        <w:t xml:space="preserve">-save_geom </w:t>
      </w:r>
      <w:r w:rsidR="00BB1E08" w:rsidRPr="009819E7">
        <w:t>[</w:t>
      </w:r>
      <w:r w:rsidRPr="009819E7">
        <w:t>&lt;filename&gt;</w:t>
      </w:r>
      <w:r w:rsidR="00BB1E08" w:rsidRPr="009819E7">
        <w:t>]</w:t>
      </w:r>
    </w:p>
    <w:p w14:paraId="37790A06" w14:textId="210771BD" w:rsidR="00EB532E" w:rsidRPr="009819E7" w:rsidRDefault="00954CA8" w:rsidP="00954CA8">
      <w:pPr>
        <w:widowControl w:val="0"/>
      </w:pPr>
      <w:r>
        <w:t>is specified, where</w:t>
      </w:r>
      <w:r w:rsidR="00D50AC5" w:rsidRPr="009819E7">
        <w:t xml:space="preserve"> </w:t>
      </w:r>
      <w:r w:rsidR="00D50AC5" w:rsidRPr="008D09D7">
        <w:rPr>
          <w:rStyle w:val="CourierNew11pt"/>
        </w:rPr>
        <w:t>&lt;filename&gt;</w:t>
      </w:r>
      <w:r w:rsidR="000A3D14" w:rsidRPr="009819E7">
        <w:t xml:space="preserve"> is an optional argument</w:t>
      </w:r>
      <w:r w:rsidR="00BA4B00" w:rsidRPr="009819E7">
        <w:t>.</w:t>
      </w:r>
      <w:r w:rsidR="000A3D14" w:rsidRPr="009819E7">
        <w:t xml:space="preserve"> </w:t>
      </w:r>
      <w:r w:rsidR="00BA4B00" w:rsidRPr="009819E7">
        <w:t>I</w:t>
      </w:r>
      <w:r w:rsidR="00D50AC5" w:rsidRPr="009819E7">
        <w:t xml:space="preserve">f </w:t>
      </w:r>
      <w:r w:rsidR="000A3D14" w:rsidRPr="009819E7">
        <w:t xml:space="preserve">it is </w:t>
      </w:r>
      <w:r w:rsidR="00D50AC5" w:rsidRPr="009819E7">
        <w:t xml:space="preserve">not specified, </w:t>
      </w:r>
      <w:r w:rsidR="00535EA9" w:rsidRPr="00535EA9">
        <w:rPr>
          <w:rStyle w:val="CourierNew11pt"/>
        </w:rPr>
        <w:t>ADDA</w:t>
      </w:r>
      <w:r w:rsidR="00D50AC5" w:rsidRPr="009819E7">
        <w:t xml:space="preserve"> names the output file </w:t>
      </w:r>
      <w:r w:rsidR="00D50AC5" w:rsidRPr="008D09D7">
        <w:rPr>
          <w:rStyle w:val="CourierNew11pt"/>
        </w:rPr>
        <w:t>&lt;</w:t>
      </w:r>
      <w:r w:rsidR="003D1AEA" w:rsidRPr="008D09D7">
        <w:rPr>
          <w:rStyle w:val="CourierNew11pt"/>
        </w:rPr>
        <w:t>type</w:t>
      </w:r>
      <w:r w:rsidR="00D50AC5" w:rsidRPr="008D09D7">
        <w:rPr>
          <w:rStyle w:val="CourierNew11pt"/>
        </w:rPr>
        <w:t>&gt;.</w:t>
      </w:r>
      <w:r w:rsidR="00356800" w:rsidRPr="008D09D7">
        <w:rPr>
          <w:rStyle w:val="CourierNew11pt"/>
        </w:rPr>
        <w:t>&lt;ext&gt;</w:t>
      </w:r>
      <w:r w:rsidR="00356800">
        <w:t>.</w:t>
      </w:r>
      <w:r w:rsidR="0092604A" w:rsidRPr="009819E7">
        <w:t xml:space="preserve"> </w:t>
      </w:r>
      <w:r w:rsidR="00D50AC5" w:rsidRPr="008D09D7">
        <w:rPr>
          <w:rStyle w:val="CourierNew11pt"/>
        </w:rPr>
        <w:t>&lt;</w:t>
      </w:r>
      <w:r w:rsidR="003D1AEA" w:rsidRPr="008D09D7">
        <w:rPr>
          <w:rStyle w:val="CourierNew11pt"/>
        </w:rPr>
        <w:t>type</w:t>
      </w:r>
      <w:r w:rsidR="00D50AC5" w:rsidRPr="008D09D7">
        <w:rPr>
          <w:rStyle w:val="CourierNew11pt"/>
        </w:rPr>
        <w:t>&gt;</w:t>
      </w:r>
      <w:r w:rsidR="0092604A" w:rsidRPr="009819E7">
        <w:t xml:space="preserve"> is</w:t>
      </w:r>
      <w:r w:rsidR="00D50AC5" w:rsidRPr="009819E7">
        <w:t xml:space="preserve"> </w:t>
      </w:r>
      <w:r w:rsidR="0092604A" w:rsidRPr="009819E7">
        <w:t xml:space="preserve">shape name – </w:t>
      </w:r>
      <w:r w:rsidR="00A90305">
        <w:t>the</w:t>
      </w:r>
      <w:r w:rsidR="0092604A" w:rsidRPr="009819E7">
        <w:t xml:space="preserve"> </w:t>
      </w:r>
      <w:r w:rsidR="00D50AC5" w:rsidRPr="009819E7">
        <w:t xml:space="preserve">first argument to the </w:t>
      </w:r>
      <w:r w:rsidR="00246252" w:rsidRPr="008D09D7">
        <w:rPr>
          <w:rStyle w:val="CourierNew11pt"/>
        </w:rPr>
        <w:noBreakHyphen/>
      </w:r>
      <w:r w:rsidR="00D50AC5" w:rsidRPr="008D09D7">
        <w:rPr>
          <w:rStyle w:val="CourierNew11pt"/>
        </w:rPr>
        <w:t>shape</w:t>
      </w:r>
      <w:r w:rsidR="00D50AC5" w:rsidRPr="009819E7">
        <w:t xml:space="preserve"> command line option</w:t>
      </w:r>
      <w:r w:rsidR="002C3F48" w:rsidRPr="009819E7">
        <w:t>, see above and §</w:t>
      </w:r>
      <w:r w:rsidR="002C3F48" w:rsidRPr="009819E7">
        <w:fldChar w:fldCharType="begin"/>
      </w:r>
      <w:r w:rsidR="002C3F48" w:rsidRPr="009819E7">
        <w:instrText xml:space="preserve"> REF _Ref128034451 \r \h </w:instrText>
      </w:r>
      <w:r w:rsidR="002C3F48" w:rsidRPr="009819E7">
        <w:fldChar w:fldCharType="separate"/>
      </w:r>
      <w:r w:rsidR="00AF049C">
        <w:t>6.4</w:t>
      </w:r>
      <w:r w:rsidR="002C3F48" w:rsidRPr="009819E7">
        <w:fldChar w:fldCharType="end"/>
      </w:r>
      <w:r w:rsidR="00807FC8" w:rsidRPr="009819E7">
        <w:t xml:space="preserve">, possibly with addition of </w:t>
      </w:r>
      <w:r w:rsidR="00807FC8" w:rsidRPr="00C2248D">
        <w:rPr>
          <w:rStyle w:val="CourierNew11pt"/>
        </w:rPr>
        <w:t>_gran</w:t>
      </w:r>
      <w:r w:rsidR="0092604A" w:rsidRPr="009819E7">
        <w:t xml:space="preserve"> (</w:t>
      </w:r>
      <w:r w:rsidR="00807FC8" w:rsidRPr="009819E7">
        <w:t>§</w:t>
      </w:r>
      <w:r w:rsidR="00807FC8" w:rsidRPr="009819E7">
        <w:fldChar w:fldCharType="begin"/>
      </w:r>
      <w:r w:rsidR="00807FC8" w:rsidRPr="009819E7">
        <w:instrText xml:space="preserve"> REF _Ref142321345 \r \h </w:instrText>
      </w:r>
      <w:r w:rsidR="00807FC8" w:rsidRPr="009819E7">
        <w:fldChar w:fldCharType="separate"/>
      </w:r>
      <w:r w:rsidR="00AF049C">
        <w:t>6.5</w:t>
      </w:r>
      <w:r w:rsidR="00807FC8" w:rsidRPr="009819E7">
        <w:fldChar w:fldCharType="end"/>
      </w:r>
      <w:r w:rsidR="0092604A" w:rsidRPr="009819E7">
        <w:t>)</w:t>
      </w:r>
      <w:r w:rsidR="00D50AC5" w:rsidRPr="009819E7">
        <w:t xml:space="preserve">. </w:t>
      </w:r>
      <w:r w:rsidR="00DA09DD" w:rsidRPr="00C2248D">
        <w:rPr>
          <w:rStyle w:val="CourierNew11pt"/>
        </w:rPr>
        <w:t>&lt;ext&gt;</w:t>
      </w:r>
      <w:r w:rsidR="00DA09DD">
        <w:t xml:space="preserve"> is determined by t</w:t>
      </w:r>
      <w:r w:rsidR="00EB532E" w:rsidRPr="009819E7">
        <w:t>he format</w:t>
      </w:r>
      <w:r w:rsidR="00DA09DD">
        <w:t xml:space="preserve"> (</w:t>
      </w:r>
      <w:r w:rsidR="00DA09DD" w:rsidRPr="00DA09DD">
        <w:rPr>
          <w:rStyle w:val="CourierNew11pt"/>
        </w:rPr>
        <w:t>geom</w:t>
      </w:r>
      <w:r w:rsidR="00DA09DD">
        <w:t xml:space="preserve"> for </w:t>
      </w:r>
      <w:r w:rsidR="00535EA9" w:rsidRPr="00535EA9">
        <w:rPr>
          <w:rStyle w:val="CourierNew11pt"/>
        </w:rPr>
        <w:t>ADDA</w:t>
      </w:r>
      <w:r w:rsidR="00DA09DD">
        <w:t xml:space="preserve"> and </w:t>
      </w:r>
      <w:r w:rsidR="00DA09DD" w:rsidRPr="00DA09DD">
        <w:rPr>
          <w:rStyle w:val="CourierNew11pt"/>
        </w:rPr>
        <w:t>dat</w:t>
      </w:r>
      <w:r w:rsidR="00DA09DD">
        <w:t xml:space="preserve"> for </w:t>
      </w:r>
      <w:r w:rsidR="002E2411" w:rsidRPr="002E2411">
        <w:rPr>
          <w:rStyle w:val="CourierNew11pt"/>
        </w:rPr>
        <w:t>DDSCAT</w:t>
      </w:r>
      <w:r w:rsidR="00DA09DD">
        <w:t xml:space="preserve"> formats), which itself </w:t>
      </w:r>
      <w:r w:rsidR="00EB532E" w:rsidRPr="009819E7">
        <w:t>is determined by the command line option</w:t>
      </w:r>
    </w:p>
    <w:p w14:paraId="3982676A" w14:textId="77777777" w:rsidR="00EB532E" w:rsidRPr="009819E7" w:rsidRDefault="00EB532E" w:rsidP="00F14C87">
      <w:pPr>
        <w:pStyle w:val="Commandline"/>
      </w:pPr>
      <w:r w:rsidRPr="009819E7">
        <w:t>-sg_format {text|text_ext|ddscat</w:t>
      </w:r>
      <w:r w:rsidR="00356800">
        <w:t>6|ddscat7</w:t>
      </w:r>
      <w:r w:rsidRPr="009819E7">
        <w:t>}</w:t>
      </w:r>
    </w:p>
    <w:p w14:paraId="5AC6222D" w14:textId="5BD1ECDE" w:rsidR="00D50AC5" w:rsidRPr="009819E7" w:rsidRDefault="00A90305" w:rsidP="00954CA8">
      <w:r>
        <w:t>The f</w:t>
      </w:r>
      <w:r w:rsidR="00366C2B" w:rsidRPr="009819E7">
        <w:t xml:space="preserve">irst two are </w:t>
      </w:r>
      <w:r w:rsidR="00535EA9" w:rsidRPr="00535EA9">
        <w:rPr>
          <w:rStyle w:val="CourierNew11pt"/>
        </w:rPr>
        <w:t>ADDA</w:t>
      </w:r>
      <w:r w:rsidR="00366C2B" w:rsidRPr="009819E7">
        <w:t xml:space="preserve"> default formats for single- and multi-domain particles respectively. </w:t>
      </w:r>
      <w:r w:rsidR="002E2411" w:rsidRPr="002E2411">
        <w:rPr>
          <w:rStyle w:val="CourierNew11pt"/>
        </w:rPr>
        <w:t>DDSCAT</w:t>
      </w:r>
      <w:r w:rsidR="00356800">
        <w:t xml:space="preserve"> 6</w:t>
      </w:r>
      <w:r w:rsidR="00366C2B" w:rsidRPr="009819E7">
        <w:t xml:space="preserve"> </w:t>
      </w:r>
      <w:r w:rsidR="00356800">
        <w:t xml:space="preserve">and 7 format, which differ by a single line, </w:t>
      </w:r>
      <w:r w:rsidR="00DA09DD">
        <w:t xml:space="preserve">are </w:t>
      </w:r>
      <w:r w:rsidR="00C141C0">
        <w:t>described</w:t>
      </w:r>
      <w:r w:rsidR="00DA09DD">
        <w:t xml:space="preserve"> in </w:t>
      </w:r>
      <w:r w:rsidR="00DA09DD" w:rsidRPr="009819E7">
        <w:t>§</w:t>
      </w:r>
      <w:r w:rsidR="00DA09DD" w:rsidRPr="009819E7">
        <w:fldChar w:fldCharType="begin"/>
      </w:r>
      <w:r w:rsidR="00DA09DD" w:rsidRPr="009819E7">
        <w:instrText xml:space="preserve"> REF _Ref128068265 \r \h </w:instrText>
      </w:r>
      <w:r w:rsidR="00DA09DD" w:rsidRPr="009819E7">
        <w:fldChar w:fldCharType="separate"/>
      </w:r>
      <w:r w:rsidR="00AF049C">
        <w:t>B.5</w:t>
      </w:r>
      <w:r w:rsidR="00DA09DD" w:rsidRPr="009819E7">
        <w:fldChar w:fldCharType="end"/>
      </w:r>
      <w:r w:rsidR="00366C2B" w:rsidRPr="009819E7">
        <w:t xml:space="preserve">. </w:t>
      </w:r>
      <w:r w:rsidR="00366C2B" w:rsidRPr="00C2248D">
        <w:rPr>
          <w:rStyle w:val="CourierNew11pt"/>
        </w:rPr>
        <w:t>text</w:t>
      </w:r>
      <w:r w:rsidR="00366C2B" w:rsidRPr="009819E7">
        <w:t xml:space="preserve"> is automatically changed to </w:t>
      </w:r>
      <w:r w:rsidR="00366C2B" w:rsidRPr="00C2248D">
        <w:rPr>
          <w:rStyle w:val="CourierNew11pt"/>
        </w:rPr>
        <w:t>text_ext</w:t>
      </w:r>
      <w:r w:rsidR="00366C2B" w:rsidRPr="009819E7">
        <w:t xml:space="preserve"> for multi-domain particles. Output </w:t>
      </w:r>
      <w:r w:rsidR="00D50AC5" w:rsidRPr="009819E7">
        <w:t>format</w:t>
      </w:r>
      <w:r w:rsidR="00366C2B" w:rsidRPr="009819E7">
        <w:t>s</w:t>
      </w:r>
      <w:r w:rsidR="00D50AC5" w:rsidRPr="009819E7">
        <w:t xml:space="preserve"> </w:t>
      </w:r>
      <w:r w:rsidR="00366C2B" w:rsidRPr="009819E7">
        <w:t xml:space="preserve">are </w:t>
      </w:r>
      <w:r w:rsidR="00D50AC5" w:rsidRPr="009819E7">
        <w:t>compatible with the input one</w:t>
      </w:r>
      <w:r w:rsidR="00366C2B" w:rsidRPr="009819E7">
        <w:t>s</w:t>
      </w:r>
      <w:r w:rsidR="00D50AC5" w:rsidRPr="009819E7">
        <w:t xml:space="preserve"> (see §</w:t>
      </w:r>
      <w:r w:rsidR="00D50AC5" w:rsidRPr="009819E7">
        <w:fldChar w:fldCharType="begin"/>
      </w:r>
      <w:r w:rsidR="00D50AC5" w:rsidRPr="009819E7">
        <w:instrText xml:space="preserve"> REF _Ref128110452 \r \h </w:instrText>
      </w:r>
      <w:r w:rsidR="00D50AC5" w:rsidRPr="009819E7">
        <w:fldChar w:fldCharType="separate"/>
      </w:r>
      <w:r w:rsidR="00AF049C">
        <w:t>C.11</w:t>
      </w:r>
      <w:r w:rsidR="00D50AC5" w:rsidRPr="009819E7">
        <w:fldChar w:fldCharType="end"/>
      </w:r>
      <w:r w:rsidR="00D50AC5" w:rsidRPr="009819E7">
        <w:t xml:space="preserve"> for details). The values of refractive indices are not saved (only domain numbers).</w:t>
      </w:r>
      <w:r w:rsidR="000A3D14" w:rsidRPr="009819E7">
        <w:t xml:space="preserve"> </w:t>
      </w:r>
      <w:r w:rsidR="00C9581A" w:rsidRPr="009819E7">
        <w:t>This option c</w:t>
      </w:r>
      <w:r w:rsidR="000A3D14" w:rsidRPr="009819E7">
        <w:t xml:space="preserve">an be combined with </w:t>
      </w:r>
      <w:r w:rsidR="008F3B98" w:rsidRPr="00C2248D">
        <w:rPr>
          <w:rStyle w:val="CourierNew11pt"/>
        </w:rPr>
        <w:noBreakHyphen/>
      </w:r>
      <w:r w:rsidR="00AD4D7C" w:rsidRPr="00C2248D">
        <w:rPr>
          <w:rStyle w:val="CourierNew11pt"/>
        </w:rPr>
        <w:t>prognosis</w:t>
      </w:r>
      <w:r w:rsidR="000A3D14" w:rsidRPr="009819E7">
        <w:t>, then no DDA simulation is performed but the geometry file is generated.</w:t>
      </w:r>
    </w:p>
    <w:p w14:paraId="7E19FBED" w14:textId="77777777" w:rsidR="00012DAD" w:rsidRPr="009819E7" w:rsidRDefault="00012DAD" w:rsidP="0020695F">
      <w:pPr>
        <w:pStyle w:val="21"/>
      </w:pPr>
      <w:bookmarkStart w:id="70" w:name="_Ref128034451"/>
      <w:bookmarkStart w:id="71" w:name="_Toc148426311"/>
      <w:bookmarkStart w:id="72" w:name="_Toc57726407"/>
      <w:r w:rsidRPr="009819E7">
        <w:t>Predefined shapes</w:t>
      </w:r>
      <w:bookmarkEnd w:id="70"/>
      <w:bookmarkEnd w:id="71"/>
      <w:bookmarkEnd w:id="72"/>
    </w:p>
    <w:p w14:paraId="45E29C4C" w14:textId="77777777" w:rsidR="00012DAD" w:rsidRPr="009819E7" w:rsidRDefault="00D95F0F" w:rsidP="002E36DF">
      <w:pPr>
        <w:keepNext/>
      </w:pPr>
      <w:r w:rsidRPr="009819E7">
        <w:t>Predefined shapes are initialized by the command line option</w:t>
      </w:r>
    </w:p>
    <w:p w14:paraId="2192EA5A" w14:textId="77777777" w:rsidR="00012DAD" w:rsidRPr="009819E7" w:rsidRDefault="00012DAD" w:rsidP="00F14C87">
      <w:pPr>
        <w:pStyle w:val="Commandline"/>
      </w:pPr>
      <w:r w:rsidRPr="009819E7">
        <w:t>-shape &lt;</w:t>
      </w:r>
      <w:r w:rsidR="002F1D0F" w:rsidRPr="009819E7">
        <w:t>type</w:t>
      </w:r>
      <w:r w:rsidRPr="009819E7">
        <w:t xml:space="preserve">&gt; </w:t>
      </w:r>
      <w:r w:rsidR="002F1D0F" w:rsidRPr="009819E7">
        <w:t>[</w:t>
      </w:r>
      <w:r w:rsidRPr="009819E7">
        <w:t>&lt;args&gt;</w:t>
      </w:r>
      <w:r w:rsidR="002F1D0F" w:rsidRPr="009819E7">
        <w:t>]</w:t>
      </w:r>
    </w:p>
    <w:p w14:paraId="1C3530E6" w14:textId="051C6284" w:rsidR="007E5A27" w:rsidRDefault="00012DAD" w:rsidP="00A6313D">
      <w:r w:rsidRPr="009819E7">
        <w:t xml:space="preserve">where </w:t>
      </w:r>
      <w:r w:rsidR="00D95F0F" w:rsidRPr="009819E7">
        <w:rPr>
          <w:rFonts w:ascii="Courier New" w:hAnsi="Courier New" w:cs="Courier New"/>
          <w:sz w:val="22"/>
          <w:szCs w:val="22"/>
        </w:rPr>
        <w:t>&lt;</w:t>
      </w:r>
      <w:r w:rsidR="002F1D0F" w:rsidRPr="009819E7">
        <w:rPr>
          <w:rFonts w:ascii="Courier New" w:hAnsi="Courier New" w:cs="Courier New"/>
          <w:sz w:val="22"/>
          <w:szCs w:val="22"/>
        </w:rPr>
        <w:t>type</w:t>
      </w:r>
      <w:r w:rsidR="00D95F0F" w:rsidRPr="009819E7">
        <w:rPr>
          <w:rFonts w:ascii="Courier New" w:hAnsi="Courier New" w:cs="Courier New"/>
          <w:sz w:val="22"/>
          <w:szCs w:val="22"/>
        </w:rPr>
        <w:t>&gt;</w:t>
      </w:r>
      <w:r w:rsidRPr="009819E7">
        <w:t xml:space="preserve"> is a name of the predefined shape</w:t>
      </w:r>
      <w:r w:rsidR="00D95F0F" w:rsidRPr="009819E7">
        <w:t>. The size of the scatterer is determined by the size of the computational grid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D95F0F" w:rsidRPr="009819E7">
        <w:t>, §</w:t>
      </w:r>
      <w:r w:rsidR="00D95F0F" w:rsidRPr="009819E7">
        <w:fldChar w:fldCharType="begin"/>
      </w:r>
      <w:r w:rsidR="00D95F0F" w:rsidRPr="009819E7">
        <w:instrText xml:space="preserve"> REF _Ref127766216 \r \h </w:instrText>
      </w:r>
      <w:r w:rsidR="00D95F0F" w:rsidRPr="009819E7">
        <w:fldChar w:fldCharType="separate"/>
      </w:r>
      <w:r w:rsidR="00AF049C">
        <w:t>6.2</w:t>
      </w:r>
      <w:r w:rsidR="00D95F0F" w:rsidRPr="009819E7">
        <w:fldChar w:fldCharType="end"/>
      </w:r>
      <w:r w:rsidR="00D95F0F" w:rsidRPr="009819E7">
        <w:t>)</w:t>
      </w:r>
      <w:r w:rsidR="0091774C" w:rsidRPr="009819E7">
        <w:t xml:space="preserve">; </w:t>
      </w:r>
      <w:r w:rsidR="00D95F0F" w:rsidRPr="00C2248D">
        <w:rPr>
          <w:rStyle w:val="CourierNew11pt"/>
        </w:rPr>
        <w:t>&lt;args&gt;</w:t>
      </w:r>
      <w:r w:rsidR="00D95F0F" w:rsidRPr="009819E7">
        <w:t xml:space="preserve"> specify different dimensio</w:t>
      </w:r>
      <w:r w:rsidR="00C9581A" w:rsidRPr="009819E7">
        <w:t>nless aspect ratios or other proportions of the particle shape.</w:t>
      </w:r>
      <w:r w:rsidR="0032698D" w:rsidRPr="009819E7">
        <w:t xml:space="preserve"> However, some shapes define the </w:t>
      </w:r>
      <w:r w:rsidR="00A95566" w:rsidRPr="009819E7">
        <w:t>absolute size themselves, which can be overridden (§</w:t>
      </w:r>
      <w:r w:rsidR="00A95566" w:rsidRPr="009819E7">
        <w:fldChar w:fldCharType="begin"/>
      </w:r>
      <w:r w:rsidR="00A95566" w:rsidRPr="009819E7">
        <w:instrText xml:space="preserve"> REF _Ref127766216 \r \h </w:instrText>
      </w:r>
      <w:r w:rsidR="00A95566" w:rsidRPr="009819E7">
        <w:fldChar w:fldCharType="separate"/>
      </w:r>
      <w:r w:rsidR="00AF049C">
        <w:t>6.2</w:t>
      </w:r>
      <w:r w:rsidR="00A95566" w:rsidRPr="009819E7">
        <w:fldChar w:fldCharType="end"/>
      </w:r>
      <w:r w:rsidR="00A95566" w:rsidRPr="009819E7">
        <w:t>).</w:t>
      </w:r>
      <w:r w:rsidR="00A6313D">
        <w:t xml:space="preserve"> </w:t>
      </w:r>
      <w:r w:rsidR="00B600D1" w:rsidRPr="009819E7">
        <w:t>In the following we describe the supported predefined shapes</w:t>
      </w:r>
      <w:r w:rsidR="00A6313D">
        <w:t xml:space="preserve"> in alphabetic order</w:t>
      </w:r>
      <w:r w:rsidR="00744827">
        <w:t>. The shape arguments</w:t>
      </w:r>
      <w:r w:rsidR="00744827" w:rsidRPr="009819E7">
        <w:t xml:space="preserve"> </w:t>
      </w:r>
      <w:r w:rsidR="00744827">
        <w:t>must be non-negative, unless noted otherwise.</w:t>
      </w:r>
    </w:p>
    <w:p w14:paraId="3FA1B5DB" w14:textId="5FF9B5AC" w:rsidR="007E5A27" w:rsidRDefault="007E5A27" w:rsidP="0011349F">
      <w:pPr>
        <w:pStyle w:val="a0"/>
      </w:pPr>
      <w:r w:rsidRPr="00C2248D">
        <w:rPr>
          <w:rStyle w:val="CourierNew11pt"/>
        </w:rPr>
        <w:t>axisymmetric</w:t>
      </w:r>
      <w:r w:rsidRPr="009819E7">
        <w:t xml:space="preserve"> </w:t>
      </w:r>
      <w:r>
        <w:t>–</w:t>
      </w:r>
      <w:r w:rsidR="00A6313D">
        <w:t xml:space="preserve"> </w:t>
      </w:r>
      <w:r w:rsidRPr="009819E7">
        <w:t xml:space="preserve">axisymmetric homogeneous shape, defined by its contour in </w:t>
      </w:r>
      <m:oMath>
        <m:r>
          <w:rPr>
            <w:rFonts w:ascii="Cambria Math" w:hAnsi="Cambria Math"/>
          </w:rPr>
          <m:t>ρz</m:t>
        </m:r>
      </m:oMath>
      <w:r w:rsidR="00627BC7">
        <w:noBreakHyphen/>
      </w:r>
      <w:r w:rsidRPr="009819E7">
        <w:t>plane of the</w:t>
      </w:r>
      <w:r w:rsidR="00F7161F">
        <w:t xml:space="preserve"> cylindrical coordinate system, which is </w:t>
      </w:r>
      <w:r w:rsidRPr="009819E7">
        <w:t>read from file (format described in §</w:t>
      </w:r>
      <w:r w:rsidRPr="009819E7">
        <w:fldChar w:fldCharType="begin"/>
      </w:r>
      <w:r w:rsidRPr="009819E7">
        <w:instrText xml:space="preserve"> REF _Ref214164385 \r \h </w:instrText>
      </w:r>
      <w:r w:rsidRPr="009819E7">
        <w:fldChar w:fldCharType="separate"/>
      </w:r>
      <w:r w:rsidR="00AF049C">
        <w:t>B.6</w:t>
      </w:r>
      <w:r w:rsidRPr="009819E7">
        <w:fldChar w:fldCharType="end"/>
      </w:r>
      <w:r>
        <w:t>)</w:t>
      </w:r>
      <w:r w:rsidR="00A6313D">
        <w:t>.</w:t>
      </w:r>
    </w:p>
    <w:p w14:paraId="39CA6548" w14:textId="16A2E7DE" w:rsidR="007E5A27" w:rsidRDefault="007E5A27" w:rsidP="0011349F">
      <w:pPr>
        <w:pStyle w:val="a0"/>
      </w:pPr>
      <w:r w:rsidRPr="00C2248D">
        <w:rPr>
          <w:rStyle w:val="CourierNew11pt"/>
        </w:rPr>
        <w:t>bicoated</w:t>
      </w:r>
      <w:r w:rsidRPr="009819E7">
        <w:t xml:space="preserve"> </w:t>
      </w:r>
      <w:r>
        <w:t xml:space="preserve">– </w:t>
      </w:r>
      <w:r w:rsidRPr="009819E7">
        <w:t xml:space="preserve">two identical concentric coated spheres with outer diameter </w:t>
      </w:r>
      <m:oMath>
        <m:r>
          <w:rPr>
            <w:rFonts w:ascii="Cambria Math" w:hAnsi="Cambria Math"/>
          </w:rPr>
          <m:t>d</m:t>
        </m:r>
      </m:oMath>
      <w:r w:rsidRPr="009819E7">
        <w:t xml:space="preserve"> (</w:t>
      </w:r>
      <w:r w:rsidR="00A90305">
        <w:t xml:space="preserve">the </w:t>
      </w:r>
      <w:r w:rsidRPr="009819E7">
        <w:t xml:space="preserve">first domain), inner diameter </w:t>
      </w:r>
      <m:oMath>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in</m:t>
            </m:r>
          </m:sub>
        </m:sSub>
        <m:r>
          <w:rPr>
            <w:rFonts w:ascii="Cambria Math" w:hAnsi="Cambria Math"/>
          </w:rPr>
          <m:t>≤d</m:t>
        </m:r>
      </m:oMath>
      <w:r w:rsidRPr="009819E7">
        <w:t xml:space="preserve">, and center-to-center distance </w:t>
      </w:r>
      <m:oMath>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cc</m:t>
            </m:r>
          </m:sub>
        </m:sSub>
      </m:oMath>
      <w:r w:rsidRPr="009819E7">
        <w:t xml:space="preserve"> (along the </w:t>
      </w:r>
      <m:oMath>
        <m:r>
          <w:rPr>
            <w:rFonts w:ascii="Cambria Math" w:hAnsi="Cambria Math"/>
          </w:rPr>
          <m:t>z</m:t>
        </m:r>
      </m:oMath>
      <w:r w:rsidRPr="009819E7">
        <w:noBreakHyphen/>
        <w:t xml:space="preserve">axis). It describes both </w:t>
      </w:r>
      <w:r w:rsidRPr="009819E7">
        <w:lastRenderedPageBreak/>
        <w:t>separate and sintered coated spheres. In the latter case sintering is considered symmetrically for cores and shells.</w:t>
      </w:r>
    </w:p>
    <w:p w14:paraId="249C4304" w14:textId="14C911E1" w:rsidR="007E5A27" w:rsidRDefault="007E5A27" w:rsidP="0011349F">
      <w:pPr>
        <w:pStyle w:val="a0"/>
      </w:pPr>
      <w:r w:rsidRPr="00C2248D">
        <w:rPr>
          <w:rStyle w:val="CourierNew11pt"/>
        </w:rPr>
        <w:t>biellipsoid</w:t>
      </w:r>
      <w:r w:rsidRPr="009819E7">
        <w:t xml:space="preserve"> </w:t>
      </w:r>
      <w:r>
        <w:t>–</w:t>
      </w:r>
      <w:r w:rsidRPr="009819E7">
        <w:t xml:space="preserve"> two general ellipsoids in default orientations with centers on the </w:t>
      </w:r>
      <m:oMath>
        <m:r>
          <w:rPr>
            <w:rFonts w:ascii="Cambria Math" w:hAnsi="Cambria Math"/>
          </w:rPr>
          <m:t>z</m:t>
        </m:r>
      </m:oMath>
      <w:r w:rsidRPr="009819E7">
        <w:noBreakHyphen/>
        <w:t xml:space="preserve">axis, touching each other. Their semi-axes are </w:t>
      </w:r>
      <m:oMath>
        <m:sSub>
          <m:sSubPr>
            <m:ctrlPr>
              <w:rPr>
                <w:rFonts w:ascii="Cambria Math" w:hAnsi="Cambria Math"/>
                <w:i/>
              </w:rPr>
            </m:ctrlPr>
          </m:sSubPr>
          <m:e>
            <m:r>
              <w:rPr>
                <w:rFonts w:ascii="Cambria Math" w:hAnsi="Cambria Math"/>
              </w:rPr>
              <m:t>x</m:t>
            </m:r>
          </m:e>
          <m:sub>
            <m:r>
              <w:rPr>
                <w:rFonts w:ascii="Cambria Math" w:hAnsi="Cambria Math"/>
                <w:vertAlign w:val="subscript"/>
              </w:rPr>
              <m:t>1</m:t>
            </m:r>
          </m:sub>
        </m:sSub>
      </m:oMath>
      <w:r w:rsidRPr="009819E7">
        <w:t xml:space="preserve">, </w:t>
      </w:r>
      <m:oMath>
        <m:sSub>
          <m:sSubPr>
            <m:ctrlPr>
              <w:rPr>
                <w:rFonts w:ascii="Cambria Math" w:hAnsi="Cambria Math"/>
                <w:i/>
              </w:rPr>
            </m:ctrlPr>
          </m:sSubPr>
          <m:e>
            <m:r>
              <w:rPr>
                <w:rFonts w:ascii="Cambria Math" w:hAnsi="Cambria Math"/>
              </w:rPr>
              <m:t>y</m:t>
            </m:r>
          </m:e>
          <m:sub>
            <m:r>
              <w:rPr>
                <w:rFonts w:ascii="Cambria Math" w:hAnsi="Cambria Math"/>
                <w:vertAlign w:val="subscript"/>
              </w:rPr>
              <m:t>1</m:t>
            </m:r>
          </m:sub>
        </m:sSub>
      </m:oMath>
      <w:r w:rsidRPr="009819E7">
        <w:t xml:space="preserve">, </w:t>
      </w:r>
      <m:oMath>
        <m:sSub>
          <m:sSubPr>
            <m:ctrlPr>
              <w:rPr>
                <w:rFonts w:ascii="Cambria Math" w:hAnsi="Cambria Math"/>
                <w:i/>
              </w:rPr>
            </m:ctrlPr>
          </m:sSubPr>
          <m:e>
            <m:r>
              <w:rPr>
                <w:rFonts w:ascii="Cambria Math" w:hAnsi="Cambria Math"/>
              </w:rPr>
              <m:t>z</m:t>
            </m:r>
          </m:e>
          <m:sub>
            <m:r>
              <w:rPr>
                <w:rFonts w:ascii="Cambria Math" w:hAnsi="Cambria Math"/>
                <w:vertAlign w:val="subscript"/>
              </w:rPr>
              <m:t>1</m:t>
            </m:r>
          </m:sub>
        </m:sSub>
      </m:oMath>
      <w:r w:rsidRPr="009819E7">
        <w:t xml:space="preserve"> (lower one, </w:t>
      </w:r>
      <w:r w:rsidR="00A90305">
        <w:t xml:space="preserve">the </w:t>
      </w:r>
      <w:r w:rsidRPr="009819E7">
        <w:t xml:space="preserve">first domain) and </w:t>
      </w:r>
      <m:oMath>
        <m:sSub>
          <m:sSubPr>
            <m:ctrlPr>
              <w:rPr>
                <w:rFonts w:ascii="Cambria Math" w:hAnsi="Cambria Math"/>
                <w:i/>
              </w:rPr>
            </m:ctrlPr>
          </m:sSubPr>
          <m:e>
            <m:r>
              <w:rPr>
                <w:rFonts w:ascii="Cambria Math" w:hAnsi="Cambria Math"/>
              </w:rPr>
              <m:t>x</m:t>
            </m:r>
          </m:e>
          <m:sub>
            <m:r>
              <w:rPr>
                <w:rFonts w:ascii="Cambria Math" w:hAnsi="Cambria Math"/>
                <w:vertAlign w:val="subscript"/>
              </w:rPr>
              <m:t>2</m:t>
            </m:r>
          </m:sub>
        </m:sSub>
      </m:oMath>
      <w:r w:rsidRPr="009819E7">
        <w:t xml:space="preserve">, </w:t>
      </w:r>
      <m:oMath>
        <m:sSub>
          <m:sSubPr>
            <m:ctrlPr>
              <w:rPr>
                <w:rFonts w:ascii="Cambria Math" w:hAnsi="Cambria Math"/>
                <w:i/>
              </w:rPr>
            </m:ctrlPr>
          </m:sSubPr>
          <m:e>
            <m:r>
              <w:rPr>
                <w:rFonts w:ascii="Cambria Math" w:hAnsi="Cambria Math"/>
              </w:rPr>
              <m:t>y</m:t>
            </m:r>
          </m:e>
          <m:sub>
            <m:r>
              <w:rPr>
                <w:rFonts w:ascii="Cambria Math" w:hAnsi="Cambria Math"/>
                <w:vertAlign w:val="subscript"/>
              </w:rPr>
              <m:t>2</m:t>
            </m:r>
          </m:sub>
        </m:sSub>
      </m:oMath>
      <w:r w:rsidRPr="009819E7">
        <w:t xml:space="preserve">, </w:t>
      </w:r>
      <m:oMath>
        <m:sSub>
          <m:sSubPr>
            <m:ctrlPr>
              <w:rPr>
                <w:rFonts w:ascii="Cambria Math" w:hAnsi="Cambria Math"/>
                <w:i/>
              </w:rPr>
            </m:ctrlPr>
          </m:sSubPr>
          <m:e>
            <m:r>
              <w:rPr>
                <w:rFonts w:ascii="Cambria Math" w:hAnsi="Cambria Math"/>
              </w:rPr>
              <m:t>z</m:t>
            </m:r>
          </m:e>
          <m:sub>
            <m:r>
              <w:rPr>
                <w:rFonts w:ascii="Cambria Math" w:hAnsi="Cambria Math"/>
                <w:vertAlign w:val="subscript"/>
              </w:rPr>
              <m:t>2</m:t>
            </m:r>
          </m:sub>
        </m:sSub>
      </m:oMath>
      <w:r w:rsidRPr="009819E7">
        <w:t xml:space="preserve"> (upper one, </w:t>
      </w:r>
      <w:r w:rsidR="00A90305">
        <w:t xml:space="preserve">the </w:t>
      </w:r>
      <w:r w:rsidRPr="009819E7">
        <w:t>second domain)</w:t>
      </w:r>
      <w:r w:rsidR="00744827">
        <w:t xml:space="preserve">, all </w:t>
      </w:r>
      <w:r w:rsidR="00B74258">
        <w:t>must be positive</w:t>
      </w:r>
      <w:r w:rsidRPr="009819E7">
        <w:t>.</w:t>
      </w:r>
    </w:p>
    <w:p w14:paraId="19C3AB59" w14:textId="77777777" w:rsidR="005C630E" w:rsidRDefault="005C630E" w:rsidP="0011349F">
      <w:pPr>
        <w:pStyle w:val="a0"/>
      </w:pPr>
      <w:r w:rsidRPr="00C2248D">
        <w:rPr>
          <w:rStyle w:val="CourierNew11pt"/>
        </w:rPr>
        <w:t>bisphere</w:t>
      </w:r>
      <w:r>
        <w:t xml:space="preserve"> –</w:t>
      </w:r>
      <w:r w:rsidRPr="009819E7">
        <w:t xml:space="preserve"> two identical spheres with outer diameter </w:t>
      </w:r>
      <m:oMath>
        <m:r>
          <w:rPr>
            <w:rFonts w:ascii="Cambria Math" w:hAnsi="Cambria Math"/>
          </w:rPr>
          <m:t>d</m:t>
        </m:r>
      </m:oMath>
      <w:r w:rsidRPr="009819E7">
        <w:t xml:space="preserve"> and center-to-center distance </w:t>
      </w:r>
      <m:oMath>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cc</m:t>
            </m:r>
          </m:sub>
        </m:sSub>
      </m:oMath>
      <w:r w:rsidRPr="009819E7">
        <w:t xml:space="preserve"> (along the </w:t>
      </w:r>
      <m:oMath>
        <m:r>
          <w:rPr>
            <w:rFonts w:ascii="Cambria Math" w:hAnsi="Cambria Math"/>
          </w:rPr>
          <m:t>z</m:t>
        </m:r>
      </m:oMath>
      <w:r w:rsidRPr="009819E7">
        <w:noBreakHyphen/>
        <w:t>axis). It describes both separate and sintered spheres</w:t>
      </w:r>
      <w:r>
        <w:t>.</w:t>
      </w:r>
    </w:p>
    <w:p w14:paraId="02914655" w14:textId="173C2816" w:rsidR="005C630E" w:rsidRDefault="005C630E" w:rsidP="0011349F">
      <w:pPr>
        <w:pStyle w:val="a0"/>
      </w:pPr>
      <w:r w:rsidRPr="00C2248D">
        <w:rPr>
          <w:rStyle w:val="CourierNew11pt"/>
        </w:rPr>
        <w:t>box</w:t>
      </w:r>
      <w:r w:rsidRPr="009819E7">
        <w:t xml:space="preserve"> </w:t>
      </w:r>
      <w:r w:rsidR="00A6313D">
        <w:t>–</w:t>
      </w:r>
      <w:r w:rsidRPr="009819E7">
        <w:t xml:space="preserve"> a homogenous cube (if no arguments are given) or a rectangular parallelepiped with edge sizes </w:t>
      </w:r>
      <m:oMath>
        <m:r>
          <w:rPr>
            <w:rFonts w:ascii="Cambria Math" w:hAnsi="Cambria Math"/>
          </w:rPr>
          <m:t>x</m:t>
        </m:r>
      </m:oMath>
      <w:r w:rsidRPr="009819E7">
        <w:t xml:space="preserve">, </w:t>
      </w:r>
      <m:oMath>
        <m:r>
          <w:rPr>
            <w:rFonts w:ascii="Cambria Math" w:hAnsi="Cambria Math"/>
          </w:rPr>
          <m:t>y</m:t>
        </m:r>
      </m:oMath>
      <w:r w:rsidRPr="009819E7">
        <w:t xml:space="preserve">, </w:t>
      </w:r>
      <m:oMath>
        <m:r>
          <w:rPr>
            <w:rFonts w:ascii="Cambria Math" w:hAnsi="Cambria Math"/>
          </w:rPr>
          <m:t>z&gt;0</m:t>
        </m:r>
      </m:oMath>
      <w:r w:rsidRPr="009819E7">
        <w:t>.</w:t>
      </w:r>
    </w:p>
    <w:p w14:paraId="1A43EBEB" w14:textId="77777777" w:rsidR="00113651" w:rsidRDefault="005C630E" w:rsidP="00113651">
      <w:pPr>
        <w:pStyle w:val="a0"/>
      </w:pPr>
      <w:r w:rsidRPr="00C2248D">
        <w:rPr>
          <w:rStyle w:val="CourierNew11pt"/>
        </w:rPr>
        <w:t>capsule</w:t>
      </w:r>
      <w:r w:rsidR="00A6313D">
        <w:t xml:space="preserve"> – </w:t>
      </w:r>
      <w:r w:rsidRPr="009819E7">
        <w:t xml:space="preserve">cylinder with height (length) </w:t>
      </w:r>
      <m:oMath>
        <m:r>
          <w:rPr>
            <w:rFonts w:ascii="Cambria Math" w:hAnsi="Cambria Math"/>
          </w:rPr>
          <m:t>h</m:t>
        </m:r>
      </m:oMath>
      <w:r w:rsidRPr="009819E7">
        <w:t xml:space="preserve"> and diameter </w:t>
      </w:r>
      <m:oMath>
        <m:r>
          <w:rPr>
            <w:rFonts w:ascii="Cambria Math" w:hAnsi="Cambria Math"/>
          </w:rPr>
          <m:t>d</m:t>
        </m:r>
      </m:oMath>
      <w:r w:rsidRPr="009819E7">
        <w:t xml:space="preserve"> with half-spherical caps on both ends. Total height of the capsule is </w:t>
      </w:r>
      <m:oMath>
        <m:r>
          <w:rPr>
            <w:rFonts w:ascii="Cambria Math" w:hAnsi="Cambria Math"/>
          </w:rPr>
          <m:t>h+d</m:t>
        </m:r>
      </m:oMath>
      <w:r w:rsidRPr="009819E7">
        <w:t>.</w:t>
      </w:r>
    </w:p>
    <w:p w14:paraId="3ABE6353" w14:textId="6D030634" w:rsidR="007D3C52" w:rsidRDefault="007D3C52" w:rsidP="007D3C52">
      <w:pPr>
        <w:pStyle w:val="a0"/>
      </w:pPr>
      <w:r w:rsidRPr="003362D5">
        <w:rPr>
          <w:rStyle w:val="CourierNew11pt"/>
        </w:rPr>
        <w:t>chebyshev</w:t>
      </w:r>
      <w:r w:rsidRPr="003362D5">
        <w:t xml:space="preserve"> –</w:t>
      </w:r>
      <w:r>
        <w:t xml:space="preserve"> axisymmetric Chebyshev particle of amplitude </w:t>
      </w:r>
      <m:oMath>
        <m:r>
          <w:rPr>
            <w:rFonts w:ascii="Cambria Math" w:hAnsi="Cambria Math"/>
          </w:rPr>
          <m:t>ε</m:t>
        </m:r>
      </m:oMath>
      <w:r>
        <w:t xml:space="preserve"> (</w:t>
      </w:r>
      <m:oMath>
        <m:r>
          <w:rPr>
            <w:rFonts w:ascii="Cambria Math" w:hAnsi="Cambria Math"/>
          </w:rPr>
          <m:t>-1≤ε≤1</m:t>
        </m:r>
      </m:oMath>
      <w:r>
        <w:t xml:space="preserve">) and order </w:t>
      </w:r>
      <m:oMath>
        <m:r>
          <w:rPr>
            <w:rFonts w:ascii="Cambria Math" w:hAnsi="Cambria Math"/>
          </w:rPr>
          <m:t>n</m:t>
        </m:r>
        <m:r>
          <m:rPr>
            <m:scr m:val="double-struck"/>
          </m:rPr>
          <w:rPr>
            <w:rFonts w:ascii="Cambria Math" w:hAnsi="Cambria Math"/>
          </w:rPr>
          <m:t>∈N</m:t>
        </m:r>
      </m:oMath>
      <w:r w:rsidRPr="003362D5">
        <w:t>.</w:t>
      </w:r>
      <w:r>
        <w:t xml:space="preserve"> Its formula in spherical coordinates </w:t>
      </w:r>
      <m:oMath>
        <m:d>
          <m:dPr>
            <m:ctrlPr>
              <w:rPr>
                <w:rFonts w:ascii="Cambria Math" w:hAnsi="Cambria Math"/>
                <w:i/>
              </w:rPr>
            </m:ctrlPr>
          </m:dPr>
          <m:e>
            <m:r>
              <w:rPr>
                <w:rFonts w:ascii="Cambria Math" w:hAnsi="Cambria Math"/>
              </w:rPr>
              <m:t>r, θ</m:t>
            </m:r>
          </m:e>
        </m:d>
      </m:oMath>
      <w:r>
        <w:t xml:space="preserve"> is</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4F3CB636" w14:textId="77777777" w:rsidTr="00C077CD">
        <w:tc>
          <w:tcPr>
            <w:tcW w:w="8640" w:type="dxa"/>
            <w:vAlign w:val="center"/>
          </w:tcPr>
          <w:p w14:paraId="34F54689" w14:textId="77777777" w:rsidR="007D3C52" w:rsidRPr="002678F4" w:rsidRDefault="002678F4" w:rsidP="007D3C52">
            <w:pPr>
              <w:pStyle w:val="Eq"/>
              <w:ind w:left="720"/>
            </w:pPr>
            <m:oMathPara>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0</m:t>
                    </m:r>
                  </m:sub>
                </m:sSub>
                <m:d>
                  <m:dPr>
                    <m:begChr m:val="["/>
                    <m:endChr m:val="]"/>
                    <m:ctrlPr>
                      <w:rPr>
                        <w:rFonts w:ascii="Cambria Math" w:hAnsi="Cambria Math"/>
                      </w:rPr>
                    </m:ctrlPr>
                  </m:dPr>
                  <m:e>
                    <m:r>
                      <m:rPr>
                        <m:sty m:val="p"/>
                      </m:rPr>
                      <w:rPr>
                        <w:rFonts w:ascii="Cambria Math" w:hAnsi="Cambria Math"/>
                      </w:rPr>
                      <m:t>1+</m:t>
                    </m:r>
                    <m:r>
                      <w:rPr>
                        <w:rFonts w:ascii="Cambria Math" w:hAnsi="Cambria Math"/>
                      </w:rPr>
                      <m:t>ε</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r>
                          <w:rPr>
                            <w:rFonts w:ascii="Cambria Math" w:hAnsi="Cambria Math"/>
                          </w:rPr>
                          <m:t>nθ</m:t>
                        </m:r>
                        <m:r>
                          <m:rPr>
                            <m:sty m:val="p"/>
                          </m:rPr>
                          <w:rPr>
                            <w:rFonts w:ascii="Cambria Math" w:hAnsi="Cambria Math"/>
                          </w:rPr>
                          <m:t>)</m:t>
                        </m:r>
                      </m:e>
                    </m:func>
                  </m:e>
                </m:d>
                <m:r>
                  <w:rPr>
                    <w:rFonts w:ascii="Cambria Math" w:hAnsi="Cambria Math"/>
                  </w:rPr>
                  <m:t>,</m:t>
                </m:r>
              </m:oMath>
            </m:oMathPara>
          </w:p>
        </w:tc>
        <w:tc>
          <w:tcPr>
            <w:tcW w:w="400" w:type="dxa"/>
            <w:vAlign w:val="center"/>
          </w:tcPr>
          <w:p w14:paraId="409FD860" w14:textId="365504C9"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AF049C">
              <w:rPr>
                <w:noProof/>
              </w:rPr>
              <w:t>10</w:t>
            </w:r>
            <w:r w:rsidRPr="009819E7">
              <w:fldChar w:fldCharType="end"/>
            </w:r>
            <w:r w:rsidRPr="009819E7">
              <w:t>)</w:t>
            </w:r>
          </w:p>
        </w:tc>
      </w:tr>
    </w:tbl>
    <w:p w14:paraId="67271F90" w14:textId="77777777" w:rsidR="007D3C52" w:rsidRDefault="007D3C52" w:rsidP="007D3C52">
      <w:pPr>
        <w:pStyle w:val="afff2"/>
      </w:pPr>
      <w:r w:rsidRPr="009819E7">
        <w:t xml:space="preserve">where </w:t>
      </w:r>
      <m:oMath>
        <m:sSub>
          <m:sSubPr>
            <m:ctrlPr>
              <w:rPr>
                <w:rFonts w:ascii="Cambria Math" w:hAnsi="Cambria Math"/>
                <w:i/>
              </w:rPr>
            </m:ctrlPr>
          </m:sSubPr>
          <m:e>
            <m:r>
              <w:rPr>
                <w:rFonts w:ascii="Cambria Math" w:hAnsi="Cambria Math"/>
              </w:rPr>
              <m:t>r</m:t>
            </m:r>
          </m:e>
          <m:sub>
            <m:r>
              <w:rPr>
                <w:rFonts w:ascii="Cambria Math" w:hAnsi="Cambria Math"/>
                <w:vertAlign w:val="subscript"/>
              </w:rPr>
              <m:t>0</m:t>
            </m:r>
          </m:sub>
        </m:sSub>
      </m:oMath>
      <w:r w:rsidRPr="004C363F">
        <w:t xml:space="preserve"> </w:t>
      </w:r>
      <w:r w:rsidRPr="009819E7">
        <w:t xml:space="preserve">is </w:t>
      </w:r>
      <w:r>
        <w:t>determined by</w:t>
      </w:r>
      <w:r w:rsidRPr="009819E7">
        <w:t xml:space="preserve"> </w:t>
      </w:r>
      <w:r>
        <w:t>the particle size.</w:t>
      </w:r>
    </w:p>
    <w:p w14:paraId="62F2D15E" w14:textId="531B031B" w:rsidR="00105FF3" w:rsidRPr="00105FF3" w:rsidRDefault="00105FF3" w:rsidP="00105FF3">
      <w:pPr>
        <w:pStyle w:val="a0"/>
      </w:pPr>
      <w:r w:rsidRPr="00C2248D">
        <w:rPr>
          <w:rStyle w:val="CourierNew11pt"/>
        </w:rPr>
        <w:t>coated</w:t>
      </w:r>
      <w:r w:rsidRPr="009819E7">
        <w:t xml:space="preserve"> </w:t>
      </w:r>
      <w:r>
        <w:t xml:space="preserve">– </w:t>
      </w:r>
      <w:r w:rsidRPr="009819E7">
        <w:t xml:space="preserve">sphere with a spherical inclusion; outer sphere has a diameter </w:t>
      </w:r>
      <m:oMath>
        <m:r>
          <w:rPr>
            <w:rFonts w:ascii="Cambria Math" w:hAnsi="Cambria Math"/>
          </w:rPr>
          <m:t>d</m:t>
        </m:r>
      </m:oMath>
      <w:r w:rsidRPr="009819E7">
        <w:t xml:space="preserve"> (</w:t>
      </w:r>
      <w:r w:rsidR="00A90305">
        <w:t xml:space="preserve">the </w:t>
      </w:r>
      <w:r w:rsidRPr="009819E7">
        <w:t xml:space="preserve">first domain). The included sphere has a diameter </w:t>
      </w:r>
      <m:oMath>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in</m:t>
            </m:r>
          </m:sub>
        </m:sSub>
        <m:r>
          <w:rPr>
            <w:rFonts w:ascii="Cambria Math" w:hAnsi="Cambria Math"/>
          </w:rPr>
          <m:t>≤d</m:t>
        </m:r>
      </m:oMath>
      <w:r w:rsidRPr="009819E7">
        <w:t xml:space="preserve"> (optional position of the center: </w:t>
      </w:r>
      <m:oMath>
        <m:r>
          <w:rPr>
            <w:rFonts w:ascii="Cambria Math" w:hAnsi="Cambria Math"/>
          </w:rPr>
          <m:t>x</m:t>
        </m:r>
      </m:oMath>
      <w:r w:rsidRPr="009819E7">
        <w:t xml:space="preserve">, </w:t>
      </w:r>
      <m:oMath>
        <m:r>
          <w:rPr>
            <w:rFonts w:ascii="Cambria Math" w:hAnsi="Cambria Math"/>
          </w:rPr>
          <m:t>y</m:t>
        </m:r>
      </m:oMath>
      <w:r w:rsidRPr="009819E7">
        <w:t xml:space="preserve">, </w:t>
      </w:r>
      <m:oMath>
        <m:r>
          <w:rPr>
            <w:rFonts w:ascii="Cambria Math" w:hAnsi="Cambria Math"/>
          </w:rPr>
          <m:t>z</m:t>
        </m:r>
      </m:oMath>
      <w:r w:rsidR="00B61072">
        <w:t xml:space="preserve"> such that the inclusion is fully inside the outer sphere</w:t>
      </w:r>
      <w:r w:rsidRPr="009819E7">
        <w:t>).</w:t>
      </w:r>
    </w:p>
    <w:p w14:paraId="1856FF3C" w14:textId="26D38FA2" w:rsidR="005C630E" w:rsidRDefault="005C630E" w:rsidP="0011349F">
      <w:pPr>
        <w:pStyle w:val="a0"/>
      </w:pPr>
      <w:r w:rsidRPr="00C2248D">
        <w:rPr>
          <w:rStyle w:val="CourierNew11pt"/>
        </w:rPr>
        <w:t>cylinder</w:t>
      </w:r>
      <w:r w:rsidRPr="009819E7">
        <w:t xml:space="preserve"> </w:t>
      </w:r>
      <w:r w:rsidR="00A6313D">
        <w:t xml:space="preserve">– </w:t>
      </w:r>
      <w:r w:rsidRPr="009819E7">
        <w:t xml:space="preserve">homogenous cylinder with height (length) </w:t>
      </w:r>
      <m:oMath>
        <m:r>
          <w:rPr>
            <w:rFonts w:ascii="Cambria Math" w:hAnsi="Cambria Math"/>
          </w:rPr>
          <m:t>h&gt;0</m:t>
        </m:r>
      </m:oMath>
      <w:r w:rsidRPr="009819E7">
        <w:t xml:space="preserve"> and diameter </w:t>
      </w:r>
      <m:oMath>
        <m:r>
          <w:rPr>
            <w:rFonts w:ascii="Cambria Math" w:hAnsi="Cambria Math"/>
          </w:rPr>
          <m:t>d</m:t>
        </m:r>
      </m:oMath>
      <w:r w:rsidRPr="009819E7">
        <w:t>.</w:t>
      </w:r>
    </w:p>
    <w:p w14:paraId="5C8A4C7B" w14:textId="77777777" w:rsidR="007D3C52" w:rsidRDefault="007D3C52" w:rsidP="007D3C52">
      <w:pPr>
        <w:pStyle w:val="a0"/>
      </w:pPr>
      <w:r w:rsidRPr="00C2248D">
        <w:rPr>
          <w:rStyle w:val="CourierNew11pt"/>
        </w:rPr>
        <w:t>egg</w:t>
      </w:r>
      <w:r w:rsidRPr="009819E7">
        <w:t xml:space="preserve"> </w:t>
      </w:r>
      <w:r>
        <w:t xml:space="preserve">– </w:t>
      </w:r>
      <w:r w:rsidRPr="009819E7">
        <w:t>axisymmetric biconcave homogenous particle, which surface is given as</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1D68FBE2" w14:textId="77777777" w:rsidTr="00C077CD">
        <w:tc>
          <w:tcPr>
            <w:tcW w:w="8640" w:type="dxa"/>
            <w:vAlign w:val="center"/>
          </w:tcPr>
          <w:p w14:paraId="40A4E08D" w14:textId="77777777" w:rsidR="007D3C52" w:rsidRPr="002678F4" w:rsidRDefault="00600B16" w:rsidP="002678F4">
            <w:pPr>
              <w:pStyle w:val="Eq"/>
              <w:ind w:left="720"/>
            </w:pPr>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m:t>
                </m:r>
                <m:r>
                  <w:rPr>
                    <w:rFonts w:ascii="Cambria Math" w:hAnsi="Cambria Math"/>
                  </w:rPr>
                  <m:t>νrz</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ε</m:t>
                    </m:r>
                  </m:e>
                </m:d>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r>
                  <w:rPr>
                    <w:rFonts w:ascii="Cambria Math" w:hAnsi="Cambria Math"/>
                  </w:rPr>
                  <m:t>,</m:t>
                </m:r>
              </m:oMath>
            </m:oMathPara>
          </w:p>
        </w:tc>
        <w:tc>
          <w:tcPr>
            <w:tcW w:w="400" w:type="dxa"/>
            <w:vAlign w:val="center"/>
          </w:tcPr>
          <w:p w14:paraId="10476136" w14:textId="5A2F5315" w:rsidR="007D3C52" w:rsidRPr="009819E7" w:rsidRDefault="007D3C52" w:rsidP="007D3C52">
            <w:pPr>
              <w:pStyle w:val="Eqnumber"/>
            </w:pPr>
            <w:bookmarkStart w:id="73" w:name="_Ref193275569"/>
            <w:r w:rsidRPr="009819E7">
              <w:t>(</w:t>
            </w:r>
            <w:r w:rsidRPr="009819E7">
              <w:fldChar w:fldCharType="begin"/>
            </w:r>
            <w:r w:rsidRPr="009819E7">
              <w:instrText xml:space="preserve"> SEQ ( \* ARABIC </w:instrText>
            </w:r>
            <w:r w:rsidRPr="009819E7">
              <w:fldChar w:fldCharType="separate"/>
            </w:r>
            <w:r w:rsidR="00AF049C">
              <w:rPr>
                <w:noProof/>
              </w:rPr>
              <w:t>11</w:t>
            </w:r>
            <w:r w:rsidRPr="009819E7">
              <w:fldChar w:fldCharType="end"/>
            </w:r>
            <w:r w:rsidRPr="009819E7">
              <w:t>)</w:t>
            </w:r>
            <w:bookmarkEnd w:id="73"/>
          </w:p>
        </w:tc>
      </w:tr>
    </w:tbl>
    <w:p w14:paraId="5F93C778" w14:textId="48E708E3" w:rsidR="007D3C52" w:rsidRDefault="007D3C52" w:rsidP="007D3C52">
      <w:pPr>
        <w:pStyle w:val="afff2"/>
      </w:pPr>
      <w:r w:rsidRPr="009819E7">
        <w:t xml:space="preserve">where </w:t>
      </w:r>
      <m:oMath>
        <m:r>
          <w:rPr>
            <w:rFonts w:ascii="Cambria Math" w:hAnsi="Cambria Math"/>
          </w:rPr>
          <m:t>r</m:t>
        </m:r>
      </m:oMath>
      <w:r w:rsidRPr="009819E7">
        <w:t xml:space="preserve"> is the </w:t>
      </w:r>
      <w:r w:rsidR="00225146">
        <w:t>radius in spherical coordinates</w:t>
      </w:r>
      <w:r w:rsidR="00225146" w:rsidRPr="00225146">
        <w:t>,</w:t>
      </w:r>
      <w:r w:rsidRPr="009819E7">
        <w:t xml:space="preserve"> </w:t>
      </w:r>
      <m:oMath>
        <m:r>
          <w:rPr>
            <w:rFonts w:ascii="Cambria Math" w:hAnsi="Cambria Math"/>
          </w:rPr>
          <m:t>a</m:t>
        </m:r>
      </m:oMath>
      <w:r w:rsidRPr="009819E7">
        <w:t xml:space="preserve"> is scaling factor, which can be derived from egg diameter (maximum width perpendicular to</w:t>
      </w:r>
      <w:r w:rsidR="00844057" w:rsidRPr="00844057">
        <w:t xml:space="preserve"> </w:t>
      </w:r>
      <w:r w:rsidR="00844057">
        <w:t>the</w:t>
      </w:r>
      <w:r w:rsidRPr="009819E7">
        <w:t xml:space="preserve"> </w:t>
      </w:r>
      <m:oMath>
        <m:r>
          <w:rPr>
            <w:rFonts w:ascii="Cambria Math" w:hAnsi="Cambria Math"/>
          </w:rPr>
          <m:t>z</m:t>
        </m:r>
      </m:oMath>
      <w:r w:rsidRPr="009819E7">
        <w:noBreakHyphen/>
        <w:t xml:space="preserve"> axis) or volume</w:t>
      </w:r>
      <w:r>
        <w:t xml:space="preserve"> </w:t>
      </w:r>
      <w:r>
        <w:fldChar w:fldCharType="begin"/>
      </w:r>
      <w:r w:rsidR="006C7E67">
        <w:instrText xml:space="preserve"> ADDIN ZOTERO_ITEM CSL_CITATION {"citationID":"2ikkovqfvm","properties":{"formattedCitation":"[32]","plainCitation":"[32]","noteIndex":0},"citationItems":[{"id":505,"uris":["http://zotero.org/users/4070/items/G5HSNX3E"],"uri":["http://zotero.org/users/4070/items/G5HSNX3E"],"itemData":{"id":505,"type":"paper-conference","abstract":"Calculation of scattering properties of biological materials has classically been addressed using numerical calculations based on T-matrix theory. These calculations use bulk optical properties, particle size distribution, and a limited selection of shape descriptors to calculate the resulting aerosol properties. However, the most applicable shape available in T-matrix codes, the spheroid, is not the best descriptor of most biological materials. Based on imagery of the spores of Bacillus atrophaeus and Bacillus anthracis, capsule and egg shapes are mathematically described and programmed into the Amsterdam Discrete Dipole Approximation (ADDA). Spectrally dependent cross sections and depolarization ratios are calculated and a comparison made to spheroidal shapes of equivalent sizes.","container-title":"SPIE Proceedings","DOI":"10.1117/12.777637","event":"Chemical, Biological, Radiological, Nuclear, and Explosives (CBRNE) Sensing IX","event-place":"Orlando, FL, USA","page":"69540W","publisher":"SPIE","publisher-place":"Orlando, FL, USA","source":"SPIE Digital Library","title":"Shape characteristics of biological spores","URL":"http://link.aip.org/link/?PSI/6954/69540W/1","volume":"6954","author":[{"family":"Hahn","given":"Daniel V."},{"family":"Limsui","given":"Diane"},{"family":"Joseph","given":"Richard I."},{"family":"Baldwin","given":"Kevin C."},{"family":"Boggs","given":"Nathan T."},{"family":"Carr","given":"Alison K."},{"family":"Carter","given":"Christopher C."},{"family":"Han","given":"Timothy S."},{"family":"Thomas","given":"Michael E."}],"editor":[{"family":"Fountain III","given":"Augustus Way"},{"family":"Gardner","given":"Patrick J."}],"accessed":{"date-parts":[["2010",10,15]]},"issued":{"date-parts":[["2008",4,3]]}}}],"schema":"https://github.com/citation-style-language/schema/raw/master/csl-citation.json"} </w:instrText>
      </w:r>
      <w:r>
        <w:fldChar w:fldCharType="separate"/>
      </w:r>
      <w:r w:rsidR="006C7E67" w:rsidRPr="006C7E67">
        <w:t>[32]</w:t>
      </w:r>
      <w:r>
        <w:fldChar w:fldCharType="end"/>
      </w:r>
      <w:r w:rsidR="00225146" w:rsidRPr="00225146">
        <w:t xml:space="preserve">, </w:t>
      </w:r>
      <w:r w:rsidR="00225146">
        <w:t xml:space="preserve">and </w:t>
      </w:r>
      <m:oMath>
        <m:r>
          <w:rPr>
            <w:rFonts w:ascii="Cambria Math" w:hAnsi="Cambria Math"/>
          </w:rPr>
          <m:t>0≤ν&lt;ε≤1</m:t>
        </m:r>
      </m:oMath>
      <w:r>
        <w:t>. Center of the reference frame in Eq. </w:t>
      </w:r>
      <w:r>
        <w:fldChar w:fldCharType="begin"/>
      </w:r>
      <w:r>
        <w:instrText xml:space="preserve"> REF _Ref193275569 \h </w:instrText>
      </w:r>
      <w:r>
        <w:fldChar w:fldCharType="separate"/>
      </w:r>
      <w:r w:rsidR="00AF049C" w:rsidRPr="009819E7">
        <w:t>(</w:t>
      </w:r>
      <w:r w:rsidR="00AF049C">
        <w:rPr>
          <w:noProof/>
        </w:rPr>
        <w:t>11</w:t>
      </w:r>
      <w:r w:rsidR="00AF049C" w:rsidRPr="009819E7">
        <w:t>)</w:t>
      </w:r>
      <w:r>
        <w:fldChar w:fldCharType="end"/>
      </w:r>
      <w:r>
        <w:t xml:space="preserve"> is shifted along </w:t>
      </w:r>
      <w:r w:rsidR="00844057">
        <w:t xml:space="preserve">the </w:t>
      </w:r>
      <m:oMath>
        <m:r>
          <w:rPr>
            <w:rFonts w:ascii="Cambria Math" w:hAnsi="Cambria Math"/>
          </w:rPr>
          <m:t>z</m:t>
        </m:r>
      </m:oMath>
      <w:r w:rsidR="00844057">
        <w:noBreakHyphen/>
      </w:r>
      <w:r>
        <w:t>axis relative to the center of the computational grid to ensure that North and South Poles of the egg are symmetric over the latter center.</w:t>
      </w:r>
    </w:p>
    <w:p w14:paraId="4358338A" w14:textId="72F789EE" w:rsidR="005C630E" w:rsidRDefault="005C630E" w:rsidP="0011349F">
      <w:pPr>
        <w:pStyle w:val="a0"/>
      </w:pPr>
      <w:r w:rsidRPr="00C2248D">
        <w:rPr>
          <w:rStyle w:val="CourierNew11pt"/>
        </w:rPr>
        <w:t>ellipsoid</w:t>
      </w:r>
      <w:r w:rsidRPr="009819E7">
        <w:t xml:space="preserve"> </w:t>
      </w:r>
      <w:r w:rsidR="00A6313D">
        <w:t xml:space="preserve">– </w:t>
      </w:r>
      <w:r w:rsidRPr="009819E7">
        <w:t xml:space="preserve">homogenous general ellipsoid with semi-axes </w:t>
      </w:r>
      <m:oMath>
        <m:r>
          <w:rPr>
            <w:rFonts w:ascii="Cambria Math" w:hAnsi="Cambria Math"/>
          </w:rPr>
          <m:t>x</m:t>
        </m:r>
      </m:oMath>
      <w:r w:rsidRPr="009819E7">
        <w:t xml:space="preserve">, </w:t>
      </w:r>
      <m:oMath>
        <m:r>
          <w:rPr>
            <w:rFonts w:ascii="Cambria Math" w:hAnsi="Cambria Math"/>
          </w:rPr>
          <m:t>y</m:t>
        </m:r>
      </m:oMath>
      <w:r w:rsidRPr="009819E7">
        <w:t xml:space="preserve">, </w:t>
      </w:r>
      <m:oMath>
        <m:r>
          <w:rPr>
            <w:rFonts w:ascii="Cambria Math" w:hAnsi="Cambria Math"/>
          </w:rPr>
          <m:t>z&gt;0</m:t>
        </m:r>
      </m:oMath>
      <w:r w:rsidRPr="009819E7">
        <w:t>.</w:t>
      </w:r>
    </w:p>
    <w:p w14:paraId="29BE1305" w14:textId="77777777" w:rsidR="005C630E" w:rsidRDefault="005C630E" w:rsidP="0011349F">
      <w:pPr>
        <w:pStyle w:val="a0"/>
      </w:pPr>
      <w:r w:rsidRPr="00C2248D">
        <w:rPr>
          <w:rStyle w:val="CourierNew11pt"/>
        </w:rPr>
        <w:t>line</w:t>
      </w:r>
      <w:r w:rsidRPr="009819E7">
        <w:t xml:space="preserve"> </w:t>
      </w:r>
      <w:r w:rsidR="00A6313D">
        <w:t xml:space="preserve">– </w:t>
      </w:r>
      <w:r w:rsidRPr="009819E7">
        <w:t xml:space="preserve">line along the </w:t>
      </w:r>
      <m:oMath>
        <m:r>
          <w:rPr>
            <w:rFonts w:ascii="Cambria Math" w:hAnsi="Cambria Math"/>
          </w:rPr>
          <m:t>x</m:t>
        </m:r>
      </m:oMath>
      <w:r w:rsidRPr="009819E7">
        <w:noBreakHyphen/>
        <w:t>axis with the width of one dipole.</w:t>
      </w:r>
    </w:p>
    <w:p w14:paraId="7BEC7124" w14:textId="712D3929" w:rsidR="00A6313D" w:rsidRPr="003362D5" w:rsidRDefault="00A6313D" w:rsidP="0011349F">
      <w:pPr>
        <w:pStyle w:val="a0"/>
      </w:pPr>
      <w:r w:rsidRPr="00C2248D">
        <w:rPr>
          <w:rStyle w:val="CourierNew11pt"/>
        </w:rPr>
        <w:t>plate</w:t>
      </w:r>
      <w:r w:rsidRPr="003362D5">
        <w:t xml:space="preserve"> – </w:t>
      </w:r>
      <w:r w:rsidR="003362D5">
        <w:t xml:space="preserve">homogeneous plate </w:t>
      </w:r>
      <w:r w:rsidR="004C363F">
        <w:t xml:space="preserve">(cylinder, which sides are rounded by adding half-torus) with height (thickness) </w:t>
      </w:r>
      <m:oMath>
        <m:r>
          <w:rPr>
            <w:rFonts w:ascii="Cambria Math" w:hAnsi="Cambria Math"/>
          </w:rPr>
          <m:t>h</m:t>
        </m:r>
      </m:oMath>
      <w:r w:rsidR="004C363F">
        <w:t xml:space="preserve"> and full diameter </w:t>
      </w:r>
      <m:oMath>
        <m:r>
          <w:rPr>
            <w:rFonts w:ascii="Cambria Math" w:hAnsi="Cambria Math"/>
          </w:rPr>
          <m:t>d</m:t>
        </m:r>
      </m:oMath>
      <w:r w:rsidR="004C363F">
        <w:t xml:space="preserve"> (i.e. the diameter of the constituent cylinder is </w:t>
      </w:r>
      <m:oMath>
        <m:r>
          <w:rPr>
            <w:rFonts w:ascii="Cambria Math" w:hAnsi="Cambria Math"/>
          </w:rPr>
          <m:t>d-h</m:t>
        </m:r>
      </m:oMath>
      <w:r w:rsidR="004C363F">
        <w:t>)</w:t>
      </w:r>
      <w:r w:rsidR="003D66F4">
        <w:t xml:space="preserve"> such that and </w:t>
      </w:r>
      <m:oMath>
        <m:r>
          <w:rPr>
            <w:rFonts w:ascii="Cambria Math" w:hAnsi="Cambria Math"/>
          </w:rPr>
          <m:t>0&lt;</m:t>
        </m:r>
        <m:r>
          <w:rPr>
            <w:rFonts w:ascii="Cambria Math" w:hAnsi="Cambria Math"/>
          </w:rPr>
          <m:t>h≤d</m:t>
        </m:r>
      </m:oMath>
      <w:r w:rsidRPr="003362D5">
        <w:t>.</w:t>
      </w:r>
    </w:p>
    <w:p w14:paraId="38BD7979" w14:textId="26171CB4" w:rsidR="00A6313D" w:rsidRPr="003362D5" w:rsidRDefault="00A6313D" w:rsidP="0011349F">
      <w:pPr>
        <w:pStyle w:val="a0"/>
      </w:pPr>
      <w:r w:rsidRPr="00C2248D">
        <w:rPr>
          <w:rStyle w:val="CourierNew11pt"/>
        </w:rPr>
        <w:t>prism</w:t>
      </w:r>
      <w:r w:rsidRPr="003362D5">
        <w:t xml:space="preserve"> – </w:t>
      </w:r>
      <w:r w:rsidR="00F7161F">
        <w:t xml:space="preserve">homogeneous right prism with height (length along the </w:t>
      </w:r>
      <m:oMath>
        <m:r>
          <w:rPr>
            <w:rFonts w:ascii="Cambria Math" w:hAnsi="Cambria Math"/>
          </w:rPr>
          <m:t>z</m:t>
        </m:r>
      </m:oMath>
      <w:r w:rsidR="00844057">
        <w:noBreakHyphen/>
      </w:r>
      <w:r w:rsidR="00F7161F">
        <w:t xml:space="preserve">axis) </w:t>
      </w:r>
      <m:oMath>
        <m:r>
          <w:rPr>
            <w:rFonts w:ascii="Cambria Math" w:hAnsi="Cambria Math"/>
          </w:rPr>
          <m:t>h&gt;</m:t>
        </m:r>
        <m:r>
          <w:rPr>
            <w:rFonts w:ascii="Cambria Math" w:hAnsi="Cambria Math"/>
          </w:rPr>
          <m:t>0</m:t>
        </m:r>
      </m:oMath>
      <w:r w:rsidR="00F7161F">
        <w:t xml:space="preserve"> based on a regular polygon with </w:t>
      </w:r>
      <m:oMath>
        <m:r>
          <w:rPr>
            <w:rFonts w:ascii="Cambria Math" w:hAnsi="Cambria Math"/>
          </w:rPr>
          <m:t>n≥2</m:t>
        </m:r>
      </m:oMath>
      <w:r w:rsidR="00F7161F">
        <w:t xml:space="preserve"> sides of size </w:t>
      </w:r>
      <m:oMath>
        <m:r>
          <w:rPr>
            <w:rFonts w:ascii="Cambria Math" w:hAnsi="Cambria Math"/>
          </w:rPr>
          <m:t>a</m:t>
        </m:r>
      </m:oMath>
      <w:r w:rsidR="00F7161F">
        <w:t xml:space="preserve">. The polygon is oriented so that </w:t>
      </w:r>
      <w:r w:rsidR="00844057">
        <w:t xml:space="preserve">the </w:t>
      </w:r>
      <w:r w:rsidR="00F7161F">
        <w:t xml:space="preserve">positive </w:t>
      </w:r>
      <m:oMath>
        <m:r>
          <w:rPr>
            <w:rFonts w:ascii="Cambria Math" w:hAnsi="Cambria Math"/>
          </w:rPr>
          <m:t>x</m:t>
        </m:r>
      </m:oMath>
      <w:r w:rsidR="00844057">
        <w:noBreakHyphen/>
      </w:r>
      <w:r w:rsidR="00F7161F">
        <w:t xml:space="preserve">axis is a middle perpendicular for one of its sides.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00F7161F">
        <w:t xml:space="preserve"> equals </w:t>
      </w:r>
      <m:oMath>
        <m:r>
          <w:rPr>
            <w:rFonts w:ascii="Cambria Math" w:hAnsi="Cambria Math"/>
          </w:rPr>
          <m:t>2</m:t>
        </m:r>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i</m:t>
            </m:r>
          </m:sub>
        </m:sSub>
      </m:oMath>
      <w:r w:rsidR="00F7161F">
        <w:t xml:space="preserve"> and </w:t>
      </w:r>
      <m:oMath>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c</m:t>
            </m:r>
          </m:sub>
        </m:sSub>
        <m:r>
          <w:rPr>
            <w:rFonts w:ascii="Cambria Math" w:hAnsi="Cambria Math"/>
          </w:rPr>
          <m:t>+</m:t>
        </m:r>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i</m:t>
            </m:r>
          </m:sub>
        </m:sSub>
      </m:oMath>
      <w:r w:rsidR="00F7161F">
        <w:t xml:space="preserve"> for even and odd </w:t>
      </w:r>
      <m:oMath>
        <m:r>
          <w:rPr>
            <w:rFonts w:ascii="Cambria Math" w:hAnsi="Cambria Math"/>
          </w:rPr>
          <m:t>n</m:t>
        </m:r>
      </m:oMath>
      <w:r w:rsidR="00F7161F">
        <w:t xml:space="preserve"> respectively. </w:t>
      </w:r>
      <m:oMath>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c</m:t>
            </m:r>
          </m:sub>
        </m:sSub>
        <m:r>
          <w:rPr>
            <w:rFonts w:ascii="Cambria Math" w:hAnsi="Cambria Math"/>
          </w:rPr>
          <m:t>=a/[2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type m:val="lin"/>
                    <m:ctrlPr>
                      <w:rPr>
                        <w:rFonts w:ascii="Cambria Math" w:hAnsi="Cambria Math"/>
                        <w:i/>
                      </w:rPr>
                    </m:ctrlPr>
                  </m:fPr>
                  <m:num>
                    <m:r>
                      <w:rPr>
                        <w:rFonts w:ascii="Cambria Math" w:hAnsi="Cambria Math"/>
                      </w:rPr>
                      <m:t>π</m:t>
                    </m:r>
                  </m:num>
                  <m:den>
                    <m:r>
                      <w:rPr>
                        <w:rFonts w:ascii="Cambria Math" w:hAnsi="Cambria Math"/>
                      </w:rPr>
                      <m:t>n</m:t>
                    </m:r>
                  </m:den>
                </m:f>
              </m:e>
            </m:d>
          </m:e>
        </m:func>
        <m:r>
          <w:rPr>
            <w:rFonts w:ascii="Cambria Math" w:hAnsi="Cambria Math"/>
          </w:rPr>
          <m:t>]</m:t>
        </m:r>
      </m:oMath>
      <w:r w:rsidR="00F7161F">
        <w:t xml:space="preserve"> and </w:t>
      </w:r>
      <m:oMath>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i</m:t>
            </m:r>
          </m:sub>
        </m:sSub>
        <m:r>
          <w:rPr>
            <w:rFonts w:ascii="Cambria Math" w:hAnsi="Cambria Math"/>
          </w:rPr>
          <m:t>=</m:t>
        </m:r>
        <m:sSub>
          <m:sSubPr>
            <m:ctrlPr>
              <w:rPr>
                <w:rFonts w:ascii="Cambria Math" w:hAnsi="Cambria Math"/>
                <w:i/>
                <w:iCs/>
              </w:rPr>
            </m:ctrlPr>
          </m:sSubPr>
          <m:e>
            <m:r>
              <w:rPr>
                <w:rFonts w:ascii="Cambria Math" w:hAnsi="Cambria Math"/>
              </w:rPr>
              <m:t>R</m:t>
            </m:r>
          </m:e>
          <m:sub>
            <m:r>
              <m:rPr>
                <m:sty m:val="p"/>
              </m:rPr>
              <w:rPr>
                <w:rFonts w:ascii="Cambria Math" w:hAnsi="Cambria Math"/>
                <w:vertAlign w:val="subscript"/>
              </w:rPr>
              <m:t>c</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m:t>
            </m:r>
            <m:f>
              <m:fPr>
                <m:type m:val="lin"/>
                <m:ctrlPr>
                  <w:rPr>
                    <w:rFonts w:ascii="Cambria Math" w:hAnsi="Cambria Math"/>
                    <w:i/>
                  </w:rPr>
                </m:ctrlPr>
              </m:fPr>
              <m:num>
                <m:r>
                  <w:rPr>
                    <w:rFonts w:ascii="Cambria Math" w:hAnsi="Cambria Math"/>
                  </w:rPr>
                  <m:t>π</m:t>
                </m:r>
              </m:num>
              <m:den>
                <m:r>
                  <w:rPr>
                    <w:rFonts w:ascii="Cambria Math" w:hAnsi="Cambria Math"/>
                  </w:rPr>
                  <m:t>n</m:t>
                </m:r>
              </m:den>
            </m:f>
            <m:r>
              <w:rPr>
                <w:rFonts w:ascii="Cambria Math" w:hAnsi="Cambria Math"/>
              </w:rPr>
              <m:t>)</m:t>
            </m:r>
          </m:e>
        </m:func>
      </m:oMath>
      <w:r w:rsidR="00F7161F">
        <w:t xml:space="preserve"> are radii of circumscribed and inscribed circles respectively.</w:t>
      </w:r>
    </w:p>
    <w:p w14:paraId="57E9F97D" w14:textId="564AB5E4" w:rsidR="007D3C52" w:rsidRDefault="007D3C52" w:rsidP="001838D9">
      <w:pPr>
        <w:pStyle w:val="a0"/>
        <w:keepNext/>
        <w:ind w:left="357" w:hanging="357"/>
      </w:pPr>
      <w:r w:rsidRPr="00C2248D">
        <w:rPr>
          <w:rStyle w:val="CourierNew11pt"/>
        </w:rPr>
        <w:t>rbc</w:t>
      </w:r>
      <w:r w:rsidRPr="009819E7">
        <w:t xml:space="preserve"> </w:t>
      </w:r>
      <w:r>
        <w:t>– red blood c</w:t>
      </w:r>
      <w:r w:rsidRPr="009819E7">
        <w:t xml:space="preserve">ell, an axisymmetric biconcave homogenous particle, which is characterized by diameter </w:t>
      </w:r>
      <m:oMath>
        <m:r>
          <w:rPr>
            <w:rFonts w:ascii="Cambria Math" w:hAnsi="Cambria Math"/>
          </w:rPr>
          <m:t>d</m:t>
        </m:r>
      </m:oMath>
      <w:r w:rsidRPr="009819E7">
        <w:t xml:space="preserve">, maximum and minimum width </w:t>
      </w:r>
      <m:oMath>
        <m:r>
          <w:rPr>
            <w:rFonts w:ascii="Cambria Math" w:hAnsi="Cambria Math"/>
          </w:rPr>
          <m:t>h</m:t>
        </m:r>
      </m:oMath>
      <w:r w:rsidRPr="009819E7">
        <w:t xml:space="preserve">, </w:t>
      </w:r>
      <m:oMath>
        <m:r>
          <w:rPr>
            <w:rFonts w:ascii="Cambria Math" w:hAnsi="Cambria Math"/>
          </w:rPr>
          <m:t>b</m:t>
        </m:r>
      </m:oMath>
      <w:r w:rsidR="006D6E11">
        <w:t xml:space="preserve"> (</w:t>
      </w:r>
      <m:oMath>
        <m:r>
          <w:rPr>
            <w:rFonts w:ascii="Cambria Math" w:hAnsi="Cambria Math"/>
          </w:rPr>
          <m:t>h&gt;b)</m:t>
        </m:r>
      </m:oMath>
      <w:r w:rsidRPr="009819E7">
        <w:t xml:space="preserve">, and diameter at the position of the maximum width </w:t>
      </w:r>
      <m:oMath>
        <m:r>
          <w:rPr>
            <w:rFonts w:ascii="Cambria Math" w:hAnsi="Cambria Math"/>
          </w:rPr>
          <m:t>c≤d</m:t>
        </m:r>
      </m:oMath>
      <w:r w:rsidRPr="009819E7">
        <w:t>. Its surface is defined as</w:t>
      </w:r>
    </w:p>
    <w:tbl>
      <w:tblPr>
        <w:tblW w:w="5000" w:type="pct"/>
        <w:tblCellMar>
          <w:left w:w="0" w:type="dxa"/>
          <w:right w:w="0" w:type="dxa"/>
        </w:tblCellMar>
        <w:tblLook w:val="0000" w:firstRow="0" w:lastRow="0" w:firstColumn="0" w:lastColumn="0" w:noHBand="0" w:noVBand="0"/>
      </w:tblPr>
      <w:tblGrid>
        <w:gridCol w:w="9212"/>
        <w:gridCol w:w="427"/>
      </w:tblGrid>
      <w:tr w:rsidR="007D3C52" w:rsidRPr="009819E7" w14:paraId="5896A71B" w14:textId="77777777" w:rsidTr="00C077CD">
        <w:tc>
          <w:tcPr>
            <w:tcW w:w="8640" w:type="dxa"/>
            <w:vAlign w:val="center"/>
          </w:tcPr>
          <w:p w14:paraId="461504C8" w14:textId="77777777" w:rsidR="007D3C52" w:rsidRPr="009819E7" w:rsidRDefault="00600B16" w:rsidP="007D3C52">
            <w:pPr>
              <w:pStyle w:val="Eq"/>
              <w:ind w:left="720"/>
            </w:pPr>
            <m:oMathPara>
              <m:oMath>
                <m:sSup>
                  <m:sSupPr>
                    <m:ctrlPr>
                      <w:rPr>
                        <w:rFonts w:ascii="Cambria Math" w:hAnsi="Cambria Math"/>
                      </w:rPr>
                    </m:ctrlPr>
                  </m:sSupPr>
                  <m:e>
                    <m:r>
                      <w:rPr>
                        <w:rFonts w:ascii="Cambria Math" w:hAnsi="Cambria Math"/>
                      </w:rPr>
                      <m:t>ρ</m:t>
                    </m:r>
                  </m:e>
                  <m:sup>
                    <m:r>
                      <m:rPr>
                        <m:sty m:val="p"/>
                      </m:rPr>
                      <w:rPr>
                        <w:rFonts w:ascii="Cambria Math" w:hAnsi="Cambria Math"/>
                      </w:rPr>
                      <m:t>4</m:t>
                    </m:r>
                  </m:sup>
                </m:sSup>
                <m:r>
                  <m:rPr>
                    <m:sty m:val="p"/>
                  </m:rPr>
                  <w:rPr>
                    <w:rFonts w:ascii="Cambria Math" w:hAnsi="Cambria Math"/>
                  </w:rPr>
                  <m:t>+2</m:t>
                </m:r>
                <m:r>
                  <w:rPr>
                    <w:rFonts w:ascii="Cambria Math" w:hAnsi="Cambria Math"/>
                  </w:rPr>
                  <m:t>S</m:t>
                </m:r>
                <m:sSup>
                  <m:sSupPr>
                    <m:ctrlPr>
                      <w:rPr>
                        <w:rFonts w:ascii="Cambria Math" w:hAnsi="Cambria Math"/>
                      </w:rPr>
                    </m:ctrlPr>
                  </m:sSupPr>
                  <m:e>
                    <m:r>
                      <w:rPr>
                        <w:rFonts w:ascii="Cambria Math" w:hAnsi="Cambria Math"/>
                      </w:rPr>
                      <m:t>ρ</m:t>
                    </m:r>
                  </m:e>
                  <m:sup>
                    <m:r>
                      <m:rPr>
                        <m:sty m:val="p"/>
                      </m:rPr>
                      <w:rPr>
                        <w:rFonts w:ascii="Cambria Math" w:hAnsi="Cambria Math"/>
                      </w:rPr>
                      <m:t>2</m:t>
                    </m:r>
                  </m:sup>
                </m:sSup>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4</m:t>
                    </m:r>
                  </m:sup>
                </m:sSup>
                <m:r>
                  <m:rPr>
                    <m:sty m:val="p"/>
                  </m:rP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ρ</m:t>
                    </m:r>
                  </m:e>
                  <m:sup>
                    <m:r>
                      <m:rPr>
                        <m:sty m:val="p"/>
                      </m:rPr>
                      <w:rPr>
                        <w:rFonts w:ascii="Cambria Math" w:hAnsi="Cambria Math"/>
                      </w:rPr>
                      <m:t>2</m:t>
                    </m:r>
                  </m:sup>
                </m:sSup>
                <m:r>
                  <m:rPr>
                    <m:sty m:val="p"/>
                  </m:rPr>
                  <w:rPr>
                    <w:rFonts w:ascii="Cambria Math" w:hAnsi="Cambria Math"/>
                  </w:rPr>
                  <m:t>+</m:t>
                </m:r>
                <m:r>
                  <w:rPr>
                    <w:rFonts w:ascii="Cambria Math" w:hAnsi="Cambria Math"/>
                  </w:rPr>
                  <m:t>Q</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r>
                  <w:rPr>
                    <w:rFonts w:ascii="Cambria Math" w:hAnsi="Cambria Math"/>
                  </w:rPr>
                  <m:t>R</m:t>
                </m:r>
                <m:r>
                  <m:rPr>
                    <m:sty m:val="p"/>
                  </m:rPr>
                  <w:rPr>
                    <w:rFonts w:ascii="Cambria Math" w:hAnsi="Cambria Math"/>
                  </w:rPr>
                  <m:t>=0</m:t>
                </m:r>
                <m:r>
                  <w:rPr>
                    <w:rFonts w:ascii="Cambria Math" w:hAnsi="Cambria Math"/>
                  </w:rPr>
                  <m:t>,</m:t>
                </m:r>
              </m:oMath>
            </m:oMathPara>
          </w:p>
        </w:tc>
        <w:tc>
          <w:tcPr>
            <w:tcW w:w="400" w:type="dxa"/>
            <w:vAlign w:val="center"/>
          </w:tcPr>
          <w:p w14:paraId="2F65345D" w14:textId="2E84D81F"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AF049C">
              <w:rPr>
                <w:noProof/>
              </w:rPr>
              <w:t>12</w:t>
            </w:r>
            <w:r w:rsidRPr="009819E7">
              <w:fldChar w:fldCharType="end"/>
            </w:r>
            <w:r w:rsidRPr="009819E7">
              <w:t>)</w:t>
            </w:r>
          </w:p>
        </w:tc>
      </w:tr>
    </w:tbl>
    <w:p w14:paraId="2695900D" w14:textId="7D7BEFC6" w:rsidR="007D3C52" w:rsidRDefault="007D3C52" w:rsidP="007D3C52">
      <w:pPr>
        <w:pStyle w:val="afff2"/>
      </w:pPr>
      <w:r w:rsidRPr="009819E7">
        <w:t xml:space="preserve">where </w:t>
      </w:r>
      <m:oMath>
        <m:r>
          <w:rPr>
            <w:rFonts w:ascii="Cambria Math" w:hAnsi="Cambria Math"/>
          </w:rPr>
          <m:t>ρ</m:t>
        </m:r>
      </m:oMath>
      <w:r w:rsidRPr="009819E7">
        <w:t xml:space="preserve"> is the radius in cylindrical coordinates (</w:t>
      </w:r>
      <m:oMath>
        <m:sSup>
          <m:sSupPr>
            <m:ctrlPr>
              <w:rPr>
                <w:rFonts w:ascii="Cambria Math" w:hAnsi="Cambria Math"/>
                <w:i/>
              </w:rPr>
            </m:ctrlPr>
          </m:sSupPr>
          <m:e>
            <m:r>
              <w:rPr>
                <w:rFonts w:ascii="Cambria Math" w:hAnsi="Cambria Math"/>
              </w:rPr>
              <m:t>ρ</m:t>
            </m:r>
          </m:e>
          <m:sup>
            <m:r>
              <w:rPr>
                <w:rFonts w:ascii="Cambria Math" w:hAnsi="Cambria Math"/>
                <w:vertAlign w:val="superscript"/>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vertAlign w:val="superscript"/>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vertAlign w:val="superscript"/>
              </w:rPr>
              <m:t>2</m:t>
            </m:r>
          </m:sup>
        </m:sSup>
      </m:oMath>
      <w:r w:rsidRPr="009819E7">
        <w:t xml:space="preserve">). </w:t>
      </w:r>
      <m:oMath>
        <m:r>
          <w:rPr>
            <w:rFonts w:ascii="Cambria Math" w:hAnsi="Cambria Math"/>
          </w:rPr>
          <m:t>P</m:t>
        </m:r>
      </m:oMath>
      <w:r w:rsidRPr="009819E7">
        <w:t xml:space="preserve">, </w:t>
      </w:r>
      <m:oMath>
        <m:r>
          <w:rPr>
            <w:rFonts w:ascii="Cambria Math" w:hAnsi="Cambria Math"/>
          </w:rPr>
          <m:t>Q</m:t>
        </m:r>
      </m:oMath>
      <w:r w:rsidRPr="009819E7">
        <w:t xml:space="preserve">, </w:t>
      </w:r>
      <m:oMath>
        <m:r>
          <w:rPr>
            <w:rFonts w:ascii="Cambria Math" w:hAnsi="Cambria Math"/>
          </w:rPr>
          <m:t>R</m:t>
        </m:r>
      </m:oMath>
      <w:r w:rsidRPr="009819E7">
        <w:t xml:space="preserve">, and </w:t>
      </w:r>
      <m:oMath>
        <m:r>
          <w:rPr>
            <w:rFonts w:ascii="Cambria Math" w:hAnsi="Cambria Math"/>
          </w:rPr>
          <m:t>S</m:t>
        </m:r>
      </m:oMath>
      <w:r w:rsidRPr="009819E7">
        <w:t xml:space="preserve"> are determined from the values of the parameters given in the command line</w:t>
      </w:r>
      <w:r w:rsidR="00F510CF">
        <w:t xml:space="preserve"> (see </w:t>
      </w:r>
      <w:r w:rsidR="00F510CF">
        <w:fldChar w:fldCharType="begin"/>
      </w:r>
      <w:r w:rsidR="006C7E67">
        <w:instrText xml:space="preserve"> ADDIN ZOTERO_ITEM CSL_CITATION {"citationID":"k21blm0us","properties":{"formattedCitation":"[33]","plainCitation":"[33]","noteIndex":0},"citationItems":[{"id":4314,"uris":["http://zotero.org/users/4070/items/3Q3WZ3KA"],"uri":["http://zotero.org/users/4070/items/3Q3WZ3KA"],"itemData":{"id":4314,"type":"thesis","event-place":"Amsterdam","genre":"PhD thesis","language":"en","number-of-pages":"215","publisher":"University of Amsterdam","publisher-place":"Amsterdam","title":"Discrete dipole simulations of light scattering by blood cells","URL":"http://www.science.uva.nl/research/scs/papers/archive/Yurkin2007c.pdf","author":[{"family":"Yurkin","given":"M. A."}],"issued":{"date-parts":[["2007"]]}}}],"schema":"https://github.com/citation-style-language/schema/raw/master/csl-citation.json"} </w:instrText>
      </w:r>
      <w:r w:rsidR="00F510CF">
        <w:fldChar w:fldCharType="separate"/>
      </w:r>
      <w:r w:rsidR="006C7E67" w:rsidRPr="006C7E67">
        <w:t>[33]</w:t>
      </w:r>
      <w:r w:rsidR="00F510CF">
        <w:fldChar w:fldCharType="end"/>
      </w:r>
      <w:r w:rsidR="00F510CF">
        <w:t xml:space="preserve"> for specific expressions)</w:t>
      </w:r>
      <w:r w:rsidRPr="009819E7">
        <w:t>.</w:t>
      </w:r>
      <w:r>
        <w:t xml:space="preserve"> This formula is based on </w:t>
      </w:r>
      <w:r>
        <w:fldChar w:fldCharType="begin"/>
      </w:r>
      <w:r w:rsidR="006C7E67">
        <w:instrText xml:space="preserve"> ADDIN ZOTERO_ITEM CSL_CITATION {"citationID":"VHW9uJJG","properties":{"unsorted":false,"formattedCitation":"[34]","plainCitation":"[34]","noteIndex":0},"citationItems":[{"id":10182,"uris":["http://zotero.org/users/4070/items/3FGD4A5J"],"uri":["http://zotero.org/users/4070/items/3FGD4A5J"],"itemData":{"id":10182,"type":"article-journal","abstract":"The representation of the shape of a biconcave erythrocyte by a set of three parametric equations was achieved by using the expressions that transform the curvilinear coordinates from the disc-cyclide coordinate system [denoted J2R; Moon and Spencer (1988), Field Theory Handbook, Springer-Verlag, Berlin] to Cartesian coordinates. The equations are products of elliptic functions, so the challenge was to relate the three major 'shape-defining' measurements of the human erythrocyte in Cartesian coordinates to three parameters in the new curvilinear coordinates, to give a realistic representation of the shape of the membrane-surface. The relationships between the coefficients of the Cartesian degree-4 surface that describes the discocyte and the coordinate transformation equations were derived with the aid of Mathematica; and the membrane-surface of the cell was drawn using the ParametricPlot3D function in this 'package'. By having the erythrocyte shape expressed in its new form it is readily amenable to further transformations that might be used to model those changes in shape that are seen when the cells are immersed in media of various osmolalities, or when they change metabolic 'states'. On the other hand, the relationship between the coefficients of the Cartesian expression for the disc-cyclide surface is relevant to image analysis of erythrocytes, as determined by physical methods that rely on Cartesian imaging 'slices'. These methods include confocal microscopy and various nuclear magnetic resonance microimaging procedures.","container-title":"Bulletin of Mathematical Biology","DOI":"10.1006/bulm.1998.0064","issue":"2","journalAbbreviation":"Bull. Math. Biol.","page":"209-220","title":"Parametric-equation representation of biconcave erythrocytes","volume":"61","author":[{"family":"Kuchel","given":"P. W."},{"family":"Fackerell","given":"E. D."}],"issued":{"date-parts":[["1999"]]}}}],"schema":"https://github.com/citation-style-language/schema/raw/master/csl-citation.json"} </w:instrText>
      </w:r>
      <w:r>
        <w:fldChar w:fldCharType="separate"/>
      </w:r>
      <w:r w:rsidR="006C7E67" w:rsidRPr="006C7E67">
        <w:t>[34]</w:t>
      </w:r>
      <w:r>
        <w:fldChar w:fldCharType="end"/>
      </w:r>
      <w:r>
        <w:t xml:space="preserve">, and is </w:t>
      </w:r>
      <w:r w:rsidR="00EA7F3A">
        <w:t xml:space="preserve">qualitatively </w:t>
      </w:r>
      <w:r>
        <w:t xml:space="preserve">similar to the RBC shape used in </w:t>
      </w:r>
      <w:r>
        <w:fldChar w:fldCharType="begin"/>
      </w:r>
      <w:r w:rsidR="006C7E67">
        <w:instrText xml:space="preserve"> ADDIN ZOTERO_ITEM CSL_CITATION {"citationID":"HFDEviG2","properties":{"unsorted":false,"formattedCitation":"[35]","plainCitation":"[35]","noteIndex":0},"citationItems":[{"id":13725,"uris":["http://zotero.org/users/4070/items/SZS6CV5T"],"uri":["http://zotero.org/users/4070/items/SZS6CV5T"],"itemData":{"id":13725,"type":"article-journal","abstract":"Elastic light scattering by mature red blood cells (RBCs) was theoretically and experimentally analyzed by use of the discrete dipole approximation (DDA) and scanning flow cytometry (SFC), respectively. SFC permits measurement of the angular dependence of the light-scattering intensity (indicatrix) of single particles. A mature RBC is modeled as a biconcave disk in DDA simulations of light scattering. We have studied the effect of RBC orientation related to the direction of the light incident upon the indicatrix. Numerical calculations of indicatrices for several axis ratios and volumes of RBC have been carried out. Comparison of the simulated indicatrices and indicatrices measured by SFC showed good agreement, validating the biconcave disk model for a mature RBC. We simulated the light-scattering output signals from the SFC with the DDA for RBCs modeled as a disk-sphere and as an oblate spheroid. The biconcave disk, the disk-sphere, and the oblate spheroid models have been compared for two orientations, i.e., face-on and rim-on incidence, relative to the direction of the incident beam. Only the oblate spheroid model for rim-on incidence gives results similar to those of the rigorous biconcave disk model.","container-title":"Applied Optics","DOI":"10.1364/AO.44.005249","issue":"25","journalAbbreviation":"Appl. Opt.","page":"5249-5256","title":"Experimental and theoretical study of light scattering by individual mature red blood cells with scanning flow cytometry and discrete dipole approximation","URL":"http://dx.doi.org/10.1364/AO.44.005249","volume":"44","author":[{"family":"Yurkin","given":"M. A."},{"family":"Semyanov","given":"K. A."},{"family":"Tarasov","given":"P. A."},{"family":"Chernyshev","given":"A. V."},{"family":"Hoekstra","given":"A. G."},{"family":"Maltsev","given":"V. P."}],"issued":{"date-parts":[["2005"]]}}}],"schema":"https://github.com/citation-style-language/schema/raw/master/csl-citation.json"} </w:instrText>
      </w:r>
      <w:r>
        <w:fldChar w:fldCharType="separate"/>
      </w:r>
      <w:r w:rsidR="006C7E67" w:rsidRPr="006C7E67">
        <w:t>[35]</w:t>
      </w:r>
      <w:r>
        <w:fldChar w:fldCharType="end"/>
      </w:r>
      <w:r>
        <w:t>.</w:t>
      </w:r>
    </w:p>
    <w:p w14:paraId="52C40303" w14:textId="77777777" w:rsidR="005C630E" w:rsidRDefault="005C630E" w:rsidP="0011349F">
      <w:pPr>
        <w:pStyle w:val="a0"/>
      </w:pPr>
      <w:r w:rsidRPr="00C2248D">
        <w:rPr>
          <w:rStyle w:val="CourierNew11pt"/>
        </w:rPr>
        <w:t>sphere</w:t>
      </w:r>
      <w:r w:rsidRPr="009819E7">
        <w:t xml:space="preserve"> </w:t>
      </w:r>
      <w:r w:rsidR="00A6313D">
        <w:t xml:space="preserve">– </w:t>
      </w:r>
      <w:r w:rsidRPr="009819E7">
        <w:t>homogenous sphere (used by default).</w:t>
      </w:r>
    </w:p>
    <w:p w14:paraId="44B45E16" w14:textId="596FFB68" w:rsidR="00012DAD" w:rsidRPr="009819E7" w:rsidRDefault="00A6313D" w:rsidP="0011349F">
      <w:pPr>
        <w:pStyle w:val="a0"/>
      </w:pPr>
      <w:r w:rsidRPr="00C2248D">
        <w:rPr>
          <w:rStyle w:val="CourierNew11pt"/>
        </w:rPr>
        <w:t>spherebox</w:t>
      </w:r>
      <w:r>
        <w:t xml:space="preserve"> – </w:t>
      </w:r>
      <w:r w:rsidRPr="009819E7">
        <w:t xml:space="preserve">sphere (diameter </w:t>
      </w:r>
      <m:oMath>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sph</m:t>
            </m:r>
          </m:sub>
        </m:sSub>
      </m:oMath>
      <w:r w:rsidRPr="009819E7">
        <w:t xml:space="preserve">) in a cube (size </w:t>
      </w:r>
      <m:oMath>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 xml:space="preserve">, </w:t>
      </w:r>
      <w:r w:rsidR="00A90305">
        <w:t xml:space="preserve">the </w:t>
      </w:r>
      <w:r w:rsidRPr="009819E7">
        <w:t>first domain)</w:t>
      </w:r>
      <w:r w:rsidR="006D6E11">
        <w:t xml:space="preserve">, such that </w:t>
      </w:r>
      <m:oMath>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sph</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oMath>
      <w:r w:rsidRPr="009819E7">
        <w:t>.</w:t>
      </w:r>
    </w:p>
    <w:p w14:paraId="568A3D38" w14:textId="68FAB0BE" w:rsidR="00F02781" w:rsidRPr="009819E7" w:rsidRDefault="00F02781" w:rsidP="00D01AC6">
      <w:pPr>
        <w:pStyle w:val="Tablecaptionmy"/>
        <w:framePr w:w="9639" w:hSpace="181" w:vSpace="113" w:wrap="notBeside" w:hAnchor="margin" w:xAlign="center" w:yAlign="top"/>
        <w:spacing w:before="0"/>
      </w:pPr>
      <w:bookmarkStart w:id="74" w:name="_Ref128200277"/>
      <w:r w:rsidRPr="009819E7">
        <w:lastRenderedPageBreak/>
        <w:t>Table </w:t>
      </w:r>
      <w:r w:rsidRPr="009819E7">
        <w:fldChar w:fldCharType="begin"/>
      </w:r>
      <w:r w:rsidRPr="009819E7">
        <w:instrText xml:space="preserve"> SEQ Table \* ARABIC </w:instrText>
      </w:r>
      <w:r w:rsidRPr="009819E7">
        <w:fldChar w:fldCharType="separate"/>
      </w:r>
      <w:r w:rsidR="00AF049C">
        <w:rPr>
          <w:noProof/>
        </w:rPr>
        <w:t>1</w:t>
      </w:r>
      <w:r w:rsidRPr="009819E7">
        <w:fldChar w:fldCharType="end"/>
      </w:r>
      <w:bookmarkEnd w:id="74"/>
      <w:r w:rsidRPr="009819E7">
        <w:t>. Brief description of arguments, symmetries (§</w:t>
      </w:r>
      <w:r w:rsidRPr="009819E7">
        <w:fldChar w:fldCharType="begin"/>
      </w:r>
      <w:r w:rsidRPr="009819E7">
        <w:instrText xml:space="preserve"> REF _Ref127789636 \r \h </w:instrText>
      </w:r>
      <w:r w:rsidRPr="009819E7">
        <w:fldChar w:fldCharType="separate"/>
      </w:r>
      <w:r w:rsidR="00AF049C">
        <w:t>6.7</w:t>
      </w:r>
      <w:r w:rsidRPr="009819E7">
        <w:fldChar w:fldCharType="end"/>
      </w:r>
      <w:r w:rsidRPr="009819E7">
        <w:t xml:space="preserve">), and availability of analytical value of </w:t>
      </w:r>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w:r w:rsidRPr="009819E7">
        <w:t xml:space="preserve"> for predefined shapes. Shapes and their arguments are described in the text. “±” means that it depends on the arguments.</w:t>
      </w:r>
    </w:p>
    <w:tbl>
      <w:tblPr>
        <w:tblW w:w="4997" w:type="pct"/>
        <w:jc w:val="center"/>
        <w:tblBorders>
          <w:top w:val="single" w:sz="4" w:space="0" w:color="auto"/>
          <w:bottom w:val="single" w:sz="4" w:space="0" w:color="auto"/>
          <w:insideH w:val="single" w:sz="4" w:space="0" w:color="auto"/>
        </w:tblBorders>
        <w:tblLayout w:type="fixed"/>
        <w:tblLook w:val="01E0" w:firstRow="1" w:lastRow="1" w:firstColumn="1" w:lastColumn="1" w:noHBand="0" w:noVBand="0"/>
      </w:tblPr>
      <w:tblGrid>
        <w:gridCol w:w="2053"/>
        <w:gridCol w:w="3617"/>
        <w:gridCol w:w="851"/>
        <w:gridCol w:w="992"/>
        <w:gridCol w:w="851"/>
        <w:gridCol w:w="567"/>
        <w:gridCol w:w="702"/>
      </w:tblGrid>
      <w:tr w:rsidR="00D01AC6" w:rsidRPr="00AA3B27" w14:paraId="244A22CF" w14:textId="77777777" w:rsidTr="00D01AC6">
        <w:trPr>
          <w:jc w:val="center"/>
        </w:trPr>
        <w:tc>
          <w:tcPr>
            <w:tcW w:w="2053" w:type="dxa"/>
            <w:tcBorders>
              <w:bottom w:val="double" w:sz="4" w:space="0" w:color="auto"/>
            </w:tcBorders>
            <w:shd w:val="clear" w:color="auto" w:fill="auto"/>
            <w:vAlign w:val="center"/>
          </w:tcPr>
          <w:p w14:paraId="105B7546" w14:textId="77777777" w:rsidR="00F02781" w:rsidRPr="009819E7" w:rsidRDefault="00F02781" w:rsidP="00D01AC6">
            <w:pPr>
              <w:pStyle w:val="StyleCentered"/>
              <w:framePr w:w="9639" w:hSpace="181" w:vSpace="113" w:wrap="notBeside" w:hAnchor="margin" w:xAlign="center" w:yAlign="top"/>
            </w:pPr>
            <w:r w:rsidRPr="009819E7">
              <w:t>&lt;type&gt;</w:t>
            </w:r>
          </w:p>
        </w:tc>
        <w:tc>
          <w:tcPr>
            <w:tcW w:w="3617" w:type="dxa"/>
            <w:tcBorders>
              <w:bottom w:val="double" w:sz="4" w:space="0" w:color="auto"/>
            </w:tcBorders>
            <w:shd w:val="clear" w:color="auto" w:fill="auto"/>
            <w:vAlign w:val="center"/>
          </w:tcPr>
          <w:p w14:paraId="1FAEAF6F" w14:textId="77777777" w:rsidR="00F02781" w:rsidRPr="009819E7" w:rsidRDefault="00F02781" w:rsidP="00D01AC6">
            <w:pPr>
              <w:pStyle w:val="StyleCentered"/>
              <w:framePr w:w="9639" w:hSpace="181" w:vSpace="113" w:wrap="notBeside" w:hAnchor="margin" w:xAlign="center" w:yAlign="top"/>
            </w:pPr>
            <w:r w:rsidRPr="009819E7">
              <w:t>&lt;args&gt;</w:t>
            </w:r>
          </w:p>
        </w:tc>
        <w:tc>
          <w:tcPr>
            <w:tcW w:w="851" w:type="dxa"/>
            <w:tcBorders>
              <w:bottom w:val="double" w:sz="4" w:space="0" w:color="auto"/>
            </w:tcBorders>
            <w:shd w:val="clear" w:color="auto" w:fill="auto"/>
            <w:vAlign w:val="center"/>
          </w:tcPr>
          <w:p w14:paraId="0B8D0739" w14:textId="77777777" w:rsidR="00F02781" w:rsidRPr="009819E7" w:rsidRDefault="00F02781" w:rsidP="00D01AC6">
            <w:pPr>
              <w:pStyle w:val="StyleCentered"/>
              <w:framePr w:w="9639" w:hSpace="181" w:vSpace="113" w:wrap="notBeside" w:hAnchor="margin" w:xAlign="center" w:yAlign="top"/>
            </w:pPr>
            <w:r w:rsidRPr="009819E7">
              <w:t>dom.</w:t>
            </w:r>
            <w:r w:rsidRPr="00AA3B27">
              <w:rPr>
                <w:vertAlign w:val="superscript"/>
              </w:rPr>
              <w:t>a</w:t>
            </w:r>
          </w:p>
        </w:tc>
        <w:tc>
          <w:tcPr>
            <w:tcW w:w="992" w:type="dxa"/>
            <w:tcBorders>
              <w:bottom w:val="double" w:sz="4" w:space="0" w:color="auto"/>
            </w:tcBorders>
            <w:shd w:val="clear" w:color="auto" w:fill="auto"/>
            <w:vAlign w:val="center"/>
          </w:tcPr>
          <w:p w14:paraId="3C5ADDA4" w14:textId="77777777" w:rsidR="00F02781" w:rsidRPr="009819E7" w:rsidRDefault="00F02781" w:rsidP="00D01AC6">
            <w:pPr>
              <w:pStyle w:val="StyleCentered"/>
              <w:framePr w:w="9639" w:hSpace="181" w:vSpace="113" w:wrap="notBeside" w:hAnchor="margin" w:xAlign="center" w:yAlign="top"/>
            </w:pPr>
            <w:r w:rsidRPr="009819E7">
              <w:t>symY</w:t>
            </w:r>
            <w:r w:rsidRPr="00AA3B27">
              <w:rPr>
                <w:vertAlign w:val="superscript"/>
              </w:rPr>
              <w:t>b</w:t>
            </w:r>
          </w:p>
        </w:tc>
        <w:tc>
          <w:tcPr>
            <w:tcW w:w="851" w:type="dxa"/>
            <w:tcBorders>
              <w:bottom w:val="double" w:sz="4" w:space="0" w:color="auto"/>
            </w:tcBorders>
            <w:shd w:val="clear" w:color="auto" w:fill="auto"/>
            <w:vAlign w:val="center"/>
          </w:tcPr>
          <w:p w14:paraId="04F59E72" w14:textId="77777777" w:rsidR="00F02781" w:rsidRPr="009819E7" w:rsidRDefault="00F02781" w:rsidP="00D01AC6">
            <w:pPr>
              <w:pStyle w:val="StyleCentered"/>
              <w:framePr w:w="9639" w:hSpace="181" w:vSpace="113" w:wrap="notBeside" w:hAnchor="margin" w:xAlign="center" w:yAlign="top"/>
            </w:pPr>
            <w:r w:rsidRPr="009819E7">
              <w:t>symR</w:t>
            </w:r>
            <w:r w:rsidRPr="00AA3B27">
              <w:rPr>
                <w:vertAlign w:val="superscript"/>
              </w:rPr>
              <w:t>c</w:t>
            </w:r>
          </w:p>
        </w:tc>
        <w:tc>
          <w:tcPr>
            <w:tcW w:w="567" w:type="dxa"/>
            <w:tcBorders>
              <w:bottom w:val="double" w:sz="4" w:space="0" w:color="auto"/>
            </w:tcBorders>
            <w:shd w:val="clear" w:color="auto" w:fill="auto"/>
            <w:vAlign w:val="center"/>
          </w:tcPr>
          <w:p w14:paraId="5DCC21ED" w14:textId="77777777" w:rsidR="00F02781" w:rsidRPr="00AA3B27" w:rsidRDefault="00600B16" w:rsidP="00D01AC6">
            <w:pPr>
              <w:pStyle w:val="StyleCentered"/>
              <w:framePr w:w="9639" w:hSpace="181" w:vSpace="113" w:wrap="notBeside" w:hAnchor="margin" w:xAlign="center" w:yAlign="top"/>
              <w:rPr>
                <w:vertAlign w:val="subscript"/>
              </w:rPr>
            </w:pPr>
            <m:oMathPara>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m:oMathPara>
          </w:p>
        </w:tc>
        <w:tc>
          <w:tcPr>
            <w:tcW w:w="702" w:type="dxa"/>
            <w:tcBorders>
              <w:bottom w:val="double" w:sz="4" w:space="0" w:color="auto"/>
            </w:tcBorders>
            <w:shd w:val="clear" w:color="auto" w:fill="auto"/>
          </w:tcPr>
          <w:p w14:paraId="7B3E68DF" w14:textId="77777777" w:rsidR="00F02781" w:rsidRPr="009819E7" w:rsidRDefault="00F02781" w:rsidP="00D01AC6">
            <w:pPr>
              <w:pStyle w:val="StyleCentered"/>
              <w:framePr w:w="9639" w:hSpace="181" w:vSpace="113" w:wrap="notBeside" w:hAnchor="margin" w:xAlign="center" w:yAlign="top"/>
            </w:pPr>
            <w:r w:rsidRPr="009819E7">
              <w:t>size</w:t>
            </w:r>
            <w:r w:rsidRPr="00AA3B27">
              <w:rPr>
                <w:vertAlign w:val="superscript"/>
              </w:rPr>
              <w:t>d</w:t>
            </w:r>
          </w:p>
        </w:tc>
      </w:tr>
      <w:tr w:rsidR="00D01AC6" w:rsidRPr="00AA3B27" w14:paraId="7B91CC49" w14:textId="77777777" w:rsidTr="00D01AC6">
        <w:trPr>
          <w:jc w:val="center"/>
        </w:trPr>
        <w:tc>
          <w:tcPr>
            <w:tcW w:w="2053" w:type="dxa"/>
            <w:tcBorders>
              <w:top w:val="double" w:sz="4" w:space="0" w:color="auto"/>
            </w:tcBorders>
            <w:shd w:val="clear" w:color="auto" w:fill="auto"/>
          </w:tcPr>
          <w:p w14:paraId="4B2612F9"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axisymmetric</w:t>
            </w:r>
          </w:p>
        </w:tc>
        <w:tc>
          <w:tcPr>
            <w:tcW w:w="3617" w:type="dxa"/>
            <w:tcBorders>
              <w:top w:val="double" w:sz="4" w:space="0" w:color="auto"/>
            </w:tcBorders>
            <w:shd w:val="clear" w:color="auto" w:fill="auto"/>
          </w:tcPr>
          <w:p w14:paraId="0EB2C801" w14:textId="77777777" w:rsidR="00F02781" w:rsidRPr="009819E7" w:rsidRDefault="00F02781" w:rsidP="00D01AC6">
            <w:pPr>
              <w:framePr w:w="9639" w:hSpace="181" w:vSpace="113" w:wrap="notBeside" w:hAnchor="margin" w:xAlign="center" w:yAlign="top"/>
            </w:pPr>
            <w:r w:rsidRPr="009819E7">
              <w:t>filename</w:t>
            </w:r>
          </w:p>
        </w:tc>
        <w:tc>
          <w:tcPr>
            <w:tcW w:w="851" w:type="dxa"/>
            <w:tcBorders>
              <w:top w:val="double" w:sz="4" w:space="0" w:color="auto"/>
            </w:tcBorders>
            <w:shd w:val="clear" w:color="auto" w:fill="auto"/>
          </w:tcPr>
          <w:p w14:paraId="7BAF9744" w14:textId="77777777" w:rsidR="00F02781" w:rsidRPr="009819E7" w:rsidRDefault="00F02781" w:rsidP="00D01AC6">
            <w:pPr>
              <w:pStyle w:val="StyleCentered"/>
              <w:framePr w:w="9639" w:hSpace="181" w:vSpace="113" w:wrap="notBeside" w:hAnchor="margin" w:xAlign="center" w:yAlign="top"/>
            </w:pPr>
            <w:r w:rsidRPr="009819E7">
              <w:t>1</w:t>
            </w:r>
          </w:p>
        </w:tc>
        <w:tc>
          <w:tcPr>
            <w:tcW w:w="992" w:type="dxa"/>
            <w:tcBorders>
              <w:top w:val="double" w:sz="4" w:space="0" w:color="auto"/>
            </w:tcBorders>
            <w:shd w:val="clear" w:color="auto" w:fill="auto"/>
            <w:vAlign w:val="center"/>
          </w:tcPr>
          <w:p w14:paraId="1A4B01CB" w14:textId="77777777" w:rsidR="00F02781" w:rsidRPr="009819E7" w:rsidRDefault="00F02781" w:rsidP="00D01AC6">
            <w:pPr>
              <w:pStyle w:val="StyleCentered"/>
              <w:framePr w:w="9639" w:hSpace="181" w:vSpace="113" w:wrap="notBeside" w:hAnchor="margin" w:xAlign="center" w:yAlign="top"/>
            </w:pPr>
            <w:r w:rsidRPr="009819E7">
              <w:t>+</w:t>
            </w:r>
          </w:p>
        </w:tc>
        <w:tc>
          <w:tcPr>
            <w:tcW w:w="851" w:type="dxa"/>
            <w:tcBorders>
              <w:top w:val="double" w:sz="4" w:space="0" w:color="auto"/>
            </w:tcBorders>
            <w:shd w:val="clear" w:color="auto" w:fill="auto"/>
            <w:vAlign w:val="center"/>
          </w:tcPr>
          <w:p w14:paraId="4A908669"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tcBorders>
              <w:top w:val="double" w:sz="4" w:space="0" w:color="auto"/>
            </w:tcBorders>
            <w:shd w:val="clear" w:color="auto" w:fill="auto"/>
            <w:vAlign w:val="center"/>
          </w:tcPr>
          <w:p w14:paraId="258156CB" w14:textId="77777777" w:rsidR="00F02781" w:rsidRPr="009819E7" w:rsidRDefault="00F02781" w:rsidP="00D01AC6">
            <w:pPr>
              <w:pStyle w:val="StyleCentered"/>
              <w:framePr w:w="9639" w:hSpace="181" w:vSpace="113" w:wrap="notBeside" w:hAnchor="margin" w:xAlign="center" w:yAlign="top"/>
            </w:pPr>
            <w:r w:rsidRPr="009819E7">
              <w:t>−</w:t>
            </w:r>
          </w:p>
        </w:tc>
        <w:tc>
          <w:tcPr>
            <w:tcW w:w="702" w:type="dxa"/>
            <w:tcBorders>
              <w:top w:val="double" w:sz="4" w:space="0" w:color="auto"/>
            </w:tcBorders>
            <w:shd w:val="clear" w:color="auto" w:fill="auto"/>
          </w:tcPr>
          <w:p w14:paraId="6DEB6BC1" w14:textId="77777777" w:rsidR="00F02781" w:rsidRPr="009819E7" w:rsidRDefault="00F02781" w:rsidP="00D01AC6">
            <w:pPr>
              <w:pStyle w:val="StyleCentered"/>
              <w:framePr w:w="9639" w:hSpace="181" w:vSpace="113" w:wrap="notBeside" w:hAnchor="margin" w:xAlign="center" w:yAlign="top"/>
            </w:pPr>
            <w:r w:rsidRPr="009819E7">
              <w:t>+</w:t>
            </w:r>
          </w:p>
        </w:tc>
      </w:tr>
      <w:tr w:rsidR="00D01AC6" w:rsidRPr="009819E7" w14:paraId="5E3D65E4" w14:textId="77777777" w:rsidTr="00D01AC6">
        <w:trPr>
          <w:jc w:val="center"/>
        </w:trPr>
        <w:tc>
          <w:tcPr>
            <w:tcW w:w="2053" w:type="dxa"/>
            <w:shd w:val="clear" w:color="auto" w:fill="auto"/>
          </w:tcPr>
          <w:p w14:paraId="2357126B"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bicoated</w:t>
            </w:r>
          </w:p>
        </w:tc>
        <w:tc>
          <w:tcPr>
            <w:tcW w:w="3617" w:type="dxa"/>
            <w:shd w:val="clear" w:color="auto" w:fill="auto"/>
          </w:tcPr>
          <w:p w14:paraId="5E6A5D20" w14:textId="77777777" w:rsidR="00F02781" w:rsidRPr="009819E7" w:rsidRDefault="00600B16" w:rsidP="00D01AC6">
            <w:pPr>
              <w:framePr w:w="9639" w:hSpace="181" w:vSpace="113" w:wrap="notBeside" w:hAnchor="margin" w:xAlign="center" w:yAlign="top"/>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cc</m:t>
                      </m:r>
                    </m:sub>
                  </m:sSub>
                </m:num>
                <m:den>
                  <m:r>
                    <w:rPr>
                      <w:rFonts w:ascii="Cambria Math" w:hAnsi="Cambria Math"/>
                    </w:rPr>
                    <m:t>d</m:t>
                  </m:r>
                </m:den>
              </m:f>
            </m:oMath>
            <w:r w:rsidR="00F02781" w:rsidRPr="009819E7">
              <w:t xml:space="preserve">,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in</m:t>
                      </m:r>
                    </m:sub>
                  </m:sSub>
                </m:num>
                <m:den>
                  <m:r>
                    <w:rPr>
                      <w:rFonts w:ascii="Cambria Math" w:hAnsi="Cambria Math"/>
                    </w:rPr>
                    <m:t>d</m:t>
                  </m:r>
                </m:den>
              </m:f>
            </m:oMath>
          </w:p>
        </w:tc>
        <w:tc>
          <w:tcPr>
            <w:tcW w:w="851" w:type="dxa"/>
            <w:shd w:val="clear" w:color="auto" w:fill="auto"/>
          </w:tcPr>
          <w:p w14:paraId="31836EB1" w14:textId="77777777" w:rsidR="00F02781" w:rsidRPr="009819E7" w:rsidRDefault="00F02781" w:rsidP="00D01AC6">
            <w:pPr>
              <w:pStyle w:val="StyleCentered"/>
              <w:framePr w:w="9639" w:hSpace="181" w:vSpace="113" w:wrap="notBeside" w:hAnchor="margin" w:xAlign="center" w:yAlign="top"/>
            </w:pPr>
            <w:r w:rsidRPr="009819E7">
              <w:t>2</w:t>
            </w:r>
          </w:p>
        </w:tc>
        <w:tc>
          <w:tcPr>
            <w:tcW w:w="992" w:type="dxa"/>
            <w:shd w:val="clear" w:color="auto" w:fill="auto"/>
            <w:vAlign w:val="center"/>
          </w:tcPr>
          <w:p w14:paraId="1A3A3C84" w14:textId="77777777" w:rsidR="00F02781" w:rsidRPr="009819E7" w:rsidRDefault="00F02781" w:rsidP="00D01AC6">
            <w:pPr>
              <w:pStyle w:val="StyleCentered"/>
              <w:framePr w:w="9639" w:hSpace="181" w:vSpace="113" w:wrap="notBeside" w:hAnchor="margin" w:xAlign="center" w:yAlign="top"/>
            </w:pPr>
            <w:r w:rsidRPr="009819E7">
              <w:t>+</w:t>
            </w:r>
          </w:p>
        </w:tc>
        <w:tc>
          <w:tcPr>
            <w:tcW w:w="851" w:type="dxa"/>
            <w:shd w:val="clear" w:color="auto" w:fill="auto"/>
            <w:vAlign w:val="center"/>
          </w:tcPr>
          <w:p w14:paraId="473060FB"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26054C89" w14:textId="77777777" w:rsidR="00F02781" w:rsidRPr="009819E7" w:rsidRDefault="00F02781" w:rsidP="00D01AC6">
            <w:pPr>
              <w:pStyle w:val="StyleCentered"/>
              <w:framePr w:w="9639" w:hSpace="181" w:vSpace="113" w:wrap="notBeside" w:hAnchor="margin" w:xAlign="center" w:yAlign="top"/>
            </w:pPr>
            <w:r w:rsidRPr="009819E7">
              <w:t>+</w:t>
            </w:r>
          </w:p>
        </w:tc>
        <w:tc>
          <w:tcPr>
            <w:tcW w:w="702" w:type="dxa"/>
            <w:shd w:val="clear" w:color="auto" w:fill="auto"/>
          </w:tcPr>
          <w:p w14:paraId="3455E4F5" w14:textId="77777777" w:rsidR="00F02781" w:rsidRPr="009819E7" w:rsidRDefault="00F02781" w:rsidP="00D01AC6">
            <w:pPr>
              <w:pStyle w:val="StyleCentered"/>
              <w:framePr w:w="9639" w:hSpace="181" w:vSpace="113" w:wrap="notBeside" w:hAnchor="margin" w:xAlign="center" w:yAlign="top"/>
            </w:pPr>
            <w:r w:rsidRPr="009819E7">
              <w:t>−</w:t>
            </w:r>
          </w:p>
        </w:tc>
      </w:tr>
      <w:tr w:rsidR="00D01AC6" w:rsidRPr="009819E7" w14:paraId="54504458" w14:textId="77777777" w:rsidTr="00D01AC6">
        <w:trPr>
          <w:jc w:val="center"/>
        </w:trPr>
        <w:tc>
          <w:tcPr>
            <w:tcW w:w="2053" w:type="dxa"/>
            <w:shd w:val="clear" w:color="auto" w:fill="auto"/>
          </w:tcPr>
          <w:p w14:paraId="747AC254"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biellipsoid</w:t>
            </w:r>
          </w:p>
        </w:tc>
        <w:tc>
          <w:tcPr>
            <w:tcW w:w="3617" w:type="dxa"/>
            <w:shd w:val="clear" w:color="auto" w:fill="auto"/>
          </w:tcPr>
          <w:p w14:paraId="247DFCF0" w14:textId="77777777" w:rsidR="00F02781" w:rsidRPr="00AA3B27" w:rsidRDefault="00600B16" w:rsidP="00D01AC6">
            <w:pPr>
              <w:framePr w:w="9639" w:hSpace="181" w:vSpace="113" w:wrap="notBeside" w:hAnchor="margin" w:xAlign="center" w:yAlign="top"/>
              <w:rPr>
                <w:i/>
                <w:lang w:val="es-ES"/>
              </w:rPr>
            </w:pPr>
            <m:oMath>
              <m:f>
                <m:fPr>
                  <m:type m:val="lin"/>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y</m:t>
                      </m:r>
                    </m:e>
                    <m:sub>
                      <m:r>
                        <w:rPr>
                          <w:rFonts w:ascii="Cambria Math" w:hAnsi="Cambria Math"/>
                          <w:vertAlign w:val="subscript"/>
                          <w:lang w:val="es-ES"/>
                        </w:rPr>
                        <m:t>1</m:t>
                      </m: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1</m:t>
                      </m:r>
                    </m:sub>
                  </m:sSub>
                </m:den>
              </m:f>
            </m:oMath>
            <w:r w:rsidR="00F02781" w:rsidRPr="00AA3B27">
              <w:rPr>
                <w:lang w:val="es-ES"/>
              </w:rPr>
              <w:t xml:space="preserve">, </w:t>
            </w:r>
            <m:oMath>
              <m:f>
                <m:fPr>
                  <m:type m:val="lin"/>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z</m:t>
                      </m:r>
                    </m:e>
                    <m:sub>
                      <m:r>
                        <w:rPr>
                          <w:rFonts w:ascii="Cambria Math" w:hAnsi="Cambria Math"/>
                          <w:vertAlign w:val="subscript"/>
                          <w:lang w:val="es-ES"/>
                        </w:rPr>
                        <m:t>1</m:t>
                      </m: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1</m:t>
                      </m:r>
                    </m:sub>
                  </m:sSub>
                </m:den>
              </m:f>
            </m:oMath>
            <w:r w:rsidR="001838D9">
              <w:rPr>
                <w:lang w:val="es-ES"/>
              </w:rPr>
              <w:t xml:space="preserve">, </w:t>
            </w:r>
            <m:oMath>
              <m:f>
                <m:fPr>
                  <m:type m:val="lin"/>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2</m:t>
                      </m: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1</m:t>
                      </m:r>
                    </m:sub>
                  </m:sSub>
                </m:den>
              </m:f>
            </m:oMath>
            <w:r w:rsidR="001838D9">
              <w:rPr>
                <w:lang w:val="es-ES"/>
              </w:rPr>
              <w:t xml:space="preserve">, </w:t>
            </w:r>
            <m:oMath>
              <m:f>
                <m:fPr>
                  <m:type m:val="lin"/>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y</m:t>
                      </m:r>
                    </m:e>
                    <m:sub>
                      <m:r>
                        <w:rPr>
                          <w:rFonts w:ascii="Cambria Math" w:hAnsi="Cambria Math"/>
                          <w:vertAlign w:val="subscript"/>
                          <w:lang w:val="es-ES"/>
                        </w:rPr>
                        <m:t>2</m:t>
                      </m: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2</m:t>
                      </m:r>
                    </m:sub>
                  </m:sSub>
                </m:den>
              </m:f>
            </m:oMath>
            <w:r w:rsidR="001838D9">
              <w:rPr>
                <w:lang w:val="es-ES"/>
              </w:rPr>
              <w:t xml:space="preserve">, </w:t>
            </w:r>
            <m:oMath>
              <m:f>
                <m:fPr>
                  <m:type m:val="lin"/>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z</m:t>
                      </m:r>
                    </m:e>
                    <m:sub>
                      <m:r>
                        <w:rPr>
                          <w:rFonts w:ascii="Cambria Math" w:hAnsi="Cambria Math"/>
                          <w:vertAlign w:val="subscript"/>
                          <w:lang w:val="es-ES"/>
                        </w:rPr>
                        <m:t>2</m:t>
                      </m:r>
                    </m:sub>
                  </m:sSub>
                  <m:ctrlPr>
                    <w:rPr>
                      <w:rFonts w:ascii="Cambria Math" w:hAnsi="Cambria Math"/>
                      <w:i/>
                      <w:vertAlign w:val="subscript"/>
                      <w:lang w:val="es-ES"/>
                    </w:rPr>
                  </m:ctrlPr>
                </m:num>
                <m:den>
                  <m:sSub>
                    <m:sSubPr>
                      <m:ctrlPr>
                        <w:rPr>
                          <w:rFonts w:ascii="Cambria Math" w:hAnsi="Cambria Math"/>
                          <w:i/>
                          <w:lang w:val="es-ES"/>
                        </w:rPr>
                      </m:ctrlPr>
                    </m:sSubPr>
                    <m:e>
                      <m:r>
                        <w:rPr>
                          <w:rFonts w:ascii="Cambria Math" w:hAnsi="Cambria Math"/>
                          <w:lang w:val="es-ES"/>
                        </w:rPr>
                        <m:t>x</m:t>
                      </m:r>
                    </m:e>
                    <m:sub>
                      <m:r>
                        <w:rPr>
                          <w:rFonts w:ascii="Cambria Math" w:hAnsi="Cambria Math"/>
                          <w:vertAlign w:val="subscript"/>
                          <w:lang w:val="es-ES"/>
                        </w:rPr>
                        <m:t>2</m:t>
                      </m:r>
                    </m:sub>
                  </m:sSub>
                </m:den>
              </m:f>
            </m:oMath>
          </w:p>
        </w:tc>
        <w:tc>
          <w:tcPr>
            <w:tcW w:w="851" w:type="dxa"/>
            <w:shd w:val="clear" w:color="auto" w:fill="auto"/>
          </w:tcPr>
          <w:p w14:paraId="105D56BC" w14:textId="77777777" w:rsidR="00F02781" w:rsidRPr="009819E7" w:rsidRDefault="00F02781" w:rsidP="00D01AC6">
            <w:pPr>
              <w:pStyle w:val="StyleCentered"/>
              <w:framePr w:w="9639" w:hSpace="181" w:vSpace="113" w:wrap="notBeside" w:hAnchor="margin" w:xAlign="center" w:yAlign="top"/>
            </w:pPr>
            <w:r w:rsidRPr="009819E7">
              <w:t>2</w:t>
            </w:r>
          </w:p>
        </w:tc>
        <w:tc>
          <w:tcPr>
            <w:tcW w:w="992" w:type="dxa"/>
            <w:shd w:val="clear" w:color="auto" w:fill="auto"/>
            <w:vAlign w:val="center"/>
          </w:tcPr>
          <w:p w14:paraId="67D53213" w14:textId="77777777" w:rsidR="00F02781" w:rsidRPr="009819E7" w:rsidRDefault="00F02781" w:rsidP="00D01AC6">
            <w:pPr>
              <w:pStyle w:val="StyleCentered"/>
              <w:framePr w:w="9639" w:hSpace="181" w:vSpace="113" w:wrap="notBeside" w:hAnchor="margin" w:xAlign="center" w:yAlign="top"/>
            </w:pPr>
            <w:r w:rsidRPr="009819E7">
              <w:t>+</w:t>
            </w:r>
          </w:p>
        </w:tc>
        <w:tc>
          <w:tcPr>
            <w:tcW w:w="851" w:type="dxa"/>
            <w:shd w:val="clear" w:color="auto" w:fill="auto"/>
            <w:vAlign w:val="center"/>
          </w:tcPr>
          <w:p w14:paraId="78EF038D"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046833B5" w14:textId="77777777" w:rsidR="00F02781" w:rsidRPr="009819E7" w:rsidRDefault="00F02781" w:rsidP="00D01AC6">
            <w:pPr>
              <w:pStyle w:val="StyleCentered"/>
              <w:framePr w:w="9639" w:hSpace="181" w:vSpace="113" w:wrap="notBeside" w:hAnchor="margin" w:xAlign="center" w:yAlign="top"/>
            </w:pPr>
            <w:r w:rsidRPr="009819E7">
              <w:t>+</w:t>
            </w:r>
          </w:p>
        </w:tc>
        <w:tc>
          <w:tcPr>
            <w:tcW w:w="702" w:type="dxa"/>
            <w:shd w:val="clear" w:color="auto" w:fill="auto"/>
          </w:tcPr>
          <w:p w14:paraId="2C94676B" w14:textId="77777777" w:rsidR="00F02781" w:rsidRPr="009819E7" w:rsidRDefault="00F02781" w:rsidP="00D01AC6">
            <w:pPr>
              <w:pStyle w:val="StyleCentered"/>
              <w:framePr w:w="9639" w:hSpace="181" w:vSpace="113" w:wrap="notBeside" w:hAnchor="margin" w:xAlign="center" w:yAlign="top"/>
            </w:pPr>
            <w:r w:rsidRPr="009819E7">
              <w:t>−</w:t>
            </w:r>
          </w:p>
        </w:tc>
      </w:tr>
      <w:tr w:rsidR="00D01AC6" w:rsidRPr="009819E7" w14:paraId="538B2D8E" w14:textId="77777777" w:rsidTr="00D01AC6">
        <w:trPr>
          <w:jc w:val="center"/>
        </w:trPr>
        <w:tc>
          <w:tcPr>
            <w:tcW w:w="2053" w:type="dxa"/>
            <w:shd w:val="clear" w:color="auto" w:fill="auto"/>
          </w:tcPr>
          <w:p w14:paraId="265AC0F5"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bisphere</w:t>
            </w:r>
          </w:p>
        </w:tc>
        <w:tc>
          <w:tcPr>
            <w:tcW w:w="3617" w:type="dxa"/>
            <w:shd w:val="clear" w:color="auto" w:fill="auto"/>
          </w:tcPr>
          <w:p w14:paraId="02A93A72" w14:textId="77777777" w:rsidR="00F02781" w:rsidRPr="001838D9" w:rsidRDefault="00600B16" w:rsidP="00D01AC6">
            <w:pPr>
              <w:framePr w:w="9639" w:hSpace="181" w:vSpace="113" w:wrap="notBeside" w:hAnchor="margin" w:xAlign="center" w:yAlign="top"/>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m:rPr>
                          <m:sty m:val="p"/>
                        </m:rPr>
                        <w:rPr>
                          <w:rFonts w:ascii="Cambria Math" w:hAnsi="Cambria Math"/>
                          <w:vertAlign w:val="subscript"/>
                        </w:rPr>
                        <m:t>cc</m:t>
                      </m:r>
                    </m:sub>
                  </m:sSub>
                </m:num>
                <m:den>
                  <m:r>
                    <w:rPr>
                      <w:rFonts w:ascii="Cambria Math" w:hAnsi="Cambria Math"/>
                    </w:rPr>
                    <m:t>d</m:t>
                  </m:r>
                </m:den>
              </m:f>
            </m:oMath>
            <w:r w:rsidR="001838D9">
              <w:t xml:space="preserve"> </w:t>
            </w:r>
          </w:p>
        </w:tc>
        <w:tc>
          <w:tcPr>
            <w:tcW w:w="851" w:type="dxa"/>
            <w:shd w:val="clear" w:color="auto" w:fill="auto"/>
          </w:tcPr>
          <w:p w14:paraId="3133C6CF" w14:textId="77777777" w:rsidR="00F02781" w:rsidRPr="009819E7" w:rsidRDefault="00F02781" w:rsidP="00D01AC6">
            <w:pPr>
              <w:pStyle w:val="StyleCentered"/>
              <w:framePr w:w="9639" w:hSpace="181" w:vSpace="113" w:wrap="notBeside" w:hAnchor="margin" w:xAlign="center" w:yAlign="top"/>
            </w:pPr>
            <w:r w:rsidRPr="009819E7">
              <w:t>1</w:t>
            </w:r>
          </w:p>
        </w:tc>
        <w:tc>
          <w:tcPr>
            <w:tcW w:w="992" w:type="dxa"/>
            <w:shd w:val="clear" w:color="auto" w:fill="auto"/>
            <w:vAlign w:val="center"/>
          </w:tcPr>
          <w:p w14:paraId="2A5ED12A" w14:textId="77777777" w:rsidR="00F02781" w:rsidRPr="009819E7" w:rsidRDefault="00F02781" w:rsidP="00D01AC6">
            <w:pPr>
              <w:pStyle w:val="StyleCentered"/>
              <w:framePr w:w="9639" w:hSpace="181" w:vSpace="113" w:wrap="notBeside" w:hAnchor="margin" w:xAlign="center" w:yAlign="top"/>
            </w:pPr>
            <w:r w:rsidRPr="009819E7">
              <w:t>+</w:t>
            </w:r>
          </w:p>
        </w:tc>
        <w:tc>
          <w:tcPr>
            <w:tcW w:w="851" w:type="dxa"/>
            <w:shd w:val="clear" w:color="auto" w:fill="auto"/>
            <w:vAlign w:val="center"/>
          </w:tcPr>
          <w:p w14:paraId="128AFA33"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78AD2401" w14:textId="77777777" w:rsidR="00F02781" w:rsidRPr="009819E7" w:rsidRDefault="00F02781" w:rsidP="00D01AC6">
            <w:pPr>
              <w:pStyle w:val="StyleCentered"/>
              <w:framePr w:w="9639" w:hSpace="181" w:vSpace="113" w:wrap="notBeside" w:hAnchor="margin" w:xAlign="center" w:yAlign="top"/>
            </w:pPr>
            <w:r w:rsidRPr="009819E7">
              <w:t>+</w:t>
            </w:r>
          </w:p>
        </w:tc>
        <w:tc>
          <w:tcPr>
            <w:tcW w:w="702" w:type="dxa"/>
            <w:shd w:val="clear" w:color="auto" w:fill="auto"/>
          </w:tcPr>
          <w:p w14:paraId="254B4462" w14:textId="77777777" w:rsidR="00F02781" w:rsidRPr="009819E7" w:rsidRDefault="00F02781" w:rsidP="00D01AC6">
            <w:pPr>
              <w:pStyle w:val="StyleCentered"/>
              <w:framePr w:w="9639" w:hSpace="181" w:vSpace="113" w:wrap="notBeside" w:hAnchor="margin" w:xAlign="center" w:yAlign="top"/>
            </w:pPr>
            <w:r w:rsidRPr="009819E7">
              <w:t>−</w:t>
            </w:r>
          </w:p>
        </w:tc>
      </w:tr>
      <w:tr w:rsidR="00D01AC6" w:rsidRPr="009819E7" w14:paraId="5620834C" w14:textId="77777777" w:rsidTr="00D01AC6">
        <w:trPr>
          <w:jc w:val="center"/>
        </w:trPr>
        <w:tc>
          <w:tcPr>
            <w:tcW w:w="2053" w:type="dxa"/>
            <w:shd w:val="clear" w:color="auto" w:fill="auto"/>
          </w:tcPr>
          <w:p w14:paraId="1D5F8524"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box</w:t>
            </w:r>
          </w:p>
        </w:tc>
        <w:tc>
          <w:tcPr>
            <w:tcW w:w="3617" w:type="dxa"/>
            <w:shd w:val="clear" w:color="auto" w:fill="auto"/>
          </w:tcPr>
          <w:p w14:paraId="748386C6" w14:textId="77777777" w:rsidR="00F02781" w:rsidRPr="00AA3B27" w:rsidRDefault="00F02781" w:rsidP="00D01AC6">
            <w:pPr>
              <w:framePr w:w="9639" w:hSpace="181" w:vSpace="113" w:wrap="notBeside" w:hAnchor="margin" w:xAlign="center" w:yAlign="top"/>
              <w:rPr>
                <w:i/>
              </w:rPr>
            </w:pPr>
            <w:r w:rsidRPr="009819E7">
              <w:t>[</w:t>
            </w:r>
            <m:oMath>
              <m:f>
                <m:fPr>
                  <m:type m:val="lin"/>
                  <m:ctrlPr>
                    <w:rPr>
                      <w:rFonts w:ascii="Cambria Math" w:hAnsi="Cambria Math"/>
                      <w:i/>
                    </w:rPr>
                  </m:ctrlPr>
                </m:fPr>
                <m:num>
                  <m:r>
                    <w:rPr>
                      <w:rFonts w:ascii="Cambria Math" w:hAnsi="Cambria Math"/>
                    </w:rPr>
                    <m:t>y</m:t>
                  </m:r>
                </m:num>
                <m:den>
                  <m:r>
                    <w:rPr>
                      <w:rFonts w:ascii="Cambria Math" w:hAnsi="Cambria Math"/>
                    </w:rPr>
                    <m:t>x</m:t>
                  </m:r>
                </m:den>
              </m:f>
            </m:oMath>
            <w:r w:rsidRPr="009819E7">
              <w:t xml:space="preserve">, </w:t>
            </w:r>
            <m:oMath>
              <m:f>
                <m:fPr>
                  <m:type m:val="lin"/>
                  <m:ctrlPr>
                    <w:rPr>
                      <w:rFonts w:ascii="Cambria Math" w:hAnsi="Cambria Math"/>
                      <w:i/>
                    </w:rPr>
                  </m:ctrlPr>
                </m:fPr>
                <m:num>
                  <m:r>
                    <w:rPr>
                      <w:rFonts w:ascii="Cambria Math" w:hAnsi="Cambria Math"/>
                    </w:rPr>
                    <m:t>z</m:t>
                  </m:r>
                </m:num>
                <m:den>
                  <m:r>
                    <w:rPr>
                      <w:rFonts w:ascii="Cambria Math" w:hAnsi="Cambria Math"/>
                    </w:rPr>
                    <m:t>x</m:t>
                  </m:r>
                </m:den>
              </m:f>
            </m:oMath>
            <w:r w:rsidR="001838D9">
              <w:t>]</w:t>
            </w:r>
          </w:p>
        </w:tc>
        <w:tc>
          <w:tcPr>
            <w:tcW w:w="851" w:type="dxa"/>
            <w:shd w:val="clear" w:color="auto" w:fill="auto"/>
          </w:tcPr>
          <w:p w14:paraId="74D64BD1" w14:textId="77777777" w:rsidR="00F02781" w:rsidRPr="009819E7" w:rsidRDefault="00F02781" w:rsidP="00D01AC6">
            <w:pPr>
              <w:pStyle w:val="StyleCentered"/>
              <w:framePr w:w="9639" w:hSpace="181" w:vSpace="113" w:wrap="notBeside" w:hAnchor="margin" w:xAlign="center" w:yAlign="top"/>
            </w:pPr>
            <w:r w:rsidRPr="009819E7">
              <w:t>1</w:t>
            </w:r>
          </w:p>
        </w:tc>
        <w:tc>
          <w:tcPr>
            <w:tcW w:w="992" w:type="dxa"/>
            <w:shd w:val="clear" w:color="auto" w:fill="auto"/>
            <w:vAlign w:val="center"/>
          </w:tcPr>
          <w:p w14:paraId="5C2794B9" w14:textId="77777777" w:rsidR="00F02781" w:rsidRPr="009819E7" w:rsidRDefault="00F02781" w:rsidP="00D01AC6">
            <w:pPr>
              <w:pStyle w:val="StyleCentered"/>
              <w:framePr w:w="9639" w:hSpace="181" w:vSpace="113" w:wrap="notBeside" w:hAnchor="margin" w:xAlign="center" w:yAlign="top"/>
            </w:pPr>
            <w:r w:rsidRPr="009819E7">
              <w:t>+</w:t>
            </w:r>
          </w:p>
        </w:tc>
        <w:tc>
          <w:tcPr>
            <w:tcW w:w="851" w:type="dxa"/>
            <w:shd w:val="clear" w:color="auto" w:fill="auto"/>
            <w:vAlign w:val="center"/>
          </w:tcPr>
          <w:p w14:paraId="75816A86"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00E09769" w14:textId="77777777" w:rsidR="00F02781" w:rsidRPr="009819E7" w:rsidRDefault="00F02781" w:rsidP="00D01AC6">
            <w:pPr>
              <w:pStyle w:val="StyleCentered"/>
              <w:framePr w:w="9639" w:hSpace="181" w:vSpace="113" w:wrap="notBeside" w:hAnchor="margin" w:xAlign="center" w:yAlign="top"/>
            </w:pPr>
            <w:r w:rsidRPr="009819E7">
              <w:t>+</w:t>
            </w:r>
          </w:p>
        </w:tc>
        <w:tc>
          <w:tcPr>
            <w:tcW w:w="702" w:type="dxa"/>
            <w:shd w:val="clear" w:color="auto" w:fill="auto"/>
          </w:tcPr>
          <w:p w14:paraId="431D4D05" w14:textId="77777777" w:rsidR="00F02781" w:rsidRPr="009819E7" w:rsidRDefault="00F02781" w:rsidP="00D01AC6">
            <w:pPr>
              <w:pStyle w:val="StyleCentered"/>
              <w:framePr w:w="9639" w:hSpace="181" w:vSpace="113" w:wrap="notBeside" w:hAnchor="margin" w:xAlign="center" w:yAlign="top"/>
            </w:pPr>
            <w:r w:rsidRPr="009819E7">
              <w:t>−</w:t>
            </w:r>
          </w:p>
        </w:tc>
      </w:tr>
      <w:tr w:rsidR="00D01AC6" w:rsidRPr="00AA3B27" w14:paraId="45F364F7" w14:textId="77777777" w:rsidTr="00D01AC6">
        <w:trPr>
          <w:jc w:val="center"/>
        </w:trPr>
        <w:tc>
          <w:tcPr>
            <w:tcW w:w="2053" w:type="dxa"/>
            <w:shd w:val="clear" w:color="auto" w:fill="auto"/>
          </w:tcPr>
          <w:p w14:paraId="3859CEAE"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capsule</w:t>
            </w:r>
          </w:p>
        </w:tc>
        <w:tc>
          <w:tcPr>
            <w:tcW w:w="3617" w:type="dxa"/>
            <w:shd w:val="clear" w:color="auto" w:fill="auto"/>
          </w:tcPr>
          <w:p w14:paraId="685ABB68" w14:textId="77777777" w:rsidR="00F02781" w:rsidRPr="00AA3B27" w:rsidRDefault="00600B16" w:rsidP="00D01AC6">
            <w:pPr>
              <w:framePr w:w="9639" w:hSpace="181" w:vSpace="113" w:wrap="notBeside" w:hAnchor="margin" w:xAlign="center" w:yAlign="top"/>
              <w:rPr>
                <w:i/>
              </w:rPr>
            </w:pPr>
            <m:oMath>
              <m:f>
                <m:fPr>
                  <m:type m:val="lin"/>
                  <m:ctrlPr>
                    <w:rPr>
                      <w:rFonts w:ascii="Cambria Math" w:hAnsi="Cambria Math"/>
                      <w:i/>
                    </w:rPr>
                  </m:ctrlPr>
                </m:fPr>
                <m:num>
                  <m:r>
                    <w:rPr>
                      <w:rFonts w:ascii="Cambria Math" w:hAnsi="Cambria Math"/>
                    </w:rPr>
                    <m:t>h</m:t>
                  </m:r>
                </m:num>
                <m:den>
                  <m:r>
                    <w:rPr>
                      <w:rFonts w:ascii="Cambria Math" w:hAnsi="Cambria Math"/>
                    </w:rPr>
                    <m:t>d</m:t>
                  </m:r>
                </m:den>
              </m:f>
            </m:oMath>
            <w:r w:rsidR="001838D9">
              <w:rPr>
                <w:i/>
              </w:rPr>
              <w:t xml:space="preserve"> </w:t>
            </w:r>
          </w:p>
        </w:tc>
        <w:tc>
          <w:tcPr>
            <w:tcW w:w="851" w:type="dxa"/>
            <w:shd w:val="clear" w:color="auto" w:fill="auto"/>
          </w:tcPr>
          <w:p w14:paraId="7BD46895" w14:textId="77777777" w:rsidR="00F02781" w:rsidRPr="009819E7" w:rsidRDefault="00F02781" w:rsidP="00D01AC6">
            <w:pPr>
              <w:pStyle w:val="StyleCentered"/>
              <w:framePr w:w="9639" w:hSpace="181" w:vSpace="113" w:wrap="notBeside" w:hAnchor="margin" w:xAlign="center" w:yAlign="top"/>
            </w:pPr>
            <w:r w:rsidRPr="009819E7">
              <w:t>1</w:t>
            </w:r>
          </w:p>
        </w:tc>
        <w:tc>
          <w:tcPr>
            <w:tcW w:w="992" w:type="dxa"/>
            <w:shd w:val="clear" w:color="auto" w:fill="auto"/>
            <w:vAlign w:val="center"/>
          </w:tcPr>
          <w:p w14:paraId="1EBD1A3C" w14:textId="77777777" w:rsidR="00F02781" w:rsidRPr="009819E7" w:rsidRDefault="00F02781" w:rsidP="00D01AC6">
            <w:pPr>
              <w:pStyle w:val="StyleCentered"/>
              <w:framePr w:w="9639" w:hSpace="181" w:vSpace="113" w:wrap="notBeside" w:hAnchor="margin" w:xAlign="center" w:yAlign="top"/>
            </w:pPr>
            <w:r w:rsidRPr="009819E7">
              <w:t>+</w:t>
            </w:r>
          </w:p>
        </w:tc>
        <w:tc>
          <w:tcPr>
            <w:tcW w:w="851" w:type="dxa"/>
            <w:shd w:val="clear" w:color="auto" w:fill="auto"/>
            <w:vAlign w:val="center"/>
          </w:tcPr>
          <w:p w14:paraId="57A43E3F"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52F4D78B" w14:textId="77777777" w:rsidR="00F02781" w:rsidRPr="009819E7" w:rsidRDefault="00F02781" w:rsidP="00D01AC6">
            <w:pPr>
              <w:pStyle w:val="StyleCentered"/>
              <w:framePr w:w="9639" w:hSpace="181" w:vSpace="113" w:wrap="notBeside" w:hAnchor="margin" w:xAlign="center" w:yAlign="top"/>
            </w:pPr>
            <w:r w:rsidRPr="009819E7">
              <w:t>+</w:t>
            </w:r>
          </w:p>
        </w:tc>
        <w:tc>
          <w:tcPr>
            <w:tcW w:w="702" w:type="dxa"/>
            <w:shd w:val="clear" w:color="auto" w:fill="auto"/>
          </w:tcPr>
          <w:p w14:paraId="15FDD57A" w14:textId="77777777" w:rsidR="00F02781" w:rsidRPr="009819E7" w:rsidRDefault="00F02781" w:rsidP="00D01AC6">
            <w:pPr>
              <w:pStyle w:val="StyleCentered"/>
              <w:framePr w:w="9639" w:hSpace="181" w:vSpace="113" w:wrap="notBeside" w:hAnchor="margin" w:xAlign="center" w:yAlign="top"/>
            </w:pPr>
            <w:r w:rsidRPr="009819E7">
              <w:t>−</w:t>
            </w:r>
          </w:p>
        </w:tc>
      </w:tr>
      <w:tr w:rsidR="00D01AC6" w:rsidRPr="009819E7" w14:paraId="18DE18B0" w14:textId="77777777" w:rsidTr="00D01AC6">
        <w:trPr>
          <w:jc w:val="center"/>
        </w:trPr>
        <w:tc>
          <w:tcPr>
            <w:tcW w:w="2053" w:type="dxa"/>
            <w:shd w:val="clear" w:color="auto" w:fill="auto"/>
          </w:tcPr>
          <w:p w14:paraId="257521B0"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chebyshev</w:t>
            </w:r>
          </w:p>
        </w:tc>
        <w:tc>
          <w:tcPr>
            <w:tcW w:w="3617" w:type="dxa"/>
            <w:shd w:val="clear" w:color="auto" w:fill="auto"/>
          </w:tcPr>
          <w:p w14:paraId="199A1B21" w14:textId="77777777" w:rsidR="00F02781" w:rsidRPr="00AA3B27" w:rsidRDefault="001838D9" w:rsidP="00D01AC6">
            <w:pPr>
              <w:framePr w:w="9639" w:hSpace="181" w:vSpace="113" w:wrap="notBeside" w:hAnchor="margin" w:xAlign="center" w:yAlign="top"/>
              <w:rPr>
                <w:i/>
                <w:lang w:val="es-ES"/>
              </w:rPr>
            </w:pPr>
            <m:oMath>
              <m:r>
                <w:rPr>
                  <w:rFonts w:ascii="Cambria Math" w:hAnsi="Cambria Math"/>
                  <w:lang w:val="es-ES"/>
                </w:rPr>
                <m:t>ε</m:t>
              </m:r>
            </m:oMath>
            <w:r w:rsidR="00F02781" w:rsidRPr="00AA3B27">
              <w:rPr>
                <w:iCs/>
                <w:lang w:val="es-ES"/>
              </w:rPr>
              <w:t xml:space="preserve">, </w:t>
            </w:r>
            <m:oMath>
              <m:r>
                <w:rPr>
                  <w:rFonts w:ascii="Cambria Math" w:hAnsi="Cambria Math"/>
                  <w:lang w:val="es-ES"/>
                </w:rPr>
                <m:t>n</m:t>
              </m:r>
            </m:oMath>
          </w:p>
        </w:tc>
        <w:tc>
          <w:tcPr>
            <w:tcW w:w="851" w:type="dxa"/>
            <w:shd w:val="clear" w:color="auto" w:fill="auto"/>
          </w:tcPr>
          <w:p w14:paraId="480F91B0" w14:textId="77777777" w:rsidR="00F02781" w:rsidRPr="009819E7" w:rsidRDefault="00F02781" w:rsidP="00D01AC6">
            <w:pPr>
              <w:pStyle w:val="StyleCentered"/>
              <w:framePr w:w="9639" w:hSpace="181" w:vSpace="113" w:wrap="notBeside" w:hAnchor="margin" w:xAlign="center" w:yAlign="top"/>
            </w:pPr>
            <w:r>
              <w:t>1</w:t>
            </w:r>
          </w:p>
        </w:tc>
        <w:tc>
          <w:tcPr>
            <w:tcW w:w="992" w:type="dxa"/>
            <w:shd w:val="clear" w:color="auto" w:fill="auto"/>
            <w:vAlign w:val="center"/>
          </w:tcPr>
          <w:p w14:paraId="1854D878" w14:textId="77777777" w:rsidR="00F02781" w:rsidRPr="009819E7" w:rsidRDefault="00F02781" w:rsidP="00D01AC6">
            <w:pPr>
              <w:pStyle w:val="StyleCentered"/>
              <w:framePr w:w="9639" w:hSpace="181" w:vSpace="113" w:wrap="notBeside" w:hAnchor="margin" w:xAlign="center" w:yAlign="top"/>
            </w:pPr>
            <w:r>
              <w:t>+</w:t>
            </w:r>
          </w:p>
        </w:tc>
        <w:tc>
          <w:tcPr>
            <w:tcW w:w="851" w:type="dxa"/>
            <w:shd w:val="clear" w:color="auto" w:fill="auto"/>
            <w:vAlign w:val="center"/>
          </w:tcPr>
          <w:p w14:paraId="0A012AAB" w14:textId="77777777" w:rsidR="00F02781" w:rsidRPr="009819E7" w:rsidRDefault="00F02781" w:rsidP="00D01AC6">
            <w:pPr>
              <w:pStyle w:val="StyleCentered"/>
              <w:framePr w:w="9639" w:hSpace="181" w:vSpace="113" w:wrap="notBeside" w:hAnchor="margin" w:xAlign="center" w:yAlign="top"/>
            </w:pPr>
            <w:r>
              <w:t>+</w:t>
            </w:r>
          </w:p>
        </w:tc>
        <w:tc>
          <w:tcPr>
            <w:tcW w:w="567" w:type="dxa"/>
            <w:shd w:val="clear" w:color="auto" w:fill="auto"/>
            <w:vAlign w:val="center"/>
          </w:tcPr>
          <w:p w14:paraId="69CEA900" w14:textId="77777777" w:rsidR="00F02781" w:rsidRPr="009819E7" w:rsidRDefault="00F02781" w:rsidP="00D01AC6">
            <w:pPr>
              <w:pStyle w:val="StyleCentered"/>
              <w:framePr w:w="9639" w:hSpace="181" w:vSpace="113" w:wrap="notBeside" w:hAnchor="margin" w:xAlign="center" w:yAlign="top"/>
            </w:pPr>
            <w:r>
              <w:t>+</w:t>
            </w:r>
          </w:p>
        </w:tc>
        <w:tc>
          <w:tcPr>
            <w:tcW w:w="702" w:type="dxa"/>
            <w:shd w:val="clear" w:color="auto" w:fill="auto"/>
          </w:tcPr>
          <w:p w14:paraId="38365EC2" w14:textId="77777777" w:rsidR="00F02781" w:rsidRPr="009819E7" w:rsidRDefault="00F02781" w:rsidP="00D01AC6">
            <w:pPr>
              <w:pStyle w:val="StyleCentered"/>
              <w:framePr w:w="9639" w:hSpace="181" w:vSpace="113" w:wrap="notBeside" w:hAnchor="margin" w:xAlign="center" w:yAlign="top"/>
            </w:pPr>
            <w:r w:rsidRPr="009819E7">
              <w:t>−</w:t>
            </w:r>
          </w:p>
        </w:tc>
      </w:tr>
      <w:tr w:rsidR="00D01AC6" w:rsidRPr="00AA3B27" w14:paraId="3529EE42" w14:textId="77777777" w:rsidTr="00D01AC6">
        <w:trPr>
          <w:jc w:val="center"/>
        </w:trPr>
        <w:tc>
          <w:tcPr>
            <w:tcW w:w="2053" w:type="dxa"/>
            <w:shd w:val="clear" w:color="auto" w:fill="auto"/>
          </w:tcPr>
          <w:p w14:paraId="1B65D41C"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coated</w:t>
            </w:r>
          </w:p>
        </w:tc>
        <w:tc>
          <w:tcPr>
            <w:tcW w:w="3617" w:type="dxa"/>
            <w:shd w:val="clear" w:color="auto" w:fill="auto"/>
          </w:tcPr>
          <w:p w14:paraId="2C86E42E" w14:textId="77777777" w:rsidR="00F02781" w:rsidRPr="00AA3B27" w:rsidRDefault="00600B16" w:rsidP="00D01AC6">
            <w:pPr>
              <w:framePr w:w="9639" w:hSpace="181" w:vSpace="113" w:wrap="notBeside" w:hAnchor="margin" w:xAlign="center" w:yAlign="top"/>
              <w:rPr>
                <w:lang w:val="es-ES"/>
              </w:rPr>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in</m:t>
                      </m:r>
                    </m:sub>
                  </m:sSub>
                </m:num>
                <m:den>
                  <m:r>
                    <w:rPr>
                      <w:rFonts w:ascii="Cambria Math" w:hAnsi="Cambria Math"/>
                    </w:rPr>
                    <m:t>d</m:t>
                  </m:r>
                </m:den>
              </m:f>
            </m:oMath>
            <w:r w:rsidR="00F02781" w:rsidRPr="00AA3B27">
              <w:rPr>
                <w:lang w:val="es-ES"/>
              </w:rPr>
              <w:t>, [</w:t>
            </w:r>
            <m:oMath>
              <m:f>
                <m:fPr>
                  <m:type m:val="lin"/>
                  <m:ctrlPr>
                    <w:rPr>
                      <w:rFonts w:ascii="Cambria Math" w:hAnsi="Cambria Math"/>
                      <w:i/>
                    </w:rPr>
                  </m:ctrlPr>
                </m:fPr>
                <m:num>
                  <m:r>
                    <w:rPr>
                      <w:rFonts w:ascii="Cambria Math" w:hAnsi="Cambria Math"/>
                    </w:rPr>
                    <m:t>x</m:t>
                  </m:r>
                </m:num>
                <m:den>
                  <m:r>
                    <w:rPr>
                      <w:rFonts w:ascii="Cambria Math" w:hAnsi="Cambria Math"/>
                    </w:rPr>
                    <m:t>d</m:t>
                  </m:r>
                </m:den>
              </m:f>
            </m:oMath>
            <w:r w:rsidR="00F02781" w:rsidRPr="00AA3B27">
              <w:rPr>
                <w:lang w:val="es-ES"/>
              </w:rPr>
              <w:t xml:space="preserve">, </w:t>
            </w:r>
            <m:oMath>
              <m:f>
                <m:fPr>
                  <m:type m:val="lin"/>
                  <m:ctrlPr>
                    <w:rPr>
                      <w:rFonts w:ascii="Cambria Math" w:hAnsi="Cambria Math"/>
                      <w:i/>
                    </w:rPr>
                  </m:ctrlPr>
                </m:fPr>
                <m:num>
                  <m:r>
                    <w:rPr>
                      <w:rFonts w:ascii="Cambria Math" w:hAnsi="Cambria Math"/>
                    </w:rPr>
                    <m:t>y</m:t>
                  </m:r>
                </m:num>
                <m:den>
                  <m:r>
                    <w:rPr>
                      <w:rFonts w:ascii="Cambria Math" w:hAnsi="Cambria Math"/>
                    </w:rPr>
                    <m:t>d</m:t>
                  </m:r>
                </m:den>
              </m:f>
            </m:oMath>
            <w:r w:rsidR="00F02781" w:rsidRPr="00AA3B27">
              <w:rPr>
                <w:lang w:val="es-ES"/>
              </w:rPr>
              <w:t xml:space="preserve">, </w:t>
            </w:r>
            <m:oMath>
              <m:f>
                <m:fPr>
                  <m:type m:val="lin"/>
                  <m:ctrlPr>
                    <w:rPr>
                      <w:rFonts w:ascii="Cambria Math" w:hAnsi="Cambria Math"/>
                      <w:i/>
                    </w:rPr>
                  </m:ctrlPr>
                </m:fPr>
                <m:num>
                  <m:r>
                    <w:rPr>
                      <w:rFonts w:ascii="Cambria Math" w:hAnsi="Cambria Math"/>
                    </w:rPr>
                    <m:t>z</m:t>
                  </m:r>
                </m:num>
                <m:den>
                  <m:r>
                    <w:rPr>
                      <w:rFonts w:ascii="Cambria Math" w:hAnsi="Cambria Math"/>
                    </w:rPr>
                    <m:t>d</m:t>
                  </m:r>
                </m:den>
              </m:f>
            </m:oMath>
            <w:r w:rsidR="00F02781" w:rsidRPr="00AA3B27">
              <w:rPr>
                <w:lang w:val="es-ES"/>
              </w:rPr>
              <w:t>]</w:t>
            </w:r>
          </w:p>
        </w:tc>
        <w:tc>
          <w:tcPr>
            <w:tcW w:w="851" w:type="dxa"/>
            <w:shd w:val="clear" w:color="auto" w:fill="auto"/>
          </w:tcPr>
          <w:p w14:paraId="4DEC806B" w14:textId="77777777" w:rsidR="00F02781" w:rsidRPr="009819E7" w:rsidRDefault="00F02781" w:rsidP="00D01AC6">
            <w:pPr>
              <w:pStyle w:val="StyleCentered"/>
              <w:framePr w:w="9639" w:hSpace="181" w:vSpace="113" w:wrap="notBeside" w:hAnchor="margin" w:xAlign="center" w:yAlign="top"/>
            </w:pPr>
            <w:r w:rsidRPr="009819E7">
              <w:t>2</w:t>
            </w:r>
          </w:p>
        </w:tc>
        <w:tc>
          <w:tcPr>
            <w:tcW w:w="992" w:type="dxa"/>
            <w:shd w:val="clear" w:color="auto" w:fill="auto"/>
            <w:vAlign w:val="center"/>
          </w:tcPr>
          <w:p w14:paraId="05075C32" w14:textId="77777777" w:rsidR="00F02781" w:rsidRPr="009819E7" w:rsidRDefault="00F02781" w:rsidP="00D01AC6">
            <w:pPr>
              <w:pStyle w:val="StyleCentered"/>
              <w:framePr w:w="9639" w:hSpace="181" w:vSpace="113" w:wrap="notBeside" w:hAnchor="margin" w:xAlign="center" w:yAlign="top"/>
            </w:pPr>
            <w:r w:rsidRPr="009819E7">
              <w:t>±</w:t>
            </w:r>
          </w:p>
        </w:tc>
        <w:tc>
          <w:tcPr>
            <w:tcW w:w="851" w:type="dxa"/>
            <w:shd w:val="clear" w:color="auto" w:fill="auto"/>
            <w:vAlign w:val="center"/>
          </w:tcPr>
          <w:p w14:paraId="06689D0B"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765D6F48" w14:textId="77777777" w:rsidR="00F02781" w:rsidRPr="009819E7" w:rsidRDefault="00F02781" w:rsidP="00D01AC6">
            <w:pPr>
              <w:pStyle w:val="StyleCentered"/>
              <w:framePr w:w="9639" w:hSpace="181" w:vSpace="113" w:wrap="notBeside" w:hAnchor="margin" w:xAlign="center" w:yAlign="top"/>
            </w:pPr>
            <w:r w:rsidRPr="009819E7">
              <w:t>+</w:t>
            </w:r>
          </w:p>
        </w:tc>
        <w:tc>
          <w:tcPr>
            <w:tcW w:w="702" w:type="dxa"/>
            <w:shd w:val="clear" w:color="auto" w:fill="auto"/>
          </w:tcPr>
          <w:p w14:paraId="79831783" w14:textId="77777777" w:rsidR="00F02781" w:rsidRPr="009819E7" w:rsidRDefault="00F02781" w:rsidP="00D01AC6">
            <w:pPr>
              <w:pStyle w:val="StyleCentered"/>
              <w:framePr w:w="9639" w:hSpace="181" w:vSpace="113" w:wrap="notBeside" w:hAnchor="margin" w:xAlign="center" w:yAlign="top"/>
            </w:pPr>
            <w:r w:rsidRPr="009819E7">
              <w:t>−</w:t>
            </w:r>
          </w:p>
        </w:tc>
      </w:tr>
      <w:tr w:rsidR="00D01AC6" w:rsidRPr="00AA3B27" w14:paraId="0BDC7A68" w14:textId="77777777" w:rsidTr="00D01AC6">
        <w:trPr>
          <w:jc w:val="center"/>
        </w:trPr>
        <w:tc>
          <w:tcPr>
            <w:tcW w:w="2053" w:type="dxa"/>
            <w:shd w:val="clear" w:color="auto" w:fill="auto"/>
          </w:tcPr>
          <w:p w14:paraId="24A62296"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cylinder</w:t>
            </w:r>
          </w:p>
        </w:tc>
        <w:tc>
          <w:tcPr>
            <w:tcW w:w="3617" w:type="dxa"/>
            <w:shd w:val="clear" w:color="auto" w:fill="auto"/>
          </w:tcPr>
          <w:p w14:paraId="14898858" w14:textId="77777777" w:rsidR="00F02781" w:rsidRPr="009819E7" w:rsidRDefault="00600B16" w:rsidP="00D01AC6">
            <w:pPr>
              <w:framePr w:w="9639" w:hSpace="181" w:vSpace="113" w:wrap="notBeside" w:hAnchor="margin" w:xAlign="center" w:yAlign="top"/>
            </w:pPr>
            <m:oMath>
              <m:f>
                <m:fPr>
                  <m:type m:val="lin"/>
                  <m:ctrlPr>
                    <w:rPr>
                      <w:rFonts w:ascii="Cambria Math" w:hAnsi="Cambria Math"/>
                      <w:i/>
                    </w:rPr>
                  </m:ctrlPr>
                </m:fPr>
                <m:num>
                  <m:r>
                    <w:rPr>
                      <w:rFonts w:ascii="Cambria Math" w:hAnsi="Cambria Math"/>
                    </w:rPr>
                    <m:t>h</m:t>
                  </m:r>
                </m:num>
                <m:den>
                  <m:r>
                    <w:rPr>
                      <w:rFonts w:ascii="Cambria Math" w:hAnsi="Cambria Math"/>
                    </w:rPr>
                    <m:t>d</m:t>
                  </m:r>
                </m:den>
              </m:f>
            </m:oMath>
            <w:r w:rsidR="001838D9">
              <w:t xml:space="preserve"> </w:t>
            </w:r>
          </w:p>
        </w:tc>
        <w:tc>
          <w:tcPr>
            <w:tcW w:w="851" w:type="dxa"/>
            <w:shd w:val="clear" w:color="auto" w:fill="auto"/>
          </w:tcPr>
          <w:p w14:paraId="7B40661E" w14:textId="77777777" w:rsidR="00F02781" w:rsidRPr="009819E7" w:rsidRDefault="00F02781" w:rsidP="00D01AC6">
            <w:pPr>
              <w:pStyle w:val="StyleCentered"/>
              <w:framePr w:w="9639" w:hSpace="181" w:vSpace="113" w:wrap="notBeside" w:hAnchor="margin" w:xAlign="center" w:yAlign="top"/>
            </w:pPr>
            <w:r w:rsidRPr="009819E7">
              <w:t>1</w:t>
            </w:r>
          </w:p>
        </w:tc>
        <w:tc>
          <w:tcPr>
            <w:tcW w:w="992" w:type="dxa"/>
            <w:shd w:val="clear" w:color="auto" w:fill="auto"/>
            <w:vAlign w:val="center"/>
          </w:tcPr>
          <w:p w14:paraId="709A780B" w14:textId="77777777" w:rsidR="00F02781" w:rsidRPr="009819E7" w:rsidRDefault="00F02781" w:rsidP="00D01AC6">
            <w:pPr>
              <w:pStyle w:val="StyleCentered"/>
              <w:framePr w:w="9639" w:hSpace="181" w:vSpace="113" w:wrap="notBeside" w:hAnchor="margin" w:xAlign="center" w:yAlign="top"/>
            </w:pPr>
            <w:r w:rsidRPr="009819E7">
              <w:t>+</w:t>
            </w:r>
          </w:p>
        </w:tc>
        <w:tc>
          <w:tcPr>
            <w:tcW w:w="851" w:type="dxa"/>
            <w:shd w:val="clear" w:color="auto" w:fill="auto"/>
            <w:vAlign w:val="center"/>
          </w:tcPr>
          <w:p w14:paraId="70FC349B"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167B0CD5" w14:textId="77777777" w:rsidR="00F02781" w:rsidRPr="009819E7" w:rsidRDefault="00F02781" w:rsidP="00D01AC6">
            <w:pPr>
              <w:pStyle w:val="StyleCentered"/>
              <w:framePr w:w="9639" w:hSpace="181" w:vSpace="113" w:wrap="notBeside" w:hAnchor="margin" w:xAlign="center" w:yAlign="top"/>
            </w:pPr>
            <w:r w:rsidRPr="009819E7">
              <w:t>+</w:t>
            </w:r>
          </w:p>
        </w:tc>
        <w:tc>
          <w:tcPr>
            <w:tcW w:w="702" w:type="dxa"/>
            <w:shd w:val="clear" w:color="auto" w:fill="auto"/>
          </w:tcPr>
          <w:p w14:paraId="09A7F7DC" w14:textId="77777777" w:rsidR="00F02781" w:rsidRPr="009819E7" w:rsidRDefault="00F02781" w:rsidP="00D01AC6">
            <w:pPr>
              <w:pStyle w:val="StyleCentered"/>
              <w:framePr w:w="9639" w:hSpace="181" w:vSpace="113" w:wrap="notBeside" w:hAnchor="margin" w:xAlign="center" w:yAlign="top"/>
            </w:pPr>
            <w:r w:rsidRPr="009819E7">
              <w:t>−</w:t>
            </w:r>
          </w:p>
        </w:tc>
      </w:tr>
      <w:tr w:rsidR="00D01AC6" w:rsidRPr="00AA3B27" w14:paraId="24AD507C" w14:textId="77777777" w:rsidTr="00D01AC6">
        <w:trPr>
          <w:jc w:val="center"/>
        </w:trPr>
        <w:tc>
          <w:tcPr>
            <w:tcW w:w="2053" w:type="dxa"/>
            <w:shd w:val="clear" w:color="auto" w:fill="auto"/>
          </w:tcPr>
          <w:p w14:paraId="2450A633"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egg</w:t>
            </w:r>
          </w:p>
        </w:tc>
        <w:tc>
          <w:tcPr>
            <w:tcW w:w="3617" w:type="dxa"/>
            <w:shd w:val="clear" w:color="auto" w:fill="auto"/>
          </w:tcPr>
          <w:p w14:paraId="4504B1C4" w14:textId="77777777" w:rsidR="00F02781" w:rsidRPr="00AA3B27" w:rsidRDefault="001838D9" w:rsidP="00D01AC6">
            <w:pPr>
              <w:framePr w:w="9639" w:hSpace="181" w:vSpace="113" w:wrap="notBeside" w:hAnchor="margin" w:xAlign="center" w:yAlign="top"/>
              <w:rPr>
                <w:i/>
              </w:rPr>
            </w:pPr>
            <m:oMath>
              <m:r>
                <w:rPr>
                  <w:rFonts w:ascii="Cambria Math" w:hAnsi="Cambria Math"/>
                </w:rPr>
                <m:t>ε</m:t>
              </m:r>
            </m:oMath>
            <w:r w:rsidR="00F02781" w:rsidRPr="009819E7">
              <w:t xml:space="preserve">, </w:t>
            </w:r>
            <m:oMath>
              <m:r>
                <w:rPr>
                  <w:rFonts w:ascii="Cambria Math" w:hAnsi="Cambria Math"/>
                </w:rPr>
                <m:t>ν</m:t>
              </m:r>
            </m:oMath>
          </w:p>
        </w:tc>
        <w:tc>
          <w:tcPr>
            <w:tcW w:w="851" w:type="dxa"/>
            <w:shd w:val="clear" w:color="auto" w:fill="auto"/>
          </w:tcPr>
          <w:p w14:paraId="602491BB" w14:textId="77777777" w:rsidR="00F02781" w:rsidRPr="009819E7" w:rsidRDefault="00F02781" w:rsidP="00D01AC6">
            <w:pPr>
              <w:pStyle w:val="StyleCentered"/>
              <w:framePr w:w="9639" w:hSpace="181" w:vSpace="113" w:wrap="notBeside" w:hAnchor="margin" w:xAlign="center" w:yAlign="top"/>
            </w:pPr>
            <w:r w:rsidRPr="009819E7">
              <w:t>1</w:t>
            </w:r>
          </w:p>
        </w:tc>
        <w:tc>
          <w:tcPr>
            <w:tcW w:w="992" w:type="dxa"/>
            <w:shd w:val="clear" w:color="auto" w:fill="auto"/>
            <w:vAlign w:val="center"/>
          </w:tcPr>
          <w:p w14:paraId="75F7917D" w14:textId="77777777" w:rsidR="00F02781" w:rsidRPr="009819E7" w:rsidRDefault="00F02781" w:rsidP="00D01AC6">
            <w:pPr>
              <w:pStyle w:val="StyleCentered"/>
              <w:framePr w:w="9639" w:hSpace="181" w:vSpace="113" w:wrap="notBeside" w:hAnchor="margin" w:xAlign="center" w:yAlign="top"/>
            </w:pPr>
            <w:r w:rsidRPr="009819E7">
              <w:t>+</w:t>
            </w:r>
          </w:p>
        </w:tc>
        <w:tc>
          <w:tcPr>
            <w:tcW w:w="851" w:type="dxa"/>
            <w:shd w:val="clear" w:color="auto" w:fill="auto"/>
            <w:vAlign w:val="center"/>
          </w:tcPr>
          <w:p w14:paraId="35957174"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412E5186" w14:textId="77777777" w:rsidR="00F02781" w:rsidRPr="009819E7" w:rsidRDefault="00F02781" w:rsidP="00D01AC6">
            <w:pPr>
              <w:pStyle w:val="StyleCentered"/>
              <w:framePr w:w="9639" w:hSpace="181" w:vSpace="113" w:wrap="notBeside" w:hAnchor="margin" w:xAlign="center" w:yAlign="top"/>
            </w:pPr>
            <w:r w:rsidRPr="009819E7">
              <w:t>+</w:t>
            </w:r>
          </w:p>
        </w:tc>
        <w:tc>
          <w:tcPr>
            <w:tcW w:w="702" w:type="dxa"/>
            <w:shd w:val="clear" w:color="auto" w:fill="auto"/>
          </w:tcPr>
          <w:p w14:paraId="28FA481D" w14:textId="77777777" w:rsidR="00F02781" w:rsidRPr="009819E7" w:rsidRDefault="00F02781" w:rsidP="00D01AC6">
            <w:pPr>
              <w:pStyle w:val="StyleCentered"/>
              <w:framePr w:w="9639" w:hSpace="181" w:vSpace="113" w:wrap="notBeside" w:hAnchor="margin" w:xAlign="center" w:yAlign="top"/>
            </w:pPr>
            <w:r w:rsidRPr="009819E7">
              <w:t>−</w:t>
            </w:r>
          </w:p>
        </w:tc>
      </w:tr>
      <w:tr w:rsidR="00D01AC6" w:rsidRPr="00AA3B27" w14:paraId="3ECB1D7C" w14:textId="77777777" w:rsidTr="00D01AC6">
        <w:trPr>
          <w:jc w:val="center"/>
        </w:trPr>
        <w:tc>
          <w:tcPr>
            <w:tcW w:w="2053" w:type="dxa"/>
            <w:shd w:val="clear" w:color="auto" w:fill="auto"/>
          </w:tcPr>
          <w:p w14:paraId="27F5779F"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ellipsoid</w:t>
            </w:r>
          </w:p>
        </w:tc>
        <w:tc>
          <w:tcPr>
            <w:tcW w:w="3617" w:type="dxa"/>
            <w:shd w:val="clear" w:color="auto" w:fill="auto"/>
          </w:tcPr>
          <w:p w14:paraId="0EFAC8AF" w14:textId="77777777" w:rsidR="00F02781" w:rsidRPr="003035CE" w:rsidRDefault="00600B16" w:rsidP="00D01AC6">
            <w:pPr>
              <w:framePr w:w="9639" w:hSpace="181" w:vSpace="113" w:wrap="notBeside" w:hAnchor="margin" w:xAlign="center" w:yAlign="top"/>
              <w:rPr>
                <w:lang w:val="ru-RU"/>
              </w:rPr>
            </w:pPr>
            <m:oMath>
              <m:f>
                <m:fPr>
                  <m:type m:val="lin"/>
                  <m:ctrlPr>
                    <w:rPr>
                      <w:rFonts w:ascii="Cambria Math" w:hAnsi="Cambria Math"/>
                      <w:i/>
                    </w:rPr>
                  </m:ctrlPr>
                </m:fPr>
                <m:num>
                  <m:r>
                    <w:rPr>
                      <w:rFonts w:ascii="Cambria Math" w:hAnsi="Cambria Math"/>
                    </w:rPr>
                    <m:t>y</m:t>
                  </m:r>
                </m:num>
                <m:den>
                  <m:r>
                    <w:rPr>
                      <w:rFonts w:ascii="Cambria Math" w:hAnsi="Cambria Math"/>
                    </w:rPr>
                    <m:t>x</m:t>
                  </m:r>
                </m:den>
              </m:f>
            </m:oMath>
            <w:r w:rsidR="00F02781" w:rsidRPr="009819E7">
              <w:t xml:space="preserve">, </w:t>
            </w:r>
            <m:oMath>
              <m:f>
                <m:fPr>
                  <m:type m:val="lin"/>
                  <m:ctrlPr>
                    <w:rPr>
                      <w:rFonts w:ascii="Cambria Math" w:hAnsi="Cambria Math"/>
                      <w:i/>
                    </w:rPr>
                  </m:ctrlPr>
                </m:fPr>
                <m:num>
                  <m:r>
                    <w:rPr>
                      <w:rFonts w:ascii="Cambria Math" w:hAnsi="Cambria Math"/>
                    </w:rPr>
                    <m:t>z</m:t>
                  </m:r>
                </m:num>
                <m:den>
                  <m:r>
                    <w:rPr>
                      <w:rFonts w:ascii="Cambria Math" w:hAnsi="Cambria Math"/>
                    </w:rPr>
                    <m:t>x</m:t>
                  </m:r>
                </m:den>
              </m:f>
            </m:oMath>
          </w:p>
        </w:tc>
        <w:tc>
          <w:tcPr>
            <w:tcW w:w="851" w:type="dxa"/>
            <w:shd w:val="clear" w:color="auto" w:fill="auto"/>
          </w:tcPr>
          <w:p w14:paraId="45F1A4B6" w14:textId="77777777" w:rsidR="00F02781" w:rsidRPr="009819E7" w:rsidRDefault="00F02781" w:rsidP="00D01AC6">
            <w:pPr>
              <w:pStyle w:val="StyleCentered"/>
              <w:framePr w:w="9639" w:hSpace="181" w:vSpace="113" w:wrap="notBeside" w:hAnchor="margin" w:xAlign="center" w:yAlign="top"/>
            </w:pPr>
            <w:r w:rsidRPr="009819E7">
              <w:t>1</w:t>
            </w:r>
          </w:p>
        </w:tc>
        <w:tc>
          <w:tcPr>
            <w:tcW w:w="992" w:type="dxa"/>
            <w:shd w:val="clear" w:color="auto" w:fill="auto"/>
            <w:vAlign w:val="center"/>
          </w:tcPr>
          <w:p w14:paraId="6248AA5D" w14:textId="77777777" w:rsidR="00F02781" w:rsidRPr="009819E7" w:rsidRDefault="00F02781" w:rsidP="00D01AC6">
            <w:pPr>
              <w:pStyle w:val="StyleCentered"/>
              <w:framePr w:w="9639" w:hSpace="181" w:vSpace="113" w:wrap="notBeside" w:hAnchor="margin" w:xAlign="center" w:yAlign="top"/>
            </w:pPr>
            <w:r w:rsidRPr="009819E7">
              <w:t>+</w:t>
            </w:r>
          </w:p>
        </w:tc>
        <w:tc>
          <w:tcPr>
            <w:tcW w:w="851" w:type="dxa"/>
            <w:shd w:val="clear" w:color="auto" w:fill="auto"/>
            <w:vAlign w:val="center"/>
          </w:tcPr>
          <w:p w14:paraId="18BCA03B"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175BC73C" w14:textId="77777777" w:rsidR="00F02781" w:rsidRPr="009819E7" w:rsidRDefault="00F02781" w:rsidP="00D01AC6">
            <w:pPr>
              <w:pStyle w:val="StyleCentered"/>
              <w:framePr w:w="9639" w:hSpace="181" w:vSpace="113" w:wrap="notBeside" w:hAnchor="margin" w:xAlign="center" w:yAlign="top"/>
            </w:pPr>
            <w:r w:rsidRPr="009819E7">
              <w:t>+</w:t>
            </w:r>
          </w:p>
        </w:tc>
        <w:tc>
          <w:tcPr>
            <w:tcW w:w="702" w:type="dxa"/>
            <w:shd w:val="clear" w:color="auto" w:fill="auto"/>
          </w:tcPr>
          <w:p w14:paraId="36F70D6F" w14:textId="77777777" w:rsidR="00F02781" w:rsidRPr="009819E7" w:rsidRDefault="00F02781" w:rsidP="00D01AC6">
            <w:pPr>
              <w:pStyle w:val="StyleCentered"/>
              <w:framePr w:w="9639" w:hSpace="181" w:vSpace="113" w:wrap="notBeside" w:hAnchor="margin" w:xAlign="center" w:yAlign="top"/>
            </w:pPr>
            <w:r w:rsidRPr="009819E7">
              <w:t>−</w:t>
            </w:r>
          </w:p>
        </w:tc>
      </w:tr>
      <w:tr w:rsidR="00D01AC6" w:rsidRPr="00AA3B27" w14:paraId="5FA0FBB9" w14:textId="77777777" w:rsidTr="00D01AC6">
        <w:trPr>
          <w:jc w:val="center"/>
        </w:trPr>
        <w:tc>
          <w:tcPr>
            <w:tcW w:w="2053" w:type="dxa"/>
            <w:shd w:val="clear" w:color="auto" w:fill="auto"/>
          </w:tcPr>
          <w:p w14:paraId="113706CD"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line</w:t>
            </w:r>
          </w:p>
        </w:tc>
        <w:tc>
          <w:tcPr>
            <w:tcW w:w="3617" w:type="dxa"/>
            <w:shd w:val="clear" w:color="auto" w:fill="auto"/>
          </w:tcPr>
          <w:p w14:paraId="070C9768" w14:textId="77777777" w:rsidR="00F02781" w:rsidRPr="009819E7" w:rsidRDefault="00F02781" w:rsidP="00D01AC6">
            <w:pPr>
              <w:framePr w:w="9639" w:hSpace="181" w:vSpace="113" w:wrap="notBeside" w:hAnchor="margin" w:xAlign="center" w:yAlign="top"/>
            </w:pPr>
            <w:r w:rsidRPr="009819E7">
              <w:t>–</w:t>
            </w:r>
          </w:p>
        </w:tc>
        <w:tc>
          <w:tcPr>
            <w:tcW w:w="851" w:type="dxa"/>
            <w:shd w:val="clear" w:color="auto" w:fill="auto"/>
          </w:tcPr>
          <w:p w14:paraId="0919155A" w14:textId="77777777" w:rsidR="00F02781" w:rsidRPr="009819E7" w:rsidRDefault="00F02781" w:rsidP="00D01AC6">
            <w:pPr>
              <w:pStyle w:val="StyleCentered"/>
              <w:framePr w:w="9639" w:hSpace="181" w:vSpace="113" w:wrap="notBeside" w:hAnchor="margin" w:xAlign="center" w:yAlign="top"/>
            </w:pPr>
            <w:r w:rsidRPr="009819E7">
              <w:t>1</w:t>
            </w:r>
          </w:p>
        </w:tc>
        <w:tc>
          <w:tcPr>
            <w:tcW w:w="992" w:type="dxa"/>
            <w:shd w:val="clear" w:color="auto" w:fill="auto"/>
            <w:vAlign w:val="center"/>
          </w:tcPr>
          <w:p w14:paraId="2254C363" w14:textId="77777777" w:rsidR="00F02781" w:rsidRPr="009819E7" w:rsidRDefault="00F02781" w:rsidP="00D01AC6">
            <w:pPr>
              <w:pStyle w:val="StyleCentered"/>
              <w:framePr w:w="9639" w:hSpace="181" w:vSpace="113" w:wrap="notBeside" w:hAnchor="margin" w:xAlign="center" w:yAlign="top"/>
            </w:pPr>
            <w:r w:rsidRPr="009819E7">
              <w:t>−</w:t>
            </w:r>
          </w:p>
        </w:tc>
        <w:tc>
          <w:tcPr>
            <w:tcW w:w="851" w:type="dxa"/>
            <w:shd w:val="clear" w:color="auto" w:fill="auto"/>
            <w:vAlign w:val="center"/>
          </w:tcPr>
          <w:p w14:paraId="28D86E74"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1212288B" w14:textId="77777777" w:rsidR="00F02781" w:rsidRPr="009819E7" w:rsidRDefault="00F02781" w:rsidP="00D01AC6">
            <w:pPr>
              <w:pStyle w:val="StyleCentered"/>
              <w:framePr w:w="9639" w:hSpace="181" w:vSpace="113" w:wrap="notBeside" w:hAnchor="margin" w:xAlign="center" w:yAlign="top"/>
            </w:pPr>
            <w:r w:rsidRPr="009819E7">
              <w:t>−</w:t>
            </w:r>
          </w:p>
        </w:tc>
        <w:tc>
          <w:tcPr>
            <w:tcW w:w="702" w:type="dxa"/>
            <w:shd w:val="clear" w:color="auto" w:fill="auto"/>
          </w:tcPr>
          <w:p w14:paraId="5DAA0C26" w14:textId="77777777" w:rsidR="00F02781" w:rsidRPr="009819E7" w:rsidRDefault="00F02781" w:rsidP="00D01AC6">
            <w:pPr>
              <w:pStyle w:val="StyleCentered"/>
              <w:framePr w:w="9639" w:hSpace="181" w:vSpace="113" w:wrap="notBeside" w:hAnchor="margin" w:xAlign="center" w:yAlign="top"/>
            </w:pPr>
            <w:r w:rsidRPr="009819E7">
              <w:t>−</w:t>
            </w:r>
          </w:p>
        </w:tc>
      </w:tr>
      <w:tr w:rsidR="00D01AC6" w:rsidRPr="009819E7" w14:paraId="5A4D3D03" w14:textId="77777777" w:rsidTr="00D01AC6">
        <w:trPr>
          <w:jc w:val="center"/>
        </w:trPr>
        <w:tc>
          <w:tcPr>
            <w:tcW w:w="2053" w:type="dxa"/>
            <w:shd w:val="clear" w:color="auto" w:fill="auto"/>
          </w:tcPr>
          <w:p w14:paraId="3DE5D3F4"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plate</w:t>
            </w:r>
          </w:p>
        </w:tc>
        <w:tc>
          <w:tcPr>
            <w:tcW w:w="3617" w:type="dxa"/>
            <w:shd w:val="clear" w:color="auto" w:fill="auto"/>
          </w:tcPr>
          <w:p w14:paraId="35011920" w14:textId="77777777" w:rsidR="00F02781" w:rsidRPr="00AA3B27" w:rsidRDefault="00600B16" w:rsidP="00D01AC6">
            <w:pPr>
              <w:framePr w:w="9639" w:hSpace="181" w:vSpace="113" w:wrap="notBeside" w:hAnchor="margin" w:xAlign="center" w:yAlign="top"/>
              <w:rPr>
                <w:i/>
                <w:highlight w:val="yellow"/>
              </w:rPr>
            </w:pPr>
            <m:oMath>
              <m:f>
                <m:fPr>
                  <m:type m:val="lin"/>
                  <m:ctrlPr>
                    <w:rPr>
                      <w:rFonts w:ascii="Cambria Math" w:hAnsi="Cambria Math"/>
                      <w:i/>
                    </w:rPr>
                  </m:ctrlPr>
                </m:fPr>
                <m:num>
                  <m:r>
                    <w:rPr>
                      <w:rFonts w:ascii="Cambria Math" w:hAnsi="Cambria Math"/>
                    </w:rPr>
                    <m:t>h</m:t>
                  </m:r>
                </m:num>
                <m:den>
                  <m:r>
                    <w:rPr>
                      <w:rFonts w:ascii="Cambria Math" w:hAnsi="Cambria Math"/>
                    </w:rPr>
                    <m:t>d</m:t>
                  </m:r>
                </m:den>
              </m:f>
            </m:oMath>
            <w:r w:rsidR="001838D9">
              <w:rPr>
                <w:i/>
              </w:rPr>
              <w:t xml:space="preserve"> </w:t>
            </w:r>
          </w:p>
        </w:tc>
        <w:tc>
          <w:tcPr>
            <w:tcW w:w="851" w:type="dxa"/>
            <w:shd w:val="clear" w:color="auto" w:fill="auto"/>
          </w:tcPr>
          <w:p w14:paraId="062DA02B" w14:textId="77777777" w:rsidR="00F02781" w:rsidRDefault="00F02781" w:rsidP="00D01AC6">
            <w:pPr>
              <w:pStyle w:val="StyleCentered"/>
              <w:framePr w:w="9639" w:hSpace="181" w:vSpace="113" w:wrap="notBeside" w:hAnchor="margin" w:xAlign="center" w:yAlign="top"/>
            </w:pPr>
            <w:r>
              <w:t>1</w:t>
            </w:r>
          </w:p>
        </w:tc>
        <w:tc>
          <w:tcPr>
            <w:tcW w:w="992" w:type="dxa"/>
            <w:shd w:val="clear" w:color="auto" w:fill="auto"/>
            <w:vAlign w:val="center"/>
          </w:tcPr>
          <w:p w14:paraId="1F66464C" w14:textId="77777777" w:rsidR="00F02781" w:rsidRPr="009819E7" w:rsidRDefault="00F02781" w:rsidP="00D01AC6">
            <w:pPr>
              <w:pStyle w:val="StyleCentered"/>
              <w:framePr w:w="9639" w:hSpace="181" w:vSpace="113" w:wrap="notBeside" w:hAnchor="margin" w:xAlign="center" w:yAlign="top"/>
            </w:pPr>
            <w:r w:rsidRPr="009819E7">
              <w:t>+</w:t>
            </w:r>
          </w:p>
        </w:tc>
        <w:tc>
          <w:tcPr>
            <w:tcW w:w="851" w:type="dxa"/>
            <w:shd w:val="clear" w:color="auto" w:fill="auto"/>
            <w:vAlign w:val="center"/>
          </w:tcPr>
          <w:p w14:paraId="31A39FB0"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6D31E0C0" w14:textId="77777777" w:rsidR="00F02781" w:rsidRDefault="00F02781" w:rsidP="00D01AC6">
            <w:pPr>
              <w:pStyle w:val="StyleCentered"/>
              <w:framePr w:w="9639" w:hSpace="181" w:vSpace="113" w:wrap="notBeside" w:hAnchor="margin" w:xAlign="center" w:yAlign="top"/>
            </w:pPr>
            <w:r w:rsidRPr="009819E7">
              <w:t>+</w:t>
            </w:r>
          </w:p>
        </w:tc>
        <w:tc>
          <w:tcPr>
            <w:tcW w:w="702" w:type="dxa"/>
            <w:shd w:val="clear" w:color="auto" w:fill="auto"/>
          </w:tcPr>
          <w:p w14:paraId="2D882056" w14:textId="77777777" w:rsidR="00F02781" w:rsidRPr="009819E7" w:rsidRDefault="00F02781" w:rsidP="00D01AC6">
            <w:pPr>
              <w:pStyle w:val="StyleCentered"/>
              <w:framePr w:w="9639" w:hSpace="181" w:vSpace="113" w:wrap="notBeside" w:hAnchor="margin" w:xAlign="center" w:yAlign="top"/>
            </w:pPr>
            <w:r w:rsidRPr="009819E7">
              <w:t>−</w:t>
            </w:r>
          </w:p>
        </w:tc>
      </w:tr>
      <w:tr w:rsidR="00D01AC6" w:rsidRPr="009819E7" w14:paraId="2B38D52A" w14:textId="77777777" w:rsidTr="00D01AC6">
        <w:trPr>
          <w:jc w:val="center"/>
        </w:trPr>
        <w:tc>
          <w:tcPr>
            <w:tcW w:w="2053" w:type="dxa"/>
            <w:shd w:val="clear" w:color="auto" w:fill="auto"/>
          </w:tcPr>
          <w:p w14:paraId="602A77A7"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prism</w:t>
            </w:r>
          </w:p>
        </w:tc>
        <w:tc>
          <w:tcPr>
            <w:tcW w:w="3617" w:type="dxa"/>
            <w:shd w:val="clear" w:color="auto" w:fill="auto"/>
          </w:tcPr>
          <w:p w14:paraId="583D1A28" w14:textId="77777777" w:rsidR="00F02781" w:rsidRPr="00AA3B27" w:rsidRDefault="001838D9" w:rsidP="00D01AC6">
            <w:pPr>
              <w:framePr w:w="9639" w:hSpace="181" w:vSpace="113" w:wrap="notBeside" w:hAnchor="margin" w:xAlign="center" w:yAlign="top"/>
              <w:rPr>
                <w:i/>
              </w:rPr>
            </w:pPr>
            <m:oMath>
              <m:r>
                <w:rPr>
                  <w:rFonts w:ascii="Cambria Math" w:hAnsi="Cambria Math"/>
                </w:rPr>
                <m:t>n</m:t>
              </m:r>
            </m:oMath>
            <w:r w:rsidR="00F02781" w:rsidRPr="00AA3B27">
              <w:rPr>
                <w:iCs/>
              </w:rPr>
              <w:t xml:space="preserve">, </w:t>
            </w:r>
            <m:oMath>
              <m:f>
                <m:fPr>
                  <m:type m:val="lin"/>
                  <m:ctrlPr>
                    <w:rPr>
                      <w:rFonts w:ascii="Cambria Math" w:hAnsi="Cambria Math"/>
                      <w:i/>
                      <w:iCs/>
                    </w:rPr>
                  </m:ctrlPr>
                </m:fPr>
                <m:num>
                  <m:r>
                    <w:rPr>
                      <w:rFonts w:ascii="Cambria Math" w:hAnsi="Cambria Math"/>
                    </w:rPr>
                    <m:t>h</m:t>
                  </m:r>
                  <m:ctrlPr>
                    <w:rPr>
                      <w:rFonts w:ascii="Cambria Math" w:hAnsi="Cambria Math"/>
                      <w:i/>
                    </w:rPr>
                  </m:ctrlPr>
                </m:num>
                <m:den>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den>
              </m:f>
            </m:oMath>
          </w:p>
        </w:tc>
        <w:tc>
          <w:tcPr>
            <w:tcW w:w="851" w:type="dxa"/>
            <w:shd w:val="clear" w:color="auto" w:fill="auto"/>
          </w:tcPr>
          <w:p w14:paraId="3B215E3A" w14:textId="77777777" w:rsidR="00F02781" w:rsidRPr="009819E7" w:rsidRDefault="00F02781" w:rsidP="00D01AC6">
            <w:pPr>
              <w:pStyle w:val="StyleCentered"/>
              <w:framePr w:w="9639" w:hSpace="181" w:vSpace="113" w:wrap="notBeside" w:hAnchor="margin" w:xAlign="center" w:yAlign="top"/>
            </w:pPr>
            <w:r>
              <w:t>1</w:t>
            </w:r>
          </w:p>
        </w:tc>
        <w:tc>
          <w:tcPr>
            <w:tcW w:w="992" w:type="dxa"/>
            <w:shd w:val="clear" w:color="auto" w:fill="auto"/>
            <w:vAlign w:val="center"/>
          </w:tcPr>
          <w:p w14:paraId="0A28ADEA" w14:textId="77777777" w:rsidR="00F02781" w:rsidRPr="009819E7" w:rsidRDefault="00F02781" w:rsidP="00D01AC6">
            <w:pPr>
              <w:pStyle w:val="StyleCentered"/>
              <w:framePr w:w="9639" w:hSpace="181" w:vSpace="113" w:wrap="notBeside" w:hAnchor="margin" w:xAlign="center" w:yAlign="top"/>
            </w:pPr>
            <w:r w:rsidRPr="009819E7">
              <w:t>±</w:t>
            </w:r>
          </w:p>
        </w:tc>
        <w:tc>
          <w:tcPr>
            <w:tcW w:w="851" w:type="dxa"/>
            <w:shd w:val="clear" w:color="auto" w:fill="auto"/>
            <w:vAlign w:val="center"/>
          </w:tcPr>
          <w:p w14:paraId="55A4B17D"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2A39ED31" w14:textId="77777777" w:rsidR="00F02781" w:rsidRPr="009819E7" w:rsidRDefault="00F02781" w:rsidP="00D01AC6">
            <w:pPr>
              <w:pStyle w:val="StyleCentered"/>
              <w:framePr w:w="9639" w:hSpace="181" w:vSpace="113" w:wrap="notBeside" w:hAnchor="margin" w:xAlign="center" w:yAlign="top"/>
            </w:pPr>
            <w:r>
              <w:t>+</w:t>
            </w:r>
          </w:p>
        </w:tc>
        <w:tc>
          <w:tcPr>
            <w:tcW w:w="702" w:type="dxa"/>
            <w:shd w:val="clear" w:color="auto" w:fill="auto"/>
          </w:tcPr>
          <w:p w14:paraId="0B4D300B" w14:textId="77777777" w:rsidR="00F02781" w:rsidRPr="009819E7" w:rsidRDefault="00F02781" w:rsidP="00D01AC6">
            <w:pPr>
              <w:pStyle w:val="StyleCentered"/>
              <w:framePr w:w="9639" w:hSpace="181" w:vSpace="113" w:wrap="notBeside" w:hAnchor="margin" w:xAlign="center" w:yAlign="top"/>
            </w:pPr>
            <w:r w:rsidRPr="009819E7">
              <w:t>−</w:t>
            </w:r>
          </w:p>
        </w:tc>
      </w:tr>
      <w:tr w:rsidR="00D01AC6" w:rsidRPr="00AA3B27" w14:paraId="116C99FD" w14:textId="77777777" w:rsidTr="00D01AC6">
        <w:trPr>
          <w:jc w:val="center"/>
        </w:trPr>
        <w:tc>
          <w:tcPr>
            <w:tcW w:w="2053" w:type="dxa"/>
            <w:shd w:val="clear" w:color="auto" w:fill="auto"/>
          </w:tcPr>
          <w:p w14:paraId="3E566474"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rbc</w:t>
            </w:r>
          </w:p>
        </w:tc>
        <w:tc>
          <w:tcPr>
            <w:tcW w:w="3617" w:type="dxa"/>
            <w:shd w:val="clear" w:color="auto" w:fill="auto"/>
          </w:tcPr>
          <w:p w14:paraId="135898D3" w14:textId="77777777" w:rsidR="00F02781" w:rsidRPr="009819E7" w:rsidRDefault="00600B16" w:rsidP="00D01AC6">
            <w:pPr>
              <w:framePr w:w="9639" w:hSpace="181" w:vSpace="113" w:wrap="notBeside" w:hAnchor="margin" w:xAlign="center" w:yAlign="top"/>
            </w:pPr>
            <m:oMath>
              <m:f>
                <m:fPr>
                  <m:type m:val="lin"/>
                  <m:ctrlPr>
                    <w:rPr>
                      <w:rFonts w:ascii="Cambria Math" w:hAnsi="Cambria Math"/>
                      <w:i/>
                    </w:rPr>
                  </m:ctrlPr>
                </m:fPr>
                <m:num>
                  <m:r>
                    <w:rPr>
                      <w:rFonts w:ascii="Cambria Math" w:hAnsi="Cambria Math"/>
                    </w:rPr>
                    <m:t>h</m:t>
                  </m:r>
                </m:num>
                <m:den>
                  <m:r>
                    <w:rPr>
                      <w:rFonts w:ascii="Cambria Math" w:hAnsi="Cambria Math"/>
                    </w:rPr>
                    <m:t>d</m:t>
                  </m:r>
                </m:den>
              </m:f>
            </m:oMath>
            <w:r w:rsidR="00F02781" w:rsidRPr="009819E7">
              <w:t xml:space="preserve">, </w:t>
            </w:r>
            <m:oMath>
              <m:f>
                <m:fPr>
                  <m:type m:val="lin"/>
                  <m:ctrlPr>
                    <w:rPr>
                      <w:rFonts w:ascii="Cambria Math" w:hAnsi="Cambria Math"/>
                      <w:i/>
                    </w:rPr>
                  </m:ctrlPr>
                </m:fPr>
                <m:num>
                  <m:r>
                    <w:rPr>
                      <w:rFonts w:ascii="Cambria Math" w:hAnsi="Cambria Math"/>
                    </w:rPr>
                    <m:t>b</m:t>
                  </m:r>
                </m:num>
                <m:den>
                  <m:r>
                    <w:rPr>
                      <w:rFonts w:ascii="Cambria Math" w:hAnsi="Cambria Math"/>
                    </w:rPr>
                    <m:t>d</m:t>
                  </m:r>
                </m:den>
              </m:f>
            </m:oMath>
            <w:r w:rsidR="00F02781" w:rsidRPr="009819E7">
              <w:t xml:space="preserve">, </w:t>
            </w:r>
            <m:oMath>
              <m:f>
                <m:fPr>
                  <m:type m:val="lin"/>
                  <m:ctrlPr>
                    <w:rPr>
                      <w:rFonts w:ascii="Cambria Math" w:hAnsi="Cambria Math"/>
                      <w:i/>
                    </w:rPr>
                  </m:ctrlPr>
                </m:fPr>
                <m:num>
                  <m:r>
                    <w:rPr>
                      <w:rFonts w:ascii="Cambria Math" w:hAnsi="Cambria Math"/>
                    </w:rPr>
                    <m:t>c</m:t>
                  </m:r>
                </m:num>
                <m:den>
                  <m:r>
                    <w:rPr>
                      <w:rFonts w:ascii="Cambria Math" w:hAnsi="Cambria Math"/>
                    </w:rPr>
                    <m:t>d</m:t>
                  </m:r>
                </m:den>
              </m:f>
            </m:oMath>
          </w:p>
        </w:tc>
        <w:tc>
          <w:tcPr>
            <w:tcW w:w="851" w:type="dxa"/>
            <w:shd w:val="clear" w:color="auto" w:fill="auto"/>
          </w:tcPr>
          <w:p w14:paraId="48EB9298" w14:textId="77777777" w:rsidR="00F02781" w:rsidRPr="009819E7" w:rsidRDefault="00F02781" w:rsidP="00D01AC6">
            <w:pPr>
              <w:pStyle w:val="StyleCentered"/>
              <w:framePr w:w="9639" w:hSpace="181" w:vSpace="113" w:wrap="notBeside" w:hAnchor="margin" w:xAlign="center" w:yAlign="top"/>
            </w:pPr>
            <w:r w:rsidRPr="009819E7">
              <w:t>1</w:t>
            </w:r>
          </w:p>
        </w:tc>
        <w:tc>
          <w:tcPr>
            <w:tcW w:w="992" w:type="dxa"/>
            <w:shd w:val="clear" w:color="auto" w:fill="auto"/>
            <w:vAlign w:val="center"/>
          </w:tcPr>
          <w:p w14:paraId="1063B70D" w14:textId="77777777" w:rsidR="00F02781" w:rsidRPr="009819E7" w:rsidRDefault="00F02781" w:rsidP="00D01AC6">
            <w:pPr>
              <w:pStyle w:val="StyleCentered"/>
              <w:framePr w:w="9639" w:hSpace="181" w:vSpace="113" w:wrap="notBeside" w:hAnchor="margin" w:xAlign="center" w:yAlign="top"/>
            </w:pPr>
            <w:r w:rsidRPr="009819E7">
              <w:t>+</w:t>
            </w:r>
          </w:p>
        </w:tc>
        <w:tc>
          <w:tcPr>
            <w:tcW w:w="851" w:type="dxa"/>
            <w:shd w:val="clear" w:color="auto" w:fill="auto"/>
            <w:vAlign w:val="center"/>
          </w:tcPr>
          <w:p w14:paraId="5C721B6D"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20931D29" w14:textId="77777777" w:rsidR="00F02781" w:rsidRPr="009819E7" w:rsidRDefault="00F02781" w:rsidP="00D01AC6">
            <w:pPr>
              <w:pStyle w:val="StyleCentered"/>
              <w:framePr w:w="9639" w:hSpace="181" w:vSpace="113" w:wrap="notBeside" w:hAnchor="margin" w:xAlign="center" w:yAlign="top"/>
            </w:pPr>
            <w:r w:rsidRPr="009819E7">
              <w:t>−</w:t>
            </w:r>
          </w:p>
        </w:tc>
        <w:tc>
          <w:tcPr>
            <w:tcW w:w="702" w:type="dxa"/>
            <w:shd w:val="clear" w:color="auto" w:fill="auto"/>
          </w:tcPr>
          <w:p w14:paraId="46D26B56" w14:textId="77777777" w:rsidR="00F02781" w:rsidRPr="009819E7" w:rsidRDefault="00F02781" w:rsidP="00D01AC6">
            <w:pPr>
              <w:pStyle w:val="StyleCentered"/>
              <w:framePr w:w="9639" w:hSpace="181" w:vSpace="113" w:wrap="notBeside" w:hAnchor="margin" w:xAlign="center" w:yAlign="top"/>
            </w:pPr>
            <w:r w:rsidRPr="009819E7">
              <w:t>−</w:t>
            </w:r>
          </w:p>
        </w:tc>
      </w:tr>
      <w:tr w:rsidR="00D01AC6" w:rsidRPr="00AA3B27" w14:paraId="246AAA3A" w14:textId="77777777" w:rsidTr="00D01AC6">
        <w:trPr>
          <w:jc w:val="center"/>
        </w:trPr>
        <w:tc>
          <w:tcPr>
            <w:tcW w:w="2053" w:type="dxa"/>
            <w:shd w:val="clear" w:color="auto" w:fill="auto"/>
          </w:tcPr>
          <w:p w14:paraId="0E5C26ED"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sphere</w:t>
            </w:r>
          </w:p>
        </w:tc>
        <w:tc>
          <w:tcPr>
            <w:tcW w:w="3617" w:type="dxa"/>
            <w:shd w:val="clear" w:color="auto" w:fill="auto"/>
          </w:tcPr>
          <w:p w14:paraId="004E056E" w14:textId="77777777" w:rsidR="00F02781" w:rsidRPr="009819E7" w:rsidRDefault="00F02781" w:rsidP="00D01AC6">
            <w:pPr>
              <w:framePr w:w="9639" w:hSpace="181" w:vSpace="113" w:wrap="notBeside" w:hAnchor="margin" w:xAlign="center" w:yAlign="top"/>
            </w:pPr>
            <w:r w:rsidRPr="009819E7">
              <w:t>–</w:t>
            </w:r>
          </w:p>
        </w:tc>
        <w:tc>
          <w:tcPr>
            <w:tcW w:w="851" w:type="dxa"/>
            <w:shd w:val="clear" w:color="auto" w:fill="auto"/>
          </w:tcPr>
          <w:p w14:paraId="4C32EA55" w14:textId="77777777" w:rsidR="00F02781" w:rsidRPr="009819E7" w:rsidRDefault="00F02781" w:rsidP="00D01AC6">
            <w:pPr>
              <w:pStyle w:val="StyleCentered"/>
              <w:framePr w:w="9639" w:hSpace="181" w:vSpace="113" w:wrap="notBeside" w:hAnchor="margin" w:xAlign="center" w:yAlign="top"/>
            </w:pPr>
            <w:r w:rsidRPr="009819E7">
              <w:t>1</w:t>
            </w:r>
          </w:p>
        </w:tc>
        <w:tc>
          <w:tcPr>
            <w:tcW w:w="992" w:type="dxa"/>
            <w:shd w:val="clear" w:color="auto" w:fill="auto"/>
            <w:vAlign w:val="center"/>
          </w:tcPr>
          <w:p w14:paraId="5854A083" w14:textId="77777777" w:rsidR="00F02781" w:rsidRPr="009819E7" w:rsidRDefault="00F02781" w:rsidP="00D01AC6">
            <w:pPr>
              <w:pStyle w:val="StyleCentered"/>
              <w:framePr w:w="9639" w:hSpace="181" w:vSpace="113" w:wrap="notBeside" w:hAnchor="margin" w:xAlign="center" w:yAlign="top"/>
            </w:pPr>
            <w:r w:rsidRPr="009819E7">
              <w:t>+</w:t>
            </w:r>
          </w:p>
        </w:tc>
        <w:tc>
          <w:tcPr>
            <w:tcW w:w="851" w:type="dxa"/>
            <w:shd w:val="clear" w:color="auto" w:fill="auto"/>
            <w:vAlign w:val="center"/>
          </w:tcPr>
          <w:p w14:paraId="419E9D74"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7D0B3923" w14:textId="77777777" w:rsidR="00F02781" w:rsidRPr="009819E7" w:rsidRDefault="00F02781" w:rsidP="00D01AC6">
            <w:pPr>
              <w:pStyle w:val="StyleCentered"/>
              <w:framePr w:w="9639" w:hSpace="181" w:vSpace="113" w:wrap="notBeside" w:hAnchor="margin" w:xAlign="center" w:yAlign="top"/>
            </w:pPr>
            <w:r w:rsidRPr="009819E7">
              <w:t>+</w:t>
            </w:r>
          </w:p>
        </w:tc>
        <w:tc>
          <w:tcPr>
            <w:tcW w:w="702" w:type="dxa"/>
            <w:shd w:val="clear" w:color="auto" w:fill="auto"/>
          </w:tcPr>
          <w:p w14:paraId="329BF74A" w14:textId="77777777" w:rsidR="00F02781" w:rsidRPr="009819E7" w:rsidRDefault="00F02781" w:rsidP="00D01AC6">
            <w:pPr>
              <w:pStyle w:val="StyleCentered"/>
              <w:framePr w:w="9639" w:hSpace="181" w:vSpace="113" w:wrap="notBeside" w:hAnchor="margin" w:xAlign="center" w:yAlign="top"/>
            </w:pPr>
            <w:r w:rsidRPr="009819E7">
              <w:t>−</w:t>
            </w:r>
          </w:p>
        </w:tc>
      </w:tr>
      <w:tr w:rsidR="00D01AC6" w:rsidRPr="00AA3B27" w14:paraId="65A39B8A" w14:textId="77777777" w:rsidTr="00D01AC6">
        <w:trPr>
          <w:jc w:val="center"/>
        </w:trPr>
        <w:tc>
          <w:tcPr>
            <w:tcW w:w="2053" w:type="dxa"/>
            <w:shd w:val="clear" w:color="auto" w:fill="auto"/>
          </w:tcPr>
          <w:p w14:paraId="2B112C78" w14:textId="77777777" w:rsidR="00F02781" w:rsidRPr="00AA3B27" w:rsidRDefault="00F02781" w:rsidP="00D01AC6">
            <w:pPr>
              <w:framePr w:w="9639" w:hSpace="181" w:vSpace="113" w:wrap="notBeside" w:hAnchor="margin" w:xAlign="center" w:yAlign="top"/>
              <w:rPr>
                <w:rFonts w:ascii="Courier New" w:hAnsi="Courier New" w:cs="Courier New"/>
                <w:sz w:val="22"/>
                <w:szCs w:val="22"/>
              </w:rPr>
            </w:pPr>
            <w:r w:rsidRPr="00AA3B27">
              <w:rPr>
                <w:rFonts w:ascii="Courier New" w:hAnsi="Courier New" w:cs="Courier New"/>
                <w:sz w:val="22"/>
                <w:szCs w:val="22"/>
              </w:rPr>
              <w:t>spherebox</w:t>
            </w:r>
          </w:p>
        </w:tc>
        <w:tc>
          <w:tcPr>
            <w:tcW w:w="3617" w:type="dxa"/>
            <w:shd w:val="clear" w:color="auto" w:fill="auto"/>
          </w:tcPr>
          <w:p w14:paraId="4CE3B050" w14:textId="77777777" w:rsidR="00F02781" w:rsidRPr="009819E7" w:rsidRDefault="00600B16" w:rsidP="00D01AC6">
            <w:pPr>
              <w:framePr w:w="9639" w:hSpace="181" w:vSpace="113" w:wrap="notBeside" w:hAnchor="margin" w:xAlign="center" w:yAlign="top"/>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m:rPr>
                          <m:sty m:val="p"/>
                        </m:rPr>
                        <w:rPr>
                          <w:rFonts w:ascii="Cambria Math" w:hAnsi="Cambria Math"/>
                          <w:vertAlign w:val="subscript"/>
                        </w:rPr>
                        <m:t>sph</m:t>
                      </m:r>
                    </m:sub>
                  </m:sSub>
                </m:num>
                <m:den>
                  <m:sSub>
                    <m:sSubPr>
                      <m:ctrlPr>
                        <w:rPr>
                          <w:rFonts w:ascii="Cambria Math" w:hAnsi="Cambria Math"/>
                          <w:i/>
                        </w:rPr>
                      </m:ctrlPr>
                    </m:sSubPr>
                    <m:e>
                      <m:r>
                        <w:rPr>
                          <w:rFonts w:ascii="Cambria Math" w:hAnsi="Cambria Math"/>
                        </w:rPr>
                        <m:t>D</m:t>
                      </m:r>
                    </m:e>
                    <m:sub>
                      <m:r>
                        <w:rPr>
                          <w:rFonts w:ascii="Cambria Math" w:hAnsi="Cambria Math"/>
                          <w:vertAlign w:val="subscript"/>
                        </w:rPr>
                        <m:t>x</m:t>
                      </m:r>
                    </m:sub>
                  </m:sSub>
                </m:den>
              </m:f>
            </m:oMath>
            <w:r w:rsidR="001838D9">
              <w:t xml:space="preserve"> </w:t>
            </w:r>
          </w:p>
        </w:tc>
        <w:tc>
          <w:tcPr>
            <w:tcW w:w="851" w:type="dxa"/>
            <w:shd w:val="clear" w:color="auto" w:fill="auto"/>
          </w:tcPr>
          <w:p w14:paraId="55EFDA28" w14:textId="77777777" w:rsidR="00F02781" w:rsidRPr="009819E7" w:rsidRDefault="00F02781" w:rsidP="00D01AC6">
            <w:pPr>
              <w:pStyle w:val="StyleCentered"/>
              <w:framePr w:w="9639" w:hSpace="181" w:vSpace="113" w:wrap="notBeside" w:hAnchor="margin" w:xAlign="center" w:yAlign="top"/>
            </w:pPr>
            <w:r w:rsidRPr="009819E7">
              <w:t>2</w:t>
            </w:r>
          </w:p>
        </w:tc>
        <w:tc>
          <w:tcPr>
            <w:tcW w:w="992" w:type="dxa"/>
            <w:shd w:val="clear" w:color="auto" w:fill="auto"/>
            <w:vAlign w:val="center"/>
          </w:tcPr>
          <w:p w14:paraId="6D911C5A" w14:textId="77777777" w:rsidR="00F02781" w:rsidRPr="009819E7" w:rsidRDefault="00F02781" w:rsidP="00D01AC6">
            <w:pPr>
              <w:pStyle w:val="StyleCentered"/>
              <w:framePr w:w="9639" w:hSpace="181" w:vSpace="113" w:wrap="notBeside" w:hAnchor="margin" w:xAlign="center" w:yAlign="top"/>
            </w:pPr>
            <w:r w:rsidRPr="009819E7">
              <w:t>+</w:t>
            </w:r>
          </w:p>
        </w:tc>
        <w:tc>
          <w:tcPr>
            <w:tcW w:w="851" w:type="dxa"/>
            <w:shd w:val="clear" w:color="auto" w:fill="auto"/>
            <w:vAlign w:val="center"/>
          </w:tcPr>
          <w:p w14:paraId="72F99125" w14:textId="77777777" w:rsidR="00F02781" w:rsidRPr="009819E7" w:rsidRDefault="00F02781" w:rsidP="00D01AC6">
            <w:pPr>
              <w:pStyle w:val="StyleCentered"/>
              <w:framePr w:w="9639" w:hSpace="181" w:vSpace="113" w:wrap="notBeside" w:hAnchor="margin" w:xAlign="center" w:yAlign="top"/>
            </w:pPr>
            <w:r w:rsidRPr="009819E7">
              <w:t>+</w:t>
            </w:r>
          </w:p>
        </w:tc>
        <w:tc>
          <w:tcPr>
            <w:tcW w:w="567" w:type="dxa"/>
            <w:shd w:val="clear" w:color="auto" w:fill="auto"/>
            <w:vAlign w:val="center"/>
          </w:tcPr>
          <w:p w14:paraId="6B421A5F" w14:textId="77777777" w:rsidR="00F02781" w:rsidRPr="009819E7" w:rsidRDefault="00F02781" w:rsidP="00D01AC6">
            <w:pPr>
              <w:pStyle w:val="StyleCentered"/>
              <w:framePr w:w="9639" w:hSpace="181" w:vSpace="113" w:wrap="notBeside" w:hAnchor="margin" w:xAlign="center" w:yAlign="top"/>
            </w:pPr>
            <w:r w:rsidRPr="009819E7">
              <w:t>+</w:t>
            </w:r>
          </w:p>
        </w:tc>
        <w:tc>
          <w:tcPr>
            <w:tcW w:w="702" w:type="dxa"/>
            <w:shd w:val="clear" w:color="auto" w:fill="auto"/>
          </w:tcPr>
          <w:p w14:paraId="61FA97EF" w14:textId="77777777" w:rsidR="00F02781" w:rsidRPr="009819E7" w:rsidRDefault="00F02781" w:rsidP="00D01AC6">
            <w:pPr>
              <w:pStyle w:val="StyleCentered"/>
              <w:framePr w:w="9639" w:hSpace="181" w:vSpace="113" w:wrap="notBeside" w:hAnchor="margin" w:xAlign="center" w:yAlign="top"/>
            </w:pPr>
            <w:r w:rsidRPr="009819E7">
              <w:t>−</w:t>
            </w:r>
          </w:p>
        </w:tc>
      </w:tr>
    </w:tbl>
    <w:p w14:paraId="5092F6AA" w14:textId="77777777" w:rsidR="00F02781" w:rsidRPr="009819E7" w:rsidRDefault="00F02781" w:rsidP="00D01AC6">
      <w:pPr>
        <w:pStyle w:val="Captionfigure"/>
        <w:framePr w:w="9639" w:wrap="notBeside" w:xAlign="center"/>
      </w:pPr>
      <w:r w:rsidRPr="009819E7">
        <w:rPr>
          <w:vertAlign w:val="superscript"/>
        </w:rPr>
        <w:t xml:space="preserve">a </w:t>
      </w:r>
      <w:r w:rsidRPr="009819E7">
        <w:t>number of domains.</w:t>
      </w:r>
    </w:p>
    <w:p w14:paraId="310DC96D" w14:textId="77777777" w:rsidR="00F02781" w:rsidRPr="009819E7" w:rsidRDefault="00F02781" w:rsidP="00D01AC6">
      <w:pPr>
        <w:pStyle w:val="Captionfigure"/>
        <w:framePr w:w="9639" w:wrap="notBeside" w:xAlign="center"/>
        <w:spacing w:before="0"/>
      </w:pPr>
      <w:r w:rsidRPr="009819E7">
        <w:rPr>
          <w:vertAlign w:val="superscript"/>
        </w:rPr>
        <w:t xml:space="preserve">b </w:t>
      </w:r>
      <w:r w:rsidRPr="009819E7">
        <w:t xml:space="preserve">symmetry with respect to reflection over the </w:t>
      </w:r>
      <m:oMath>
        <m:r>
          <w:rPr>
            <w:rFonts w:ascii="Cambria Math" w:hAnsi="Cambria Math"/>
          </w:rPr>
          <m:t>xz</m:t>
        </m:r>
      </m:oMath>
      <w:r w:rsidRPr="009819E7">
        <w:noBreakHyphen/>
        <w:t>plane.</w:t>
      </w:r>
    </w:p>
    <w:p w14:paraId="78F52320" w14:textId="77777777" w:rsidR="00F02781" w:rsidRPr="009819E7" w:rsidRDefault="00F02781" w:rsidP="00D01AC6">
      <w:pPr>
        <w:pStyle w:val="Captionfigure"/>
        <w:framePr w:w="9639" w:wrap="notBeside" w:xAlign="center"/>
        <w:spacing w:before="0"/>
      </w:pPr>
      <w:r w:rsidRPr="009819E7">
        <w:rPr>
          <w:vertAlign w:val="superscript"/>
        </w:rPr>
        <w:t xml:space="preserve">c </w:t>
      </w:r>
      <w:r w:rsidRPr="009819E7">
        <w:t xml:space="preserve">symmetry with respect to rotation by 90° over the </w:t>
      </w:r>
      <m:oMath>
        <m:r>
          <w:rPr>
            <w:rFonts w:ascii="Cambria Math" w:hAnsi="Cambria Math"/>
          </w:rPr>
          <m:t>z</m:t>
        </m:r>
      </m:oMath>
      <w:r w:rsidRPr="009819E7">
        <w:noBreakHyphen/>
        <w:t>axis.</w:t>
      </w:r>
    </w:p>
    <w:p w14:paraId="6F517C3B" w14:textId="77777777" w:rsidR="00F02781" w:rsidRPr="009819E7" w:rsidRDefault="00F02781" w:rsidP="00D01AC6">
      <w:pPr>
        <w:pStyle w:val="Captionfigure"/>
        <w:framePr w:w="9639" w:wrap="notBeside" w:xAlign="center"/>
        <w:spacing w:before="0"/>
      </w:pPr>
      <w:r w:rsidRPr="009819E7">
        <w:rPr>
          <w:vertAlign w:val="superscript"/>
        </w:rPr>
        <w:t xml:space="preserve">d </w:t>
      </w:r>
      <w:r w:rsidRPr="009819E7">
        <w:t>whether a shape defines absolute size of the particle.</w:t>
      </w:r>
    </w:p>
    <w:p w14:paraId="2417DC25" w14:textId="69219D20" w:rsidR="008154DA" w:rsidRPr="009819E7" w:rsidRDefault="00F7161F" w:rsidP="00F7161F">
      <w:pPr>
        <w:pStyle w:val="Indent"/>
      </w:pPr>
      <w:r>
        <w:t xml:space="preserve">For all axisymmetric shapes, symmetry axis coincides with the </w:t>
      </w:r>
      <m:oMath>
        <m:r>
          <w:rPr>
            <w:rFonts w:ascii="Cambria Math" w:hAnsi="Cambria Math"/>
          </w:rPr>
          <m:t>z</m:t>
        </m:r>
      </m:oMath>
      <w:r>
        <w:noBreakHyphen/>
        <w:t>axis. The order of domains is important to assign refractive indices specified in the command line (§</w:t>
      </w:r>
      <w:r w:rsidR="00326F10">
        <w:fldChar w:fldCharType="begin"/>
      </w:r>
      <w:r w:rsidR="00326F10">
        <w:instrText xml:space="preserve"> REF _Ref355435010 \r \h </w:instrText>
      </w:r>
      <w:r w:rsidR="00326F10">
        <w:fldChar w:fldCharType="separate"/>
      </w:r>
      <w:r w:rsidR="00AF049C">
        <w:t>6.3</w:t>
      </w:r>
      <w:r w:rsidR="00326F10">
        <w:fldChar w:fldCharType="end"/>
      </w:r>
      <w:r>
        <w:t>). Brief</w:t>
      </w:r>
      <w:r w:rsidR="00A6313D" w:rsidRPr="009819E7">
        <w:t xml:space="preserve"> reference information is summarized in </w:t>
      </w:r>
      <w:r w:rsidR="00A6313D" w:rsidRPr="009819E7">
        <w:fldChar w:fldCharType="begin"/>
      </w:r>
      <w:r w:rsidR="00A6313D" w:rsidRPr="009819E7">
        <w:instrText xml:space="preserve"> REF _Ref128200277 \h </w:instrText>
      </w:r>
      <w:r w:rsidR="00A6313D" w:rsidRPr="009819E7">
        <w:fldChar w:fldCharType="separate"/>
      </w:r>
      <w:r w:rsidR="00AF049C" w:rsidRPr="009819E7">
        <w:t>Table </w:t>
      </w:r>
      <w:r w:rsidR="00AF049C">
        <w:rPr>
          <w:noProof/>
        </w:rPr>
        <w:t>1</w:t>
      </w:r>
      <w:r w:rsidR="00A6313D" w:rsidRPr="009819E7">
        <w:fldChar w:fldCharType="end"/>
      </w:r>
      <w:r w:rsidR="00464FCE">
        <w:t xml:space="preserve">, while examples are provided in </w:t>
      </w:r>
      <w:r w:rsidR="00464FCE">
        <w:fldChar w:fldCharType="begin"/>
      </w:r>
      <w:r w:rsidR="00464FCE">
        <w:instrText xml:space="preserve"> REF _Ref358278359 \h </w:instrText>
      </w:r>
      <w:r w:rsidR="00464FCE">
        <w:fldChar w:fldCharType="separate"/>
      </w:r>
      <w:r w:rsidR="00AF049C" w:rsidRPr="009819E7">
        <w:t>Fig. </w:t>
      </w:r>
      <w:r w:rsidR="00AF049C">
        <w:rPr>
          <w:noProof/>
        </w:rPr>
        <w:t>3</w:t>
      </w:r>
      <w:r w:rsidR="00464FCE">
        <w:fldChar w:fldCharType="end"/>
      </w:r>
      <w:r w:rsidR="00464FCE">
        <w:t>.</w:t>
      </w:r>
      <w:r w:rsidR="00A6313D">
        <w:t xml:space="preserve"> </w:t>
      </w:r>
      <w:r w:rsidR="00A6313D" w:rsidRPr="009819E7">
        <w:t xml:space="preserve">For multi-domain shapes </w:t>
      </w:r>
      <m:oMath>
        <m:sSub>
          <m:sSubPr>
            <m:ctrlPr>
              <w:rPr>
                <w:rFonts w:ascii="Cambria Math" w:hAnsi="Cambria Math"/>
                <w:i/>
              </w:rPr>
            </m:ctrlPr>
          </m:sSubPr>
          <m:e>
            <m:r>
              <w:rPr>
                <w:rFonts w:ascii="Cambria Math" w:hAnsi="Cambria Math"/>
              </w:rPr>
              <m:t>f</m:t>
            </m:r>
          </m:e>
          <m:sub>
            <m:r>
              <m:rPr>
                <m:sty m:val="p"/>
              </m:rPr>
              <w:rPr>
                <w:rFonts w:ascii="Cambria Math" w:hAnsi="Cambria Math"/>
                <w:vertAlign w:val="subscript"/>
              </w:rPr>
              <m:t>vol</m:t>
            </m:r>
          </m:sub>
        </m:sSub>
      </m:oMath>
      <w:r w:rsidR="00A6313D" w:rsidRPr="009819E7">
        <w:t xml:space="preserve"> is based on the total volume of the particle.</w:t>
      </w:r>
      <w:r w:rsidR="00A6313D">
        <w:t xml:space="preserve"> </w:t>
      </w:r>
      <w:r w:rsidR="009718F5">
        <w:t>A</w:t>
      </w:r>
      <w:r w:rsidR="00A6313D">
        <w:t xml:space="preserve">dding </w:t>
      </w:r>
      <w:r w:rsidR="00B96D5B" w:rsidRPr="009819E7">
        <w:t>a new shape is straightforward for anyone who is familiar with C programming language.</w:t>
      </w:r>
      <w:r w:rsidR="00212900" w:rsidRPr="00AA5BD7">
        <w:rPr>
          <w:rStyle w:val="a7"/>
        </w:rPr>
        <w:footnoteReference w:id="35"/>
      </w:r>
    </w:p>
    <w:p w14:paraId="426542E5" w14:textId="77777777" w:rsidR="00967CF7" w:rsidRPr="009819E7" w:rsidRDefault="00967CF7" w:rsidP="0020695F">
      <w:pPr>
        <w:pStyle w:val="21"/>
      </w:pPr>
      <w:bookmarkStart w:id="75" w:name="_Ref142321345"/>
      <w:bookmarkStart w:id="76" w:name="_Toc148426312"/>
      <w:bookmarkStart w:id="77" w:name="_Toc57726408"/>
      <w:r w:rsidRPr="009819E7">
        <w:t>Granule generator</w:t>
      </w:r>
      <w:bookmarkEnd w:id="75"/>
      <w:bookmarkEnd w:id="76"/>
      <w:bookmarkEnd w:id="77"/>
    </w:p>
    <w:p w14:paraId="41C421A9" w14:textId="3FFFAEE4" w:rsidR="00967CF7" w:rsidRPr="009819E7" w:rsidRDefault="00D5000D" w:rsidP="002E36DF">
      <w:pPr>
        <w:keepNext/>
      </w:pPr>
      <w:r w:rsidRPr="009819E7">
        <w:t>Granule generator is enabled by the command line option</w:t>
      </w:r>
      <w:r w:rsidR="00A70BDC">
        <w:t xml:space="preserve"> (only for cubical dipoles)</w:t>
      </w:r>
    </w:p>
    <w:p w14:paraId="1C4C1B66" w14:textId="77777777" w:rsidR="00D5000D" w:rsidRPr="00F935E2" w:rsidRDefault="00D5000D" w:rsidP="00F14C87">
      <w:pPr>
        <w:pStyle w:val="Commandline"/>
      </w:pPr>
      <w:r w:rsidRPr="00F935E2">
        <w:t>-granul &lt;vol_frac&gt; &lt;diam&gt; [&lt;dom_number&gt;]</w:t>
      </w:r>
    </w:p>
    <w:p w14:paraId="2EC3EB14" w14:textId="0F9A8E2A" w:rsidR="00D5000D" w:rsidRPr="009819E7" w:rsidRDefault="00D5000D" w:rsidP="00423621">
      <w:r w:rsidRPr="009819E7">
        <w:t xml:space="preserve">which specifies that one particle domain should be randomly filled with spherical granules with specified diameter </w:t>
      </w:r>
      <w:r w:rsidRPr="005051DE">
        <w:rPr>
          <w:rStyle w:val="CourierNew11pt"/>
        </w:rPr>
        <w:t>&lt;diam&gt;</w:t>
      </w:r>
      <w:r w:rsidRPr="009819E7">
        <w:t xml:space="preserve"> and volume fraction </w:t>
      </w:r>
      <w:r w:rsidRPr="005051DE">
        <w:rPr>
          <w:rStyle w:val="CourierNew11pt"/>
        </w:rPr>
        <w:t>&lt;vol_frac&gt;</w:t>
      </w:r>
      <w:r w:rsidRPr="009819E7">
        <w:t xml:space="preserve">. </w:t>
      </w:r>
      <w:r w:rsidR="00423621">
        <w:t>The d</w:t>
      </w:r>
      <w:r w:rsidRPr="009819E7">
        <w:t xml:space="preserve">omain number to fill is given by the last optional argument (default is the first domain). </w:t>
      </w:r>
      <w:r w:rsidR="006A4406" w:rsidRPr="009819E7">
        <w:t>Total number of domains is then increased by one; the last is assigned to the granules.</w:t>
      </w:r>
      <w:r w:rsidR="00807FC8" w:rsidRPr="009819E7">
        <w:t xml:space="preserve"> Suffix “</w:t>
      </w:r>
      <w:r w:rsidR="00807FC8" w:rsidRPr="005051DE">
        <w:rPr>
          <w:rStyle w:val="CourierNew11pt"/>
        </w:rPr>
        <w:t>_gran</w:t>
      </w:r>
      <w:r w:rsidR="00CD0074" w:rsidRPr="009819E7">
        <w:t>” is added to the shape name and a</w:t>
      </w:r>
      <w:r w:rsidR="00C07D50" w:rsidRPr="009819E7">
        <w:t>ll particle symmetries (§</w:t>
      </w:r>
      <w:r w:rsidR="00CD0074" w:rsidRPr="009819E7">
        <w:fldChar w:fldCharType="begin"/>
      </w:r>
      <w:r w:rsidR="00CD0074" w:rsidRPr="009819E7">
        <w:instrText xml:space="preserve"> REF _Ref127789636 \r \h </w:instrText>
      </w:r>
      <w:r w:rsidR="00CD0074" w:rsidRPr="009819E7">
        <w:fldChar w:fldCharType="separate"/>
      </w:r>
      <w:r w:rsidR="00AF049C">
        <w:t>6.7</w:t>
      </w:r>
      <w:r w:rsidR="00CD0074" w:rsidRPr="009819E7">
        <w:fldChar w:fldCharType="end"/>
      </w:r>
      <w:r w:rsidR="00C07D50" w:rsidRPr="009819E7">
        <w:t>) are</w:t>
      </w:r>
      <w:r w:rsidR="00CD0074" w:rsidRPr="009819E7">
        <w:t xml:space="preserve"> cancelled</w:t>
      </w:r>
      <w:r w:rsidR="008D2D07" w:rsidRPr="009819E7">
        <w:t>.</w:t>
      </w:r>
    </w:p>
    <w:p w14:paraId="449A5A9F" w14:textId="7CC9FD10" w:rsidR="00D5000D" w:rsidRPr="009819E7" w:rsidRDefault="00677724" w:rsidP="00DA5E69">
      <w:pPr>
        <w:pStyle w:val="Indent"/>
      </w:pPr>
      <w:r>
        <w:t>The</w:t>
      </w:r>
      <w:r w:rsidR="00D5000D" w:rsidRPr="009819E7">
        <w:t xml:space="preserve"> simplest algorithm is used: to place randomly a sphere and see </w:t>
      </w:r>
      <w:r w:rsidR="006A4406" w:rsidRPr="009819E7">
        <w:t>whether it fits in the given domain</w:t>
      </w:r>
      <w:r w:rsidR="009D45C5" w:rsidRPr="009819E7">
        <w:t xml:space="preserve"> together with all previously placed granules</w:t>
      </w:r>
      <w:r w:rsidR="006A4406" w:rsidRPr="009819E7">
        <w:t>.</w:t>
      </w:r>
      <w:r w:rsidR="00D5000D" w:rsidRPr="009819E7">
        <w:t xml:space="preserve"> </w:t>
      </w:r>
      <w:r w:rsidR="006A4406" w:rsidRPr="009819E7">
        <w:t>The only information that is used about some of the previously place granules is dipoles occupied by them, therefore i</w:t>
      </w:r>
      <w:r w:rsidR="00D5000D" w:rsidRPr="009819E7">
        <w:t xml:space="preserve">ntersection of two granules </w:t>
      </w:r>
      <w:r w:rsidR="006A4406" w:rsidRPr="009819E7">
        <w:t>is checked</w:t>
      </w:r>
      <w:r w:rsidR="00D5000D" w:rsidRPr="009819E7">
        <w:t xml:space="preserve"> through </w:t>
      </w:r>
      <w:r w:rsidR="006A4406" w:rsidRPr="009819E7">
        <w:t xml:space="preserve">the </w:t>
      </w:r>
      <w:r w:rsidR="00D5000D" w:rsidRPr="009819E7">
        <w:t xml:space="preserve">dipoles, which is not exact, </w:t>
      </w:r>
      <w:r w:rsidR="006A4406" w:rsidRPr="009819E7">
        <w:t xml:space="preserve">especially for small granules. </w:t>
      </w:r>
      <w:r w:rsidRPr="009819E7">
        <w:t>However,</w:t>
      </w:r>
      <w:r w:rsidR="006A4406" w:rsidRPr="009819E7">
        <w:t xml:space="preserve"> it should not introduce errors larger than those caused by the discretization of granules. Moreover,</w:t>
      </w:r>
      <w:r w:rsidR="00D5000D" w:rsidRPr="009819E7">
        <w:t xml:space="preserve"> it allows considering arbitrary complex domains, which is described only by</w:t>
      </w:r>
      <w:r w:rsidR="006A4406" w:rsidRPr="009819E7">
        <w:t xml:space="preserve"> </w:t>
      </w:r>
      <w:r w:rsidR="00D5000D" w:rsidRPr="009819E7">
        <w:t>a set of occupied dipoles.</w:t>
      </w:r>
      <w:r w:rsidR="006A4406" w:rsidRPr="009819E7">
        <w:t xml:space="preserve"> </w:t>
      </w:r>
      <w:r w:rsidR="00D5000D" w:rsidRPr="009819E7">
        <w:t>This algorithm is unsuitable for high volume fractions, it becomes very slow and for some</w:t>
      </w:r>
      <w:r w:rsidR="009D45C5" w:rsidRPr="009819E7">
        <w:t xml:space="preserve"> </w:t>
      </w:r>
      <w:r w:rsidR="00D5000D" w:rsidRPr="009819E7">
        <w:t>volume fractions may fail at all</w:t>
      </w:r>
      <w:r w:rsidR="009D45C5" w:rsidRPr="009819E7">
        <w:t xml:space="preserve"> (depending on the size of the granule</w:t>
      </w:r>
      <w:r w:rsidR="004E788A" w:rsidRPr="009819E7">
        <w:t>s</w:t>
      </w:r>
      <w:r w:rsidR="009D45C5" w:rsidRPr="009819E7">
        <w:t xml:space="preserve"> critical volume fractions is 30</w:t>
      </w:r>
      <w:r w:rsidR="00624738">
        <w:t>–</w:t>
      </w:r>
      <w:r w:rsidR="009D45C5" w:rsidRPr="009819E7">
        <w:t>50%).</w:t>
      </w:r>
      <w:r w:rsidR="00D5000D" w:rsidRPr="009819E7">
        <w:t xml:space="preserve"> Moreover, statistical properties of the obtained</w:t>
      </w:r>
      <w:r w:rsidR="009D45C5" w:rsidRPr="009819E7">
        <w:t xml:space="preserve"> </w:t>
      </w:r>
      <w:r w:rsidR="00D5000D" w:rsidRPr="009819E7">
        <w:t xml:space="preserve">granules distribution may be not </w:t>
      </w:r>
      <w:r w:rsidR="009D45C5" w:rsidRPr="009819E7">
        <w:t>perfect;</w:t>
      </w:r>
      <w:r w:rsidR="00D5000D" w:rsidRPr="009819E7">
        <w:t xml:space="preserve"> howe</w:t>
      </w:r>
      <w:r w:rsidR="009D45C5" w:rsidRPr="009819E7">
        <w:t xml:space="preserve">ver, it seems good </w:t>
      </w:r>
      <w:r w:rsidR="009D45C5" w:rsidRPr="009819E7">
        <w:lastRenderedPageBreak/>
        <w:t>enough for most</w:t>
      </w:r>
      <w:r w:rsidR="00D5000D" w:rsidRPr="009819E7">
        <w:t xml:space="preserve"> applications.</w:t>
      </w:r>
      <w:r w:rsidR="009D45C5" w:rsidRPr="009819E7">
        <w:t xml:space="preserve"> To generate random numbers </w:t>
      </w:r>
      <w:r w:rsidR="004049DC" w:rsidRPr="00535EA9">
        <w:rPr>
          <w:rStyle w:val="CourierNew11pt"/>
        </w:rPr>
        <w:t>ADDA</w:t>
      </w:r>
      <w:r w:rsidR="009D45C5" w:rsidRPr="009819E7">
        <w:t xml:space="preserve"> use</w:t>
      </w:r>
      <w:r w:rsidR="004049DC">
        <w:t>s</w:t>
      </w:r>
      <w:r w:rsidR="009D45C5" w:rsidRPr="009819E7">
        <w:t xml:space="preserve"> </w:t>
      </w:r>
      <w:r w:rsidR="004049DC">
        <w:t xml:space="preserve">the </w:t>
      </w:r>
      <w:r w:rsidR="009D45C5" w:rsidRPr="009819E7">
        <w:t xml:space="preserve">Mersenne </w:t>
      </w:r>
      <w:r w:rsidR="00D43ACD" w:rsidRPr="009819E7">
        <w:t>t</w:t>
      </w:r>
      <w:r w:rsidR="009D45C5" w:rsidRPr="009819E7">
        <w:t>wister,</w:t>
      </w:r>
      <w:r w:rsidR="00D16DE6" w:rsidRPr="00AA5BD7">
        <w:rPr>
          <w:rStyle w:val="a7"/>
        </w:rPr>
        <w:footnoteReference w:id="36"/>
      </w:r>
      <w:r w:rsidR="009D45C5" w:rsidRPr="009819E7">
        <w:t xml:space="preserve"> </w:t>
      </w:r>
      <w:r w:rsidR="00267022" w:rsidRPr="009819E7">
        <w:t>which</w:t>
      </w:r>
      <w:r w:rsidR="009D45C5" w:rsidRPr="009819E7">
        <w:t xml:space="preserve"> combines high speed with good statistical properties</w:t>
      </w:r>
      <w:r w:rsidR="00BB4AE0" w:rsidRPr="009819E7">
        <w:t xml:space="preserve"> </w:t>
      </w:r>
      <w:r w:rsidR="00BB4AE0" w:rsidRPr="009819E7">
        <w:fldChar w:fldCharType="begin"/>
      </w:r>
      <w:r w:rsidR="006C7E67">
        <w:instrText xml:space="preserve"> ADDIN ZOTERO_ITEM CSL_CITATION {"citationID":"8HHteOqW","properties":{"unsorted":false,"formattedCitation":"[36]","plainCitation":"[36]","noteIndex":0},"citationItems":[{"id":9653,"uris":["http://zotero.org/users/4070/items/PH6DKU4F"],"uri":["http://zotero.org/users/4070/items/PH6DKU4F"],"itemData":{"id":9653,"type":"article-journal","abstract":"A new algorithm called Mersenne Twister (MT) is proposed for generating uniform pseudorandom numbers. For a particular choice of parameters, the algorithm provides a super astronomical period of 2^19937 -1 and 623-dimensional equidistribution up to 32-bit accuracy, while using a working area of only 624 words. This is a new variant of the previously proposed generators, TGFSR, modified so as to admit a Mersenne-prime period. The characteristic polynomial has many terms. The distribution up to v bits accuracy for 1 &lt;= v &lt;= 32 is also shown to be good. An algorithm is also given that checks the primitivity of the characteristic polynomial of MT with computational complexity O(p2) where p is the degree of the polynomial.We implemented this generator in portable C-code. It passed several stringent statistical tests, including diehard. Its speed is comparable to other modern generators. Its merits are due to the efficient algorithms that are unique to polynomial calculations over the two-element field.","container-title":"ACM Transactions on Modeling and Computer Simulations","DOI":"10.1145/272991.272995","issue":"1","journalAbbreviation":"ACM Trans. Model. Comput. Simul.","page":"3-30","title":"Mersenne twister: a 623-dimensionally equidistributed uniform pseudo-random number generator","volume":"8","author":[{"family":"Matsumoto","given":"M."},{"family":"Nishimura","given":"T."}],"issued":{"date-parts":[["1998"]]}}}],"schema":"https://github.com/citation-style-language/schema/raw/master/csl-citation.json"} </w:instrText>
      </w:r>
      <w:r w:rsidR="00BB4AE0" w:rsidRPr="009819E7">
        <w:fldChar w:fldCharType="separate"/>
      </w:r>
      <w:r w:rsidR="006C7E67" w:rsidRPr="006C7E67">
        <w:t>[36]</w:t>
      </w:r>
      <w:r w:rsidR="00BB4AE0" w:rsidRPr="009819E7">
        <w:rPr>
          <w:vertAlign w:val="superscript"/>
        </w:rPr>
        <w:fldChar w:fldCharType="end"/>
      </w:r>
      <w:r w:rsidR="009D45C5" w:rsidRPr="009819E7">
        <w:t>.</w:t>
      </w:r>
      <w:r w:rsidR="008D2D07" w:rsidRPr="009819E7">
        <w:t xml:space="preserve"> The granule generator was used to simulate light scattering by granulated spheres by Yurkin </w:t>
      </w:r>
      <w:r w:rsidR="008D2D07" w:rsidRPr="009819E7">
        <w:rPr>
          <w:i/>
        </w:rPr>
        <w:t>et al.</w:t>
      </w:r>
      <w:r w:rsidR="00BB4AE0" w:rsidRPr="009819E7">
        <w:t xml:space="preserve"> </w:t>
      </w:r>
      <w:r w:rsidR="00BB4AE0" w:rsidRPr="009819E7">
        <w:fldChar w:fldCharType="begin"/>
      </w:r>
      <w:r w:rsidR="006C7E67">
        <w:instrText xml:space="preserve"> ADDIN ZOTERO_ITEM CSL_CITATION {"citationID":"kT6kxoTB","properties":{"unsorted":false,"formattedCitation":"[37]","plainCitation":"[37]","noteIndex":0},"citationItems":[{"id":13695,"uris":["http://zotero.org/users/4070/items/R3SJ2NPK"],"uri":["http://zotero.org/users/4070/items/R3SJ2NPK"],"itemData":{"id":13695,"type":"article-journal","abstract":"We perform extensive simulations of light scattering by a granulated sphere in the size and refractive index range of human granulated leucocytes using the discrete dipole approximation. We calculate total and depolarized side scattering signals as a function of the size and refractive indices of cell and granules, and the granule volume fraction. Using typical parameters derived from the literature data on granulocyte morphology, we show that differences between experimentally measured signals of two granulocyte subtypes can be explained solely by the difference in their granule sizes. Moreover, the calculated depolarization ratio quantitatively agrees with experimental results. We also use the Rayleigh-Debye-Gans approximation and its second order extension to derive analytical expressions for side scattering signals. These expressions qualitatively describe the scaling of signals with varying model parameters obtained by rigorous simulations, and even lead to quantitative agreement in some cases. Finally, we show and discuss the dependence of extinction efficiency and asymmetry parameter on size and volume fraction of granules.","container-title":"Optics Express","DOI":"10.1364/OE.15.016561","issue":"25","journalAbbreviation":"Opt. Express","page":"16561-16580","title":"Discrimination of granulocyte subtypes from light scattering: theoretical analysis using a granulated sphere model","URL":"http://dx.doi.org/10.1364/OE.15.016561","volume":"15","author":[{"family":"Yurkin","given":"M. A."},{"family":"Semyanov","given":"K. A."},{"family":"Maltsev","given":"V. P."},{"family":"Hoekstra","given":"A. G."}],"issued":{"date-parts":[["2007"]]}}}],"schema":"https://github.com/citation-style-language/schema/raw/master/csl-citation.json"} </w:instrText>
      </w:r>
      <w:r w:rsidR="00BB4AE0" w:rsidRPr="009819E7">
        <w:fldChar w:fldCharType="separate"/>
      </w:r>
      <w:r w:rsidR="006C7E67" w:rsidRPr="006C7E67">
        <w:t>[37]</w:t>
      </w:r>
      <w:r w:rsidR="00BB4AE0" w:rsidRPr="009819E7">
        <w:rPr>
          <w:vertAlign w:val="superscript"/>
        </w:rPr>
        <w:fldChar w:fldCharType="end"/>
      </w:r>
      <w:r w:rsidR="008D2D07" w:rsidRPr="009819E7">
        <w:t>.</w:t>
      </w:r>
    </w:p>
    <w:p w14:paraId="784DAD67" w14:textId="77777777" w:rsidR="00600B16" w:rsidRDefault="00600B16" w:rsidP="00600B16">
      <w:pPr>
        <w:pStyle w:val="Captionfigure"/>
        <w:framePr w:w="9639" w:wrap="around" w:vAnchor="page" w:hAnchor="page" w:x="1128" w:y="1129"/>
        <w:spacing w:before="0"/>
        <w:jc w:val="center"/>
      </w:pPr>
      <w:r>
        <w:rPr>
          <w:noProof/>
          <w:lang w:val="ru-RU"/>
        </w:rPr>
        <w:drawing>
          <wp:inline distT="0" distB="0" distL="0" distR="0" wp14:anchorId="2A578E07" wp14:editId="7BF07B1B">
            <wp:extent cx="6120000" cy="7772400"/>
            <wp:effectExtent l="0" t="0" r="0" b="0"/>
            <wp:docPr id="96" name="Рисунок 96" descr="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ap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000" cy="7772400"/>
                    </a:xfrm>
                    <a:prstGeom prst="rect">
                      <a:avLst/>
                    </a:prstGeom>
                    <a:noFill/>
                    <a:ln>
                      <a:noFill/>
                    </a:ln>
                  </pic:spPr>
                </pic:pic>
              </a:graphicData>
            </a:graphic>
          </wp:inline>
        </w:drawing>
      </w:r>
    </w:p>
    <w:p w14:paraId="57023463" w14:textId="562D0667" w:rsidR="00600B16" w:rsidRPr="009819E7" w:rsidRDefault="00600B16" w:rsidP="00600B16">
      <w:pPr>
        <w:pStyle w:val="Captionfigure"/>
        <w:framePr w:w="9639" w:wrap="around" w:vAnchor="page" w:hAnchor="page" w:x="1128" w:y="1129"/>
        <w:rPr>
          <w:szCs w:val="22"/>
        </w:rPr>
      </w:pPr>
      <w:bookmarkStart w:id="78" w:name="_Ref358278359"/>
      <w:r w:rsidRPr="009819E7">
        <w:t>Fig. </w:t>
      </w:r>
      <w:r w:rsidRPr="009819E7">
        <w:fldChar w:fldCharType="begin"/>
      </w:r>
      <w:r w:rsidRPr="009819E7">
        <w:instrText xml:space="preserve"> SEQ Fig. \* ARABIC </w:instrText>
      </w:r>
      <w:r w:rsidRPr="009819E7">
        <w:fldChar w:fldCharType="separate"/>
      </w:r>
      <w:r w:rsidR="00AF049C">
        <w:rPr>
          <w:noProof/>
        </w:rPr>
        <w:t>3</w:t>
      </w:r>
      <w:r w:rsidRPr="009819E7">
        <w:fldChar w:fldCharType="end"/>
      </w:r>
      <w:bookmarkEnd w:id="78"/>
      <w:r w:rsidRPr="009819E7">
        <w:t xml:space="preserve">. </w:t>
      </w:r>
      <w:r>
        <w:t xml:space="preserve">Examples of predefined shapes. Most shapes are depicted by projections on the </w:t>
      </w:r>
      <m:oMath>
        <m:r>
          <w:rPr>
            <w:rFonts w:ascii="Cambria Math" w:hAnsi="Cambria Math"/>
          </w:rPr>
          <m:t>xz</m:t>
        </m:r>
      </m:oMath>
      <w:r>
        <w:noBreakHyphen/>
        <w:t xml:space="preserve">plane. A blue arrow around the </w:t>
      </w:r>
      <m:oMath>
        <m:r>
          <w:rPr>
            <w:rFonts w:ascii="Cambria Math" w:hAnsi="Cambria Math"/>
          </w:rPr>
          <m:t>z</m:t>
        </m:r>
      </m:oMath>
      <w:r>
        <w:noBreakHyphen/>
        <w:t>axis denotes axisymmetry.</w:t>
      </w:r>
    </w:p>
    <w:p w14:paraId="70935F26" w14:textId="7279A881" w:rsidR="00690CAE" w:rsidRPr="009819E7" w:rsidRDefault="001A4672" w:rsidP="00BB532E">
      <w:pPr>
        <w:pStyle w:val="Indent"/>
      </w:pPr>
      <w:r w:rsidRPr="009819E7">
        <w:lastRenderedPageBreak/>
        <w:t xml:space="preserve">If </w:t>
      </w:r>
      <w:r w:rsidR="00CC2793" w:rsidRPr="009819E7">
        <w:t>volume</w:t>
      </w:r>
      <w:r w:rsidRPr="009819E7">
        <w:t xml:space="preserve"> correction </w:t>
      </w:r>
      <w:r w:rsidR="00326F10">
        <w:t>(§</w:t>
      </w:r>
      <w:r w:rsidR="00326F10">
        <w:fldChar w:fldCharType="begin"/>
      </w:r>
      <w:r w:rsidR="00326F10">
        <w:instrText xml:space="preserve"> REF _Ref355435010 \r \h </w:instrText>
      </w:r>
      <w:r w:rsidR="00326F10">
        <w:fldChar w:fldCharType="separate"/>
      </w:r>
      <w:r w:rsidR="00AF049C">
        <w:t>6.3</w:t>
      </w:r>
      <w:r w:rsidR="00326F10">
        <w:fldChar w:fldCharType="end"/>
      </w:r>
      <w:r w:rsidRPr="009819E7">
        <w:t>) is used</w:t>
      </w:r>
      <w:r w:rsidR="00677506">
        <w:t>,</w:t>
      </w:r>
      <w:r w:rsidRPr="009819E7">
        <w:t xml:space="preserve"> </w:t>
      </w:r>
      <w:r w:rsidR="00677506">
        <w:t xml:space="preserve">the </w:t>
      </w:r>
      <w:r w:rsidRPr="009819E7">
        <w:t xml:space="preserve">diameter of the granules is slightly adjusted to give exact </w:t>
      </w:r>
      <w:r w:rsidRPr="009819E7">
        <w:rPr>
          <w:i/>
        </w:rPr>
        <w:t>a priori</w:t>
      </w:r>
      <w:r w:rsidRPr="009819E7">
        <w:t xml:space="preserve"> volume fraction. </w:t>
      </w:r>
      <w:r w:rsidRPr="009819E7">
        <w:rPr>
          <w:i/>
        </w:rPr>
        <w:t>A posteriori</w:t>
      </w:r>
      <w:r w:rsidRPr="009819E7">
        <w:t xml:space="preserve"> volume fraction is determined based on the total number of dipoles occupied by granules and is saved to </w:t>
      </w:r>
      <w:r w:rsidRPr="005051DE">
        <w:rPr>
          <w:rStyle w:val="CourierNew11pt"/>
        </w:rPr>
        <w:t>log</w:t>
      </w:r>
      <w:r w:rsidRPr="009819E7">
        <w:t xml:space="preserve"> (§</w:t>
      </w:r>
      <w:r w:rsidRPr="009819E7">
        <w:fldChar w:fldCharType="begin"/>
      </w:r>
      <w:r w:rsidRPr="009819E7">
        <w:instrText xml:space="preserve"> REF _Ref127766593 \r \h </w:instrText>
      </w:r>
      <w:r w:rsidRPr="009819E7">
        <w:fldChar w:fldCharType="separate"/>
      </w:r>
      <w:r w:rsidR="00AF049C">
        <w:t>C.4</w:t>
      </w:r>
      <w:r w:rsidRPr="009819E7">
        <w:fldChar w:fldCharType="end"/>
      </w:r>
      <w:r w:rsidRPr="009819E7">
        <w:t xml:space="preserve">). </w:t>
      </w:r>
      <w:r w:rsidR="00690CAE" w:rsidRPr="009819E7">
        <w:t xml:space="preserve">It is not recommended to use granule diameter smaller than the size of the dipole, since then </w:t>
      </w:r>
      <w:r w:rsidR="001560CC">
        <w:t xml:space="preserve">the </w:t>
      </w:r>
      <w:r w:rsidR="00690CAE" w:rsidRPr="009819E7">
        <w:t xml:space="preserve">dipole grid </w:t>
      </w:r>
      <w:r w:rsidR="00B70D3C" w:rsidRPr="009819E7">
        <w:t>cannot</w:t>
      </w:r>
      <w:r w:rsidR="00690CAE" w:rsidRPr="009819E7">
        <w:t xml:space="preserve"> adequately represent the granules, even statistically. </w:t>
      </w:r>
      <w:r w:rsidR="00535EA9" w:rsidRPr="00535EA9">
        <w:rPr>
          <w:rStyle w:val="CourierNew11pt"/>
        </w:rPr>
        <w:t>ADDA</w:t>
      </w:r>
      <w:r w:rsidR="00690CAE" w:rsidRPr="009819E7">
        <w:t xml:space="preserve"> will show a warning in that </w:t>
      </w:r>
      <w:r w:rsidRPr="009819E7">
        <w:t>case;</w:t>
      </w:r>
      <w:r w:rsidR="00690CAE" w:rsidRPr="009819E7">
        <w:t xml:space="preserve"> however</w:t>
      </w:r>
      <w:r w:rsidRPr="009819E7">
        <w:t>,</w:t>
      </w:r>
      <w:r w:rsidR="00690CAE" w:rsidRPr="009819E7">
        <w:t xml:space="preserve"> it will perform simulation for any granule size.</w:t>
      </w:r>
    </w:p>
    <w:p w14:paraId="60B62964" w14:textId="662A2D7A" w:rsidR="00D5000D" w:rsidRPr="009819E7" w:rsidRDefault="00D5000D" w:rsidP="00BB532E">
      <w:pPr>
        <w:pStyle w:val="Indent"/>
      </w:pPr>
      <w:r w:rsidRPr="009819E7">
        <w:t xml:space="preserve">Currently </w:t>
      </w:r>
      <w:r w:rsidR="00EB2A8E" w:rsidRPr="009819E7">
        <w:t xml:space="preserve">the granule generator </w:t>
      </w:r>
      <w:r w:rsidR="00D060A9" w:rsidRPr="009819E7">
        <w:t>doe</w:t>
      </w:r>
      <w:r w:rsidRPr="009819E7">
        <w:t xml:space="preserve">s not </w:t>
      </w:r>
      <w:r w:rsidR="00D060A9" w:rsidRPr="009819E7">
        <w:t xml:space="preserve">take into account </w:t>
      </w:r>
      <w:r w:rsidR="00D060A9" w:rsidRPr="005051DE">
        <w:rPr>
          <w:rStyle w:val="CourierNew11pt"/>
        </w:rPr>
        <w:noBreakHyphen/>
      </w:r>
      <w:r w:rsidRPr="005051DE">
        <w:rPr>
          <w:rStyle w:val="CourierNew11pt"/>
        </w:rPr>
        <w:t>jagged</w:t>
      </w:r>
      <w:r w:rsidR="00D060A9" w:rsidRPr="009819E7">
        <w:t xml:space="preserve"> option.</w:t>
      </w:r>
      <w:r w:rsidR="00FF3263" w:rsidRPr="00AA5BD7">
        <w:rPr>
          <w:rStyle w:val="a7"/>
        </w:rPr>
        <w:footnoteReference w:id="37"/>
      </w:r>
      <w:r w:rsidR="00D060A9" w:rsidRPr="009819E7">
        <w:t xml:space="preserve"> For now one may save a geometry file for a particle model scaled to </w:t>
      </w:r>
      <m:oMath>
        <m:r>
          <w:rPr>
            <w:rFonts w:ascii="Cambria Math" w:hAnsi="Cambria Math"/>
          </w:rPr>
          <m:t>J=1</m:t>
        </m:r>
      </m:oMath>
      <w:r w:rsidR="00D060A9" w:rsidRPr="009819E7">
        <w:t xml:space="preserve"> and then load it using any desired </w:t>
      </w:r>
      <m:oMath>
        <m:r>
          <w:rPr>
            <w:rFonts w:ascii="Cambria Math" w:hAnsi="Cambria Math"/>
          </w:rPr>
          <m:t>J</m:t>
        </m:r>
      </m:oMath>
      <w:r w:rsidR="00D060A9" w:rsidRPr="009819E7">
        <w:t>. The same trick can be used to fill different particle domains and/or using different sizes of granules</w:t>
      </w:r>
      <w:r w:rsidR="00EB2A8E" w:rsidRPr="009819E7">
        <w:t>. To do it the complete operation should be decomposed into elementary granule fills, which should be interweaved with saving and loading of geometry files.</w:t>
      </w:r>
    </w:p>
    <w:p w14:paraId="475ED372" w14:textId="4B89377A" w:rsidR="00141F20" w:rsidRPr="009819E7" w:rsidRDefault="00141F20" w:rsidP="00BB532E">
      <w:pPr>
        <w:pStyle w:val="Indent"/>
      </w:pPr>
      <w:r w:rsidRPr="009819E7">
        <w:t xml:space="preserve">Coordinates of the granules (its centers) can be saved to a file </w:t>
      </w:r>
      <w:r w:rsidRPr="005051DE">
        <w:rPr>
          <w:rStyle w:val="CourierNew11pt"/>
        </w:rPr>
        <w:t>granules</w:t>
      </w:r>
      <w:r w:rsidRPr="009819E7">
        <w:t xml:space="preserve"> (§</w:t>
      </w:r>
      <w:r w:rsidRPr="009819E7">
        <w:fldChar w:fldCharType="begin"/>
      </w:r>
      <w:r w:rsidRPr="009819E7">
        <w:instrText xml:space="preserve"> REF _Ref207358315 \r \h </w:instrText>
      </w:r>
      <w:r w:rsidRPr="009819E7">
        <w:fldChar w:fldCharType="separate"/>
      </w:r>
      <w:r w:rsidR="00AF049C">
        <w:t>C.12</w:t>
      </w:r>
      <w:r w:rsidRPr="009819E7">
        <w:fldChar w:fldCharType="end"/>
      </w:r>
      <w:r w:rsidRPr="009819E7">
        <w:t>) specifying command line option</w:t>
      </w:r>
    </w:p>
    <w:p w14:paraId="1BE28865" w14:textId="77777777" w:rsidR="00141F20" w:rsidRPr="009819E7" w:rsidRDefault="00141F20" w:rsidP="00F14C87">
      <w:pPr>
        <w:pStyle w:val="Commandline"/>
      </w:pPr>
      <w:r w:rsidRPr="009819E7">
        <w:t>-store_grans</w:t>
      </w:r>
    </w:p>
    <w:p w14:paraId="5C974536" w14:textId="77777777" w:rsidR="00141F20" w:rsidRPr="009819E7" w:rsidRDefault="00141F20" w:rsidP="00141F20">
      <w:r w:rsidRPr="009819E7">
        <w:t>This provides more accurate information about the granulated particle than its dipole representation, which can be used e.g. to refine discretization.</w:t>
      </w:r>
    </w:p>
    <w:p w14:paraId="3246FD23" w14:textId="77777777" w:rsidR="00147E6F" w:rsidRPr="009819E7" w:rsidRDefault="001304E7" w:rsidP="0020695F">
      <w:pPr>
        <w:pStyle w:val="21"/>
      </w:pPr>
      <w:bookmarkStart w:id="79" w:name="_Ref127766198"/>
      <w:bookmarkStart w:id="80" w:name="_Toc148426313"/>
      <w:bookmarkStart w:id="81" w:name="_Ref240094647"/>
      <w:bookmarkStart w:id="82" w:name="_Toc57726409"/>
      <w:r w:rsidRPr="009819E7">
        <w:t>Partition over process</w:t>
      </w:r>
      <w:r w:rsidR="00C9581A" w:rsidRPr="009819E7">
        <w:t>ors</w:t>
      </w:r>
      <w:r w:rsidRPr="009819E7">
        <w:t xml:space="preserve"> in parallel mode</w:t>
      </w:r>
      <w:bookmarkEnd w:id="79"/>
      <w:bookmarkEnd w:id="80"/>
      <w:bookmarkEnd w:id="81"/>
      <w:bookmarkEnd w:id="82"/>
    </w:p>
    <w:p w14:paraId="6869FD5B" w14:textId="7D31FD16" w:rsidR="00906C6A" w:rsidRPr="009819E7" w:rsidRDefault="00BA612A" w:rsidP="001560CC">
      <w:r w:rsidRPr="009819E7">
        <w:t xml:space="preserve">To understand the parallel performance of </w:t>
      </w:r>
      <w:r w:rsidR="00535EA9" w:rsidRPr="00535EA9">
        <w:rPr>
          <w:rStyle w:val="CourierNew11pt"/>
        </w:rPr>
        <w:t>ADDA</w:t>
      </w:r>
      <w:r w:rsidRPr="009819E7">
        <w:t xml:space="preserve"> it is important to realize how a scattering problem is </w:t>
      </w:r>
      <w:r w:rsidR="001560CC">
        <w:t>distributed among different</w:t>
      </w:r>
      <w:r w:rsidRPr="009819E7">
        <w:t xml:space="preserve"> processors. Both the computational grid and the scatterer are partitioned in slices parallel to</w:t>
      </w:r>
      <w:r w:rsidR="00844057">
        <w:t xml:space="preserve"> the</w:t>
      </w:r>
      <w:r w:rsidRPr="009819E7">
        <w:t xml:space="preserve"> </w:t>
      </w:r>
      <m:oMath>
        <m:r>
          <w:rPr>
            <w:rFonts w:ascii="Cambria Math" w:hAnsi="Cambria Math"/>
          </w:rPr>
          <m:t>xy</m:t>
        </m:r>
      </m:oMath>
      <w:r w:rsidR="00743035" w:rsidRPr="009819E7">
        <w:rPr>
          <w:i/>
        </w:rPr>
        <w:noBreakHyphen/>
      </w:r>
      <w:r w:rsidRPr="009819E7">
        <w:t xml:space="preserve">plane (in another words, partition is performed over the </w:t>
      </w:r>
      <m:oMath>
        <m:r>
          <w:rPr>
            <w:rFonts w:ascii="Cambria Math" w:hAnsi="Cambria Math"/>
          </w:rPr>
          <m:t>z</m:t>
        </m:r>
      </m:oMath>
      <w:r w:rsidR="000B3244" w:rsidRPr="009819E7">
        <w:noBreakHyphen/>
        <w:t>ax</w:t>
      </w:r>
      <w:r w:rsidRPr="009819E7">
        <w:t xml:space="preserve">is); each processor contains several </w:t>
      </w:r>
      <w:r w:rsidR="00B46925">
        <w:t>consecutive</w:t>
      </w:r>
      <w:r w:rsidR="001560CC">
        <w:t xml:space="preserve"> </w:t>
      </w:r>
      <w:r w:rsidRPr="009819E7">
        <w:t xml:space="preserve">slices. For the FFT-based task the </w:t>
      </w:r>
      <w:r w:rsidR="00C84905">
        <w:t xml:space="preserve">computational </w:t>
      </w:r>
      <w:r w:rsidRPr="009819E7">
        <w:t>grid is partitioned</w:t>
      </w:r>
      <w:r w:rsidR="002E3596">
        <w:t xml:space="preserve"> </w:t>
      </w:r>
      <w:r w:rsidR="00C84905">
        <w:t xml:space="preserve">both </w:t>
      </w:r>
      <w:r w:rsidR="002E3596">
        <w:t xml:space="preserve">along the </w:t>
      </w:r>
      <m:oMath>
        <m:r>
          <w:rPr>
            <w:rFonts w:ascii="Cambria Math" w:hAnsi="Cambria Math"/>
          </w:rPr>
          <m:t>x</m:t>
        </m:r>
      </m:oMath>
      <w:r w:rsidR="002E3596">
        <w:t xml:space="preserve">- and </w:t>
      </w:r>
      <m:oMath>
        <m:r>
          <w:rPr>
            <w:rFonts w:ascii="Cambria Math" w:hAnsi="Cambria Math"/>
          </w:rPr>
          <m:t>z</m:t>
        </m:r>
      </m:oMath>
      <w:r w:rsidR="00C84905" w:rsidRPr="00C84905">
        <w:noBreakHyphen/>
      </w:r>
      <w:r w:rsidR="002E3596">
        <w:t>axes</w:t>
      </w:r>
      <w:r w:rsidR="00C84905">
        <w:t>, and the</w:t>
      </w:r>
      <w:r w:rsidR="00022088">
        <w:t xml:space="preserve"> partial </w:t>
      </w:r>
      <m:oMath>
        <m:r>
          <w:rPr>
            <w:rFonts w:ascii="Cambria Math" w:hAnsi="Cambria Math"/>
          </w:rPr>
          <m:t>xz</m:t>
        </m:r>
      </m:oMath>
      <w:r w:rsidR="00C84905">
        <w:noBreakHyphen/>
      </w:r>
      <w:r w:rsidR="00022088">
        <w:t>blocks are exchanged between processors during the 3D FFT.</w:t>
      </w:r>
      <w:r w:rsidR="00C84905">
        <w:t xml:space="preserve"> </w:t>
      </w:r>
      <w:r w:rsidRPr="009819E7">
        <w:t xml:space="preserve">The partition </w:t>
      </w:r>
      <w:r w:rsidR="00C84905">
        <w:t xml:space="preserve">of the computational grid </w:t>
      </w:r>
      <w:r w:rsidRPr="009819E7">
        <w:t xml:space="preserve">is optimal if </w:t>
      </w:r>
      <w:r w:rsidR="00C84905">
        <w:t xml:space="preserve">both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Pr="009819E7">
        <w:t xml:space="preserve"> </w:t>
      </w:r>
      <w:r w:rsidR="00C84905">
        <w:t xml:space="preserve">and </w:t>
      </w:r>
      <m:oMath>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oMath>
      <w:r w:rsidR="00C84905">
        <w:t xml:space="preserve"> </w:t>
      </w:r>
      <w:r w:rsidRPr="009819E7">
        <w:t>divides the number of processors</w:t>
      </w:r>
      <w:r w:rsidR="008A0CBB" w:rsidRPr="009819E7">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00387828" w:rsidRPr="009819E7">
        <w:t xml:space="preserve"> </w:t>
      </w:r>
      <w:r w:rsidR="008A0CBB" w:rsidRPr="009819E7">
        <w:t>(at least approximately</w:t>
      </w:r>
      <w:r w:rsidR="00C84905">
        <w:t xml:space="preserve">, </w:t>
      </w:r>
      <w:r w:rsidR="00C84905" w:rsidRPr="009819E7">
        <w:t>§</w:t>
      </w:r>
      <w:r w:rsidR="00C84905" w:rsidRPr="009819E7">
        <w:fldChar w:fldCharType="begin"/>
      </w:r>
      <w:r w:rsidR="00C84905" w:rsidRPr="009819E7">
        <w:instrText xml:space="preserve"> REF _Ref127703429 \r \h </w:instrText>
      </w:r>
      <w:r w:rsidR="00C84905" w:rsidRPr="009819E7">
        <w:fldChar w:fldCharType="separate"/>
      </w:r>
      <w:r w:rsidR="00AF049C">
        <w:t>12.2</w:t>
      </w:r>
      <w:r w:rsidR="00C84905" w:rsidRPr="009819E7">
        <w:fldChar w:fldCharType="end"/>
      </w:r>
      <w:r w:rsidR="008A0CBB" w:rsidRPr="009819E7">
        <w:t>)</w:t>
      </w:r>
      <w:r w:rsidRPr="009819E7">
        <w:t>.</w:t>
      </w:r>
      <w:r w:rsidR="00387828">
        <w:t xml:space="preserve"> One can also control optimality </w:t>
      </w:r>
      <w:r w:rsidR="00387828" w:rsidRPr="00387828">
        <w:rPr>
          <w:i/>
        </w:rPr>
        <w:t>a posteriori</w:t>
      </w:r>
      <w:r w:rsidR="00387828">
        <w:t xml:space="preserve"> by </w:t>
      </w:r>
      <w:r w:rsidR="00500CC4">
        <w:t>studying</w:t>
      </w:r>
      <w:r w:rsidR="00387828">
        <w:t xml:space="preserve"> the </w:t>
      </w:r>
      <w:r w:rsidR="00387828" w:rsidRPr="00387828">
        <w:rPr>
          <w:rStyle w:val="CourierNew11pt"/>
        </w:rPr>
        <w:t>log</w:t>
      </w:r>
      <w:r w:rsidR="00387828">
        <w:t xml:space="preserve"> file (§</w:t>
      </w:r>
      <w:r w:rsidR="00387828">
        <w:fldChar w:fldCharType="begin"/>
      </w:r>
      <w:r w:rsidR="00387828">
        <w:instrText xml:space="preserve"> REF _Ref127766593 \r \h </w:instrText>
      </w:r>
      <w:r w:rsidR="00387828">
        <w:fldChar w:fldCharType="separate"/>
      </w:r>
      <w:r w:rsidR="00AF049C">
        <w:t>C.4</w:t>
      </w:r>
      <w:r w:rsidR="00387828">
        <w:fldChar w:fldCharType="end"/>
      </w:r>
      <w:r w:rsidR="00387828">
        <w:t>) – the dimensions for the FFT-grid should be twice larger than the computational grid (“box dimensions</w:t>
      </w:r>
      <w:r w:rsidR="00500CC4">
        <w:t>”</w:t>
      </w:r>
      <w:r w:rsidR="00387828">
        <w:t>).</w:t>
      </w:r>
    </w:p>
    <w:bookmarkStart w:id="83" w:name="_MON_1267014187"/>
    <w:bookmarkEnd w:id="83"/>
    <w:p w14:paraId="45297D80" w14:textId="77777777" w:rsidR="00A92C8F" w:rsidRPr="009819E7" w:rsidRDefault="00A92C8F" w:rsidP="00A92C8F">
      <w:pPr>
        <w:pStyle w:val="Figure"/>
        <w:framePr w:w="3969" w:wrap="around" w:vAnchor="page" w:hAnchor="page" w:x="6804" w:y="1137"/>
      </w:pPr>
      <w:r w:rsidRPr="009819E7">
        <w:object w:dxaOrig="4590" w:dyaOrig="4590" w14:anchorId="53AFAF79">
          <v:shape id="_x0000_i1028" type="#_x0000_t75" style="width:198pt;height:198pt" o:ole="">
            <v:imagedata r:id="rId20" o:title=""/>
          </v:shape>
          <o:OLEObject Type="Embed" ProgID="Word.Picture.8" ShapeID="_x0000_i1028" DrawAspect="Content" ObjectID="_1669575292" r:id="rId21"/>
        </w:object>
      </w:r>
    </w:p>
    <w:p w14:paraId="63C0717D" w14:textId="26ED6A34" w:rsidR="00A92C8F" w:rsidRPr="009819E7" w:rsidRDefault="00A92C8F" w:rsidP="00A92C8F">
      <w:pPr>
        <w:pStyle w:val="Captionfigure"/>
        <w:framePr w:w="3969" w:wrap="around" w:vAnchor="page" w:hAnchor="page" w:x="6804" w:y="1137"/>
      </w:pPr>
      <w:bookmarkStart w:id="84" w:name="_Ref128113052"/>
      <w:r w:rsidRPr="009819E7">
        <w:t>Fig. </w:t>
      </w:r>
      <w:r w:rsidRPr="009819E7">
        <w:fldChar w:fldCharType="begin"/>
      </w:r>
      <w:r w:rsidRPr="009819E7">
        <w:instrText xml:space="preserve"> SEQ Fig. \* ARABIC </w:instrText>
      </w:r>
      <w:r w:rsidRPr="009819E7">
        <w:fldChar w:fldCharType="separate"/>
      </w:r>
      <w:r w:rsidR="00AF049C">
        <w:rPr>
          <w:noProof/>
        </w:rPr>
        <w:t>4</w:t>
      </w:r>
      <w:r w:rsidRPr="009819E7">
        <w:fldChar w:fldCharType="end"/>
      </w:r>
      <w:bookmarkEnd w:id="84"/>
      <w:r w:rsidRPr="009819E7">
        <w:t xml:space="preserve">. Same as </w:t>
      </w:r>
      <w:r>
        <w:fldChar w:fldCharType="begin"/>
      </w:r>
      <w:r>
        <w:instrText xml:space="preserve"> REF _Ref277340158 \h </w:instrText>
      </w:r>
      <w:r>
        <w:fldChar w:fldCharType="separate"/>
      </w:r>
      <w:r w:rsidR="00AF049C" w:rsidRPr="009819E7">
        <w:t>Fig. </w:t>
      </w:r>
      <w:r w:rsidR="00AF049C">
        <w:rPr>
          <w:noProof/>
        </w:rPr>
        <w:t>2</w:t>
      </w:r>
      <w:r>
        <w:fldChar w:fldCharType="end"/>
      </w:r>
      <w:r>
        <w:t>(a)</w:t>
      </w:r>
      <w:r w:rsidRPr="009819E7">
        <w:t xml:space="preserve"> but partitioned over 4 processors (shown in different shades of gray).</w:t>
      </w:r>
    </w:p>
    <w:p w14:paraId="68CEA804" w14:textId="3706489A" w:rsidR="00904DAA" w:rsidRPr="009819E7" w:rsidRDefault="00BA612A" w:rsidP="001560CC">
      <w:pPr>
        <w:pStyle w:val="Indent"/>
      </w:pPr>
      <w:r w:rsidRPr="009819E7">
        <w:t>The partition of the scattere</w:t>
      </w:r>
      <w:r w:rsidR="00C84905">
        <w:t xml:space="preserve">r itself also benefits from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00387828">
        <w:t xml:space="preserve"> being multiple of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Pr="009819E7">
        <w:t xml:space="preserve">, however it is still not optimal for most of the </w:t>
      </w:r>
      <w:r w:rsidR="000C0E45" w:rsidRPr="009819E7">
        <w:t>geometries,</w:t>
      </w:r>
      <w:r w:rsidRPr="00AA5BD7">
        <w:rPr>
          <w:rStyle w:val="a7"/>
        </w:rPr>
        <w:footnoteReference w:id="38"/>
      </w:r>
      <w:r w:rsidR="000C0E45" w:rsidRPr="009819E7">
        <w:t xml:space="preserve"> i.e. </w:t>
      </w:r>
      <w:r w:rsidR="00EB4FDA" w:rsidRPr="009819E7">
        <w:t xml:space="preserve">the </w:t>
      </w:r>
      <w:r w:rsidR="000C0E45" w:rsidRPr="009819E7">
        <w:t>number of non-void dipoles is different for different processors (</w:t>
      </w:r>
      <w:r w:rsidR="002C3F48" w:rsidRPr="009819E7">
        <w:fldChar w:fldCharType="begin"/>
      </w:r>
      <w:r w:rsidR="002C3F48" w:rsidRPr="009819E7">
        <w:instrText xml:space="preserve"> REF _Ref128113052 \h </w:instrText>
      </w:r>
      <w:r w:rsidR="002C3F48" w:rsidRPr="009819E7">
        <w:fldChar w:fldCharType="separate"/>
      </w:r>
      <w:r w:rsidR="00AF049C" w:rsidRPr="009819E7">
        <w:t>Fig. </w:t>
      </w:r>
      <w:r w:rsidR="00AF049C">
        <w:rPr>
          <w:noProof/>
        </w:rPr>
        <w:t>4</w:t>
      </w:r>
      <w:r w:rsidR="002C3F48" w:rsidRPr="009819E7">
        <w:fldChar w:fldCharType="end"/>
      </w:r>
      <w:r w:rsidR="000C0E45" w:rsidRPr="009819E7">
        <w:t>).</w:t>
      </w:r>
      <w:r w:rsidR="002C3F48" w:rsidRPr="009819E7">
        <w:t xml:space="preserve"> This partition is </w:t>
      </w:r>
      <w:r w:rsidR="001560CC">
        <w:t xml:space="preserve">relevant </w:t>
      </w:r>
      <w:r w:rsidR="002C3F48" w:rsidRPr="009819E7">
        <w:t xml:space="preserve">for the computation of the scattered </w:t>
      </w:r>
      <w:r w:rsidR="009819E7" w:rsidRPr="009819E7">
        <w:t>fields;</w:t>
      </w:r>
      <w:r w:rsidR="002C3F48" w:rsidRPr="009819E7">
        <w:t xml:space="preserve"> hence its non-optimality should not be an issue</w:t>
      </w:r>
      <w:r w:rsidR="00700367" w:rsidRPr="009819E7">
        <w:t xml:space="preserve"> in most cases</w:t>
      </w:r>
      <w:r w:rsidR="00906C6A" w:rsidRPr="009819E7">
        <w:t>. However, if large grid of scattering angles is used</w:t>
      </w:r>
      <w:r w:rsidR="00700367" w:rsidRPr="009819E7">
        <w:t xml:space="preserve"> (§</w:t>
      </w:r>
      <w:r w:rsidR="00700367" w:rsidRPr="009819E7">
        <w:fldChar w:fldCharType="begin"/>
      </w:r>
      <w:r w:rsidR="00700367" w:rsidRPr="009819E7">
        <w:instrText xml:space="preserve"> REF _Ref127774925 \r \h </w:instrText>
      </w:r>
      <w:r w:rsidR="00700367" w:rsidRPr="009819E7">
        <w:fldChar w:fldCharType="separate"/>
      </w:r>
      <w:r w:rsidR="00AF049C">
        <w:t>11.2</w:t>
      </w:r>
      <w:r w:rsidR="00700367" w:rsidRPr="009819E7">
        <w:fldChar w:fldCharType="end"/>
      </w:r>
      <w:r w:rsidR="00700367" w:rsidRPr="009819E7">
        <w:t>,</w:t>
      </w:r>
      <w:r w:rsidR="00EB4FDA" w:rsidRPr="009819E7">
        <w:t xml:space="preserve"> </w:t>
      </w:r>
      <w:r w:rsidR="00700367" w:rsidRPr="009819E7">
        <w:t>§</w:t>
      </w:r>
      <w:r w:rsidR="00700367" w:rsidRPr="009819E7">
        <w:fldChar w:fldCharType="begin"/>
      </w:r>
      <w:r w:rsidR="00700367" w:rsidRPr="009819E7">
        <w:instrText xml:space="preserve"> REF _Ref127774927 \r \h </w:instrText>
      </w:r>
      <w:r w:rsidR="00700367" w:rsidRPr="009819E7">
        <w:fldChar w:fldCharType="separate"/>
      </w:r>
      <w:r w:rsidR="00AF049C">
        <w:t>11.4</w:t>
      </w:r>
      <w:r w:rsidR="00700367" w:rsidRPr="009819E7">
        <w:fldChar w:fldCharType="end"/>
      </w:r>
      <w:r w:rsidR="00700367" w:rsidRPr="009819E7">
        <w:t>)</w:t>
      </w:r>
      <w:r w:rsidR="00906C6A" w:rsidRPr="009819E7">
        <w:t>, the parallel perfo</w:t>
      </w:r>
      <w:r w:rsidR="00EB4FDA" w:rsidRPr="009819E7">
        <w:t xml:space="preserve">rmance of the </w:t>
      </w:r>
      <w:r w:rsidR="00535EA9" w:rsidRPr="00535EA9">
        <w:rPr>
          <w:rStyle w:val="CourierNew11pt"/>
        </w:rPr>
        <w:t>ADDA</w:t>
      </w:r>
      <w:r w:rsidR="00EB4FDA" w:rsidRPr="009819E7">
        <w:t xml:space="preserve"> may be relatively</w:t>
      </w:r>
      <w:r w:rsidR="00906C6A" w:rsidRPr="009819E7">
        <w:t xml:space="preserve"> low (the total simulation time will be determined by the maximum number of real dipoles per processor).</w:t>
      </w:r>
      <w:r w:rsidR="00906C6A" w:rsidRPr="00AA5BD7">
        <w:rPr>
          <w:rStyle w:val="a7"/>
        </w:rPr>
        <w:footnoteReference w:id="39"/>
      </w:r>
    </w:p>
    <w:p w14:paraId="5B1098F6" w14:textId="5896F30E" w:rsidR="00906C6A" w:rsidRPr="009819E7" w:rsidRDefault="00906C6A" w:rsidP="00BB532E">
      <w:pPr>
        <w:pStyle w:val="Indent"/>
      </w:pPr>
      <w:bookmarkStart w:id="85" w:name="_MON_1267350841"/>
      <w:bookmarkStart w:id="86" w:name="_MON_1299670095"/>
      <w:bookmarkStart w:id="87" w:name="_MON_1313851058"/>
      <w:bookmarkStart w:id="88" w:name="_MON_1380152683"/>
      <w:bookmarkStart w:id="89" w:name="_MON_1399754119"/>
      <w:bookmarkStart w:id="90" w:name="_MON_1201856259"/>
      <w:bookmarkStart w:id="91" w:name="_MON_1201856390"/>
      <w:bookmarkStart w:id="92" w:name="_MON_1202627440"/>
      <w:bookmarkStart w:id="93" w:name="_MON_1204377268"/>
      <w:bookmarkStart w:id="94" w:name="_MON_1242473116"/>
      <w:bookmarkEnd w:id="85"/>
      <w:bookmarkEnd w:id="86"/>
      <w:bookmarkEnd w:id="87"/>
      <w:bookmarkEnd w:id="88"/>
      <w:bookmarkEnd w:id="89"/>
      <w:bookmarkEnd w:id="90"/>
      <w:bookmarkEnd w:id="91"/>
      <w:bookmarkEnd w:id="92"/>
      <w:bookmarkEnd w:id="93"/>
      <w:bookmarkEnd w:id="94"/>
      <w:r w:rsidRPr="009819E7">
        <w:t xml:space="preserve">The conclusion of this section is that careful choice of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rsidRPr="009819E7">
        <w:t xml:space="preserve"> and number of the processors (so that the former divides the latter) may significantly improve the parallel performance. </w:t>
      </w:r>
      <w:r w:rsidR="00535EA9" w:rsidRPr="00535EA9">
        <w:rPr>
          <w:rStyle w:val="CourierNew11pt"/>
        </w:rPr>
        <w:t>ADDA</w:t>
      </w:r>
      <w:r w:rsidRPr="009819E7">
        <w:t xml:space="preserve"> will work fine with any input parameters, so this optimization is left to the user. Consider also some limitations imposed on the grid dimensions by the implemente</w:t>
      </w:r>
      <w:r w:rsidR="008F3B98" w:rsidRPr="009819E7">
        <w:t xml:space="preserve">d FFT </w:t>
      </w:r>
      <w:r w:rsidRPr="009819E7">
        <w:t>routines (§</w:t>
      </w:r>
      <w:r w:rsidRPr="009819E7">
        <w:fldChar w:fldCharType="begin"/>
      </w:r>
      <w:r w:rsidRPr="009819E7">
        <w:instrText xml:space="preserve"> REF _Ref127703429 \r \h </w:instrText>
      </w:r>
      <w:r w:rsidRPr="009819E7">
        <w:fldChar w:fldCharType="separate"/>
      </w:r>
      <w:r w:rsidR="00AF049C">
        <w:t>12.2</w:t>
      </w:r>
      <w:r w:rsidRPr="009819E7">
        <w:fldChar w:fldCharType="end"/>
      </w:r>
      <w:r w:rsidRPr="009819E7">
        <w:t>).</w:t>
      </w:r>
    </w:p>
    <w:p w14:paraId="26C90AB5" w14:textId="3CC8B908" w:rsidR="00520F0B" w:rsidRDefault="00DB6F56" w:rsidP="00BB532E">
      <w:pPr>
        <w:pStyle w:val="Indent"/>
      </w:pPr>
      <w:r w:rsidRPr="009819E7">
        <w:t>If the particle is prolate or oblate, p</w:t>
      </w:r>
      <w:r w:rsidR="00520F0B" w:rsidRPr="009819E7">
        <w:t xml:space="preserve">arallel efficiency of </w:t>
      </w:r>
      <w:r w:rsidR="00535EA9" w:rsidRPr="00535EA9">
        <w:rPr>
          <w:rStyle w:val="CourierNew11pt"/>
        </w:rPr>
        <w:t>ADDA</w:t>
      </w:r>
      <w:r w:rsidRPr="009819E7">
        <w:t xml:space="preserve"> </w:t>
      </w:r>
      <w:r w:rsidR="00520F0B" w:rsidRPr="009819E7">
        <w:t>depend</w:t>
      </w:r>
      <w:r w:rsidRPr="009819E7">
        <w:t>s</w:t>
      </w:r>
      <w:r w:rsidR="00520F0B" w:rsidRPr="009819E7">
        <w:t xml:space="preserve"> </w:t>
      </w:r>
      <w:r w:rsidRPr="009819E7">
        <w:t xml:space="preserve">on </w:t>
      </w:r>
      <w:r w:rsidR="00520F0B" w:rsidRPr="009819E7">
        <w:t>orientation</w:t>
      </w:r>
      <w:r w:rsidRPr="009819E7">
        <w:t xml:space="preserve"> of the former</w:t>
      </w:r>
      <w:r w:rsidR="00520F0B" w:rsidRPr="009819E7">
        <w:t xml:space="preserve"> in the particle reference frame. </w:t>
      </w:r>
      <w:r w:rsidRPr="009819E7">
        <w:t>First, i</w:t>
      </w:r>
      <w:r w:rsidR="00520F0B" w:rsidRPr="009819E7">
        <w:t xml:space="preserve">t is recommended to set the </w:t>
      </w:r>
      <m:oMath>
        <m:r>
          <w:rPr>
            <w:rFonts w:ascii="Cambria Math" w:hAnsi="Cambria Math"/>
          </w:rPr>
          <m:t>y</m:t>
        </m:r>
      </m:oMath>
      <w:r w:rsidR="00743035" w:rsidRPr="009819E7">
        <w:noBreakHyphen/>
      </w:r>
      <w:r w:rsidR="00520F0B" w:rsidRPr="009819E7">
        <w:t xml:space="preserve">axis along the smallest particle dimension. </w:t>
      </w:r>
      <w:r w:rsidRPr="009819E7">
        <w:t>Second, p</w:t>
      </w:r>
      <w:r w:rsidR="00520F0B" w:rsidRPr="009819E7">
        <w:t xml:space="preserve">ositioning the longest scatterer dimension along the </w:t>
      </w:r>
      <m:oMath>
        <m:r>
          <w:rPr>
            <w:rFonts w:ascii="Cambria Math" w:hAnsi="Cambria Math"/>
          </w:rPr>
          <m:t>x</m:t>
        </m:r>
      </m:oMath>
      <w:r w:rsidR="00743035" w:rsidRPr="009819E7">
        <w:noBreakHyphen/>
      </w:r>
      <w:r w:rsidR="00520F0B" w:rsidRPr="009819E7">
        <w:t xml:space="preserve">axis minimizes the memory requirements for </w:t>
      </w:r>
      <w:r w:rsidRPr="009819E7">
        <w:t xml:space="preserve">a fixed (and relatively small)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Pr="009819E7">
        <w:t xml:space="preserve"> [Eq. </w:t>
      </w:r>
      <w:r w:rsidRPr="009819E7">
        <w:fldChar w:fldCharType="begin"/>
      </w:r>
      <w:r w:rsidRPr="009819E7">
        <w:instrText xml:space="preserve"> REF _Ref86056033 \h </w:instrText>
      </w:r>
      <w:r w:rsidRPr="009819E7">
        <w:fldChar w:fldCharType="separate"/>
      </w:r>
      <w:r w:rsidR="00AF049C" w:rsidRPr="005E0107">
        <w:t>(</w:t>
      </w:r>
      <w:r w:rsidR="00AF049C">
        <w:rPr>
          <w:noProof/>
        </w:rPr>
        <w:t>4</w:t>
      </w:r>
      <w:r w:rsidR="00AF049C" w:rsidRPr="005E0107">
        <w:t>)</w:t>
      </w:r>
      <w:r w:rsidRPr="009819E7">
        <w:fldChar w:fldCharType="end"/>
      </w:r>
      <w:r w:rsidRPr="009819E7">
        <w:t xml:space="preserve">], while position along the </w:t>
      </w:r>
      <m:oMath>
        <m:r>
          <w:rPr>
            <w:rFonts w:ascii="Cambria Math" w:hAnsi="Cambria Math"/>
          </w:rPr>
          <w:lastRenderedPageBreak/>
          <m:t>z</m:t>
        </m:r>
      </m:oMath>
      <w:r w:rsidR="00743035" w:rsidRPr="009819E7">
        <w:noBreakHyphen/>
      </w:r>
      <w:r w:rsidRPr="009819E7">
        <w:t xml:space="preserve">axis is optimal for the maximum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Pr="009819E7">
        <w:t xml:space="preserve"> [Eq. </w:t>
      </w:r>
      <w:r w:rsidRPr="009819E7">
        <w:fldChar w:fldCharType="begin"/>
      </w:r>
      <w:r w:rsidRPr="009819E7">
        <w:instrText xml:space="preserve"> REF _Ref240108523 \h </w:instrText>
      </w:r>
      <w:r w:rsidRPr="009819E7">
        <w:fldChar w:fldCharType="separate"/>
      </w:r>
      <w:r w:rsidR="00AF049C" w:rsidRPr="005E0107">
        <w:t>(</w:t>
      </w:r>
      <w:r w:rsidR="00AF049C">
        <w:rPr>
          <w:noProof/>
        </w:rPr>
        <w:t>6</w:t>
      </w:r>
      <w:r w:rsidR="00AF049C" w:rsidRPr="005E0107">
        <w:t>)</w:t>
      </w:r>
      <w:r w:rsidRPr="009819E7">
        <w:fldChar w:fldCharType="end"/>
      </w:r>
      <w:r w:rsidRPr="009819E7">
        <w:t>]</w:t>
      </w:r>
      <w:r w:rsidR="00992589" w:rsidRPr="009819E7">
        <w:t>.</w:t>
      </w:r>
      <w:r w:rsidR="009D3BD2" w:rsidRPr="009819E7">
        <w:t xml:space="preserve"> Unfortunately, currently </w:t>
      </w:r>
      <w:r w:rsidR="00535EA9" w:rsidRPr="00535EA9">
        <w:rPr>
          <w:rStyle w:val="CourierNew11pt"/>
        </w:rPr>
        <w:t>ADDA</w:t>
      </w:r>
      <w:r w:rsidR="009D3BD2" w:rsidRPr="009819E7">
        <w:t xml:space="preserve"> </w:t>
      </w:r>
      <w:r w:rsidR="00B70D3C" w:rsidRPr="009819E7">
        <w:t>cannot</w:t>
      </w:r>
      <w:r w:rsidR="009D3BD2" w:rsidRPr="009819E7">
        <w:t xml:space="preserve"> rearrange the axes with respect to the particle,</w:t>
      </w:r>
      <w:r w:rsidR="009D3BD2" w:rsidRPr="00AA5BD7">
        <w:rPr>
          <w:rStyle w:val="a7"/>
        </w:rPr>
        <w:footnoteReference w:id="40"/>
      </w:r>
      <w:r w:rsidR="009D3BD2" w:rsidRPr="009819E7">
        <w:t xml:space="preserve"> so the only </w:t>
      </w:r>
      <w:r w:rsidR="0039345D" w:rsidRPr="009819E7">
        <w:t>way to implement the above recommendations</w:t>
      </w:r>
      <w:r w:rsidR="009D3BD2" w:rsidRPr="009819E7">
        <w:t xml:space="preserve"> is to prep</w:t>
      </w:r>
      <w:r w:rsidR="0039345D" w:rsidRPr="009819E7">
        <w:t>are</w:t>
      </w:r>
      <w:r w:rsidR="009D3BD2" w:rsidRPr="009819E7">
        <w:t xml:space="preserve"> input shape files </w:t>
      </w:r>
      <w:r w:rsidR="0039345D" w:rsidRPr="009819E7">
        <w:t>(</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0039345D" w:rsidRPr="009819E7">
        <w:t xml:space="preserve">) accordingly. </w:t>
      </w:r>
      <w:r w:rsidR="007B4199" w:rsidRPr="009819E7">
        <w:t>F</w:t>
      </w:r>
      <w:r w:rsidR="0039345D" w:rsidRPr="009819E7">
        <w:t>or predefined shapes</w:t>
      </w:r>
      <w:r w:rsidR="007B4199" w:rsidRPr="009819E7">
        <w:t xml:space="preserve"> (§</w:t>
      </w:r>
      <w:r w:rsidR="007B4199" w:rsidRPr="009819E7">
        <w:fldChar w:fldCharType="begin"/>
      </w:r>
      <w:r w:rsidR="007B4199" w:rsidRPr="009819E7">
        <w:instrText xml:space="preserve"> REF _Ref128034451 \r \h  \* MERGEFORMAT </w:instrText>
      </w:r>
      <w:r w:rsidR="007B4199" w:rsidRPr="009819E7">
        <w:fldChar w:fldCharType="separate"/>
      </w:r>
      <w:r w:rsidR="00AF049C">
        <w:t>6.4</w:t>
      </w:r>
      <w:r w:rsidR="007B4199" w:rsidRPr="009819E7">
        <w:fldChar w:fldCharType="end"/>
      </w:r>
      <w:r w:rsidR="007B4199" w:rsidRPr="009819E7">
        <w:t>)</w:t>
      </w:r>
      <w:r w:rsidR="0039345D" w:rsidRPr="009819E7">
        <w:t xml:space="preserve"> </w:t>
      </w:r>
      <w:r w:rsidR="007B4199" w:rsidRPr="009819E7">
        <w:t xml:space="preserve">one needs to </w:t>
      </w:r>
      <w:r w:rsidR="0039345D" w:rsidRPr="009819E7">
        <w:t xml:space="preserve">export geometry </w:t>
      </w:r>
      <w:r w:rsidR="007B4199" w:rsidRPr="009819E7">
        <w:t>to</w:t>
      </w:r>
      <w:r w:rsidR="0039345D" w:rsidRPr="009819E7">
        <w:t xml:space="preserve"> a shape file, rotate it i</w:t>
      </w:r>
      <w:r w:rsidR="003A474C" w:rsidRPr="009819E7">
        <w:t>n the</w:t>
      </w:r>
      <w:r w:rsidR="0039345D" w:rsidRPr="009819E7">
        <w:t xml:space="preserve"> shape file</w:t>
      </w:r>
      <w:r w:rsidR="003A474C" w:rsidRPr="009819E7">
        <w:t xml:space="preserve"> by a separate routine</w:t>
      </w:r>
      <w:r w:rsidR="0039345D" w:rsidRPr="009819E7">
        <w:t xml:space="preserve">, and </w:t>
      </w:r>
      <w:r w:rsidR="007B4199" w:rsidRPr="009819E7">
        <w:t xml:space="preserve">import it back into the </w:t>
      </w:r>
      <w:r w:rsidR="00535EA9" w:rsidRPr="00535EA9">
        <w:rPr>
          <w:rStyle w:val="CourierNew11pt"/>
        </w:rPr>
        <w:t>ADDA</w:t>
      </w:r>
      <w:r w:rsidR="007B4199" w:rsidRPr="009819E7">
        <w:t>.</w:t>
      </w:r>
      <w:r w:rsidR="007B4199" w:rsidRPr="00AA5BD7">
        <w:rPr>
          <w:rStyle w:val="a7"/>
        </w:rPr>
        <w:footnoteReference w:id="41"/>
      </w:r>
      <w:r w:rsidR="007B4199" w:rsidRPr="009819E7">
        <w:t xml:space="preserve"> Direction of propagation of the incident radiation should also be adjusted (§</w:t>
      </w:r>
      <w:r w:rsidR="007B4199" w:rsidRPr="009819E7">
        <w:fldChar w:fldCharType="begin"/>
      </w:r>
      <w:r w:rsidR="007B4199" w:rsidRPr="009819E7">
        <w:instrText xml:space="preserve"> REF _Ref127789153 \r \h  \* MERGEFORMAT </w:instrText>
      </w:r>
      <w:r w:rsidR="007B4199" w:rsidRPr="009819E7">
        <w:fldChar w:fldCharType="separate"/>
      </w:r>
      <w:r w:rsidR="00AF049C">
        <w:t>9.1</w:t>
      </w:r>
      <w:r w:rsidR="007B4199" w:rsidRPr="009819E7">
        <w:fldChar w:fldCharType="end"/>
      </w:r>
      <w:r w:rsidR="007B4199" w:rsidRPr="009819E7">
        <w:t>)</w:t>
      </w:r>
      <w:r w:rsidR="00FD4842" w:rsidRPr="009819E7">
        <w:t>,</w:t>
      </w:r>
      <w:r w:rsidR="007B4199" w:rsidRPr="009819E7">
        <w:t xml:space="preserve"> if axes of the particle reference frames are rearranged</w:t>
      </w:r>
      <w:r w:rsidR="00FD4842" w:rsidRPr="009819E7">
        <w:t xml:space="preserve">, to </w:t>
      </w:r>
      <w:r w:rsidR="003A474C" w:rsidRPr="009819E7">
        <w:t>keep the scattering problem equivalent to the original one</w:t>
      </w:r>
      <w:r w:rsidR="007B4199" w:rsidRPr="009819E7">
        <w:t>.</w:t>
      </w:r>
    </w:p>
    <w:p w14:paraId="09AC8677" w14:textId="74D59E18" w:rsidR="00F72787" w:rsidRPr="009819E7" w:rsidRDefault="00F72787" w:rsidP="00BB532E">
      <w:pPr>
        <w:pStyle w:val="Indent"/>
      </w:pPr>
      <w:r>
        <w:t>Finally, this section is not relevant for the sparse mode (§</w:t>
      </w:r>
      <w:r>
        <w:fldChar w:fldCharType="begin"/>
      </w:r>
      <w:r>
        <w:instrText xml:space="preserve"> REF _Ref354156316 \r \h </w:instrText>
      </w:r>
      <w:r>
        <w:fldChar w:fldCharType="separate"/>
      </w:r>
      <w:r w:rsidR="00AF049C">
        <w:t>12.3</w:t>
      </w:r>
      <w:r>
        <w:fldChar w:fldCharType="end"/>
      </w:r>
      <w:r>
        <w:t>), since then only the non-void dipoles are considered. Those dipoles are uniformly distributed among the processors irrespective of their position in the computational grid. In particular, there is no limitation of a slice to belong to a single processor.</w:t>
      </w:r>
    </w:p>
    <w:p w14:paraId="3AAF4C5C" w14:textId="77777777" w:rsidR="00E714A3" w:rsidRPr="009819E7" w:rsidRDefault="00E714A3" w:rsidP="0020695F">
      <w:pPr>
        <w:pStyle w:val="21"/>
      </w:pPr>
      <w:bookmarkStart w:id="95" w:name="_Ref127789636"/>
      <w:bookmarkStart w:id="96" w:name="_Toc148426314"/>
      <w:bookmarkStart w:id="97" w:name="_Toc57726410"/>
      <w:r w:rsidRPr="009819E7">
        <w:t>Particle symmetries</w:t>
      </w:r>
      <w:bookmarkEnd w:id="95"/>
      <w:bookmarkEnd w:id="96"/>
      <w:bookmarkEnd w:id="97"/>
    </w:p>
    <w:p w14:paraId="72114A0C" w14:textId="2A65804D" w:rsidR="00897CC7" w:rsidRPr="009819E7" w:rsidRDefault="006A437E" w:rsidP="00D9458C">
      <w:r w:rsidRPr="009819E7">
        <w:t>Symmetries of a light</w:t>
      </w:r>
      <w:r w:rsidR="00D9458C">
        <w:t>-</w:t>
      </w:r>
      <w:r w:rsidRPr="009819E7">
        <w:t xml:space="preserve">scattering problem are used in </w:t>
      </w:r>
      <w:r w:rsidR="00535EA9" w:rsidRPr="00535EA9">
        <w:rPr>
          <w:rStyle w:val="CourierNew11pt"/>
        </w:rPr>
        <w:t>ADDA</w:t>
      </w:r>
      <w:r w:rsidRPr="009819E7">
        <w:t xml:space="preserve"> to reduce simulation time. All the symmetries are defined for the default incident beam (§</w:t>
      </w:r>
      <w:r w:rsidRPr="009819E7">
        <w:fldChar w:fldCharType="begin"/>
      </w:r>
      <w:r w:rsidRPr="009819E7">
        <w:instrText xml:space="preserve"> REF _Ref128105496 \r \h </w:instrText>
      </w:r>
      <w:r w:rsidRPr="009819E7">
        <w:fldChar w:fldCharType="separate"/>
      </w:r>
      <w:r w:rsidR="00AF049C">
        <w:t>9</w:t>
      </w:r>
      <w:r w:rsidRPr="009819E7">
        <w:fldChar w:fldCharType="end"/>
      </w:r>
      <w:r w:rsidRPr="009819E7">
        <w:t xml:space="preserve">). If the particle is symmetric </w:t>
      </w:r>
      <w:r w:rsidR="00700367" w:rsidRPr="009819E7">
        <w:t>with respect to</w:t>
      </w:r>
      <w:r w:rsidRPr="009819E7">
        <w:t xml:space="preserve"> reflection </w:t>
      </w:r>
      <w:r w:rsidR="00700367" w:rsidRPr="009819E7">
        <w:t>over</w:t>
      </w:r>
      <w:r w:rsidRPr="009819E7">
        <w:t xml:space="preserve"> the </w:t>
      </w:r>
      <m:oMath>
        <m:r>
          <w:rPr>
            <w:rFonts w:ascii="Cambria Math" w:hAnsi="Cambria Math"/>
          </w:rPr>
          <m:t>xz</m:t>
        </m:r>
      </m:oMath>
      <w:r w:rsidR="00743035" w:rsidRPr="009819E7">
        <w:noBreakHyphen/>
      </w:r>
      <w:r w:rsidRPr="009819E7">
        <w:t>plane</w:t>
      </w:r>
      <w:r w:rsidR="00F944F5">
        <w:t xml:space="preserve"> (</w:t>
      </w:r>
      <m:oMath>
        <m:r>
          <w:rPr>
            <w:rFonts w:ascii="Cambria Math" w:hAnsi="Cambria Math"/>
          </w:rPr>
          <m:t>yz</m:t>
        </m:r>
      </m:oMath>
      <w:r w:rsidR="00F944F5">
        <w:noBreakHyphen/>
        <w:t>plane)</w:t>
      </w:r>
      <w:r w:rsidRPr="009819E7">
        <w:t xml:space="preserve">, only half of the scattering </w:t>
      </w:r>
      <m:oMath>
        <m:r>
          <w:rPr>
            <w:rFonts w:ascii="Cambria Math" w:hAnsi="Cambria Math"/>
          </w:rPr>
          <m:t>yz</m:t>
        </m:r>
      </m:oMath>
      <w:r w:rsidR="00743035" w:rsidRPr="009819E7">
        <w:noBreakHyphen/>
      </w:r>
      <w:r w:rsidRPr="009819E7">
        <w:t>plane</w:t>
      </w:r>
      <w:r w:rsidR="00F944F5">
        <w:t xml:space="preserve"> (</w:t>
      </w:r>
      <m:oMath>
        <m:r>
          <w:rPr>
            <w:rFonts w:ascii="Cambria Math" w:hAnsi="Cambria Math"/>
          </w:rPr>
          <m:t>xz</m:t>
        </m:r>
      </m:oMath>
      <w:r w:rsidR="00F944F5" w:rsidRPr="009819E7">
        <w:noBreakHyphen/>
        <w:t>plane</w:t>
      </w:r>
      <w:r w:rsidR="00F944F5">
        <w:t>)</w:t>
      </w:r>
      <w:r w:rsidRPr="009819E7">
        <w:t xml:space="preserve"> is </w:t>
      </w:r>
      <w:r w:rsidR="000B3244" w:rsidRPr="009819E7">
        <w:t>considered</w:t>
      </w:r>
      <w:r w:rsidRPr="009819E7">
        <w:t xml:space="preserve"> (scattering angle from 0</w:t>
      </w:r>
      <w:r w:rsidR="0056225A" w:rsidRPr="009819E7">
        <w:t>°</w:t>
      </w:r>
      <w:r w:rsidRPr="009819E7">
        <w:t xml:space="preserve"> to 180</w:t>
      </w:r>
      <w:r w:rsidR="0056225A" w:rsidRPr="009819E7">
        <w:t>°</w:t>
      </w:r>
      <w:r w:rsidRPr="009819E7">
        <w:t>, §</w:t>
      </w:r>
      <w:r w:rsidR="00DB2201">
        <w:fldChar w:fldCharType="begin"/>
      </w:r>
      <w:r w:rsidR="00DB2201">
        <w:instrText xml:space="preserve"> REF _Ref373922077 \r \h </w:instrText>
      </w:r>
      <w:r w:rsidR="00DB2201">
        <w:fldChar w:fldCharType="separate"/>
      </w:r>
      <w:r w:rsidR="00AF049C">
        <w:t>11.1</w:t>
      </w:r>
      <w:r w:rsidR="00DB2201">
        <w:fldChar w:fldCharType="end"/>
      </w:r>
      <w:r w:rsidRPr="009819E7">
        <w:t xml:space="preserve">). If </w:t>
      </w:r>
      <w:r w:rsidR="00EB4FDA" w:rsidRPr="009819E7">
        <w:t xml:space="preserve">the </w:t>
      </w:r>
      <w:r w:rsidRPr="009819E7">
        <w:t>particle i</w:t>
      </w:r>
      <w:r w:rsidR="00700367" w:rsidRPr="009819E7">
        <w:t xml:space="preserve">s symmetric with respect to </w:t>
      </w:r>
      <w:r w:rsidRPr="009819E7">
        <w:t>rotation by 90</w:t>
      </w:r>
      <w:r w:rsidR="0056225A" w:rsidRPr="009819E7">
        <w:t>°</w:t>
      </w:r>
      <w:r w:rsidRPr="009819E7">
        <w:t xml:space="preserve"> over the </w:t>
      </w:r>
      <m:oMath>
        <m:r>
          <w:rPr>
            <w:rFonts w:ascii="Cambria Math" w:hAnsi="Cambria Math"/>
          </w:rPr>
          <m:t>z</m:t>
        </m:r>
      </m:oMath>
      <w:r w:rsidR="00743035" w:rsidRPr="009819E7">
        <w:noBreakHyphen/>
      </w:r>
      <w:r w:rsidRPr="009819E7">
        <w:t xml:space="preserve">axis, </w:t>
      </w:r>
      <w:r w:rsidR="00EB4FDA" w:rsidRPr="009819E7">
        <w:t xml:space="preserve">the </w:t>
      </w:r>
      <w:r w:rsidRPr="009819E7">
        <w:t xml:space="preserve">Mueller matrix in </w:t>
      </w:r>
      <w:r w:rsidR="00EB4FDA" w:rsidRPr="009819E7">
        <w:t xml:space="preserve">the </w:t>
      </w:r>
      <m:oMath>
        <m:r>
          <w:rPr>
            <w:rFonts w:ascii="Cambria Math" w:hAnsi="Cambria Math"/>
          </w:rPr>
          <m:t>yz</m:t>
        </m:r>
      </m:oMath>
      <w:r w:rsidR="00743035" w:rsidRPr="009819E7">
        <w:noBreakHyphen/>
      </w:r>
      <w:r w:rsidRPr="009819E7">
        <w:t>plane (§</w:t>
      </w:r>
      <w:r w:rsidR="00DB2201">
        <w:fldChar w:fldCharType="begin"/>
      </w:r>
      <w:r w:rsidR="00DB2201">
        <w:instrText xml:space="preserve"> REF _Ref373922077 \r \h </w:instrText>
      </w:r>
      <w:r w:rsidR="00DB2201">
        <w:fldChar w:fldCharType="separate"/>
      </w:r>
      <w:r w:rsidR="00AF049C">
        <w:t>11.1</w:t>
      </w:r>
      <w:r w:rsidR="00DB2201">
        <w:fldChar w:fldCharType="end"/>
      </w:r>
      <w:r w:rsidRPr="009819E7">
        <w:t xml:space="preserve">) can be calculated from the </w:t>
      </w:r>
      <w:r w:rsidR="00700367" w:rsidRPr="009819E7">
        <w:t>calc</w:t>
      </w:r>
      <w:r w:rsidRPr="009819E7">
        <w:t>ulation of the internal fields for just one incident polarization (</w:t>
      </w:r>
      <m:oMath>
        <m:r>
          <w:rPr>
            <w:rFonts w:ascii="Cambria Math" w:hAnsi="Cambria Math"/>
          </w:rPr>
          <m:t>y</m:t>
        </m:r>
      </m:oMath>
      <w:r w:rsidR="00137B35" w:rsidRPr="009819E7">
        <w:noBreakHyphen/>
      </w:r>
      <w:r w:rsidRPr="009819E7">
        <w:t xml:space="preserve">polarization is used). </w:t>
      </w:r>
      <w:r w:rsidR="0052642C" w:rsidRPr="009819E7">
        <w:t>The second polarization is then equivalent to the first one but with scattering in</w:t>
      </w:r>
      <w:r w:rsidR="000B3244" w:rsidRPr="009819E7">
        <w:t xml:space="preserve"> the</w:t>
      </w:r>
      <w:r w:rsidR="0052642C" w:rsidRPr="009819E7">
        <w:t xml:space="preserve"> </w:t>
      </w:r>
      <m:oMath>
        <m:r>
          <w:rPr>
            <w:rFonts w:ascii="Cambria Math" w:hAnsi="Cambria Math"/>
          </w:rPr>
          <m:t>xz</m:t>
        </m:r>
      </m:oMath>
      <w:r w:rsidR="00743035" w:rsidRPr="009819E7">
        <w:noBreakHyphen/>
      </w:r>
      <w:r w:rsidR="0052642C" w:rsidRPr="009819E7">
        <w:t xml:space="preserve">plane (in negative direction of </w:t>
      </w:r>
      <m:oMath>
        <m:r>
          <w:rPr>
            <w:rFonts w:ascii="Cambria Math" w:hAnsi="Cambria Math"/>
          </w:rPr>
          <m:t>x</m:t>
        </m:r>
      </m:oMath>
      <w:r w:rsidR="00743035" w:rsidRPr="009819E7">
        <w:noBreakHyphen/>
      </w:r>
      <w:r w:rsidR="0052642C" w:rsidRPr="009819E7">
        <w:t xml:space="preserve">axis). </w:t>
      </w:r>
      <w:r w:rsidR="00ED0379">
        <w:t xml:space="preserve">Analogous scheme is used for another scattering plane </w:t>
      </w:r>
      <w:r w:rsidR="00ED0379" w:rsidRPr="009819E7">
        <w:t>(§</w:t>
      </w:r>
      <w:r w:rsidR="00ED0379">
        <w:fldChar w:fldCharType="begin"/>
      </w:r>
      <w:r w:rsidR="00ED0379">
        <w:instrText xml:space="preserve"> REF _Ref373922077 \r \h </w:instrText>
      </w:r>
      <w:r w:rsidR="00ED0379">
        <w:fldChar w:fldCharType="separate"/>
      </w:r>
      <w:r w:rsidR="00AF049C">
        <w:t>11.1</w:t>
      </w:r>
      <w:r w:rsidR="00ED0379">
        <w:fldChar w:fldCharType="end"/>
      </w:r>
      <w:r w:rsidR="00ED0379" w:rsidRPr="009819E7">
        <w:t>)</w:t>
      </w:r>
      <w:r w:rsidR="00ED0379">
        <w:t xml:space="preserve">. </w:t>
      </w:r>
      <w:r w:rsidR="0052642C" w:rsidRPr="009819E7">
        <w:t>The symmetries are automatically determined for all the predefined shapes (§</w:t>
      </w:r>
      <w:r w:rsidR="0052642C" w:rsidRPr="009819E7">
        <w:fldChar w:fldCharType="begin"/>
      </w:r>
      <w:r w:rsidR="0052642C" w:rsidRPr="009819E7">
        <w:instrText xml:space="preserve"> REF _Ref128034451 \r \h </w:instrText>
      </w:r>
      <w:r w:rsidR="0052642C" w:rsidRPr="009819E7">
        <w:fldChar w:fldCharType="separate"/>
      </w:r>
      <w:r w:rsidR="00AF049C">
        <w:t>6.4</w:t>
      </w:r>
      <w:r w:rsidR="0052642C" w:rsidRPr="009819E7">
        <w:fldChar w:fldCharType="end"/>
      </w:r>
      <w:r w:rsidR="0052642C" w:rsidRPr="009819E7">
        <w:t>)</w:t>
      </w:r>
      <w:r w:rsidR="003A6E5B" w:rsidRPr="009819E7">
        <w:t>. Some or all of them are automatically cancelled</w:t>
      </w:r>
      <w:r w:rsidR="0052642C" w:rsidRPr="009819E7">
        <w:t xml:space="preserve"> </w:t>
      </w:r>
      <w:r w:rsidR="003A6E5B" w:rsidRPr="009819E7">
        <w:t>if</w:t>
      </w:r>
      <w:r w:rsidR="00AF0F30" w:rsidRPr="009819E7">
        <w:t xml:space="preserve"> </w:t>
      </w:r>
      <w:r w:rsidR="003A6E5B" w:rsidRPr="009819E7">
        <w:t xml:space="preserve">not default </w:t>
      </w:r>
      <w:r w:rsidR="00897CC7" w:rsidRPr="009819E7">
        <w:t>beam type and/or direction</w:t>
      </w:r>
      <w:r w:rsidR="003A6E5B" w:rsidRPr="009819E7">
        <w:t xml:space="preserve"> (§</w:t>
      </w:r>
      <w:r w:rsidR="003A6E5B" w:rsidRPr="009819E7">
        <w:fldChar w:fldCharType="begin"/>
      </w:r>
      <w:r w:rsidR="003A6E5B" w:rsidRPr="009819E7">
        <w:instrText xml:space="preserve"> REF _Ref128105496 \r \h </w:instrText>
      </w:r>
      <w:r w:rsidR="003A6E5B" w:rsidRPr="009819E7">
        <w:fldChar w:fldCharType="separate"/>
      </w:r>
      <w:r w:rsidR="00AF049C">
        <w:t>9</w:t>
      </w:r>
      <w:r w:rsidR="003A6E5B" w:rsidRPr="009819E7">
        <w:fldChar w:fldCharType="end"/>
      </w:r>
      <w:r w:rsidR="003A6E5B" w:rsidRPr="009819E7">
        <w:t>), anisotropic refractive index (</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003A6E5B" w:rsidRPr="009819E7">
        <w:t xml:space="preserve">), </w:t>
      </w:r>
      <w:r w:rsidR="006E3FBD" w:rsidRPr="009819E7">
        <w:t>or granule generator</w:t>
      </w:r>
      <w:r w:rsidR="003A6E5B" w:rsidRPr="009819E7">
        <w:t xml:space="preserve"> (§</w:t>
      </w:r>
      <w:r w:rsidR="003A6E5B" w:rsidRPr="009819E7">
        <w:fldChar w:fldCharType="begin"/>
      </w:r>
      <w:r w:rsidR="003A6E5B" w:rsidRPr="009819E7">
        <w:instrText xml:space="preserve"> REF _Ref142321345 \r \h </w:instrText>
      </w:r>
      <w:r w:rsidR="003A6E5B" w:rsidRPr="009819E7">
        <w:fldChar w:fldCharType="separate"/>
      </w:r>
      <w:r w:rsidR="00AF049C">
        <w:t>6.5</w:t>
      </w:r>
      <w:r w:rsidR="003A6E5B" w:rsidRPr="009819E7">
        <w:fldChar w:fldCharType="end"/>
      </w:r>
      <w:r w:rsidR="003A6E5B" w:rsidRPr="009819E7">
        <w:t>)</w:t>
      </w:r>
      <w:r w:rsidR="006E3FBD" w:rsidRPr="009819E7">
        <w:t xml:space="preserve"> </w:t>
      </w:r>
      <w:r w:rsidR="004E788A" w:rsidRPr="009819E7">
        <w:t>are</w:t>
      </w:r>
      <w:r w:rsidR="006E3FBD" w:rsidRPr="009819E7">
        <w:t xml:space="preserve"> used</w:t>
      </w:r>
      <w:r w:rsidR="00897CC7" w:rsidRPr="009819E7">
        <w:t>.</w:t>
      </w:r>
    </w:p>
    <w:p w14:paraId="1C52AC64" w14:textId="77777777" w:rsidR="00E714A3" w:rsidRPr="009819E7" w:rsidRDefault="00937CB1" w:rsidP="00BB532E">
      <w:pPr>
        <w:pStyle w:val="Indent"/>
      </w:pPr>
      <w:r w:rsidRPr="009819E7">
        <w:t xml:space="preserve">Use of symmetry can be controlled by the </w:t>
      </w:r>
      <w:r w:rsidR="0052642C" w:rsidRPr="009819E7">
        <w:t>comma</w:t>
      </w:r>
      <w:r w:rsidRPr="009819E7">
        <w:t>nd line option:</w:t>
      </w:r>
    </w:p>
    <w:p w14:paraId="2AAC3FE3" w14:textId="77777777" w:rsidR="0052642C" w:rsidRPr="009819E7" w:rsidRDefault="0052642C" w:rsidP="00F14C87">
      <w:pPr>
        <w:pStyle w:val="Commandline"/>
      </w:pPr>
      <w:r w:rsidRPr="009819E7">
        <w:t>-sym</w:t>
      </w:r>
      <w:r w:rsidR="00937CB1" w:rsidRPr="009819E7">
        <w:t xml:space="preserve"> </w:t>
      </w:r>
      <w:r w:rsidR="00D64DA7" w:rsidRPr="009819E7">
        <w:t>{auto|no|enf}</w:t>
      </w:r>
    </w:p>
    <w:p w14:paraId="2D1BACDA" w14:textId="4A0B3E52" w:rsidR="0052642C" w:rsidRPr="009819E7" w:rsidRDefault="00A90305" w:rsidP="0052642C">
      <w:r>
        <w:t>The f</w:t>
      </w:r>
      <w:r w:rsidR="00D64DA7" w:rsidRPr="009819E7">
        <w:t>irst o</w:t>
      </w:r>
      <w:r w:rsidR="00E44A31" w:rsidRPr="009819E7">
        <w:t>ption</w:t>
      </w:r>
      <w:r w:rsidR="00D64DA7" w:rsidRPr="009819E7">
        <w:t xml:space="preserve"> corresponds to the default behavior described before, while </w:t>
      </w:r>
      <w:r w:rsidR="00D64DA7" w:rsidRPr="005051DE">
        <w:rPr>
          <w:rStyle w:val="CourierNew11pt"/>
        </w:rPr>
        <w:t>no</w:t>
      </w:r>
      <w:r w:rsidR="00D64DA7" w:rsidRPr="009819E7">
        <w:t xml:space="preserve"> and </w:t>
      </w:r>
      <w:r w:rsidR="00D64DA7" w:rsidRPr="005051DE">
        <w:rPr>
          <w:rStyle w:val="CourierNew11pt"/>
        </w:rPr>
        <w:t>enf</w:t>
      </w:r>
      <w:r w:rsidR="00D64DA7" w:rsidRPr="009819E7">
        <w:t xml:space="preserve"> specify to never use or enforce symmetry respectively. </w:t>
      </w:r>
      <w:r w:rsidR="00D50AC5" w:rsidRPr="009819E7">
        <w:t xml:space="preserve">Use the latter with caution, as it may lead to erroneous results. It may be useful if the scattering problem is symmetric, but </w:t>
      </w:r>
      <w:r w:rsidR="00535EA9" w:rsidRPr="00535EA9">
        <w:rPr>
          <w:rStyle w:val="CourierNew11pt"/>
        </w:rPr>
        <w:t>ADDA</w:t>
      </w:r>
      <w:r w:rsidR="00D50AC5" w:rsidRPr="009819E7">
        <w:t xml:space="preserve"> </w:t>
      </w:r>
      <w:r w:rsidR="00897CC7" w:rsidRPr="009819E7">
        <w:t>do not recognize it automatically,</w:t>
      </w:r>
      <w:r w:rsidR="00D50AC5" w:rsidRPr="009819E7">
        <w:t xml:space="preserve"> e.g. for particles tha</w:t>
      </w:r>
      <w:r w:rsidR="00624738">
        <w:t>t are read from file or when non</w:t>
      </w:r>
      <w:r w:rsidR="00D50AC5" w:rsidRPr="009819E7">
        <w:t xml:space="preserve">-default incident beam is used, which does not spoil the symmetry of the problem (e.g. </w:t>
      </w:r>
      <w:r w:rsidR="00897CC7" w:rsidRPr="009819E7">
        <w:t xml:space="preserve">plane wave </w:t>
      </w:r>
      <w:r w:rsidR="00D50AC5" w:rsidRPr="009819E7">
        <w:t>propagatin</w:t>
      </w:r>
      <w:r w:rsidR="00897CC7" w:rsidRPr="009819E7">
        <w:t>g</w:t>
      </w:r>
      <w:r w:rsidR="00D50AC5" w:rsidRPr="009819E7">
        <w:t xml:space="preserve"> along the </w:t>
      </w:r>
      <m:oMath>
        <m:r>
          <w:rPr>
            <w:rFonts w:ascii="Cambria Math" w:hAnsi="Cambria Math"/>
          </w:rPr>
          <m:t>x</m:t>
        </m:r>
      </m:oMath>
      <w:r w:rsidR="000B3244" w:rsidRPr="009819E7">
        <w:noBreakHyphen/>
        <w:t>ax</w:t>
      </w:r>
      <w:r w:rsidR="00D50AC5" w:rsidRPr="009819E7">
        <w:t xml:space="preserve">is for a cubical scatterer). It is important to note that not the scatterer but its dipole representation should be </w:t>
      </w:r>
      <w:r w:rsidR="009819E7" w:rsidRPr="009819E7">
        <w:t>symmetric;</w:t>
      </w:r>
      <w:r w:rsidR="00D50AC5" w:rsidRPr="00AA5BD7">
        <w:rPr>
          <w:rStyle w:val="a7"/>
        </w:rPr>
        <w:footnoteReference w:id="42"/>
      </w:r>
      <w:r w:rsidR="00700367" w:rsidRPr="009819E7">
        <w:t xml:space="preserve"> otherwise the accuracy of the result will </w:t>
      </w:r>
      <w:r w:rsidR="00152C0A" w:rsidRPr="009819E7">
        <w:t xml:space="preserve">generally </w:t>
      </w:r>
      <w:r w:rsidR="00700367" w:rsidRPr="009819E7">
        <w:t xml:space="preserve">be </w:t>
      </w:r>
      <w:r w:rsidR="0026464D" w:rsidRPr="009819E7">
        <w:t xml:space="preserve">slightly </w:t>
      </w:r>
      <w:r w:rsidR="00700367" w:rsidRPr="009819E7">
        <w:t xml:space="preserve">worse than that when symmetry is not </w:t>
      </w:r>
      <w:r w:rsidR="00137B35" w:rsidRPr="009819E7">
        <w:t>enforced</w:t>
      </w:r>
      <w:r w:rsidR="00700367" w:rsidRPr="009819E7">
        <w:t>.</w:t>
      </w:r>
      <w:r w:rsidR="00A24AD0">
        <w:t xml:space="preserve"> The final symmetries determined by </w:t>
      </w:r>
      <w:r w:rsidR="00A24AD0" w:rsidRPr="00E55AA3">
        <w:rPr>
          <w:rStyle w:val="CourierNew11pt"/>
        </w:rPr>
        <w:t>ADDA</w:t>
      </w:r>
      <w:r w:rsidR="00A24AD0">
        <w:t xml:space="preserve"> are saved to log (</w:t>
      </w:r>
      <w:r w:rsidR="00E55AA3">
        <w:t>§</w:t>
      </w:r>
      <w:r w:rsidR="00E55AA3">
        <w:fldChar w:fldCharType="begin"/>
      </w:r>
      <w:r w:rsidR="00E55AA3">
        <w:instrText xml:space="preserve"> REF _Ref127766593 \r \h </w:instrText>
      </w:r>
      <w:r w:rsidR="00E55AA3">
        <w:fldChar w:fldCharType="separate"/>
      </w:r>
      <w:r w:rsidR="00AF049C">
        <w:t>C.4</w:t>
      </w:r>
      <w:r w:rsidR="00E55AA3">
        <w:fldChar w:fldCharType="end"/>
      </w:r>
      <w:r w:rsidR="00A24AD0">
        <w:t xml:space="preserve">), where </w:t>
      </w:r>
      <w:r w:rsidR="00A24AD0" w:rsidRPr="00E55AA3">
        <w:rPr>
          <w:rStyle w:val="CourierNew11pt"/>
        </w:rPr>
        <w:t>X</w:t>
      </w:r>
      <w:r w:rsidR="00A24AD0">
        <w:t xml:space="preserve">, </w:t>
      </w:r>
      <w:r w:rsidR="00A24AD0" w:rsidRPr="00E55AA3">
        <w:rPr>
          <w:rStyle w:val="CourierNew11pt"/>
        </w:rPr>
        <w:t>Y</w:t>
      </w:r>
      <w:r w:rsidR="00A24AD0">
        <w:t xml:space="preserve">, </w:t>
      </w:r>
      <w:r w:rsidR="00A24AD0" w:rsidRPr="00E55AA3">
        <w:rPr>
          <w:rStyle w:val="CourierNew11pt"/>
        </w:rPr>
        <w:t>Z</w:t>
      </w:r>
      <w:r w:rsidR="00A24AD0">
        <w:t xml:space="preserve"> denote symmetries along the corresponding axes (i.e. </w:t>
      </w:r>
      <w:r w:rsidR="00A24AD0" w:rsidRPr="009819E7">
        <w:t>with respect to reflection over the</w:t>
      </w:r>
      <w:r w:rsidR="00E55AA3">
        <w:t xml:space="preserve"> </w:t>
      </w:r>
      <m:oMath>
        <m:r>
          <w:rPr>
            <w:rFonts w:ascii="Cambria Math" w:hAnsi="Cambria Math"/>
          </w:rPr>
          <m:t>xy</m:t>
        </m:r>
      </m:oMath>
      <w:r w:rsidR="00E55AA3">
        <w:t xml:space="preserve">-, </w:t>
      </w:r>
      <m:oMath>
        <m:r>
          <w:rPr>
            <w:rFonts w:ascii="Cambria Math" w:hAnsi="Cambria Math"/>
          </w:rPr>
          <m:t>xz</m:t>
        </m:r>
      </m:oMath>
      <w:r w:rsidR="00E55AA3">
        <w:t>-, and</w:t>
      </w:r>
      <w:r w:rsidR="00A24AD0" w:rsidRPr="009819E7">
        <w:t xml:space="preserve"> </w:t>
      </w:r>
      <m:oMath>
        <m:r>
          <w:rPr>
            <w:rFonts w:ascii="Cambria Math" w:hAnsi="Cambria Math"/>
          </w:rPr>
          <m:t>yz</m:t>
        </m:r>
      </m:oMath>
      <w:r w:rsidR="00A24AD0" w:rsidRPr="009819E7">
        <w:noBreakHyphen/>
        <w:t>plane</w:t>
      </w:r>
      <w:r w:rsidR="00E55AA3">
        <w:t>s</w:t>
      </w:r>
      <w:r w:rsidR="00A24AD0">
        <w:t xml:space="preserve"> </w:t>
      </w:r>
      <w:r w:rsidR="00E55AA3">
        <w:t xml:space="preserve">respectively) and </w:t>
      </w:r>
      <w:r w:rsidR="00E55AA3" w:rsidRPr="00E55AA3">
        <w:rPr>
          <w:rStyle w:val="CourierNew11pt"/>
        </w:rPr>
        <w:t>R</w:t>
      </w:r>
      <w:r w:rsidR="00E55AA3">
        <w:t xml:space="preserve"> denotes symmetry with </w:t>
      </w:r>
      <w:r w:rsidR="00E55AA3" w:rsidRPr="009819E7">
        <w:t xml:space="preserve">respect to rotation by 90° over the </w:t>
      </w:r>
      <m:oMath>
        <m:r>
          <w:rPr>
            <w:rFonts w:ascii="Cambria Math" w:hAnsi="Cambria Math"/>
          </w:rPr>
          <m:t>z</m:t>
        </m:r>
      </m:oMath>
      <w:r w:rsidR="00E55AA3" w:rsidRPr="009819E7">
        <w:noBreakHyphen/>
        <w:t>axis</w:t>
      </w:r>
      <w:r w:rsidR="00E55AA3">
        <w:t xml:space="preserve">. Alternatively, </w:t>
      </w:r>
      <w:r w:rsidR="00E55AA3" w:rsidRPr="00E55AA3">
        <w:rPr>
          <w:rStyle w:val="CourierNew11pt"/>
        </w:rPr>
        <w:t>ADDA</w:t>
      </w:r>
      <w:r w:rsidR="00E55AA3">
        <w:t xml:space="preserve"> specifies that symmetries are either cancelled or enforced by user.</w:t>
      </w:r>
    </w:p>
    <w:p w14:paraId="19C2E251" w14:textId="40CC5D77" w:rsidR="000B476F" w:rsidRDefault="000B476F" w:rsidP="00BB532E">
      <w:pPr>
        <w:pStyle w:val="Indent"/>
      </w:pPr>
      <w:r w:rsidRPr="009819E7">
        <w:t xml:space="preserve">Particle symmetries can also be used to decrease the range of orientation/scattering angles for different averagings/integrations. However, it is user’s responsibility to decide how </w:t>
      </w:r>
      <w:r w:rsidR="00EB4FDA" w:rsidRPr="009819E7">
        <w:t xml:space="preserve">a </w:t>
      </w:r>
      <w:r w:rsidRPr="009819E7">
        <w:t>particular symmetry can be employed. This is described in the descriptions of corresponding input parameters files (§</w:t>
      </w:r>
      <w:r w:rsidRPr="009819E7">
        <w:fldChar w:fldCharType="begin"/>
      </w:r>
      <w:r w:rsidRPr="009819E7">
        <w:instrText xml:space="preserve"> REF _Ref127871251 \r \h </w:instrText>
      </w:r>
      <w:r w:rsidRPr="009819E7">
        <w:fldChar w:fldCharType="separate"/>
      </w:r>
      <w:r w:rsidR="00AF049C">
        <w:t>B.2</w:t>
      </w:r>
      <w:r w:rsidRPr="009819E7">
        <w:fldChar w:fldCharType="end"/>
      </w:r>
      <w:r w:rsidRPr="009819E7">
        <w:t>, §</w:t>
      </w:r>
      <w:r w:rsidRPr="009819E7">
        <w:fldChar w:fldCharType="begin"/>
      </w:r>
      <w:r w:rsidRPr="009819E7">
        <w:instrText xml:space="preserve"> REF _Ref127853946 \r \h </w:instrText>
      </w:r>
      <w:r w:rsidRPr="009819E7">
        <w:fldChar w:fldCharType="separate"/>
      </w:r>
      <w:r w:rsidR="00AF049C">
        <w:t>B.3</w:t>
      </w:r>
      <w:r w:rsidRPr="009819E7">
        <w:fldChar w:fldCharType="end"/>
      </w:r>
      <w:r w:rsidRPr="009819E7">
        <w:t>, §</w:t>
      </w:r>
      <w:r w:rsidRPr="009819E7">
        <w:fldChar w:fldCharType="begin"/>
      </w:r>
      <w:r w:rsidRPr="009819E7">
        <w:instrText xml:space="preserve"> REF _Ref127810184 \r \h </w:instrText>
      </w:r>
      <w:r w:rsidRPr="009819E7">
        <w:fldChar w:fldCharType="separate"/>
      </w:r>
      <w:r w:rsidR="00AF049C">
        <w:t>B.4</w:t>
      </w:r>
      <w:r w:rsidRPr="009819E7">
        <w:fldChar w:fldCharType="end"/>
      </w:r>
      <w:r w:rsidRPr="009819E7">
        <w:t>).</w:t>
      </w:r>
    </w:p>
    <w:p w14:paraId="6470FCF7" w14:textId="77777777" w:rsidR="00305536" w:rsidRPr="00962833" w:rsidRDefault="00305536" w:rsidP="00305536">
      <w:pPr>
        <w:pStyle w:val="1"/>
      </w:pPr>
      <w:bookmarkStart w:id="98" w:name="_Ref373918390"/>
      <w:bookmarkStart w:id="99" w:name="_Toc57726411"/>
      <w:r w:rsidRPr="00962833">
        <w:t xml:space="preserve">Surface </w:t>
      </w:r>
      <w:r w:rsidR="001D5210" w:rsidRPr="00962833">
        <w:t>M</w:t>
      </w:r>
      <w:r w:rsidRPr="00962833">
        <w:t>ode</w:t>
      </w:r>
      <w:bookmarkEnd w:id="98"/>
      <w:bookmarkEnd w:id="99"/>
    </w:p>
    <w:p w14:paraId="5DA56AC4" w14:textId="24E03954" w:rsidR="005226B6" w:rsidRDefault="00B61F83" w:rsidP="00627CC4">
      <w:pPr>
        <w:pStyle w:val="Indent"/>
        <w:ind w:firstLine="0"/>
      </w:pPr>
      <w:r>
        <w:t xml:space="preserve">Apart from the default free-space mode, </w:t>
      </w:r>
      <w:r w:rsidRPr="00B61F83">
        <w:rPr>
          <w:rStyle w:val="CourierNew11pt"/>
        </w:rPr>
        <w:t>ADDA</w:t>
      </w:r>
      <w:r>
        <w:t xml:space="preserve"> is applicable to particles</w:t>
      </w:r>
      <w:r w:rsidR="00627CC4">
        <w:t xml:space="preserve"> (finite systems of scatterers)</w:t>
      </w:r>
      <w:r>
        <w:t xml:space="preserve"> </w:t>
      </w:r>
      <w:r w:rsidR="007A38AA">
        <w:t>located above the plane surface</w:t>
      </w:r>
      <w:r w:rsidR="005226B6">
        <w:t xml:space="preserve"> </w:t>
      </w:r>
      <w:r w:rsidR="007A38AA">
        <w:t xml:space="preserve">parallel to the </w:t>
      </w:r>
      <m:oMath>
        <m:r>
          <w:rPr>
            <w:rFonts w:ascii="Cambria Math" w:hAnsi="Cambria Math"/>
          </w:rPr>
          <m:t>xy</m:t>
        </m:r>
      </m:oMath>
      <w:r w:rsidR="007A38AA">
        <w:noBreakHyphen/>
        <w:t>plane</w:t>
      </w:r>
      <w:r w:rsidR="00B818C9">
        <w:t xml:space="preserve"> </w:t>
      </w:r>
      <w:r w:rsidR="00B818C9">
        <w:fldChar w:fldCharType="begin"/>
      </w:r>
      <w:r w:rsidR="006C7E67">
        <w:instrText xml:space="preserve"> ADDIN ZOTERO_ITEM CSL_CITATION {"citationID":"SHSOVReL","properties":{"formattedCitation":"[38]","plainCitation":"[38]","noteIndex":0},"citationItems":[{"id":3673,"uris":["http://zotero.org/users/4070/items/DNUF42ZG"],"uri":["http://zotero.org/users/4070/items/DNUF42ZG"],"itemData":{"id":3673,"type":"article-journal","abstract":"The discrete dipole approximation (DDA) is a widely used method for simulation of various optical properties of nanoparticles of arbitrary shape and composition. We present a modification of the DDA to rigorously treat particles located above the plane homogeneous substrate. The modification is based on discretization of only the particle itself and retains the 3D-FFT acceleration scheme of the free-space DDA; hence, it has the same order of computational complexity. It is implemented in the recent version of the open-source ADDA code, available for anyone to use. The method shows extremely good accuracy (better than 0.4%) in test simulations of far-field scattering for spheres and spheroids above transparent and metallic substrates, using the T-matrix method as a reference. An example of near-field calculation is presented for a silver sphere on a glass substrate.","container-title":"The Journal of Physical Chemistry C","DOI":"10.1021/acs.jpcc.5b09271","ISSN":"1932-7447","journalAbbreviation":"J. Phys. Chem. C","page":"29088-29094","source":"ACS Publications","title":"Rigorous and fast discrete dipole approximation for particles near a plane interface","volume":"119","author":[{"family":"Yurkin","given":"Maxim A."},{"family":"Huntemann","given":"Marcus"}],"accessed":{"date-parts":[["2015",12,1]]},"issued":{"date-parts":[["2015"]]}}}],"schema":"https://github.com/citation-style-language/schema/raw/master/csl-citation.json"} </w:instrText>
      </w:r>
      <w:r w:rsidR="00B818C9">
        <w:fldChar w:fldCharType="separate"/>
      </w:r>
      <w:r w:rsidR="006C7E67" w:rsidRPr="006C7E67">
        <w:t>[38]</w:t>
      </w:r>
      <w:r w:rsidR="00B818C9">
        <w:fldChar w:fldCharType="end"/>
      </w:r>
      <w:r w:rsidR="005226B6">
        <w:t>. This is enabled by command line option:</w:t>
      </w:r>
    </w:p>
    <w:p w14:paraId="2DFDD5A5" w14:textId="77777777" w:rsidR="005226B6" w:rsidRPr="009819E7" w:rsidRDefault="005226B6" w:rsidP="005226B6">
      <w:pPr>
        <w:pStyle w:val="Commandline"/>
      </w:pPr>
      <w:r w:rsidRPr="009819E7">
        <w:t>-</w:t>
      </w:r>
      <w:r>
        <w:t>surf</w:t>
      </w:r>
      <w:r w:rsidRPr="009819E7">
        <w:t xml:space="preserve"> </w:t>
      </w:r>
      <w:r w:rsidRPr="005226B6">
        <w:t>&lt;h&gt; {&lt;mre&gt; &lt;mim&gt;|inf}</w:t>
      </w:r>
    </w:p>
    <w:p w14:paraId="7DF9D8C1" w14:textId="2017E9AB" w:rsidR="00305536" w:rsidRPr="000E5386" w:rsidRDefault="005226B6" w:rsidP="00627CC4">
      <w:pPr>
        <w:pStyle w:val="Indent"/>
        <w:ind w:firstLine="0"/>
      </w:pPr>
      <w:r>
        <w:lastRenderedPageBreak/>
        <w:t xml:space="preserve">where </w:t>
      </w:r>
      <m:oMath>
        <m:r>
          <w:rPr>
            <w:rFonts w:ascii="Cambria Math" w:hAnsi="Cambria Math"/>
          </w:rPr>
          <m:t>h</m:t>
        </m:r>
      </m:oMath>
      <w:r w:rsidR="007A38AA">
        <w:t xml:space="preserve"> </w:t>
      </w:r>
      <w:r>
        <w:t>is the distance from surface to the particle center</w:t>
      </w:r>
      <w:r w:rsidRPr="005226B6">
        <w:t xml:space="preserve"> </w:t>
      </w:r>
      <w:r>
        <w:t xml:space="preserve">(in </w:t>
      </w:r>
      <w:r>
        <w:rPr>
          <w:lang w:val="ru-RU"/>
        </w:rPr>
        <w:t>μ</w:t>
      </w:r>
      <w:r>
        <w:t>m).</w:t>
      </w:r>
      <w:r w:rsidR="007A38AA">
        <w:t xml:space="preserve"> Following argument(s) specify the refractive index of the substrate (below the surface)</w:t>
      </w:r>
      <w:r w:rsidR="000E5386">
        <w:t xml:space="preserve">, further denoted as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rsidR="007A38AA">
        <w:t xml:space="preserve">, assuming that the vacuum is above the surface. It is done either by two values (real and imaginary parts of the complex value) or as effectively infinite </w:t>
      </w:r>
      <w:r w:rsidRPr="005226B6">
        <w:rPr>
          <w:rStyle w:val="CourierNew11pt"/>
        </w:rPr>
        <w:t>inf</w:t>
      </w:r>
      <w:r w:rsidR="007A38AA">
        <w:t xml:space="preserve"> which corresponds t</w:t>
      </w:r>
      <w:r>
        <w:t>o perfectly reflective surface</w:t>
      </w:r>
      <w:r w:rsidRPr="005226B6">
        <w:t xml:space="preserve"> </w:t>
      </w:r>
      <w:r w:rsidR="007A38AA">
        <w:t>(§</w:t>
      </w:r>
      <w:r w:rsidR="007A38AA">
        <w:fldChar w:fldCharType="begin"/>
      </w:r>
      <w:r w:rsidR="007A38AA">
        <w:instrText xml:space="preserve"> REF _Ref373918390 \r \h </w:instrText>
      </w:r>
      <w:r w:rsidR="007A38AA">
        <w:fldChar w:fldCharType="separate"/>
      </w:r>
      <w:r w:rsidR="00AF049C">
        <w:t>7</w:t>
      </w:r>
      <w:r w:rsidR="007A38AA">
        <w:fldChar w:fldCharType="end"/>
      </w:r>
      <w:r w:rsidR="007A38AA">
        <w:t>)</w:t>
      </w:r>
      <w:r w:rsidRPr="005226B6">
        <w:t>.</w:t>
      </w:r>
      <w:r w:rsidR="0097636B">
        <w:t xml:space="preserve"> The case of particle fully submerged into the </w:t>
      </w:r>
      <w:r w:rsidR="0097636B" w:rsidRPr="0097636B">
        <w:rPr>
          <w:i/>
        </w:rPr>
        <w:t>non-absorbing</w:t>
      </w:r>
      <w:r w:rsidR="0097636B">
        <w:t xml:space="preserve"> substrate can also be handled by rescaling all refractive indices (including the vacuum above the substrate) by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rsidR="0097636B">
        <w:t xml:space="preserve"> (§</w:t>
      </w:r>
      <w:r w:rsidR="0097636B">
        <w:fldChar w:fldCharType="begin"/>
      </w:r>
      <w:r w:rsidR="0097636B">
        <w:instrText xml:space="preserve"> REF _Ref380524363 \r \h </w:instrText>
      </w:r>
      <w:r w:rsidR="0097636B">
        <w:fldChar w:fldCharType="separate"/>
      </w:r>
      <w:r w:rsidR="00AF049C">
        <w:t>4.2</w:t>
      </w:r>
      <w:r w:rsidR="0097636B">
        <w:fldChar w:fldCharType="end"/>
      </w:r>
      <w:r w:rsidR="0097636B">
        <w:t>) and rotating the reference frame appropriately.</w:t>
      </w:r>
      <w:r w:rsidR="000E5386">
        <w:t xml:space="preserve"> The complex permittivity of the substrate is then </w:t>
      </w:r>
      <m:oMath>
        <m:sSub>
          <m:sSubPr>
            <m:ctrlPr>
              <w:rPr>
                <w:rFonts w:ascii="Cambria Math" w:hAnsi="Cambria Math"/>
                <w:i/>
              </w:rPr>
            </m:ctrlPr>
          </m:sSubPr>
          <m:e>
            <m:r>
              <w:rPr>
                <w:rFonts w:ascii="Cambria Math" w:hAnsi="Cambria Math"/>
              </w:rPr>
              <m:t>ε</m:t>
            </m:r>
          </m:e>
          <m:sub>
            <m:r>
              <m:rPr>
                <m:sty m:val="p"/>
              </m:rP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m</m:t>
            </m:r>
          </m:e>
          <m:sub>
            <m:r>
              <m:rPr>
                <m:sty m:val="p"/>
              </m:rPr>
              <w:rPr>
                <w:rFonts w:ascii="Cambria Math" w:hAnsi="Cambria Math"/>
              </w:rPr>
              <m:t>s</m:t>
            </m:r>
          </m:sub>
          <m:sup>
            <m:r>
              <w:rPr>
                <w:rFonts w:ascii="Cambria Math" w:hAnsi="Cambria Math"/>
              </w:rPr>
              <m:t>2</m:t>
            </m:r>
          </m:sup>
        </m:sSubSup>
      </m:oMath>
      <w:r w:rsidR="000E5386" w:rsidRPr="000E5386">
        <w:t>.</w:t>
      </w:r>
    </w:p>
    <w:p w14:paraId="74FD5EB1" w14:textId="77777777" w:rsidR="005226B6" w:rsidRDefault="005226B6" w:rsidP="005226B6">
      <w:pPr>
        <w:pStyle w:val="Indent"/>
        <w:ind w:firstLine="567"/>
      </w:pPr>
      <w:r>
        <w:t>Details of the implementation are described in other sections of the manual</w:t>
      </w:r>
      <w:r w:rsidR="009A1B55">
        <w:t>. There are, however, a number of important caveats:</w:t>
      </w:r>
    </w:p>
    <w:p w14:paraId="3726B2CC" w14:textId="0A75D8FD" w:rsidR="009A1B55" w:rsidRDefault="00514A71" w:rsidP="009A1B55">
      <w:pPr>
        <w:pStyle w:val="a0"/>
      </w:pPr>
      <w:r>
        <w:t>S</w:t>
      </w:r>
      <w:r w:rsidR="009A1B55">
        <w:t>ignificant additional time for initialization is required</w:t>
      </w:r>
      <w:r w:rsidR="009A1B55" w:rsidRPr="009819E7">
        <w:t xml:space="preserve"> (</w:t>
      </w:r>
      <w:r w:rsidR="00A76CBC">
        <w:t>§</w:t>
      </w:r>
      <w:r w:rsidR="00A76CBC">
        <w:fldChar w:fldCharType="begin"/>
      </w:r>
      <w:r w:rsidR="00A76CBC">
        <w:instrText xml:space="preserve"> REF _Ref127766196 \r \h </w:instrText>
      </w:r>
      <w:r w:rsidR="00A76CBC">
        <w:fldChar w:fldCharType="separate"/>
      </w:r>
      <w:r w:rsidR="00AF049C">
        <w:t>5</w:t>
      </w:r>
      <w:r w:rsidR="00A76CBC">
        <w:fldChar w:fldCharType="end"/>
      </w:r>
      <w:r w:rsidR="00A76CBC">
        <w:t xml:space="preserve">, </w:t>
      </w:r>
      <w:r w:rsidR="009A1B55" w:rsidRPr="009819E7">
        <w:t>§</w:t>
      </w:r>
      <w:r w:rsidR="009A1B55">
        <w:fldChar w:fldCharType="begin"/>
      </w:r>
      <w:r w:rsidR="009A1B55">
        <w:instrText xml:space="preserve"> REF _Ref378861395 \r \h </w:instrText>
      </w:r>
      <w:r w:rsidR="009A1B55">
        <w:fldChar w:fldCharType="separate"/>
      </w:r>
      <w:r w:rsidR="00AF049C">
        <w:t>12.7</w:t>
      </w:r>
      <w:r w:rsidR="009A1B55">
        <w:fldChar w:fldCharType="end"/>
      </w:r>
      <w:r w:rsidR="009A1B55" w:rsidRPr="009819E7">
        <w:t>);</w:t>
      </w:r>
    </w:p>
    <w:p w14:paraId="62A617BF" w14:textId="2CAAC795" w:rsidR="009A1B55" w:rsidRDefault="008E27CC" w:rsidP="009A1B55">
      <w:pPr>
        <w:pStyle w:val="a0"/>
      </w:pPr>
      <w:r>
        <w:t>The s</w:t>
      </w:r>
      <w:r w:rsidR="009A1B55">
        <w:t xml:space="preserve">urface mode is incompatible with </w:t>
      </w:r>
      <w:r w:rsidR="006A5359">
        <w:t>radiation forces (§</w:t>
      </w:r>
      <w:r w:rsidR="006A5359">
        <w:fldChar w:fldCharType="begin"/>
      </w:r>
      <w:r w:rsidR="006A5359">
        <w:instrText xml:space="preserve"> REF _Ref128461148 \r \h </w:instrText>
      </w:r>
      <w:r w:rsidR="006A5359">
        <w:fldChar w:fldCharType="separate"/>
      </w:r>
      <w:r w:rsidR="00AF049C">
        <w:t>11.6</w:t>
      </w:r>
      <w:r w:rsidR="006A5359">
        <w:fldChar w:fldCharType="end"/>
      </w:r>
      <w:r w:rsidR="006A5359">
        <w:t>),</w:t>
      </w:r>
      <w:r w:rsidR="00985FC0">
        <w:t xml:space="preserve"> Gaussian incident beam (§</w:t>
      </w:r>
      <w:r w:rsidR="00985FC0">
        <w:fldChar w:fldCharType="begin"/>
      </w:r>
      <w:r w:rsidR="00985FC0">
        <w:instrText xml:space="preserve"> REF _Ref128561353 \r \h </w:instrText>
      </w:r>
      <w:r w:rsidR="00985FC0">
        <w:fldChar w:fldCharType="separate"/>
      </w:r>
      <w:r w:rsidR="00AF049C">
        <w:t>9.2</w:t>
      </w:r>
      <w:r w:rsidR="00985FC0">
        <w:fldChar w:fldCharType="end"/>
      </w:r>
      <w:r w:rsidR="00985FC0">
        <w:t>),</w:t>
      </w:r>
      <w:r w:rsidR="006A5359">
        <w:t xml:space="preserve"> WKB initial field for the iterative solver (§</w:t>
      </w:r>
      <w:r w:rsidR="006A5359">
        <w:fldChar w:fldCharType="begin"/>
      </w:r>
      <w:r w:rsidR="006A5359">
        <w:instrText xml:space="preserve"> REF _Ref127765208 \r \h </w:instrText>
      </w:r>
      <w:r w:rsidR="006A5359">
        <w:fldChar w:fldCharType="separate"/>
      </w:r>
      <w:r w:rsidR="00AF049C">
        <w:t>12.1</w:t>
      </w:r>
      <w:r w:rsidR="006A5359">
        <w:fldChar w:fldCharType="end"/>
      </w:r>
      <w:r w:rsidR="006A5359">
        <w:t>)</w:t>
      </w:r>
      <w:r w:rsidR="00514A71">
        <w:t>, and rotation of particle (§</w:t>
      </w:r>
      <w:r w:rsidR="00514A71">
        <w:fldChar w:fldCharType="begin"/>
      </w:r>
      <w:r w:rsidR="00514A71">
        <w:instrText xml:space="preserve"> REF _Ref128370755 \r \h </w:instrText>
      </w:r>
      <w:r w:rsidR="00514A71">
        <w:fldChar w:fldCharType="separate"/>
      </w:r>
      <w:r w:rsidR="00AF049C">
        <w:t>8</w:t>
      </w:r>
      <w:r w:rsidR="00514A71">
        <w:fldChar w:fldCharType="end"/>
      </w:r>
      <w:r w:rsidR="00514A71">
        <w:t>).</w:t>
      </w:r>
    </w:p>
    <w:p w14:paraId="18E9D9D9" w14:textId="4A9B0DF6" w:rsidR="009A1B55" w:rsidRDefault="009A1B55" w:rsidP="009A1B55">
      <w:pPr>
        <w:pStyle w:val="a0"/>
      </w:pPr>
      <w:r>
        <w:t>DDA accuracy, including required discretization</w:t>
      </w:r>
      <w:r w:rsidR="00A76CBC">
        <w:t xml:space="preserve"> (§</w:t>
      </w:r>
      <w:r w:rsidR="00A76CBC">
        <w:fldChar w:fldCharType="begin"/>
      </w:r>
      <w:r w:rsidR="00A76CBC">
        <w:instrText xml:space="preserve"> REF _Ref378861811 \r \h </w:instrText>
      </w:r>
      <w:r w:rsidR="00A76CBC">
        <w:fldChar w:fldCharType="separate"/>
      </w:r>
      <w:r w:rsidR="00AF049C">
        <w:t>4.1</w:t>
      </w:r>
      <w:r w:rsidR="00A76CBC">
        <w:fldChar w:fldCharType="end"/>
      </w:r>
      <w:r w:rsidR="00A76CBC">
        <w:t>),</w:t>
      </w:r>
      <w:r>
        <w:t xml:space="preserve"> </w:t>
      </w:r>
      <w:r w:rsidR="00A76CBC">
        <w:t xml:space="preserve">in </w:t>
      </w:r>
      <w:r w:rsidR="008E27CC">
        <w:t>the surface mode</w:t>
      </w:r>
      <w:r w:rsidR="00A76CBC">
        <w:t xml:space="preserve"> </w:t>
      </w:r>
      <w:r>
        <w:t>is poorly studied</w:t>
      </w:r>
      <w:r w:rsidR="00A76CBC">
        <w:t xml:space="preserve"> and may strongly depend on the refractive index and location of substrate</w:t>
      </w:r>
      <w:r w:rsidR="00DA5DF1">
        <w:t>.</w:t>
      </w:r>
    </w:p>
    <w:p w14:paraId="5E571D0B" w14:textId="46DB76B3" w:rsidR="00DA5DF1" w:rsidRDefault="00DA5DF1" w:rsidP="009A1B55">
      <w:pPr>
        <w:pStyle w:val="a0"/>
      </w:pPr>
      <w:r>
        <w:t xml:space="preserve">Definitions of common light-scattering quantities, like Mueller scattering matrices or cross sections, are somewhat ambiguous when beam is incoming from or scattered into the substrate. See corresponding sections for specific definitions employed by </w:t>
      </w:r>
      <w:r w:rsidRPr="00DA5DF1">
        <w:rPr>
          <w:rStyle w:val="CourierNew11pt"/>
        </w:rPr>
        <w:t>ADDA</w:t>
      </w:r>
      <w:r>
        <w:t xml:space="preserve"> (</w:t>
      </w:r>
      <w:r w:rsidR="00962833">
        <w:t>§</w:t>
      </w:r>
      <w:r w:rsidR="00962833">
        <w:fldChar w:fldCharType="begin"/>
      </w:r>
      <w:r w:rsidR="00962833">
        <w:instrText xml:space="preserve"> REF _Ref127776390 \r \h </w:instrText>
      </w:r>
      <w:r w:rsidR="00962833">
        <w:fldChar w:fldCharType="separate"/>
      </w:r>
      <w:r w:rsidR="00AF049C">
        <w:t>10.4</w:t>
      </w:r>
      <w:r w:rsidR="00962833">
        <w:fldChar w:fldCharType="end"/>
      </w:r>
      <w:r w:rsidR="00962833">
        <w:t>, §</w:t>
      </w:r>
      <w:r w:rsidR="00962833">
        <w:fldChar w:fldCharType="begin"/>
      </w:r>
      <w:r w:rsidR="00962833">
        <w:instrText xml:space="preserve"> REF _Ref127859245 \r \h </w:instrText>
      </w:r>
      <w:r w:rsidR="00962833">
        <w:fldChar w:fldCharType="separate"/>
      </w:r>
      <w:r w:rsidR="00AF049C">
        <w:t>11</w:t>
      </w:r>
      <w:r w:rsidR="00962833">
        <w:fldChar w:fldCharType="end"/>
      </w:r>
      <w:r>
        <w:t>). It is even more ambiguous for absorbing substrate. Still, above-the-substrate quantities are well-defined in all cases.</w:t>
      </w:r>
    </w:p>
    <w:p w14:paraId="4F020636" w14:textId="77777777" w:rsidR="00904DAA" w:rsidRPr="009819E7" w:rsidRDefault="00D07C14" w:rsidP="00904DAA">
      <w:pPr>
        <w:pStyle w:val="1"/>
      </w:pPr>
      <w:bookmarkStart w:id="100" w:name="_Ref128370755"/>
      <w:bookmarkStart w:id="101" w:name="_Toc148426315"/>
      <w:bookmarkStart w:id="102" w:name="_Toc57726412"/>
      <w:r w:rsidRPr="009819E7">
        <w:t>Orientation of the S</w:t>
      </w:r>
      <w:r w:rsidR="00904DAA" w:rsidRPr="009819E7">
        <w:t>catterer</w:t>
      </w:r>
      <w:bookmarkEnd w:id="100"/>
      <w:bookmarkEnd w:id="101"/>
      <w:bookmarkEnd w:id="102"/>
    </w:p>
    <w:p w14:paraId="1BB52FF1" w14:textId="77777777" w:rsidR="00904DAA" w:rsidRPr="009819E7" w:rsidRDefault="00904DAA" w:rsidP="0020695F">
      <w:pPr>
        <w:pStyle w:val="21"/>
      </w:pPr>
      <w:bookmarkStart w:id="103" w:name="_Ref127789150"/>
      <w:bookmarkStart w:id="104" w:name="_Toc148426316"/>
      <w:bookmarkStart w:id="105" w:name="_Toc57726413"/>
      <w:r w:rsidRPr="009819E7">
        <w:t>Single orientation</w:t>
      </w:r>
      <w:bookmarkEnd w:id="103"/>
      <w:bookmarkEnd w:id="104"/>
      <w:bookmarkEnd w:id="105"/>
    </w:p>
    <w:p w14:paraId="10FD00BA" w14:textId="290A9044" w:rsidR="00904DAA" w:rsidRPr="009819E7" w:rsidRDefault="00F66E75" w:rsidP="00DA5E69">
      <w:r w:rsidRPr="009819E7">
        <w:t xml:space="preserve">Any particle orientation with respect to the laboratory reference frame can be specified by three Euler angles </w:t>
      </w:r>
      <m:oMath>
        <m:d>
          <m:dPr>
            <m:ctrlPr>
              <w:rPr>
                <w:rFonts w:ascii="Cambria Math" w:hAnsi="Cambria Math"/>
                <w:i/>
              </w:rPr>
            </m:ctrlPr>
          </m:dPr>
          <m:e>
            <m:r>
              <w:rPr>
                <w:rFonts w:ascii="Cambria Math" w:hAnsi="Cambria Math"/>
              </w:rPr>
              <m:t>α,β,γ</m:t>
            </m:r>
          </m:e>
        </m:d>
        <m:r>
          <w:rPr>
            <w:rFonts w:ascii="Cambria Math" w:hAnsi="Cambria Math"/>
          </w:rPr>
          <m:t>.</m:t>
        </m:r>
      </m:oMath>
      <w:r w:rsidRPr="009819E7">
        <w:t xml:space="preserve"> </w:t>
      </w:r>
      <w:r w:rsidR="001560CC" w:rsidRPr="001560CC">
        <w:rPr>
          <w:rStyle w:val="CourierNew11pt"/>
        </w:rPr>
        <w:t>ADDA</w:t>
      </w:r>
      <w:r w:rsidR="00F51C34" w:rsidRPr="009819E7">
        <w:t xml:space="preserve"> use</w:t>
      </w:r>
      <w:r w:rsidR="001560CC">
        <w:t>s</w:t>
      </w:r>
      <w:r w:rsidR="00F51C34" w:rsidRPr="009819E7">
        <w:t xml:space="preserve"> a notation based on</w:t>
      </w:r>
      <w:r w:rsidR="00BB4AE0" w:rsidRPr="009819E7">
        <w:t xml:space="preserve"> </w:t>
      </w:r>
      <w:r w:rsidR="00BB4AE0" w:rsidRPr="009819E7">
        <w:fldChar w:fldCharType="begin"/>
      </w:r>
      <w:r w:rsidR="006C7E67">
        <w:instrText xml:space="preserve"> ADDIN ZOTERO_ITEM CSL_CITATION {"citationID":"mOeC6AuF","properties":{"unsorted":false,"formattedCitation":"[39]","plainCitation":"[39]","noteIndex":0},"citationItems":[{"id":9705,"uris":["http://zotero.org/users/4070/items/VS68T4MB"],"uri":["http://zotero.org/users/4070/items/VS68T4MB"],"itemData":{"id":9705,"type":"article-journal","abstract":"General equations are derived for computing the amplitude matrix for a nonspherical particle in an arbitrary orientation and for arbitrary illumination and scattering directions with respect to the laboratory reference frame, provided that the scattering problem can be solved with respect to the particle reference frame. These equations are used along with the T-matrix method to provide benchmark results for homogeneous, dielectric, rotationaly symmetric particles. The computer code is publicly available on the World-Wide Web at http://www.giss.nasa.gov/similar to crimm","container-title":"Applied Optics","DOI":"10.1364/AO.39.001026","issue":"6","journalAbbreviation":"Appl. Opt.","page":"1026-1031","title":"Calculation of the amplitude matrix for a nonspherical particle in a fixed orientation","volume":"39","author":[{"family":"Mishchenko","given":"M. I."}],"issued":{"date-parts":[["2000"]]}}}],"schema":"https://github.com/citation-style-language/schema/raw/master/csl-citation.json"} </w:instrText>
      </w:r>
      <w:r w:rsidR="00BB4AE0" w:rsidRPr="009819E7">
        <w:fldChar w:fldCharType="separate"/>
      </w:r>
      <w:r w:rsidR="006C7E67" w:rsidRPr="006C7E67">
        <w:t>[39]</w:t>
      </w:r>
      <w:r w:rsidR="00BB4AE0" w:rsidRPr="009819E7">
        <w:rPr>
          <w:vertAlign w:val="superscript"/>
        </w:rPr>
        <w:fldChar w:fldCharType="end"/>
      </w:r>
      <w:r w:rsidR="00F51C34" w:rsidRPr="009819E7">
        <w:t xml:space="preserve">, which is </w:t>
      </w:r>
      <w:r w:rsidR="00137B35" w:rsidRPr="009819E7">
        <w:t xml:space="preserve">also </w:t>
      </w:r>
      <w:r w:rsidR="00F51C34" w:rsidRPr="009819E7">
        <w:t>called “</w:t>
      </w:r>
      <m:oMath>
        <m:r>
          <w:rPr>
            <w:rFonts w:ascii="Cambria Math" w:hAnsi="Cambria Math"/>
          </w:rPr>
          <m:t>zyz</m:t>
        </m:r>
      </m:oMath>
      <w:r w:rsidR="00137B35" w:rsidRPr="009819E7">
        <w:noBreakHyphen/>
      </w:r>
      <w:r w:rsidR="00F51C34" w:rsidRPr="009819E7">
        <w:t>notation” or “</w:t>
      </w:r>
      <m:oMath>
        <m:r>
          <w:rPr>
            <w:rFonts w:ascii="Cambria Math" w:hAnsi="Cambria Math"/>
          </w:rPr>
          <m:t>y</m:t>
        </m:r>
      </m:oMath>
      <w:r w:rsidR="00137B35" w:rsidRPr="009819E7">
        <w:noBreakHyphen/>
      </w:r>
      <w:r w:rsidR="00F51C34" w:rsidRPr="009819E7">
        <w:t>convention”. In short, coordinate axes attached to the particle are first rotated by</w:t>
      </w:r>
      <w:r w:rsidR="001560CC">
        <w:t xml:space="preserve"> the</w:t>
      </w:r>
      <w:r w:rsidR="00F51C34" w:rsidRPr="009819E7">
        <w:t xml:space="preserve"> angle </w:t>
      </w:r>
      <m:oMath>
        <m:r>
          <w:rPr>
            <w:rFonts w:ascii="Cambria Math" w:hAnsi="Cambria Math"/>
          </w:rPr>
          <m:t>α</m:t>
        </m:r>
      </m:oMath>
      <w:r w:rsidR="00F51C34" w:rsidRPr="009819E7">
        <w:t xml:space="preserve"> over the </w:t>
      </w:r>
      <m:oMath>
        <m:r>
          <w:rPr>
            <w:rFonts w:ascii="Cambria Math" w:hAnsi="Cambria Math"/>
          </w:rPr>
          <m:t>z</m:t>
        </m:r>
      </m:oMath>
      <w:r w:rsidR="000B3244" w:rsidRPr="009819E7">
        <w:noBreakHyphen/>
        <w:t>ax</w:t>
      </w:r>
      <w:r w:rsidR="00F51C34" w:rsidRPr="009819E7">
        <w:t xml:space="preserve">is, then by </w:t>
      </w:r>
      <w:r w:rsidR="001560CC">
        <w:t xml:space="preserve">the </w:t>
      </w:r>
      <w:r w:rsidR="00F51C34" w:rsidRPr="009819E7">
        <w:t xml:space="preserve">angle </w:t>
      </w:r>
      <m:oMath>
        <m:r>
          <w:rPr>
            <w:rFonts w:ascii="Cambria Math" w:hAnsi="Cambria Math"/>
          </w:rPr>
          <m:t>β</m:t>
        </m:r>
      </m:oMath>
      <w:r w:rsidR="00F51C34" w:rsidRPr="009819E7">
        <w:t xml:space="preserve"> over the current position of the </w:t>
      </w:r>
      <m:oMath>
        <m:r>
          <w:rPr>
            <w:rFonts w:ascii="Cambria Math" w:hAnsi="Cambria Math"/>
          </w:rPr>
          <m:t>y</m:t>
        </m:r>
      </m:oMath>
      <w:r w:rsidR="000B3244" w:rsidRPr="009819E7">
        <w:noBreakHyphen/>
        <w:t>ax</w:t>
      </w:r>
      <w:r w:rsidR="00F51C34" w:rsidRPr="009819E7">
        <w:t>is (</w:t>
      </w:r>
      <w:r w:rsidR="001560CC">
        <w:t xml:space="preserve">the </w:t>
      </w:r>
      <w:r w:rsidR="00F51C34" w:rsidRPr="009819E7">
        <w:t xml:space="preserve">line of nodes), and finally by </w:t>
      </w:r>
      <w:r w:rsidR="001560CC">
        <w:t xml:space="preserve">the </w:t>
      </w:r>
      <w:r w:rsidR="00F51C34" w:rsidRPr="009819E7">
        <w:t xml:space="preserve">angle </w:t>
      </w:r>
      <m:oMath>
        <m:r>
          <w:rPr>
            <w:rFonts w:ascii="Cambria Math" w:hAnsi="Cambria Math"/>
          </w:rPr>
          <m:t>γ</m:t>
        </m:r>
      </m:oMath>
      <w:r w:rsidR="00F51C34" w:rsidRPr="009819E7">
        <w:t xml:space="preserve"> over the new position of the </w:t>
      </w:r>
      <m:oMath>
        <m:r>
          <w:rPr>
            <w:rFonts w:ascii="Cambria Math" w:hAnsi="Cambria Math"/>
          </w:rPr>
          <m:t>z</m:t>
        </m:r>
      </m:oMath>
      <w:r w:rsidR="000B3244" w:rsidRPr="009819E7">
        <w:noBreakHyphen/>
        <w:t>ax</w:t>
      </w:r>
      <w:r w:rsidR="00F51C34" w:rsidRPr="009819E7">
        <w:t>is</w:t>
      </w:r>
      <w:r w:rsidR="001560CC">
        <w:t xml:space="preserve"> (</w:t>
      </w:r>
      <w:r w:rsidR="00BA22BF">
        <w:fldChar w:fldCharType="begin"/>
      </w:r>
      <w:r w:rsidR="00BA22BF">
        <w:instrText xml:space="preserve"> REF _Ref317439654 \h </w:instrText>
      </w:r>
      <w:r w:rsidR="00BA22BF">
        <w:fldChar w:fldCharType="separate"/>
      </w:r>
      <w:r w:rsidR="00AF049C" w:rsidRPr="009819E7">
        <w:t>Fig. </w:t>
      </w:r>
      <w:r w:rsidR="00AF049C">
        <w:rPr>
          <w:noProof/>
        </w:rPr>
        <w:t>5</w:t>
      </w:r>
      <w:r w:rsidR="00BA22BF">
        <w:fldChar w:fldCharType="end"/>
      </w:r>
      <w:r w:rsidR="001560CC">
        <w:t>)</w:t>
      </w:r>
      <w:r w:rsidR="00F51C34" w:rsidRPr="009819E7">
        <w:t xml:space="preserve">. </w:t>
      </w:r>
      <w:r w:rsidRPr="009819E7">
        <w:t>These angles are specified in degrees as three arguments to the command line option</w:t>
      </w:r>
    </w:p>
    <w:p w14:paraId="5511A0AF" w14:textId="77777777" w:rsidR="00F77511" w:rsidRPr="009819E7" w:rsidRDefault="00F77511" w:rsidP="00F14C87">
      <w:pPr>
        <w:pStyle w:val="Commandline"/>
      </w:pPr>
      <w:r w:rsidRPr="009819E7">
        <w:t>-orient</w:t>
      </w:r>
      <w:r w:rsidR="00D50AC5" w:rsidRPr="009819E7">
        <w:t xml:space="preserve"> &lt;alpha&gt; &lt;beta</w:t>
      </w:r>
      <w:r w:rsidRPr="009819E7">
        <w:t>&gt;</w:t>
      </w:r>
      <w:r w:rsidR="00D50AC5" w:rsidRPr="009819E7">
        <w:t xml:space="preserve"> &lt;gamma</w:t>
      </w:r>
      <w:r w:rsidRPr="009819E7">
        <w:t>&gt;</w:t>
      </w:r>
    </w:p>
    <w:p w14:paraId="204E2D7F" w14:textId="11B59D4E" w:rsidR="00F66E75" w:rsidRPr="009819E7" w:rsidRDefault="00535EA9" w:rsidP="00F66E75">
      <w:r w:rsidRPr="00535EA9">
        <w:rPr>
          <w:rStyle w:val="CourierNew11pt"/>
        </w:rPr>
        <w:t>ADDA</w:t>
      </w:r>
      <w:r w:rsidR="00F66E75" w:rsidRPr="009819E7">
        <w:t xml:space="preserve"> simulates light scattering in </w:t>
      </w:r>
      <w:r w:rsidR="0098098D" w:rsidRPr="009819E7">
        <w:t xml:space="preserve">the </w:t>
      </w:r>
      <w:r w:rsidR="00F66E75" w:rsidRPr="009819E7">
        <w:t>particle reference frame</w:t>
      </w:r>
      <w:r w:rsidR="0016027D" w:rsidRPr="009819E7">
        <w:t xml:space="preserve"> (§</w:t>
      </w:r>
      <w:r w:rsidR="0016027D" w:rsidRPr="009819E7">
        <w:fldChar w:fldCharType="begin"/>
      </w:r>
      <w:r w:rsidR="0016027D" w:rsidRPr="009819E7">
        <w:instrText xml:space="preserve"> REF _Ref133825795 \r \h </w:instrText>
      </w:r>
      <w:r w:rsidR="0016027D" w:rsidRPr="009819E7">
        <w:fldChar w:fldCharType="separate"/>
      </w:r>
      <w:r w:rsidR="00AF049C">
        <w:t>6.1</w:t>
      </w:r>
      <w:r w:rsidR="0016027D" w:rsidRPr="009819E7">
        <w:fldChar w:fldCharType="end"/>
      </w:r>
      <w:r w:rsidR="0016027D" w:rsidRPr="009819E7">
        <w:t>), t</w:t>
      </w:r>
      <w:r w:rsidR="00F66E75" w:rsidRPr="009819E7">
        <w:t xml:space="preserve">herefore rotation of the particle is equivalently represented as an inverse rotation of </w:t>
      </w:r>
      <w:r w:rsidR="0098098D" w:rsidRPr="009819E7">
        <w:t xml:space="preserve">the </w:t>
      </w:r>
      <w:r w:rsidR="00F66E75" w:rsidRPr="009819E7">
        <w:t>incident wave propagation direction and polarization (§</w:t>
      </w:r>
      <w:r w:rsidR="0020158E" w:rsidRPr="009819E7">
        <w:fldChar w:fldCharType="begin"/>
      </w:r>
      <w:r w:rsidR="0020158E" w:rsidRPr="009819E7">
        <w:instrText xml:space="preserve"> REF _Ref127789153 \r \h </w:instrText>
      </w:r>
      <w:r w:rsidR="0020158E" w:rsidRPr="009819E7">
        <w:fldChar w:fldCharType="separate"/>
      </w:r>
      <w:r w:rsidR="00AF049C">
        <w:t>9.1</w:t>
      </w:r>
      <w:r w:rsidR="0020158E" w:rsidRPr="009819E7">
        <w:fldChar w:fldCharType="end"/>
      </w:r>
      <w:r w:rsidR="00F66E75" w:rsidRPr="009819E7">
        <w:t>)</w:t>
      </w:r>
      <w:r w:rsidR="00580BE1" w:rsidRPr="009819E7">
        <w:t>, position of the beam center (if relevant, §</w:t>
      </w:r>
      <w:r w:rsidR="00580BE1" w:rsidRPr="009819E7">
        <w:fldChar w:fldCharType="begin"/>
      </w:r>
      <w:r w:rsidR="00580BE1" w:rsidRPr="009819E7">
        <w:instrText xml:space="preserve"> REF _Ref128561353 \r \h </w:instrText>
      </w:r>
      <w:r w:rsidR="00580BE1" w:rsidRPr="009819E7">
        <w:fldChar w:fldCharType="separate"/>
      </w:r>
      <w:r w:rsidR="00AF049C">
        <w:t>9.2</w:t>
      </w:r>
      <w:r w:rsidR="00580BE1" w:rsidRPr="009819E7">
        <w:fldChar w:fldCharType="end"/>
      </w:r>
      <w:r w:rsidR="00580BE1" w:rsidRPr="009819E7">
        <w:t>),</w:t>
      </w:r>
      <w:r w:rsidR="00F66E75" w:rsidRPr="009819E7">
        <w:t xml:space="preserve"> and scattering plane (angles</w:t>
      </w:r>
      <w:r w:rsidR="006A4352">
        <w:t>, §</w:t>
      </w:r>
      <w:r w:rsidR="006A4352">
        <w:fldChar w:fldCharType="begin"/>
      </w:r>
      <w:r w:rsidR="006A4352">
        <w:instrText xml:space="preserve"> REF _Ref373922077 \r \h </w:instrText>
      </w:r>
      <w:r w:rsidR="006A4352">
        <w:fldChar w:fldCharType="separate"/>
      </w:r>
      <w:r w:rsidR="00AF049C">
        <w:t>11.1</w:t>
      </w:r>
      <w:r w:rsidR="006A4352">
        <w:fldChar w:fldCharType="end"/>
      </w:r>
      <w:r w:rsidR="00F66E75" w:rsidRPr="009819E7">
        <w:t>). The information about the orientation of a scatterer is save</w:t>
      </w:r>
      <w:r w:rsidR="00F06A48" w:rsidRPr="009819E7">
        <w:t>d</w:t>
      </w:r>
      <w:r w:rsidR="00F66E75" w:rsidRPr="009819E7">
        <w:t xml:space="preserve"> to the </w:t>
      </w:r>
      <w:r w:rsidR="00F66E75" w:rsidRPr="00D034D3">
        <w:rPr>
          <w:rStyle w:val="CourierNew11pt"/>
        </w:rPr>
        <w:t>log</w:t>
      </w:r>
      <w:r w:rsidR="00F66E75" w:rsidRPr="009819E7">
        <w:t xml:space="preserve"> (§</w:t>
      </w:r>
      <w:r w:rsidR="00F66E75" w:rsidRPr="009819E7">
        <w:fldChar w:fldCharType="begin"/>
      </w:r>
      <w:r w:rsidR="00F66E75" w:rsidRPr="009819E7">
        <w:instrText xml:space="preserve"> REF _Ref127766593 \r \h </w:instrText>
      </w:r>
      <w:r w:rsidR="00F66E75" w:rsidRPr="009819E7">
        <w:fldChar w:fldCharType="separate"/>
      </w:r>
      <w:r w:rsidR="00AF049C">
        <w:t>C.4</w:t>
      </w:r>
      <w:r w:rsidR="00F66E75" w:rsidRPr="009819E7">
        <w:fldChar w:fldCharType="end"/>
      </w:r>
      <w:r w:rsidR="00F66E75" w:rsidRPr="009819E7">
        <w:t>).</w:t>
      </w:r>
      <w:r w:rsidR="00514A71">
        <w:t xml:space="preserve"> Particle rotation </w:t>
      </w:r>
      <w:r w:rsidR="00B70D3C">
        <w:t>cannot</w:t>
      </w:r>
      <w:r w:rsidR="00514A71">
        <w:t xml:space="preserve"> be used in the surface mode.</w:t>
      </w:r>
      <w:r w:rsidR="00514A71" w:rsidRPr="00AA5BD7">
        <w:rPr>
          <w:rStyle w:val="a7"/>
        </w:rPr>
        <w:footnoteReference w:id="43"/>
      </w:r>
    </w:p>
    <w:p w14:paraId="72342565" w14:textId="77777777" w:rsidR="00904DAA" w:rsidRPr="009819E7" w:rsidRDefault="00904DAA" w:rsidP="0020695F">
      <w:pPr>
        <w:pStyle w:val="21"/>
      </w:pPr>
      <w:bookmarkStart w:id="106" w:name="_Ref127790319"/>
      <w:bookmarkStart w:id="107" w:name="_Toc148426317"/>
      <w:bookmarkStart w:id="108" w:name="_Toc57726414"/>
      <w:r w:rsidRPr="009819E7">
        <w:t>Orientation averaging</w:t>
      </w:r>
      <w:bookmarkEnd w:id="106"/>
      <w:bookmarkEnd w:id="107"/>
      <w:bookmarkEnd w:id="108"/>
    </w:p>
    <w:p w14:paraId="558B7FBD" w14:textId="77777777" w:rsidR="00E55AA3" w:rsidRPr="009819E7" w:rsidRDefault="00511449" w:rsidP="00E55AA3">
      <w:pPr>
        <w:pStyle w:val="Figure"/>
        <w:framePr w:w="3969" w:wrap="around"/>
      </w:pPr>
      <w:r w:rsidRPr="00093E93">
        <w:rPr>
          <w:noProof/>
          <w:lang w:val="ru-RU"/>
        </w:rPr>
        <w:drawing>
          <wp:inline distT="0" distB="0" distL="0" distR="0" wp14:anchorId="15EB87C1" wp14:editId="07C3C5F1">
            <wp:extent cx="2514600" cy="259080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4600" cy="2590800"/>
                    </a:xfrm>
                    <a:prstGeom prst="rect">
                      <a:avLst/>
                    </a:prstGeom>
                    <a:noFill/>
                    <a:ln>
                      <a:noFill/>
                    </a:ln>
                  </pic:spPr>
                </pic:pic>
              </a:graphicData>
            </a:graphic>
          </wp:inline>
        </w:drawing>
      </w:r>
    </w:p>
    <w:p w14:paraId="63B04CCD" w14:textId="09D7F794" w:rsidR="00E55AA3" w:rsidRPr="009819E7" w:rsidRDefault="00E55AA3" w:rsidP="00E55AA3">
      <w:pPr>
        <w:pStyle w:val="Captionfigure"/>
        <w:framePr w:w="3969" w:wrap="around"/>
      </w:pPr>
      <w:bookmarkStart w:id="109" w:name="_Ref317439654"/>
      <w:bookmarkStart w:id="110" w:name="_Ref317439650"/>
      <w:r w:rsidRPr="009819E7">
        <w:t>Fig. </w:t>
      </w:r>
      <w:r w:rsidRPr="009819E7">
        <w:fldChar w:fldCharType="begin"/>
      </w:r>
      <w:r w:rsidRPr="009819E7">
        <w:instrText xml:space="preserve"> SEQ Fig. \* ARABIC </w:instrText>
      </w:r>
      <w:r w:rsidRPr="009819E7">
        <w:fldChar w:fldCharType="separate"/>
      </w:r>
      <w:r w:rsidR="00AF049C">
        <w:rPr>
          <w:noProof/>
        </w:rPr>
        <w:t>5</w:t>
      </w:r>
      <w:r w:rsidRPr="009819E7">
        <w:fldChar w:fldCharType="end"/>
      </w:r>
      <w:bookmarkEnd w:id="109"/>
      <w:r w:rsidRPr="009819E7">
        <w:t xml:space="preserve">. </w:t>
      </w:r>
      <w:r>
        <w:t xml:space="preserve">Transformation of the laboratory reference system </w:t>
      </w:r>
      <m:oMath>
        <m:r>
          <w:rPr>
            <w:rFonts w:ascii="Cambria Math" w:hAnsi="Cambria Math"/>
          </w:rPr>
          <m:t>xyz</m:t>
        </m:r>
      </m:oMath>
      <w:r>
        <w:t xml:space="preserve"> into the particle reference frame </w:t>
      </w:r>
      <m:oMath>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y</m:t>
            </m:r>
          </m:e>
          <m:sup>
            <m:r>
              <w:rPr>
                <w:rFonts w:ascii="Cambria Math" w:hAnsi="Cambria Math"/>
              </w:rPr>
              <m:t>'</m:t>
            </m:r>
          </m:sup>
        </m:sSup>
        <m:sSup>
          <m:sSupPr>
            <m:ctrlPr>
              <w:rPr>
                <w:rFonts w:ascii="Cambria Math" w:hAnsi="Cambria Math"/>
                <w:i/>
              </w:rPr>
            </m:ctrlPr>
          </m:sSupPr>
          <m:e>
            <m:r>
              <w:rPr>
                <w:rFonts w:ascii="Cambria Math" w:hAnsi="Cambria Math"/>
              </w:rPr>
              <m:t>z</m:t>
            </m:r>
          </m:e>
          <m:sup>
            <m:r>
              <w:rPr>
                <w:rFonts w:ascii="Cambria Math" w:hAnsi="Cambria Math"/>
              </w:rPr>
              <m:t>'</m:t>
            </m:r>
          </m:sup>
        </m:sSup>
      </m:oMath>
      <w:r>
        <w:rPr>
          <w:i/>
        </w:rPr>
        <w:t xml:space="preserve"> </w:t>
      </w:r>
      <w:r>
        <w:t xml:space="preserve">through consecutive rotation by angles </w:t>
      </w:r>
      <m:oMath>
        <m:r>
          <w:rPr>
            <w:rFonts w:ascii="Cambria Math" w:hAnsi="Cambria Math"/>
          </w:rPr>
          <m:t>α</m:t>
        </m:r>
      </m:oMath>
      <w:r>
        <w:t xml:space="preserve">, </w:t>
      </w:r>
      <m:oMath>
        <m:r>
          <w:rPr>
            <w:rFonts w:ascii="Cambria Math" w:hAnsi="Cambria Math"/>
          </w:rPr>
          <m:t>β</m:t>
        </m:r>
      </m:oMath>
      <w:r>
        <w:t xml:space="preserve">, and </w:t>
      </w:r>
      <m:oMath>
        <m:r>
          <w:rPr>
            <w:rFonts w:ascii="Cambria Math" w:hAnsi="Cambria Math"/>
          </w:rPr>
          <m:t>γ</m:t>
        </m:r>
      </m:oMath>
      <w:r>
        <w:t>.</w:t>
      </w:r>
      <w:bookmarkEnd w:id="110"/>
      <w:r>
        <w:t xml:space="preserve"> </w:t>
      </w:r>
      <w:r>
        <w:rPr>
          <w:szCs w:val="22"/>
        </w:rPr>
        <w:t xml:space="preserve">Adapted from </w:t>
      </w:r>
      <w:r w:rsidRPr="00695BF2">
        <w:rPr>
          <w:szCs w:val="22"/>
        </w:rPr>
        <w:fldChar w:fldCharType="begin"/>
      </w:r>
      <w:r w:rsidR="008D3600">
        <w:rPr>
          <w:szCs w:val="22"/>
        </w:rPr>
        <w:instrText xml:space="preserve"> ADDIN ZOTERO_ITEM CSL_CITATION {"citationID":"ou21uCeT","properties":{"formattedCitation":"[1]","plainCitation":"[1]","noteIndex":0},"citationItems":[{"id":769,"uris":["http://zotero.org/users/4070/items/MGP88QPB"],"uri":["http://zotero.org/users/4070/items/MGP88QPB"],"itemData":{"id":769,"type":"article-journal","abstract":"The open-source code ADDA is described, which implements the discrete dipole approximation (DDA), a method to simulate light scattering by finite 3D objects of arbitrary shape and composition. Besides standard sequential execution, ADDA can run on a multiprocessor distributed-memory system, parallelizing a single DDA calculation. Hence the size parameter of the scatterer is in principle only limited only by total available memory and computational speed. ADDA is written in C99 and is highly portable. It provides full control over the scattering geometry (particle morphology and orientation, incident beam) and allows one to calculate a wide variety of integral and angle-resolved scattering quantities (cross sections, the Mueller matrix, etc.). Moreover, ADDA incorporates a range of state-of-the-art DDA improvements, aimed at increasing the accuracy and computational speed of the method. We discuss both physical and computational aspects of the DDA simulations and provide a practical introduction into performing such simulations with the ADDA code. We also present several simulation results, in particular, for a sphere with size parameter 320 (100-wavelength diameter) and refractive index 1.05.","container-title":"Journal of Quantitative Spectroscopy and Radiative Transfer","DOI":"10.1016/j.jqsrt.2011.01.031","ISSN":"0022-4073","issue":"13","journalAbbreviation":"J. Quant. Spectrosc. Radiat. Transfer","page":"2234-2247","source":"ScienceDirect","title":"The discrete-dipole-approximation code ADDA: capabilities and known limitations","title-short":"The discrete-dipole-approximation code ADDA","URL":"http://www.sciencedirect.com/science/article/B6TVR-5230R1G-6/2/289b54456c0e89e611444ac19c50dac0","volume":"112","author":[{"family":"Yurkin","given":"Maxim A."},{"family":"Hoekstra","given":"Alfons G."}],"accessed":{"date-parts":[["2011",2,7]]},"issued":{"date-parts":[["2011",9]]}}}],"schema":"https://github.com/citation-style-language/schema/raw/master/csl-citation.json"} </w:instrText>
      </w:r>
      <w:r w:rsidRPr="00695BF2">
        <w:rPr>
          <w:szCs w:val="22"/>
        </w:rPr>
        <w:fldChar w:fldCharType="separate"/>
      </w:r>
      <w:r w:rsidR="007A71E9" w:rsidRPr="00695BF2">
        <w:rPr>
          <w:szCs w:val="22"/>
        </w:rPr>
        <w:t>[1]</w:t>
      </w:r>
      <w:r w:rsidRPr="00695BF2">
        <w:rPr>
          <w:szCs w:val="22"/>
        </w:rPr>
        <w:fldChar w:fldCharType="end"/>
      </w:r>
      <w:r w:rsidRPr="00695BF2">
        <w:rPr>
          <w:szCs w:val="22"/>
        </w:rPr>
        <w:t>.</w:t>
      </w:r>
    </w:p>
    <w:p w14:paraId="7D7F37D3" w14:textId="761A25E1" w:rsidR="00904DAA" w:rsidRPr="009819E7" w:rsidRDefault="00904DAA" w:rsidP="006F7DCC">
      <w:r w:rsidRPr="009819E7">
        <w:t xml:space="preserve">Orientation averaging is </w:t>
      </w:r>
      <w:r w:rsidR="00F06A48" w:rsidRPr="009819E7">
        <w:t xml:space="preserve">performed </w:t>
      </w:r>
      <w:r w:rsidRPr="009819E7">
        <w:t>over three Euler angles (</w:t>
      </w:r>
      <m:oMath>
        <m:r>
          <w:rPr>
            <w:rFonts w:ascii="Cambria Math" w:hAnsi="Cambria Math"/>
          </w:rPr>
          <m:t>α</m:t>
        </m:r>
      </m:oMath>
      <w:r w:rsidRPr="009819E7">
        <w:t>,</w:t>
      </w:r>
      <m:oMath>
        <m:r>
          <w:rPr>
            <w:rFonts w:ascii="Cambria Math" w:hAnsi="Cambria Math"/>
          </w:rPr>
          <m:t>β</m:t>
        </m:r>
      </m:oMath>
      <w:r w:rsidRPr="009819E7">
        <w:t>,</w:t>
      </w:r>
      <m:oMath>
        <m:r>
          <w:rPr>
            <w:rFonts w:ascii="Cambria Math" w:hAnsi="Cambria Math"/>
          </w:rPr>
          <m:t>γ</m:t>
        </m:r>
      </m:oMath>
      <w:r w:rsidRPr="009819E7">
        <w:t xml:space="preserve">). Rotating over </w:t>
      </w:r>
      <m:oMath>
        <m:r>
          <w:rPr>
            <w:rFonts w:ascii="Cambria Math" w:hAnsi="Cambria Math"/>
          </w:rPr>
          <m:t>α</m:t>
        </m:r>
      </m:oMath>
      <w:r w:rsidRPr="009819E7">
        <w:t xml:space="preserve"> is equivalent to rotating the scattering plane without changing the orientation of the scatterer relative to the incident radiation. Therefore, averaging over this orientation angle is done with a single computation of internal fields; additional computation</w:t>
      </w:r>
      <w:r w:rsidR="006F7DCC">
        <w:t>al</w:t>
      </w:r>
      <w:r w:rsidRPr="009819E7">
        <w:t xml:space="preserve"> time for each scattering plane is comparably small. </w:t>
      </w:r>
      <w:r w:rsidRPr="009819E7">
        <w:lastRenderedPageBreak/>
        <w:t>Averaging over other two Euler angles is done by independent DDA simulations</w:t>
      </w:r>
      <w:r w:rsidR="00F06A48" w:rsidRPr="009819E7">
        <w:t xml:space="preserve"> (defining the orientation of the scatterer as described in §</w:t>
      </w:r>
      <w:r w:rsidR="00F06A48" w:rsidRPr="009819E7">
        <w:fldChar w:fldCharType="begin"/>
      </w:r>
      <w:r w:rsidR="00F06A48" w:rsidRPr="009819E7">
        <w:instrText xml:space="preserve"> REF _Ref127789150 \r \h </w:instrText>
      </w:r>
      <w:r w:rsidR="00F06A48" w:rsidRPr="009819E7">
        <w:fldChar w:fldCharType="separate"/>
      </w:r>
      <w:r w:rsidR="00AF049C">
        <w:t>8.1</w:t>
      </w:r>
      <w:r w:rsidR="00F06A48" w:rsidRPr="009819E7">
        <w:fldChar w:fldCharType="end"/>
      </w:r>
      <w:r w:rsidR="00F06A48" w:rsidRPr="009819E7">
        <w:t>)</w:t>
      </w:r>
      <w:r w:rsidRPr="009819E7">
        <w:t>. The averaging itself is performed using</w:t>
      </w:r>
      <w:r w:rsidR="001523C9" w:rsidRPr="009819E7">
        <w:t xml:space="preserve"> the</w:t>
      </w:r>
      <w:r w:rsidRPr="009819E7">
        <w:t xml:space="preserve"> Romberg integration</w:t>
      </w:r>
      <w:r w:rsidR="00F06A48" w:rsidRPr="009819E7">
        <w:t xml:space="preserve"> (§</w:t>
      </w:r>
      <w:r w:rsidR="00F06A48" w:rsidRPr="009819E7">
        <w:fldChar w:fldCharType="begin"/>
      </w:r>
      <w:r w:rsidR="00F06A48" w:rsidRPr="009819E7">
        <w:instrText xml:space="preserve"> REF _Ref127940568 \r \h </w:instrText>
      </w:r>
      <w:r w:rsidR="00F06A48" w:rsidRPr="009819E7">
        <w:fldChar w:fldCharType="separate"/>
      </w:r>
      <w:r w:rsidR="00AF049C">
        <w:t>12.6</w:t>
      </w:r>
      <w:r w:rsidR="00F06A48" w:rsidRPr="009819E7">
        <w:fldChar w:fldCharType="end"/>
      </w:r>
      <w:r w:rsidR="00F06A48" w:rsidRPr="009819E7">
        <w:t xml:space="preserve">), parameters of </w:t>
      </w:r>
      <w:r w:rsidR="00BF2670" w:rsidRPr="009819E7">
        <w:t xml:space="preserve">the </w:t>
      </w:r>
      <w:r w:rsidR="00F06A48" w:rsidRPr="009819E7">
        <w:t xml:space="preserve">averaging are stored by default in file </w:t>
      </w:r>
      <w:r w:rsidR="00F06A48" w:rsidRPr="00D034D3">
        <w:rPr>
          <w:rStyle w:val="CourierNew11pt"/>
        </w:rPr>
        <w:t>avg_params.dat</w:t>
      </w:r>
      <w:r w:rsidR="00F06A48" w:rsidRPr="009819E7">
        <w:t xml:space="preserve"> (§</w:t>
      </w:r>
      <w:r w:rsidR="00F06A48" w:rsidRPr="009819E7">
        <w:fldChar w:fldCharType="begin"/>
      </w:r>
      <w:r w:rsidR="00F06A48" w:rsidRPr="009819E7">
        <w:instrText xml:space="preserve"> REF _Ref127871251 \r \h </w:instrText>
      </w:r>
      <w:r w:rsidR="00F06A48" w:rsidRPr="009819E7">
        <w:fldChar w:fldCharType="separate"/>
      </w:r>
      <w:r w:rsidR="00AF049C">
        <w:t>B.2</w:t>
      </w:r>
      <w:r w:rsidR="00F06A48" w:rsidRPr="009819E7">
        <w:fldChar w:fldCharType="end"/>
      </w:r>
      <w:r w:rsidR="00F06A48" w:rsidRPr="009819E7">
        <w:t>). Orientation averaging is enabled by the command line option</w:t>
      </w:r>
    </w:p>
    <w:p w14:paraId="148D9450" w14:textId="77777777" w:rsidR="00F06A48" w:rsidRPr="009819E7" w:rsidRDefault="00F06A48" w:rsidP="00F14C87">
      <w:pPr>
        <w:pStyle w:val="Commandline"/>
      </w:pPr>
      <w:r w:rsidRPr="009819E7">
        <w:t xml:space="preserve">-orient avg </w:t>
      </w:r>
      <w:r w:rsidR="00BB1E08" w:rsidRPr="009819E7">
        <w:t>[</w:t>
      </w:r>
      <w:r w:rsidRPr="009819E7">
        <w:t>&lt;</w:t>
      </w:r>
      <w:r w:rsidR="00D50AC5" w:rsidRPr="009819E7">
        <w:t>filename</w:t>
      </w:r>
      <w:r w:rsidRPr="009819E7">
        <w:t>&gt;</w:t>
      </w:r>
      <w:r w:rsidR="00BB1E08" w:rsidRPr="009819E7">
        <w:t>]</w:t>
      </w:r>
    </w:p>
    <w:p w14:paraId="167F81E1" w14:textId="2D79C0B0" w:rsidR="00904DAA" w:rsidRPr="009819E7" w:rsidRDefault="00F06A48" w:rsidP="006F7DCC">
      <w:r w:rsidRPr="009819E7">
        <w:t xml:space="preserve">where </w:t>
      </w:r>
      <w:r w:rsidRPr="009819E7">
        <w:rPr>
          <w:rFonts w:ascii="Courier New" w:hAnsi="Courier New" w:cs="Courier New"/>
          <w:sz w:val="22"/>
          <w:szCs w:val="22"/>
        </w:rPr>
        <w:t>&lt;</w:t>
      </w:r>
      <w:r w:rsidR="00D50AC5" w:rsidRPr="009819E7">
        <w:rPr>
          <w:rFonts w:ascii="Courier New" w:hAnsi="Courier New" w:cs="Courier New"/>
          <w:sz w:val="22"/>
          <w:szCs w:val="22"/>
        </w:rPr>
        <w:t>filename</w:t>
      </w:r>
      <w:r w:rsidRPr="009819E7">
        <w:rPr>
          <w:rFonts w:ascii="Courier New" w:hAnsi="Courier New" w:cs="Courier New"/>
          <w:sz w:val="22"/>
          <w:szCs w:val="22"/>
        </w:rPr>
        <w:t>&gt;</w:t>
      </w:r>
      <w:r w:rsidRPr="009819E7">
        <w:t xml:space="preserve"> is an optional argument that specifies </w:t>
      </w:r>
      <w:r w:rsidR="0098098D" w:rsidRPr="009819E7">
        <w:t xml:space="preserve">a </w:t>
      </w:r>
      <w:r w:rsidRPr="009819E7">
        <w:t xml:space="preserve">different file with parameters of </w:t>
      </w:r>
      <w:r w:rsidR="00BF2670" w:rsidRPr="009819E7">
        <w:t xml:space="preserve">the </w:t>
      </w:r>
      <w:r w:rsidRPr="009819E7">
        <w:t>averaging.</w:t>
      </w:r>
      <w:r w:rsidR="0013595A" w:rsidRPr="009819E7">
        <w:t xml:space="preserve"> </w:t>
      </w:r>
      <w:r w:rsidR="006E19EF" w:rsidRPr="009819E7">
        <w:t xml:space="preserve">Integration points for </w:t>
      </w:r>
      <m:oMath>
        <m:r>
          <w:rPr>
            <w:rFonts w:ascii="Cambria Math" w:hAnsi="Cambria Math"/>
          </w:rPr>
          <m:t>β</m:t>
        </m:r>
      </m:oMath>
      <w:r w:rsidR="006E19EF" w:rsidRPr="009819E7">
        <w:t xml:space="preserve"> are spaced uniformly in values of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oMath>
      <w:r w:rsidR="00344D03">
        <w:t xml:space="preserve"> </w:t>
      </w:r>
      <w:r w:rsidR="00344D03">
        <w:fldChar w:fldCharType="begin"/>
      </w:r>
      <w:r w:rsidR="006C7E67">
        <w:instrText xml:space="preserve"> ADDIN ZOTERO_ITEM CSL_CITATION {"citationID":"KDckx0Wk","properties":{"formattedCitation":"[40]","plainCitation":"[40]","noteIndex":0},"citationItems":[{"id":17942,"uris":["http://zotero.org/users/4070/items/B6R7XWXZ"],"uri":["http://zotero.org/users/4070/items/B6R7XWXZ"],"itemData":{"id":17942,"type":"article-journal","abstract":"Although the model of randomly oriented nonspherical particles has been used in a great variety of applications of far-field electromagnetic scattering, it has never been defined in strict mathematical terms. In this Letter, we use the formalism of Euler rigid-body rotations to clarify the concept of statistically random particle orientations and derive its immediate corollaries in the form of the most general mathematical properties of the orientation-averaged extinction and scattering matrices. Our results serve to provide a rigorous mathematical foundation for numerous publications in which the notion of randomly oriented particles and its light-scattering implications have been considered intuitively obvious.","container-title":"Optics Letters","DOI":"10.1364/OL.42.000494","ISSN":"1539-4794","issue":"3","journalAbbreviation":"Opt. Lett.","language":"EN","note":"00013","page":"494-497","source":"www.osapublishing.org","title":"On the concept of random orientation in far-field electromagnetic scattering by nonspherical particles","URL":"http://www.osapublishing.org/abstract.cfm?uri=ol-42-3-494","volume":"42","author":[{"family":"Mishchenko","given":"Michael I."},{"family":"Yurkin","given":"Maxim A."}],"accessed":{"date-parts":[["2017",1,24]]},"issued":{"date-parts":[["2017",2,1]]}}}],"schema":"https://github.com/citation-style-language/schema/raw/master/csl-citation.json"} </w:instrText>
      </w:r>
      <w:r w:rsidR="00344D03">
        <w:fldChar w:fldCharType="separate"/>
      </w:r>
      <w:r w:rsidR="006C7E67" w:rsidRPr="006C7E67">
        <w:t>[40]</w:t>
      </w:r>
      <w:r w:rsidR="00344D03">
        <w:fldChar w:fldCharType="end"/>
      </w:r>
      <w:r w:rsidR="006E19EF" w:rsidRPr="009819E7">
        <w:t xml:space="preserve">. </w:t>
      </w:r>
      <w:r w:rsidR="0013595A" w:rsidRPr="009819E7">
        <w:t>Currently only the Mueller matrix in one scattering plane (§</w:t>
      </w:r>
      <w:r w:rsidR="0013595A" w:rsidRPr="009819E7">
        <w:fldChar w:fldCharType="begin"/>
      </w:r>
      <w:r w:rsidR="0013595A" w:rsidRPr="009819E7">
        <w:instrText xml:space="preserve"> REF _Ref127774925 \r \h </w:instrText>
      </w:r>
      <w:r w:rsidR="0013595A" w:rsidRPr="009819E7">
        <w:fldChar w:fldCharType="separate"/>
      </w:r>
      <w:r w:rsidR="00AF049C">
        <w:t>11.2</w:t>
      </w:r>
      <w:r w:rsidR="0013595A" w:rsidRPr="009819E7">
        <w:fldChar w:fldCharType="end"/>
      </w:r>
      <w:r w:rsidR="0013595A" w:rsidRPr="009819E7">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13595A" w:rsidRPr="009819E7">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13595A" w:rsidRPr="009819E7">
        <w:t xml:space="preserve"> (§</w:t>
      </w:r>
      <w:r w:rsidR="0013595A" w:rsidRPr="009819E7">
        <w:fldChar w:fldCharType="begin"/>
      </w:r>
      <w:r w:rsidR="0013595A" w:rsidRPr="009819E7">
        <w:instrText xml:space="preserve"> REF _Ref127774927 \r \h </w:instrText>
      </w:r>
      <w:r w:rsidR="0013595A" w:rsidRPr="009819E7">
        <w:fldChar w:fldCharType="separate"/>
      </w:r>
      <w:r w:rsidR="00AF049C">
        <w:t>11.4</w:t>
      </w:r>
      <w:r w:rsidR="0013595A" w:rsidRPr="009819E7">
        <w:fldChar w:fldCharType="end"/>
      </w:r>
      <w:r w:rsidR="0013595A" w:rsidRPr="009819E7">
        <w:t>) are calculated when doing orientation averaging.</w:t>
      </w:r>
    </w:p>
    <w:p w14:paraId="34A64CC9" w14:textId="3ED1F436" w:rsidR="00F434D4" w:rsidRPr="009819E7" w:rsidRDefault="00F434D4" w:rsidP="00BB532E">
      <w:pPr>
        <w:pStyle w:val="Indent"/>
      </w:pPr>
      <w:r w:rsidRPr="009819E7">
        <w:t xml:space="preserve">It also </w:t>
      </w:r>
      <w:r w:rsidR="00F76332" w:rsidRPr="009819E7">
        <w:t>cannot</w:t>
      </w:r>
      <w:r w:rsidRPr="009819E7">
        <w:t xml:space="preserve"> be used in combination with saving incident beam (§</w:t>
      </w:r>
      <w:r w:rsidRPr="009819E7">
        <w:fldChar w:fldCharType="begin"/>
      </w:r>
      <w:r w:rsidRPr="009819E7">
        <w:instrText xml:space="preserve"> REF _Ref128105496 \r \h </w:instrText>
      </w:r>
      <w:r w:rsidRPr="009819E7">
        <w:fldChar w:fldCharType="separate"/>
      </w:r>
      <w:r w:rsidR="00AF049C">
        <w:t>9</w:t>
      </w:r>
      <w:r w:rsidRPr="009819E7">
        <w:fldChar w:fldCharType="end"/>
      </w:r>
      <w:r w:rsidRPr="009819E7">
        <w:t>)</w:t>
      </w:r>
      <w:r w:rsidR="001E72ED" w:rsidRPr="009819E7">
        <w:t xml:space="preserve">, </w:t>
      </w:r>
      <w:r w:rsidRPr="009819E7">
        <w:t xml:space="preserve">internal fields </w:t>
      </w:r>
      <w:r w:rsidR="001E72ED" w:rsidRPr="009819E7">
        <w:t xml:space="preserve">or dipole polarizations </w:t>
      </w:r>
      <w:r w:rsidRPr="009819E7">
        <w:t>(§</w:t>
      </w:r>
      <w:r w:rsidRPr="009819E7">
        <w:fldChar w:fldCharType="begin"/>
      </w:r>
      <w:r w:rsidRPr="009819E7">
        <w:instrText xml:space="preserve"> REF _Ref128635465 \r \h </w:instrText>
      </w:r>
      <w:r w:rsidRPr="009819E7">
        <w:fldChar w:fldCharType="separate"/>
      </w:r>
      <w:r w:rsidR="00AF049C">
        <w:t>11.7</w:t>
      </w:r>
      <w:r w:rsidRPr="009819E7">
        <w:fldChar w:fldCharType="end"/>
      </w:r>
      <w:r w:rsidRPr="009819E7">
        <w:t>)</w:t>
      </w:r>
      <w:r w:rsidR="00881AAA">
        <w:t>, or radiation forces (§</w:t>
      </w:r>
      <w:r w:rsidR="00881AAA">
        <w:fldChar w:fldCharType="begin"/>
      </w:r>
      <w:r w:rsidR="00881AAA">
        <w:instrText xml:space="preserve"> REF _Ref127790319 \r \h </w:instrText>
      </w:r>
      <w:r w:rsidR="00881AAA">
        <w:fldChar w:fldCharType="separate"/>
      </w:r>
      <w:r w:rsidR="00AF049C">
        <w:t>8.2</w:t>
      </w:r>
      <w:r w:rsidR="00881AAA">
        <w:fldChar w:fldCharType="end"/>
      </w:r>
      <w:r w:rsidR="00881AAA">
        <w:t>)</w:t>
      </w:r>
      <w:r w:rsidRPr="009819E7">
        <w:t xml:space="preserve">, </w:t>
      </w:r>
      <w:r w:rsidR="00F73E73" w:rsidRPr="009819E7">
        <w:t>n</w:t>
      </w:r>
      <w:r w:rsidRPr="009819E7">
        <w:t>or with calculating scattering for a grid of angles (§</w:t>
      </w:r>
      <w:r w:rsidRPr="009819E7">
        <w:fldChar w:fldCharType="begin"/>
      </w:r>
      <w:r w:rsidRPr="009819E7">
        <w:instrText xml:space="preserve"> REF _Ref127774925 \r \h </w:instrText>
      </w:r>
      <w:r w:rsidRPr="009819E7">
        <w:fldChar w:fldCharType="separate"/>
      </w:r>
      <w:r w:rsidR="00AF049C">
        <w:t>11.2</w:t>
      </w:r>
      <w:r w:rsidRPr="009819E7">
        <w:fldChar w:fldCharType="end"/>
      </w:r>
      <w:r w:rsidRPr="009819E7">
        <w:t>).</w:t>
      </w:r>
    </w:p>
    <w:p w14:paraId="6ADC8FC3" w14:textId="77777777" w:rsidR="00904DAA" w:rsidRPr="009819E7" w:rsidRDefault="00D07C14" w:rsidP="00904DAA">
      <w:pPr>
        <w:pStyle w:val="1"/>
      </w:pPr>
      <w:bookmarkStart w:id="111" w:name="_Ref128105496"/>
      <w:bookmarkStart w:id="112" w:name="_Toc148426318"/>
      <w:bookmarkStart w:id="113" w:name="_Toc57726415"/>
      <w:r w:rsidRPr="009819E7">
        <w:t>Incident B</w:t>
      </w:r>
      <w:r w:rsidR="00904DAA" w:rsidRPr="009819E7">
        <w:t>eam</w:t>
      </w:r>
      <w:bookmarkEnd w:id="111"/>
      <w:bookmarkEnd w:id="112"/>
      <w:bookmarkEnd w:id="113"/>
    </w:p>
    <w:p w14:paraId="2A841664" w14:textId="6F3CE700" w:rsidR="00F757B7" w:rsidRPr="009819E7" w:rsidRDefault="00F757B7" w:rsidP="00F757B7">
      <w:r w:rsidRPr="009819E7">
        <w:t xml:space="preserve">This section describes how to specify the incident electric field. This field, calculated for each dipole, can be saved to file </w:t>
      </w:r>
      <w:r w:rsidRPr="00D034D3">
        <w:rPr>
          <w:rStyle w:val="CourierNew11pt"/>
        </w:rPr>
        <w:t>IncBeam</w:t>
      </w:r>
      <w:r w:rsidRPr="009819E7">
        <w:t xml:space="preserve"> (§</w:t>
      </w:r>
      <w:r w:rsidRPr="009819E7">
        <w:fldChar w:fldCharType="begin"/>
      </w:r>
      <w:r w:rsidRPr="009819E7">
        <w:instrText xml:space="preserve"> REF _Ref128214366 \r \h </w:instrText>
      </w:r>
      <w:r w:rsidRPr="009819E7">
        <w:fldChar w:fldCharType="separate"/>
      </w:r>
      <w:r w:rsidR="00AF049C">
        <w:t>C.9</w:t>
      </w:r>
      <w:r w:rsidRPr="009819E7">
        <w:fldChar w:fldCharType="end"/>
      </w:r>
      <w:r w:rsidRPr="009819E7">
        <w:t xml:space="preserve">). To enable this </w:t>
      </w:r>
      <w:r w:rsidR="00452972" w:rsidRPr="009819E7">
        <w:t>functionality,</w:t>
      </w:r>
      <w:r w:rsidRPr="009819E7">
        <w:t xml:space="preserve"> specify command line option</w:t>
      </w:r>
    </w:p>
    <w:p w14:paraId="285BB932" w14:textId="77777777" w:rsidR="00F757B7" w:rsidRPr="009819E7" w:rsidRDefault="00F757B7" w:rsidP="00F14C87">
      <w:pPr>
        <w:pStyle w:val="Commandline"/>
      </w:pPr>
      <w:r w:rsidRPr="009819E7">
        <w:t>-store_beam</w:t>
      </w:r>
    </w:p>
    <w:p w14:paraId="61DC75D9" w14:textId="77777777" w:rsidR="001304E7" w:rsidRPr="009819E7" w:rsidRDefault="00904DAA" w:rsidP="0020695F">
      <w:pPr>
        <w:pStyle w:val="21"/>
      </w:pPr>
      <w:bookmarkStart w:id="114" w:name="_Ref127789153"/>
      <w:bookmarkStart w:id="115" w:name="_Toc148426319"/>
      <w:bookmarkStart w:id="116" w:name="_Toc57726416"/>
      <w:r w:rsidRPr="009819E7">
        <w:t>Propagation direction</w:t>
      </w:r>
      <w:bookmarkEnd w:id="114"/>
      <w:bookmarkEnd w:id="115"/>
      <w:bookmarkEnd w:id="116"/>
    </w:p>
    <w:p w14:paraId="61A1F8FF" w14:textId="77777777" w:rsidR="00904DAA" w:rsidRPr="009819E7" w:rsidRDefault="00E6489D" w:rsidP="001523C9">
      <w:pPr>
        <w:keepNext/>
      </w:pPr>
      <w:r w:rsidRPr="009819E7">
        <w:t xml:space="preserve">The direction of propagation of </w:t>
      </w:r>
      <w:r w:rsidR="00BF2670" w:rsidRPr="009819E7">
        <w:t xml:space="preserve">the </w:t>
      </w:r>
      <w:r w:rsidRPr="009819E7">
        <w:t>incident radiation is specified by the command line option</w:t>
      </w:r>
    </w:p>
    <w:p w14:paraId="1DDA2F72" w14:textId="77777777" w:rsidR="00E6489D" w:rsidRPr="009819E7" w:rsidRDefault="00E6489D" w:rsidP="00F14C87">
      <w:pPr>
        <w:pStyle w:val="Commandline"/>
      </w:pPr>
      <w:r w:rsidRPr="009819E7">
        <w:t>-prop &lt;</w:t>
      </w:r>
      <w:r w:rsidR="00D50AC5" w:rsidRPr="009819E7">
        <w:t>x&gt; &lt;y</w:t>
      </w:r>
      <w:r w:rsidRPr="009819E7">
        <w:t>&gt;</w:t>
      </w:r>
      <w:r w:rsidR="00D50AC5" w:rsidRPr="009819E7">
        <w:t xml:space="preserve"> &lt;z</w:t>
      </w:r>
      <w:r w:rsidRPr="009819E7">
        <w:t>&gt;</w:t>
      </w:r>
    </w:p>
    <w:p w14:paraId="565AF5F7" w14:textId="77777777" w:rsidR="00E6489D" w:rsidRPr="009819E7" w:rsidRDefault="00E6489D" w:rsidP="00DA5E69">
      <w:r w:rsidRPr="009819E7">
        <w:t xml:space="preserve">where arguments are </w:t>
      </w:r>
      <m:oMath>
        <m:r>
          <w:rPr>
            <w:rFonts w:ascii="Cambria Math" w:hAnsi="Cambria Math"/>
          </w:rPr>
          <m:t>x</m:t>
        </m:r>
      </m:oMath>
      <w:r w:rsidRPr="009819E7">
        <w:t xml:space="preserve">, </w:t>
      </w:r>
      <m:oMath>
        <m:r>
          <w:rPr>
            <w:rFonts w:ascii="Cambria Math" w:hAnsi="Cambria Math"/>
          </w:rPr>
          <m:t>y</m:t>
        </m:r>
      </m:oMath>
      <w:r w:rsidRPr="009819E7">
        <w:t xml:space="preserve">, and </w:t>
      </w:r>
      <m:oMath>
        <m:r>
          <w:rPr>
            <w:rFonts w:ascii="Cambria Math" w:hAnsi="Cambria Math"/>
          </w:rPr>
          <m:t>z</m:t>
        </m:r>
      </m:oMath>
      <w:r w:rsidRPr="009819E7">
        <w:t xml:space="preserve"> components of the propagation vector. Normalization (to the unity vector</w:t>
      </w:r>
      <w:r w:rsidR="008F2F91">
        <w:t xml:space="preserve"> </w:t>
      </w:r>
      <m:oMath>
        <m:r>
          <m:rPr>
            <m:sty m:val="b"/>
          </m:rPr>
          <w:rPr>
            <w:rFonts w:ascii="Cambria Math" w:hAnsi="Cambria Math"/>
          </w:rPr>
          <m:t>a</m:t>
        </m:r>
      </m:oMath>
      <w:r w:rsidRPr="009819E7">
        <w:t xml:space="preserve">) is performed automatically by </w:t>
      </w:r>
      <w:r w:rsidR="00535EA9" w:rsidRPr="00535EA9">
        <w:rPr>
          <w:rStyle w:val="CourierNew11pt"/>
        </w:rPr>
        <w:t>ADDA</w:t>
      </w:r>
      <w:r w:rsidRPr="009819E7">
        <w:t xml:space="preserve">. By default vector </w:t>
      </w:r>
      <m:oMath>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z</m:t>
            </m:r>
          </m:sub>
        </m:sSub>
        <m:r>
          <w:rPr>
            <w:rFonts w:ascii="Cambria Math" w:hAnsi="Cambria Math"/>
          </w:rPr>
          <m:t>=(0,0,1)</m:t>
        </m:r>
      </m:oMath>
      <w:r w:rsidRPr="009819E7">
        <w:t xml:space="preserve"> is used.</w:t>
      </w:r>
    </w:p>
    <w:p w14:paraId="7A9ADE7E" w14:textId="2CEF6D9E" w:rsidR="00680C63" w:rsidRDefault="00FB012C" w:rsidP="00BB532E">
      <w:pPr>
        <w:pStyle w:val="Indent"/>
      </w:pPr>
      <w:r w:rsidRPr="009819E7">
        <w:t xml:space="preserve">The option </w:t>
      </w:r>
      <w:r w:rsidR="00246252" w:rsidRPr="00D034D3">
        <w:rPr>
          <w:rStyle w:val="CourierNew11pt"/>
        </w:rPr>
        <w:noBreakHyphen/>
      </w:r>
      <w:r w:rsidRPr="00D034D3">
        <w:rPr>
          <w:rStyle w:val="CourierNew11pt"/>
        </w:rPr>
        <w:t>prop</w:t>
      </w:r>
      <w:r w:rsidRPr="009819E7">
        <w:t xml:space="preserve"> is cumulative with rotation of the particle (§</w:t>
      </w:r>
      <w:r w:rsidRPr="009819E7">
        <w:fldChar w:fldCharType="begin"/>
      </w:r>
      <w:r w:rsidRPr="009819E7">
        <w:instrText xml:space="preserve"> REF _Ref127789150 \r \h </w:instrText>
      </w:r>
      <w:r w:rsidRPr="009819E7">
        <w:fldChar w:fldCharType="separate"/>
      </w:r>
      <w:r w:rsidR="00AF049C">
        <w:t>8.1</w:t>
      </w:r>
      <w:r w:rsidRPr="009819E7">
        <w:fldChar w:fldCharType="end"/>
      </w:r>
      <w:r w:rsidRPr="009819E7">
        <w:t xml:space="preserve">) because the latter is equivalent to the inverse rotation of incident wave and scattering angles. If after all transformations the propagation vector is not equal to the default </w:t>
      </w:r>
      <m:oMath>
        <m:r>
          <w:rPr>
            <w:rFonts w:ascii="Cambria Math" w:hAnsi="Cambria Math"/>
          </w:rPr>
          <m:t>(0,0,1)</m:t>
        </m:r>
      </m:oMath>
      <w:r w:rsidRPr="009819E7">
        <w:t>, all the symmetries of the scatterer are cancelled (§</w:t>
      </w:r>
      <w:r w:rsidRPr="009819E7">
        <w:fldChar w:fldCharType="begin"/>
      </w:r>
      <w:r w:rsidRPr="009819E7">
        <w:instrText xml:space="preserve"> REF _Ref127789636 \r \h </w:instrText>
      </w:r>
      <w:r w:rsidRPr="009819E7">
        <w:fldChar w:fldCharType="separate"/>
      </w:r>
      <w:r w:rsidR="00AF049C">
        <w:t>6.7</w:t>
      </w:r>
      <w:r w:rsidRPr="009819E7">
        <w:fldChar w:fldCharType="end"/>
      </w:r>
      <w:r w:rsidRPr="009819E7">
        <w:t>).</w:t>
      </w:r>
    </w:p>
    <w:p w14:paraId="225678D8" w14:textId="1F3E00FF" w:rsidR="00BF038F" w:rsidRPr="009819E7" w:rsidRDefault="00BF038F" w:rsidP="00BB532E">
      <w:pPr>
        <w:pStyle w:val="Indent"/>
      </w:pPr>
      <w:r>
        <w:t xml:space="preserve">The default </w:t>
      </w:r>
      <w:r w:rsidR="00BC2999">
        <w:t xml:space="preserve">(above) </w:t>
      </w:r>
      <w:r>
        <w:t xml:space="preserve">meaning of </w:t>
      </w:r>
      <w:r w:rsidRPr="00D034D3">
        <w:rPr>
          <w:rStyle w:val="CourierNew11pt"/>
        </w:rPr>
        <w:noBreakHyphen/>
        <w:t>prop</w:t>
      </w:r>
      <w:r>
        <w:t xml:space="preserve"> option is used for directed beams, like plane or Gaussian beams. </w:t>
      </w:r>
      <w:r w:rsidR="00BC2999">
        <w:t>However, i</w:t>
      </w:r>
      <w:r>
        <w:t>t has a very different meaning for dipole incident field</w:t>
      </w:r>
      <w:r w:rsidR="0010619B">
        <w:t xml:space="preserve"> (determin</w:t>
      </w:r>
      <w:r w:rsidR="00BC2999">
        <w:t>e</w:t>
      </w:r>
      <w:r w:rsidR="0010619B">
        <w:t>s dipole orientation)</w:t>
      </w:r>
      <w:r>
        <w:t>, and may also be not relevant for incident beams read from file (§</w:t>
      </w:r>
      <w:r>
        <w:fldChar w:fldCharType="begin"/>
      </w:r>
      <w:r>
        <w:instrText xml:space="preserve"> REF _Ref128561353 \r \h </w:instrText>
      </w:r>
      <w:r>
        <w:fldChar w:fldCharType="separate"/>
      </w:r>
      <w:r w:rsidR="00AF049C">
        <w:t>9.2</w:t>
      </w:r>
      <w:r>
        <w:fldChar w:fldCharType="end"/>
      </w:r>
      <w:r>
        <w:t>).</w:t>
      </w:r>
      <w:r w:rsidR="00D34411">
        <w:t xml:space="preserve"> Still, in all cases it</w:t>
      </w:r>
      <w:r w:rsidR="00954032">
        <w:t xml:space="preserve"> (the vector </w:t>
      </w:r>
      <m:oMath>
        <m:r>
          <m:rPr>
            <m:sty m:val="b"/>
          </m:rPr>
          <w:rPr>
            <w:rFonts w:ascii="Cambria Math" w:hAnsi="Cambria Math"/>
          </w:rPr>
          <m:t>a</m:t>
        </m:r>
      </m:oMath>
      <w:r w:rsidR="00954032">
        <w:t>)</w:t>
      </w:r>
      <w:r w:rsidR="00D34411">
        <w:t xml:space="preserve"> determines the incident-wave reference frame </w:t>
      </w:r>
      <w:r w:rsidR="005D12B3">
        <w:t>(§</w:t>
      </w:r>
      <w:r w:rsidR="005D12B3">
        <w:fldChar w:fldCharType="begin"/>
      </w:r>
      <w:r w:rsidR="005D12B3">
        <w:instrText xml:space="preserve"> REF _Ref133825795 \r \h </w:instrText>
      </w:r>
      <w:r w:rsidR="005D12B3">
        <w:fldChar w:fldCharType="separate"/>
      </w:r>
      <w:r w:rsidR="00AF049C">
        <w:t>6.1</w:t>
      </w:r>
      <w:r w:rsidR="005D12B3">
        <w:fldChar w:fldCharType="end"/>
      </w:r>
      <w:r w:rsidR="005D12B3">
        <w:t>).</w:t>
      </w:r>
    </w:p>
    <w:p w14:paraId="6A66ADB0" w14:textId="77777777" w:rsidR="00904DAA" w:rsidRPr="009819E7" w:rsidRDefault="00904DAA" w:rsidP="0020695F">
      <w:pPr>
        <w:pStyle w:val="21"/>
      </w:pPr>
      <w:bookmarkStart w:id="117" w:name="_Ref128561353"/>
      <w:bookmarkStart w:id="118" w:name="_Toc148426320"/>
      <w:bookmarkStart w:id="119" w:name="_Toc57726417"/>
      <w:r w:rsidRPr="009819E7">
        <w:t>Beam type</w:t>
      </w:r>
      <w:bookmarkEnd w:id="117"/>
      <w:bookmarkEnd w:id="118"/>
      <w:bookmarkEnd w:id="119"/>
    </w:p>
    <w:p w14:paraId="00223420" w14:textId="77777777" w:rsidR="00904DAA" w:rsidRPr="009819E7" w:rsidRDefault="006F7DCC" w:rsidP="00C63CF3">
      <w:r w:rsidRPr="006F7DCC">
        <w:t>Additionally</w:t>
      </w:r>
      <w:r w:rsidR="00F76332">
        <w:t xml:space="preserve"> to the default plan</w:t>
      </w:r>
      <w:r>
        <w:t>e wave</w:t>
      </w:r>
      <w:r w:rsidR="004062DC">
        <w:t>,</w:t>
      </w:r>
      <w:r w:rsidRPr="006F7DCC">
        <w:t xml:space="preserve"> </w:t>
      </w:r>
      <w:r w:rsidR="00535EA9" w:rsidRPr="00535EA9">
        <w:rPr>
          <w:rStyle w:val="CourierNew11pt"/>
        </w:rPr>
        <w:t>ADDA</w:t>
      </w:r>
      <w:r w:rsidR="00F77511" w:rsidRPr="009819E7">
        <w:t xml:space="preserve"> supports se</w:t>
      </w:r>
      <w:r w:rsidR="00B47400" w:rsidRPr="009819E7">
        <w:t>veral types of finite size</w:t>
      </w:r>
      <w:r w:rsidR="00F77511" w:rsidRPr="009819E7">
        <w:t xml:space="preserve"> </w:t>
      </w:r>
      <w:r>
        <w:t xml:space="preserve">incident </w:t>
      </w:r>
      <w:r w:rsidR="00F77511" w:rsidRPr="009819E7">
        <w:t>beams</w:t>
      </w:r>
      <w:r w:rsidR="005B6C0E">
        <w:t xml:space="preserve">, specified by </w:t>
      </w:r>
      <w:r w:rsidR="00F77511" w:rsidRPr="009819E7">
        <w:t>the command line option</w:t>
      </w:r>
    </w:p>
    <w:p w14:paraId="3B36546A" w14:textId="1033BD2A" w:rsidR="00F77511" w:rsidRPr="00691348" w:rsidRDefault="00F77511" w:rsidP="00F14C87">
      <w:pPr>
        <w:pStyle w:val="Commandline"/>
        <w:rPr>
          <w:lang w:val="pl-PL"/>
        </w:rPr>
      </w:pPr>
      <w:r w:rsidRPr="00691348">
        <w:rPr>
          <w:lang w:val="pl-PL"/>
        </w:rPr>
        <w:t>-beam &lt;</w:t>
      </w:r>
      <w:r w:rsidR="003D1AEA" w:rsidRPr="00691348">
        <w:rPr>
          <w:lang w:val="pl-PL"/>
        </w:rPr>
        <w:t>type</w:t>
      </w:r>
      <w:r w:rsidRPr="00691348">
        <w:rPr>
          <w:lang w:val="pl-PL"/>
        </w:rPr>
        <w:t xml:space="preserve">&gt; </w:t>
      </w:r>
      <w:r w:rsidR="00A96504">
        <w:rPr>
          <w:lang w:val="pl-PL"/>
        </w:rPr>
        <w:t>[&lt;args</w:t>
      </w:r>
      <w:r w:rsidR="0036170D">
        <w:t>&gt;</w:t>
      </w:r>
      <w:r w:rsidR="00F176B7">
        <w:rPr>
          <w:lang w:val="pl-PL"/>
        </w:rPr>
        <w:t>]</w:t>
      </w:r>
    </w:p>
    <w:p w14:paraId="2E514778" w14:textId="00F4FC69" w:rsidR="00B00FE0" w:rsidRDefault="00F77511" w:rsidP="00DA5E69">
      <w:r w:rsidRPr="00A96504">
        <w:t xml:space="preserve">where </w:t>
      </w:r>
      <w:r w:rsidR="00B00FE0">
        <w:t xml:space="preserve">available types are listed in </w:t>
      </w:r>
      <w:r w:rsidR="00B00FE0">
        <w:fldChar w:fldCharType="begin"/>
      </w:r>
      <w:r w:rsidR="00B00FE0">
        <w:instrText xml:space="preserve"> REF _Ref379379323 \h </w:instrText>
      </w:r>
      <w:r w:rsidR="00B00FE0">
        <w:fldChar w:fldCharType="separate"/>
      </w:r>
      <w:r w:rsidR="00AF049C" w:rsidRPr="009819E7">
        <w:t>Table </w:t>
      </w:r>
      <w:r w:rsidR="00AF049C">
        <w:rPr>
          <w:noProof/>
        </w:rPr>
        <w:t>2</w:t>
      </w:r>
      <w:r w:rsidR="00B00FE0">
        <w:fldChar w:fldCharType="end"/>
      </w:r>
      <w:r w:rsidR="002A0416">
        <w:t xml:space="preserve"> and are discussed in details below</w:t>
      </w:r>
      <w:r w:rsidR="00B00FE0">
        <w:t xml:space="preserve">. The default is the </w:t>
      </w:r>
      <w:r w:rsidR="00B00FE0" w:rsidRPr="002A0416">
        <w:rPr>
          <w:rStyle w:val="CourierNew11pt"/>
        </w:rPr>
        <w:t>plane</w:t>
      </w:r>
      <w:r w:rsidR="00B00FE0">
        <w:t xml:space="preserve"> wave, while </w:t>
      </w:r>
      <w:r w:rsidR="00B00FE0" w:rsidRPr="00D034D3">
        <w:rPr>
          <w:rStyle w:val="CourierNew11pt"/>
        </w:rPr>
        <w:t>lminus</w:t>
      </w:r>
      <w:r w:rsidR="00B00FE0" w:rsidRPr="00B00FE0">
        <w:t xml:space="preserve"> </w:t>
      </w:r>
      <w:r w:rsidR="00B00FE0" w:rsidRPr="00A96504">
        <w:fldChar w:fldCharType="begin"/>
      </w:r>
      <w:r w:rsidR="006C7E67">
        <w:instrText xml:space="preserve"> ADDIN ZOTERO_ITEM CSL_CITATION {"citationID":"SZAuSzoy","properties":{"unsorted":false,"formattedCitation":"[41]","plainCitation":"[41]","noteIndex":0},"citationItems":[{"id":11821,"uris":["http://zotero.org/users/4070/items/TSAAU5GK"],"uri":["http://zotero.org/users/4070/items/TSAAU5GK"],"itemData":{"id":11821,"type":"article-journal","abstract":"We present a theoretical description of the scattering of a Gaussian beam by a spherical, homogeneous, and isotropic particle. This theory handles particles with arbitrary size and nature having any location relative to the Gaussian beam. The formulation is based on the Bromwich method and closely follows Kerker's formulation for plane-wave scattering. It provides expressions for the scattered intensities, the phase angle, the cross sections, and the radiation pressure.","container-title":"Journal of the Optical Society of America A","DOI":"10.1364/JOSAA.5.001427","issue":"9","journalAbbreviation":"J. Opt. Soc. Am. A","page":"1427-1443","title":"Light-scattering from a sphere arbitrarily located in a Gaussian beam, using a Bromwich formulation","volume":"5","author":[{"family":"Gouesbet","given":"G."},{"family":"Maheu","given":"B."},{"family":"Grehan","given":"G."}],"issued":{"date-parts":[["1988"]]}}}],"schema":"https://github.com/citation-style-language/schema/raw/master/csl-citation.json"} </w:instrText>
      </w:r>
      <w:r w:rsidR="00B00FE0" w:rsidRPr="00A96504">
        <w:fldChar w:fldCharType="separate"/>
      </w:r>
      <w:r w:rsidR="006C7E67" w:rsidRPr="006C7E67">
        <w:t>[41]</w:t>
      </w:r>
      <w:r w:rsidR="00B00FE0" w:rsidRPr="00A96504">
        <w:rPr>
          <w:vertAlign w:val="superscript"/>
        </w:rPr>
        <w:fldChar w:fldCharType="end"/>
      </w:r>
      <w:r w:rsidR="00B00FE0" w:rsidRPr="00A96504">
        <w:t>,</w:t>
      </w:r>
      <w:r w:rsidR="00B00FE0">
        <w:t xml:space="preserve"> </w:t>
      </w:r>
      <w:r w:rsidR="00B00FE0" w:rsidRPr="00D034D3">
        <w:rPr>
          <w:rStyle w:val="CourierNew11pt"/>
        </w:rPr>
        <w:t>davis3</w:t>
      </w:r>
      <w:r w:rsidR="00B00FE0">
        <w:t xml:space="preserve"> </w:t>
      </w:r>
      <w:r w:rsidR="00B00FE0" w:rsidRPr="00A96504">
        <w:fldChar w:fldCharType="begin"/>
      </w:r>
      <w:r w:rsidR="006C7E67">
        <w:instrText xml:space="preserve"> ADDIN ZOTERO_ITEM CSL_CITATION {"citationID":"qbrD6Cga","properties":{"unsorted":false,"formattedCitation":"[42]","plainCitation":"[42]","noteIndex":0},"citationItems":[{"id":13063,"uris":["http://zotero.org/users/4070/items/2PAP9JJ9"],"uri":["http://zotero.org/users/4070/items/2PAP9JJ9"],"itemData":{"id":13063,"type":"article-journal","abstract":"A relatively simple method for calculating the properties of a paraxial beam of electromagnetic radiation propagating in vacuum is presented. The central idea of the paper is that the vector potential field is assumed to be plane-polarized. The nonvanishing component of the vector potential obeys a scalar wave equation. A formal solution employing an expansion in powers of w 0 /l is obtained, where w 0  is the beam waist and l the diffraction length. This gives the same result for the lowest-order components of the transverse and longitudinal electric field of a Gaussian beam that was derived by Lax, Louisell, and McKnight using a more complicated approach. We derive explicit expressions for the second-order transverse electric field and the third-order longitudinal field corrections.","container-title":"Physical Review A","DOI":"10.1103/PhysRevA.19.1177","issue":"3","journalAbbreviation":"Phys. Rev. A","page":"1177-1179","title":"Theory of electromagnetic beams","volume":"19","author":[{"family":"Davis","given":"L. W."}],"issued":{"date-parts":[["1979"]]}}}],"schema":"https://github.com/citation-style-language/schema/raw/master/csl-citation.json"} </w:instrText>
      </w:r>
      <w:r w:rsidR="00B00FE0" w:rsidRPr="00A96504">
        <w:fldChar w:fldCharType="separate"/>
      </w:r>
      <w:r w:rsidR="006C7E67" w:rsidRPr="006C7E67">
        <w:t>[42]</w:t>
      </w:r>
      <w:r w:rsidR="00B00FE0" w:rsidRPr="00A96504">
        <w:rPr>
          <w:vertAlign w:val="superscript"/>
        </w:rPr>
        <w:fldChar w:fldCharType="end"/>
      </w:r>
      <w:r w:rsidR="00B00FE0">
        <w:t>,</w:t>
      </w:r>
      <w:r w:rsidR="00B00FE0" w:rsidRPr="00A96504">
        <w:t xml:space="preserve"> </w:t>
      </w:r>
      <w:r w:rsidR="00B00FE0">
        <w:t xml:space="preserve">and </w:t>
      </w:r>
      <w:r w:rsidR="00B00FE0" w:rsidRPr="00D034D3">
        <w:rPr>
          <w:rStyle w:val="CourierNew11pt"/>
        </w:rPr>
        <w:t>barton5</w:t>
      </w:r>
      <w:r w:rsidR="00B00FE0">
        <w:t xml:space="preserve"> </w:t>
      </w:r>
      <w:r w:rsidR="00B00FE0" w:rsidRPr="00A96504">
        <w:rPr>
          <w:rFonts w:ascii="Courier New" w:hAnsi="Courier New" w:cs="Courier New"/>
          <w:sz w:val="22"/>
          <w:szCs w:val="22"/>
        </w:rPr>
        <w:fldChar w:fldCharType="begin"/>
      </w:r>
      <w:r w:rsidR="006C7E67">
        <w:rPr>
          <w:rFonts w:ascii="Courier New" w:hAnsi="Courier New" w:cs="Courier New"/>
          <w:sz w:val="22"/>
          <w:szCs w:val="22"/>
        </w:rPr>
        <w:instrText xml:space="preserve"> ADDIN ZOTERO_ITEM CSL_CITATION {"citationID":"nqlgrn09","properties":{"unsorted":false,"formattedCitation":"[43]","plainCitation":"[43]","noteIndex":0},"citationItems":[{"id":5244,"uris":["http://zotero.org/users/4070/items/8XF3CJTH"],"uri":["http://zotero.org/users/4070/items/8XF3CJTH"],"itemData":{"id":5244,"type":"article-journal","abstract":"Fifth-order corrected expressions for the electromagnetic field components of a monochromatic fundamental Gaussian beam (i.e., a focused TEM00 mode laser beam) propagating within a homogeneous dielectric media are derived and presented. Calculations of relative error indicate that the fifth-order Gaussian beam description provides a significantly improved solution to Maxwell's equations in comparison with commonly used paraxial (zeroth-order) and first-order Gaussian beam descriptions.","container-title":"Journal of Applied Physics","DOI":"10.1063/1.344207","issue":"7","journalAbbreviation":"J. Appl. Phys.","page":"2800-2802","title":"Fifth-order corrected electromagnetic field components for a fundamental Gaussian beam","volume":"66","author":[{"family":"Barton","given":"J. P."},{"family":"Alexander","given":"D. R."}],"issued":{"date-parts":[["1989"]]}}}],"schema":"https://github.com/citation-style-language/schema/raw/master/csl-citation.json"} </w:instrText>
      </w:r>
      <w:r w:rsidR="00B00FE0" w:rsidRPr="00A96504">
        <w:rPr>
          <w:rFonts w:ascii="Courier New" w:hAnsi="Courier New" w:cs="Courier New"/>
          <w:sz w:val="22"/>
          <w:szCs w:val="22"/>
        </w:rPr>
        <w:fldChar w:fldCharType="separate"/>
      </w:r>
      <w:r w:rsidR="006C7E67" w:rsidRPr="006C7E67">
        <w:t>[43]</w:t>
      </w:r>
      <w:r w:rsidR="00B00FE0" w:rsidRPr="00A96504">
        <w:rPr>
          <w:rFonts w:ascii="Courier New" w:hAnsi="Courier New" w:cs="Courier New"/>
          <w:sz w:val="22"/>
          <w:szCs w:val="22"/>
          <w:vertAlign w:val="superscript"/>
        </w:rPr>
        <w:fldChar w:fldCharType="end"/>
      </w:r>
      <w:r w:rsidR="00B00FE0">
        <w:rPr>
          <w:rFonts w:ascii="Courier New" w:hAnsi="Courier New" w:cs="Courier New"/>
          <w:sz w:val="22"/>
          <w:szCs w:val="22"/>
          <w:vertAlign w:val="superscript"/>
        </w:rPr>
        <w:t xml:space="preserve"> </w:t>
      </w:r>
      <w:r w:rsidR="00B00FE0">
        <w:t xml:space="preserve">are approximations of the Gaussian beam </w:t>
      </w:r>
      <w:r w:rsidR="00B00FE0" w:rsidRPr="00A96504">
        <w:t xml:space="preserve">up to the </w:t>
      </w:r>
      <w:r w:rsidR="00B00FE0">
        <w:t>1</w:t>
      </w:r>
      <w:r w:rsidR="00B00FE0" w:rsidRPr="00B00FE0">
        <w:rPr>
          <w:vertAlign w:val="superscript"/>
        </w:rPr>
        <w:t>st</w:t>
      </w:r>
      <w:r w:rsidR="00B00FE0">
        <w:t>, 3</w:t>
      </w:r>
      <w:r w:rsidR="00B00FE0" w:rsidRPr="00B00FE0">
        <w:rPr>
          <w:vertAlign w:val="superscript"/>
        </w:rPr>
        <w:t>rd</w:t>
      </w:r>
      <w:r w:rsidR="00B00FE0">
        <w:t xml:space="preserve">, </w:t>
      </w:r>
      <w:r w:rsidR="00B00FE0" w:rsidRPr="00A96504">
        <w:t xml:space="preserve">and </w:t>
      </w:r>
      <w:r w:rsidR="00B00FE0">
        <w:t>5</w:t>
      </w:r>
      <w:r w:rsidR="00B00FE0" w:rsidRPr="00B00FE0">
        <w:rPr>
          <w:vertAlign w:val="superscript"/>
        </w:rPr>
        <w:t>th</w:t>
      </w:r>
      <w:r w:rsidR="00B00FE0">
        <w:t xml:space="preserve"> </w:t>
      </w:r>
      <w:r w:rsidR="00B00FE0" w:rsidRPr="00A96504">
        <w:t xml:space="preserve">order of the beam confinement factor </w:t>
      </w:r>
      <m:oMath>
        <m:d>
          <m:dPr>
            <m:begChr m:val="["/>
            <m:endChr m:val="]"/>
            <m:ctrlPr>
              <w:rPr>
                <w:rFonts w:ascii="Cambria Math" w:hAnsi="Cambria Math"/>
                <w:i/>
              </w:rPr>
            </m:ctrlPr>
          </m:dPr>
          <m:e>
            <m:r>
              <w:rPr>
                <w:rFonts w:ascii="Cambria Math" w:hAnsi="Cambria Math"/>
              </w:rPr>
              <m:t>s=</m:t>
            </m:r>
            <m:f>
              <m:fPr>
                <m:type m:val="lin"/>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ctrlPr>
                      <w:rPr>
                        <w:rFonts w:ascii="Cambria Math" w:hAnsi="Cambria Math"/>
                        <w:i/>
                        <w:vertAlign w:val="subscript"/>
                      </w:rPr>
                    </m:ctrlPr>
                  </m:e>
                </m:d>
              </m:den>
            </m:f>
          </m:e>
        </m:d>
      </m:oMath>
      <w:r w:rsidR="00B00FE0">
        <w:t>,</w:t>
      </w:r>
      <w:r w:rsidR="00B00FE0" w:rsidRPr="00A96504">
        <w:t xml:space="preserve"> respectively.</w:t>
      </w:r>
      <w:r w:rsidR="00B00FE0">
        <w:t xml:space="preserve"> </w:t>
      </w:r>
      <w:r w:rsidR="002A0416" w:rsidRPr="00A96504">
        <w:t>Four arguments specified in the command line specify width (</w:t>
      </w:r>
      <m:oMath>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oMath>
      <w:r w:rsidR="002A0416" w:rsidRPr="00A96504">
        <w:t xml:space="preserve">) and </w:t>
      </w:r>
      <m:oMath>
        <m:r>
          <w:rPr>
            <w:rFonts w:ascii="Cambria Math" w:hAnsi="Cambria Math"/>
          </w:rPr>
          <m:t>x</m:t>
        </m:r>
      </m:oMath>
      <w:r w:rsidR="00F0243B" w:rsidRPr="00A96504">
        <w:t xml:space="preserve">, </w:t>
      </w:r>
      <m:oMath>
        <m:r>
          <w:rPr>
            <w:rFonts w:ascii="Cambria Math" w:hAnsi="Cambria Math"/>
          </w:rPr>
          <m:t>y</m:t>
        </m:r>
      </m:oMath>
      <w:r w:rsidR="00F0243B" w:rsidRPr="00A96504">
        <w:t xml:space="preserve">, </w:t>
      </w:r>
      <m:oMath>
        <m:r>
          <w:rPr>
            <w:rFonts w:ascii="Cambria Math" w:hAnsi="Cambria Math"/>
          </w:rPr>
          <m:t>z</m:t>
        </m:r>
      </m:oMath>
      <w:r w:rsidR="002A0416" w:rsidRPr="00A96504">
        <w:t xml:space="preserve"> coordinates of the center of the beam </w:t>
      </w:r>
      <w:r w:rsidR="00324491">
        <w:t xml:space="preserve">(in laboratory reference frame, </w:t>
      </w:r>
      <w:r w:rsidR="00F05324">
        <w:t>§</w:t>
      </w:r>
      <w:r w:rsidR="00F05324">
        <w:fldChar w:fldCharType="begin"/>
      </w:r>
      <w:r w:rsidR="00F05324">
        <w:instrText xml:space="preserve"> REF _Ref133825795 \r \h </w:instrText>
      </w:r>
      <w:r w:rsidR="00F05324">
        <w:fldChar w:fldCharType="separate"/>
      </w:r>
      <w:r w:rsidR="00AF049C">
        <w:t>6.1</w:t>
      </w:r>
      <w:r w:rsidR="00F05324">
        <w:fldChar w:fldCharType="end"/>
      </w:r>
      <w:r w:rsidR="00F05324">
        <w:t xml:space="preserve">) </w:t>
      </w:r>
      <w:r w:rsidR="002A0416" w:rsidRPr="00A96504">
        <w:t>respectively</w:t>
      </w:r>
      <w:r w:rsidR="002A0416">
        <w:t>.</w:t>
      </w:r>
      <w:r w:rsidR="002A0416" w:rsidRPr="00A96504">
        <w:rPr>
          <w:rFonts w:ascii="Courier New" w:hAnsi="Courier New" w:cs="Courier New"/>
          <w:sz w:val="22"/>
          <w:szCs w:val="22"/>
        </w:rPr>
        <w:t xml:space="preserve"> </w:t>
      </w:r>
      <w:r w:rsidR="00B00FE0" w:rsidRPr="00D034D3">
        <w:rPr>
          <w:rStyle w:val="CourierNew11pt"/>
        </w:rPr>
        <w:t>barton5</w:t>
      </w:r>
      <w:r w:rsidR="00B00FE0" w:rsidRPr="00A96504">
        <w:t xml:space="preserve"> is recommended for all calculations</w:t>
      </w:r>
      <w:r w:rsidR="00B00FE0">
        <w:t xml:space="preserve"> involving Gaussian beams</w:t>
      </w:r>
      <w:r w:rsidR="00B00FE0" w:rsidRPr="00A96504">
        <w:t xml:space="preserve">; others are left mainly for comparison purposes. However, for tightly focused beams even </w:t>
      </w:r>
      <w:r w:rsidR="00B00FE0" w:rsidRPr="00D034D3">
        <w:rPr>
          <w:rStyle w:val="CourierNew11pt"/>
        </w:rPr>
        <w:t>barton5</w:t>
      </w:r>
      <w:r w:rsidR="00B00FE0" w:rsidRPr="00A96504">
        <w:t xml:space="preserve"> may be not accurate enough.</w:t>
      </w:r>
      <w:bookmarkStart w:id="120" w:name="_Ref379473099"/>
      <w:r w:rsidR="002A0416" w:rsidRPr="00AA5BD7">
        <w:rPr>
          <w:rStyle w:val="a7"/>
        </w:rPr>
        <w:footnoteReference w:id="44"/>
      </w:r>
      <w:bookmarkEnd w:id="120"/>
    </w:p>
    <w:p w14:paraId="11F9D6CE" w14:textId="77777777" w:rsidR="00AA1298" w:rsidRPr="00AA1298" w:rsidRDefault="00AA1298" w:rsidP="00A92C8F">
      <w:pPr>
        <w:pStyle w:val="Indent"/>
        <w:keepNext/>
        <w:ind w:firstLine="539"/>
      </w:pPr>
      <w:r w:rsidRPr="00AA1298">
        <w:t>For a plane wave incidence</w:t>
      </w:r>
    </w:p>
    <w:tbl>
      <w:tblPr>
        <w:tblW w:w="5000" w:type="pct"/>
        <w:tblCellMar>
          <w:left w:w="0" w:type="dxa"/>
          <w:right w:w="0" w:type="dxa"/>
        </w:tblCellMar>
        <w:tblLook w:val="0000" w:firstRow="0" w:lastRow="0" w:firstColumn="0" w:lastColumn="0" w:noHBand="0" w:noVBand="0"/>
      </w:tblPr>
      <w:tblGrid>
        <w:gridCol w:w="9188"/>
        <w:gridCol w:w="451"/>
      </w:tblGrid>
      <w:tr w:rsidR="00AA1298" w:rsidRPr="00AA1298" w14:paraId="6D03FACF" w14:textId="77777777" w:rsidTr="003032FC">
        <w:tc>
          <w:tcPr>
            <w:tcW w:w="4766" w:type="pct"/>
            <w:vAlign w:val="center"/>
          </w:tcPr>
          <w:p w14:paraId="38B250E9" w14:textId="77777777" w:rsidR="00AA1298" w:rsidRPr="00AA1298" w:rsidRDefault="00600B16" w:rsidP="003032FC">
            <w:pPr>
              <w:pStyle w:val="Eq"/>
            </w:pPr>
            <m:oMathPara>
              <m:oMath>
                <m:sSup>
                  <m:sSupPr>
                    <m:ctrlPr>
                      <w:rPr>
                        <w:rFonts w:ascii="Cambria Math" w:hAnsi="Cambria Math"/>
                      </w:rPr>
                    </m:ctrlPr>
                  </m:sSupPr>
                  <m:e>
                    <m:r>
                      <m:rPr>
                        <m:sty m:val="b"/>
                      </m:rPr>
                      <w:rPr>
                        <w:rFonts w:ascii="Cambria Math" w:hAnsi="Cambria Math"/>
                      </w:rPr>
                      <m:t>E</m:t>
                    </m:r>
                  </m:e>
                  <m:sup>
                    <m:r>
                      <m:rPr>
                        <m:sty m:val="p"/>
                      </m:rPr>
                      <w:rPr>
                        <w:rFonts w:ascii="Cambria Math" w:hAnsi="Cambria Math"/>
                      </w:rPr>
                      <m:t>inc</m:t>
                    </m:r>
                  </m:sup>
                </m:sSup>
                <m:d>
                  <m:dPr>
                    <m:ctrlPr>
                      <w:rPr>
                        <w:rFonts w:ascii="Cambria Math" w:hAnsi="Cambria Math"/>
                      </w:rPr>
                    </m:ctrlPr>
                  </m:dPr>
                  <m:e>
                    <m:r>
                      <m:rPr>
                        <m:sty m:val="b"/>
                      </m:rPr>
                      <w:rPr>
                        <w:rFonts w:ascii="Cambria Math" w:hAnsi="Cambria Math"/>
                      </w:rPr>
                      <m:t>r</m:t>
                    </m:r>
                  </m:e>
                </m:d>
                <m:r>
                  <m:rPr>
                    <m:sty m:val="p"/>
                  </m:rPr>
                  <w:rPr>
                    <w:rFonts w:ascii="Cambria Math" w:hAnsi="Cambria Math"/>
                  </w:rPr>
                  <m:t>=</m:t>
                </m:r>
                <m:sSup>
                  <m:sSupPr>
                    <m:ctrlPr>
                      <w:rPr>
                        <w:rFonts w:ascii="Cambria Math" w:hAnsi="Cambria Math"/>
                      </w:rPr>
                    </m:ctrlPr>
                  </m:sSupPr>
                  <m:e>
                    <m:r>
                      <m:rPr>
                        <m:sty m:val="b"/>
                      </m:rPr>
                      <w:rPr>
                        <w:rFonts w:ascii="Cambria Math" w:hAnsi="Cambria Math"/>
                      </w:rPr>
                      <m:t>e</m:t>
                    </m:r>
                  </m:e>
                  <m:sup>
                    <m:r>
                      <m:rPr>
                        <m:sty m:val="p"/>
                      </m:rPr>
                      <w:rPr>
                        <w:rFonts w:ascii="Cambria Math" w:hAnsi="Cambria Math"/>
                      </w:rPr>
                      <m:t>0</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i</m:t>
                        </m:r>
                        <m:r>
                          <m:rPr>
                            <m:sty m:val="b"/>
                          </m:rPr>
                          <w:rPr>
                            <w:rFonts w:ascii="Cambria Math" w:hAnsi="Cambria Math"/>
                          </w:rPr>
                          <m:t>k</m:t>
                        </m:r>
                        <m:r>
                          <m:rPr>
                            <m:sty m:val="p"/>
                          </m:rPr>
                          <w:rPr>
                            <w:rFonts w:ascii="Cambria Math" w:hAnsi="Cambria Math"/>
                          </w:rPr>
                          <m:t>⋅</m:t>
                        </m:r>
                        <m:r>
                          <m:rPr>
                            <m:sty m:val="b"/>
                          </m:rPr>
                          <w:rPr>
                            <w:rFonts w:ascii="Cambria Math" w:hAnsi="Cambria Math"/>
                          </w:rPr>
                          <m:t>r</m:t>
                        </m:r>
                      </m:e>
                    </m:d>
                  </m:e>
                </m:func>
                <m:r>
                  <w:rPr>
                    <w:rFonts w:ascii="Cambria Math" w:hAnsi="Cambria Math"/>
                  </w:rPr>
                  <m:t>,</m:t>
                </m:r>
              </m:oMath>
            </m:oMathPara>
          </w:p>
        </w:tc>
        <w:tc>
          <w:tcPr>
            <w:tcW w:w="234" w:type="pct"/>
            <w:vAlign w:val="center"/>
          </w:tcPr>
          <w:p w14:paraId="2BD6DDB4" w14:textId="4F3B118D" w:rsidR="00AA1298" w:rsidRPr="00AA1298" w:rsidRDefault="00AA1298" w:rsidP="003032FC">
            <w:pPr>
              <w:pStyle w:val="Eqnumber"/>
            </w:pPr>
            <w:bookmarkStart w:id="121" w:name="_Ref89155139"/>
            <w:r w:rsidRPr="00AA1298">
              <w:t>(</w:t>
            </w:r>
            <w:r w:rsidRPr="00AA1298">
              <w:fldChar w:fldCharType="begin"/>
            </w:r>
            <w:r w:rsidRPr="00AA1298">
              <w:instrText xml:space="preserve"> SEQ ( \* ARABIC </w:instrText>
            </w:r>
            <w:r w:rsidRPr="00AA1298">
              <w:fldChar w:fldCharType="separate"/>
            </w:r>
            <w:r w:rsidR="00AF049C">
              <w:rPr>
                <w:noProof/>
              </w:rPr>
              <w:t>13</w:t>
            </w:r>
            <w:r w:rsidRPr="00AA1298">
              <w:fldChar w:fldCharType="end"/>
            </w:r>
            <w:r w:rsidRPr="00AA1298">
              <w:t>)</w:t>
            </w:r>
            <w:bookmarkEnd w:id="121"/>
          </w:p>
        </w:tc>
      </w:tr>
    </w:tbl>
    <w:p w14:paraId="4CB9CEC9" w14:textId="7DA6B91D" w:rsidR="0045693A" w:rsidRPr="00582A3E" w:rsidRDefault="00AA1298" w:rsidP="00540416">
      <w:r w:rsidRPr="00AA1298">
        <w:t xml:space="preserve">where </w:t>
      </w:r>
      <m:oMath>
        <m:r>
          <m:rPr>
            <m:sty m:val="b"/>
          </m:rPr>
          <w:rPr>
            <w:rFonts w:ascii="Cambria Math" w:hAnsi="Cambria Math"/>
          </w:rPr>
          <m:t>k</m:t>
        </m:r>
        <m:r>
          <w:rPr>
            <w:rFonts w:ascii="Cambria Math" w:hAnsi="Cambria Math"/>
          </w:rPr>
          <m:t>=k</m:t>
        </m:r>
        <m:r>
          <m:rPr>
            <m:sty m:val="b"/>
          </m:rPr>
          <w:rPr>
            <w:rFonts w:ascii="Cambria Math" w:hAnsi="Cambria Math"/>
          </w:rPr>
          <m:t>a</m:t>
        </m:r>
      </m:oMath>
      <w:r w:rsidRPr="00AA1298">
        <w:t xml:space="preserve"> and </w:t>
      </w:r>
      <m:oMath>
        <m:d>
          <m:dPr>
            <m:begChr m:val="|"/>
            <m:endChr m:val="|"/>
            <m:ctrlPr>
              <w:rPr>
                <w:rFonts w:ascii="Cambria Math" w:hAnsi="Cambria Math"/>
                <w:i/>
              </w:rPr>
            </m:ctrlPr>
          </m:dPr>
          <m:e>
            <m:sSup>
              <m:sSupPr>
                <m:ctrlPr>
                  <w:rPr>
                    <w:rFonts w:ascii="Cambria Math" w:hAnsi="Cambria Math"/>
                    <w:b/>
                    <w:bCs/>
                    <w:i/>
                  </w:rPr>
                </m:ctrlPr>
              </m:sSupPr>
              <m:e>
                <m:r>
                  <m:rPr>
                    <m:sty m:val="b"/>
                  </m:rPr>
                  <w:rPr>
                    <w:rFonts w:ascii="Cambria Math" w:hAnsi="Cambria Math"/>
                  </w:rPr>
                  <m:t>e</m:t>
                </m:r>
              </m:e>
              <m:sup>
                <m:r>
                  <w:rPr>
                    <w:rFonts w:ascii="Cambria Math" w:hAnsi="Cambria Math"/>
                    <w:vertAlign w:val="superscript"/>
                  </w:rPr>
                  <m:t>0</m:t>
                </m:r>
              </m:sup>
            </m:sSup>
          </m:e>
        </m:d>
        <m:r>
          <w:rPr>
            <w:rFonts w:ascii="Cambria Math" w:hAnsi="Cambria Math"/>
          </w:rPr>
          <m:t>=1</m:t>
        </m:r>
      </m:oMath>
      <w:r w:rsidRPr="00AA1298">
        <w:t>.</w:t>
      </w:r>
      <w:r>
        <w:t xml:space="preserve"> </w:t>
      </w:r>
      <w:r w:rsidRPr="009819E7">
        <w:t xml:space="preserve">For all beam types </w:t>
      </w:r>
      <w:r w:rsidRPr="00535EA9">
        <w:rPr>
          <w:rStyle w:val="CourierNew11pt"/>
        </w:rPr>
        <w:t>ADDA</w:t>
      </w:r>
      <w:r w:rsidRPr="009819E7">
        <w:t xml:space="preserve"> assume</w:t>
      </w:r>
      <w:r>
        <w:t>s</w:t>
      </w:r>
      <w:r w:rsidRPr="009819E7">
        <w:t xml:space="preserve"> unity amplitude of the electric field in the focal point of the beam</w:t>
      </w:r>
      <w:r>
        <w:t xml:space="preserve"> (in Gaussian-CGS system of units</w:t>
      </w:r>
      <w:r w:rsidR="00074DC0">
        <w:t>, i.e. 1 statV/cm</w:t>
      </w:r>
      <w:r>
        <w:t>), which implies time-averaged irradiance in the beam focal point</w:t>
      </w:r>
      <w:r w:rsidRPr="0045693A">
        <w:rPr>
          <w:i/>
          <w:iCs/>
        </w:rPr>
        <w:t xml:space="preserve">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r>
          <w:rPr>
            <w:rFonts w:ascii="Cambria Math" w:hAnsi="Cambria Math"/>
          </w:rPr>
          <m:t>=</m:t>
        </m:r>
        <m:f>
          <m:fPr>
            <m:type m:val="lin"/>
            <m:ctrlPr>
              <w:rPr>
                <w:rFonts w:ascii="Cambria Math" w:hAnsi="Cambria Math"/>
                <w:i/>
              </w:rPr>
            </m:ctrlPr>
          </m:fPr>
          <m:num>
            <m:r>
              <w:rPr>
                <w:rFonts w:ascii="Cambria Math" w:hAnsi="Cambria Math"/>
              </w:rPr>
              <m:t>c</m:t>
            </m:r>
          </m:num>
          <m:den>
            <m:d>
              <m:dPr>
                <m:ctrlPr>
                  <w:rPr>
                    <w:rFonts w:ascii="Cambria Math" w:hAnsi="Cambria Math"/>
                    <w:i/>
                  </w:rPr>
                </m:ctrlPr>
              </m:dPr>
              <m:e>
                <m:r>
                  <w:rPr>
                    <w:rFonts w:ascii="Cambria Math" w:hAnsi="Cambria Math"/>
                  </w:rPr>
                  <m:t>8π</m:t>
                </m:r>
                <m:ctrlPr>
                  <w:rPr>
                    <w:rFonts w:ascii="Cambria Math" w:hAnsi="Cambria Math"/>
                    <w:i/>
                    <w:iCs/>
                  </w:rPr>
                </m:ctrlPr>
              </m:e>
            </m:d>
          </m:den>
        </m:f>
      </m:oMath>
      <w:r w:rsidR="00540416">
        <w:t xml:space="preserve">. </w:t>
      </w:r>
      <w:r w:rsidR="0045693A">
        <w:t xml:space="preserve">Total power of the beam </w:t>
      </w:r>
      <w:r w:rsidR="007E7062">
        <w:t xml:space="preserve">for </w:t>
      </w:r>
      <w:r w:rsidR="00106BC9" w:rsidRPr="00D034D3">
        <w:rPr>
          <w:rStyle w:val="CourierNew11pt"/>
        </w:rPr>
        <w:t>barton5</w:t>
      </w:r>
      <w:r w:rsidR="00106BC9">
        <w:t xml:space="preserve"> is </w:t>
      </w:r>
      <w:r w:rsidR="00106BC9" w:rsidRPr="009819E7">
        <w:rPr>
          <w:rFonts w:ascii="Courier New" w:hAnsi="Courier New" w:cs="Courier New"/>
          <w:sz w:val="22"/>
          <w:szCs w:val="22"/>
        </w:rPr>
        <w:fldChar w:fldCharType="begin"/>
      </w:r>
      <w:r w:rsidR="006C7E67">
        <w:rPr>
          <w:rFonts w:ascii="Courier New" w:hAnsi="Courier New" w:cs="Courier New"/>
          <w:sz w:val="22"/>
          <w:szCs w:val="22"/>
        </w:rPr>
        <w:instrText xml:space="preserve"> ADDIN ZOTERO_ITEM CSL_CITATION {"citationID":"62PKRVqN","properties":{"unsorted":false,"formattedCitation":"[43]","plainCitation":"[43]","noteIndex":0},"citationItems":[{"id":5244,"uris":["http://zotero.org/users/4070/items/8XF3CJTH"],"uri":["http://zotero.org/users/4070/items/8XF3CJTH"],"itemData":{"id":5244,"type":"article-journal","abstract":"Fifth-order corrected expressions for the electromagnetic field components of a monochromatic fundamental Gaussian beam (i.e., a focused TEM00 mode laser beam) propagating within a homogeneous dielectric media are derived and presented. Calculations of relative error indicate that the fifth-order Gaussian beam description provides a significantly improved solution to Maxwell's equations in comparison with commonly used paraxial (zeroth-order) and first-order Gaussian beam descriptions.","container-title":"Journal of Applied Physics","DOI":"10.1063/1.344207","issue":"7","journalAbbreviation":"J. Appl. Phys.","page":"2800-2802","title":"Fifth-order corrected electromagnetic field components for a fundamental Gaussian beam","volume":"66","author":[{"family":"Barton","given":"J. P."},{"family":"Alexander","given":"D. R."}],"issued":{"date-parts":[["1989"]]}}}],"schema":"https://github.com/citation-style-language/schema/raw/master/csl-citation.json"} </w:instrText>
      </w:r>
      <w:r w:rsidR="00106BC9" w:rsidRPr="009819E7">
        <w:rPr>
          <w:rFonts w:ascii="Courier New" w:hAnsi="Courier New" w:cs="Courier New"/>
          <w:sz w:val="22"/>
          <w:szCs w:val="22"/>
        </w:rPr>
        <w:fldChar w:fldCharType="separate"/>
      </w:r>
      <w:r w:rsidR="006C7E67" w:rsidRPr="006C7E67">
        <w:t>[43]</w:t>
      </w:r>
      <w:r w:rsidR="00106BC9" w:rsidRPr="009819E7">
        <w:rPr>
          <w:rFonts w:ascii="Courier New" w:hAnsi="Courier New" w:cs="Courier New"/>
          <w:sz w:val="22"/>
          <w:szCs w:val="22"/>
          <w:vertAlign w:val="superscript"/>
        </w:rPr>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B11E59" w:rsidRPr="009819E7" w14:paraId="68B3E14B" w14:textId="77777777" w:rsidTr="00106BC9">
        <w:tc>
          <w:tcPr>
            <w:tcW w:w="4766" w:type="pct"/>
            <w:vAlign w:val="center"/>
          </w:tcPr>
          <w:p w14:paraId="0F3ECAF7" w14:textId="77777777" w:rsidR="00B11E59" w:rsidRPr="009819E7" w:rsidRDefault="00CF12FD" w:rsidP="009F12D1">
            <w:pPr>
              <w:pStyle w:val="Eq"/>
            </w:pPr>
            <m:oMathPara>
              <m:oMath>
                <m:r>
                  <w:rPr>
                    <w:rFonts w:ascii="Cambria Math" w:hAnsi="Cambria Math"/>
                  </w:rPr>
                  <w:lastRenderedPageBreak/>
                  <m:t>P</m:t>
                </m:r>
                <m:r>
                  <m:rPr>
                    <m:sty m:val="p"/>
                  </m:rPr>
                  <w:rPr>
                    <w:rFonts w:ascii="Cambria Math" w:hAnsi="Cambria Math"/>
                  </w:rPr>
                  <m:t>=</m:t>
                </m:r>
                <m:f>
                  <m:fPr>
                    <m:ctrlPr>
                      <w:rPr>
                        <w:rFonts w:ascii="Cambria Math" w:hAnsi="Cambria Math"/>
                      </w:rPr>
                    </m:ctrlPr>
                  </m:fPr>
                  <m:num>
                    <m:r>
                      <w:rPr>
                        <w:rFonts w:ascii="Cambria Math" w:hAnsi="Cambria Math"/>
                      </w:rPr>
                      <m:t>π</m:t>
                    </m:r>
                  </m:num>
                  <m:den>
                    <m:r>
                      <m:rPr>
                        <m:sty m:val="p"/>
                      </m:rPr>
                      <w:rPr>
                        <w:rFonts w:ascii="Cambria Math" w:hAnsi="Cambria Math"/>
                      </w:rPr>
                      <m:t>2</m:t>
                    </m:r>
                  </m:den>
                </m:f>
                <m:sSubSup>
                  <m:sSubSupPr>
                    <m:ctrlPr>
                      <w:rPr>
                        <w:rFonts w:ascii="Cambria Math" w:hAnsi="Cambria Math"/>
                      </w:rPr>
                    </m:ctrlPr>
                  </m:sSubSupPr>
                  <m:e>
                    <m:r>
                      <w:rPr>
                        <w:rFonts w:ascii="Cambria Math" w:hAnsi="Cambria Math"/>
                      </w:rPr>
                      <m:t>w</m:t>
                    </m:r>
                  </m:e>
                  <m:sub>
                    <m:r>
                      <m:rPr>
                        <m:sty m:val="p"/>
                      </m:rPr>
                      <w:rPr>
                        <w:rFonts w:ascii="Cambria Math" w:hAnsi="Cambria Math"/>
                      </w:rPr>
                      <m:t>0</m:t>
                    </m:r>
                  </m:sub>
                  <m:sup>
                    <m:r>
                      <m:rPr>
                        <m:sty m:val="p"/>
                      </m:rPr>
                      <w:rPr>
                        <w:rFonts w:ascii="Cambria Math" w:hAnsi="Cambria Math"/>
                      </w:rPr>
                      <m:t>2</m:t>
                    </m:r>
                  </m:sup>
                </m:sSubSup>
                <m:sSub>
                  <m:sSubPr>
                    <m:ctrlPr>
                      <w:rPr>
                        <w:rFonts w:ascii="Cambria Math" w:hAnsi="Cambria Math"/>
                      </w:rPr>
                    </m:ctrlPr>
                  </m:sSubPr>
                  <m:e>
                    <m:r>
                      <w:rPr>
                        <w:rFonts w:ascii="Cambria Math" w:hAnsi="Cambria Math"/>
                      </w:rPr>
                      <m:t>I</m:t>
                    </m:r>
                  </m:e>
                  <m:sub>
                    <m:r>
                      <m:rPr>
                        <m:sty m:val="p"/>
                      </m:rPr>
                      <w:rPr>
                        <w:rFonts w:ascii="Cambria Math" w:hAnsi="Cambria Math"/>
                      </w:rPr>
                      <m:t>0</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+1.5</m:t>
                    </m:r>
                    <m:sSup>
                      <m:sSupPr>
                        <m:ctrlPr>
                          <w:rPr>
                            <w:rFonts w:ascii="Cambria Math" w:hAnsi="Cambria Math"/>
                          </w:rPr>
                        </m:ctrlPr>
                      </m:sSupPr>
                      <m:e>
                        <m:r>
                          <w:rPr>
                            <w:rFonts w:ascii="Cambria Math" w:hAnsi="Cambria Math"/>
                          </w:rPr>
                          <m:t>s</m:t>
                        </m:r>
                      </m:e>
                      <m:sup>
                        <m:r>
                          <m:rPr>
                            <m:sty m:val="p"/>
                          </m:rPr>
                          <w:rPr>
                            <w:rFonts w:ascii="Cambria Math" w:hAnsi="Cambria Math"/>
                          </w:rPr>
                          <m:t>4</m:t>
                        </m:r>
                      </m:sup>
                    </m:sSup>
                  </m:e>
                </m:d>
                <m:r>
                  <w:rPr>
                    <w:rFonts w:ascii="Cambria Math" w:hAnsi="Cambria Math"/>
                  </w:rPr>
                  <m:t>,</m:t>
                </m:r>
              </m:oMath>
            </m:oMathPara>
          </w:p>
        </w:tc>
        <w:tc>
          <w:tcPr>
            <w:tcW w:w="234" w:type="pct"/>
            <w:vAlign w:val="center"/>
          </w:tcPr>
          <w:p w14:paraId="76FD2651" w14:textId="4D021683" w:rsidR="00B11E59" w:rsidRPr="009819E7" w:rsidRDefault="00B11E59" w:rsidP="00106BC9">
            <w:pPr>
              <w:pStyle w:val="Eqnumber"/>
            </w:pPr>
            <w:bookmarkStart w:id="122" w:name="_Ref306410602"/>
            <w:r w:rsidRPr="009819E7">
              <w:t>(</w:t>
            </w:r>
            <w:r w:rsidRPr="009819E7">
              <w:fldChar w:fldCharType="begin"/>
            </w:r>
            <w:r w:rsidRPr="009819E7">
              <w:instrText xml:space="preserve"> SEQ ( \* ARABIC </w:instrText>
            </w:r>
            <w:r w:rsidRPr="009819E7">
              <w:fldChar w:fldCharType="separate"/>
            </w:r>
            <w:r w:rsidR="00AF049C">
              <w:rPr>
                <w:noProof/>
              </w:rPr>
              <w:t>14</w:t>
            </w:r>
            <w:r w:rsidRPr="009819E7">
              <w:fldChar w:fldCharType="end"/>
            </w:r>
            <w:r w:rsidRPr="009819E7">
              <w:t>)</w:t>
            </w:r>
            <w:bookmarkEnd w:id="122"/>
          </w:p>
        </w:tc>
      </w:tr>
    </w:tbl>
    <w:p w14:paraId="4F0730F9" w14:textId="32B9E662" w:rsidR="00600B16" w:rsidRPr="009819E7" w:rsidRDefault="00600B16" w:rsidP="00600B16">
      <w:pPr>
        <w:pStyle w:val="Tablecaptionmy"/>
        <w:framePr w:w="9639" w:hSpace="181" w:vSpace="113" w:wrap="notBeside" w:vAnchor="page" w:hAnchor="page" w:x="1140" w:y="1141"/>
        <w:spacing w:before="0"/>
      </w:pPr>
      <w:bookmarkStart w:id="123" w:name="_Ref379379323"/>
      <w:r w:rsidRPr="009819E7">
        <w:t>Table </w:t>
      </w:r>
      <w:r w:rsidRPr="009819E7">
        <w:fldChar w:fldCharType="begin"/>
      </w:r>
      <w:r w:rsidRPr="009819E7">
        <w:instrText xml:space="preserve"> SEQ Table \* ARABIC </w:instrText>
      </w:r>
      <w:r w:rsidRPr="009819E7">
        <w:fldChar w:fldCharType="separate"/>
      </w:r>
      <w:r w:rsidR="00AF049C">
        <w:rPr>
          <w:noProof/>
        </w:rPr>
        <w:t>2</w:t>
      </w:r>
      <w:r w:rsidRPr="009819E7">
        <w:fldChar w:fldCharType="end"/>
      </w:r>
      <w:bookmarkEnd w:id="123"/>
      <w:r w:rsidRPr="009819E7">
        <w:t xml:space="preserve">. </w:t>
      </w:r>
      <w:r>
        <w:t xml:space="preserve">Incident beam types. All numeric arguments are in μm, the coordinates are specified in the laboratory reference frame </w:t>
      </w:r>
      <w:r w:rsidRPr="00A96504">
        <w:t>(§</w:t>
      </w:r>
      <w:r w:rsidRPr="00A96504">
        <w:fldChar w:fldCharType="begin"/>
      </w:r>
      <w:r w:rsidRPr="00A96504">
        <w:instrText xml:space="preserve"> REF _Ref133825795 \r \h  \* MERGEFORMAT </w:instrText>
      </w:r>
      <w:r w:rsidRPr="00A96504">
        <w:fldChar w:fldCharType="separate"/>
      </w:r>
      <w:r w:rsidR="00AF049C">
        <w:t>6.1</w:t>
      </w:r>
      <w:r w:rsidRPr="00A96504">
        <w:fldChar w:fldCharType="end"/>
      </w:r>
      <w:r w:rsidRPr="00A96504">
        <w:t>)</w:t>
      </w:r>
      <w:r>
        <w:t xml:space="preserve"> except for </w:t>
      </w:r>
      <w:r w:rsidRPr="002C1F46">
        <w:rPr>
          <w:rStyle w:val="CourierNew11pt"/>
          <w:sz w:val="20"/>
          <w:szCs w:val="20"/>
        </w:rPr>
        <w:t>read</w:t>
      </w:r>
      <w:r>
        <w:t>.</w:t>
      </w:r>
    </w:p>
    <w:tbl>
      <w:tblPr>
        <w:tblW w:w="4997" w:type="pct"/>
        <w:jc w:val="center"/>
        <w:tblBorders>
          <w:top w:val="single" w:sz="4" w:space="0" w:color="auto"/>
          <w:bottom w:val="single" w:sz="4" w:space="0" w:color="auto"/>
          <w:insideH w:val="single" w:sz="4" w:space="0" w:color="auto"/>
        </w:tblBorders>
        <w:tblLayout w:type="fixed"/>
        <w:tblLook w:val="01E0" w:firstRow="1" w:lastRow="1" w:firstColumn="1" w:lastColumn="1" w:noHBand="0" w:noVBand="0"/>
      </w:tblPr>
      <w:tblGrid>
        <w:gridCol w:w="1435"/>
        <w:gridCol w:w="2647"/>
        <w:gridCol w:w="5551"/>
      </w:tblGrid>
      <w:tr w:rsidR="00600B16" w:rsidRPr="00AA3B27" w14:paraId="7D3107A7" w14:textId="77777777" w:rsidTr="00696041">
        <w:trPr>
          <w:jc w:val="center"/>
        </w:trPr>
        <w:tc>
          <w:tcPr>
            <w:tcW w:w="1383" w:type="dxa"/>
            <w:tcBorders>
              <w:bottom w:val="double" w:sz="4" w:space="0" w:color="auto"/>
            </w:tcBorders>
            <w:shd w:val="clear" w:color="auto" w:fill="auto"/>
            <w:vAlign w:val="center"/>
          </w:tcPr>
          <w:p w14:paraId="61EEAF33" w14:textId="77777777" w:rsidR="00600B16" w:rsidRPr="009819E7" w:rsidRDefault="00600B16" w:rsidP="00600B16">
            <w:pPr>
              <w:pStyle w:val="StyleCentered"/>
              <w:framePr w:w="9639" w:hSpace="181" w:vSpace="113" w:wrap="notBeside" w:vAnchor="page" w:hAnchor="page" w:x="1140" w:y="1141"/>
            </w:pPr>
            <w:r w:rsidRPr="009819E7">
              <w:t>&lt;type&gt;</w:t>
            </w:r>
          </w:p>
        </w:tc>
        <w:tc>
          <w:tcPr>
            <w:tcW w:w="2551" w:type="dxa"/>
            <w:tcBorders>
              <w:bottom w:val="double" w:sz="4" w:space="0" w:color="auto"/>
            </w:tcBorders>
            <w:shd w:val="clear" w:color="auto" w:fill="auto"/>
            <w:vAlign w:val="center"/>
          </w:tcPr>
          <w:p w14:paraId="1CC42334" w14:textId="77777777" w:rsidR="00600B16" w:rsidRPr="009819E7" w:rsidRDefault="00600B16" w:rsidP="00600B16">
            <w:pPr>
              <w:pStyle w:val="StyleCentered"/>
              <w:framePr w:w="9639" w:hSpace="181" w:vSpace="113" w:wrap="notBeside" w:vAnchor="page" w:hAnchor="page" w:x="1140" w:y="1141"/>
            </w:pPr>
            <w:r w:rsidRPr="009819E7">
              <w:t>&lt;args&gt;</w:t>
            </w:r>
          </w:p>
        </w:tc>
        <w:tc>
          <w:tcPr>
            <w:tcW w:w="5349" w:type="dxa"/>
            <w:tcBorders>
              <w:bottom w:val="double" w:sz="4" w:space="0" w:color="auto"/>
            </w:tcBorders>
            <w:shd w:val="clear" w:color="auto" w:fill="auto"/>
            <w:vAlign w:val="center"/>
          </w:tcPr>
          <w:p w14:paraId="2B87360B" w14:textId="77777777" w:rsidR="00600B16" w:rsidRPr="009819E7" w:rsidRDefault="00600B16" w:rsidP="00600B16">
            <w:pPr>
              <w:pStyle w:val="StyleCentered"/>
              <w:framePr w:w="9639" w:hSpace="181" w:vSpace="113" w:wrap="notBeside" w:vAnchor="page" w:hAnchor="page" w:x="1140" w:y="1141"/>
              <w:jc w:val="left"/>
            </w:pPr>
            <w:r>
              <w:t>Description</w:t>
            </w:r>
          </w:p>
        </w:tc>
      </w:tr>
      <w:tr w:rsidR="00600B16" w:rsidRPr="00AA3B27" w14:paraId="00C292F9" w14:textId="77777777" w:rsidTr="00696041">
        <w:trPr>
          <w:jc w:val="center"/>
        </w:trPr>
        <w:tc>
          <w:tcPr>
            <w:tcW w:w="1383" w:type="dxa"/>
            <w:tcBorders>
              <w:top w:val="double" w:sz="4" w:space="0" w:color="auto"/>
            </w:tcBorders>
            <w:shd w:val="clear" w:color="auto" w:fill="auto"/>
          </w:tcPr>
          <w:p w14:paraId="5CFF92B1"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barton5</w:t>
            </w:r>
          </w:p>
        </w:tc>
        <w:tc>
          <w:tcPr>
            <w:tcW w:w="2551" w:type="dxa"/>
            <w:tcBorders>
              <w:top w:val="double" w:sz="4" w:space="0" w:color="auto"/>
            </w:tcBorders>
            <w:shd w:val="clear" w:color="auto" w:fill="auto"/>
          </w:tcPr>
          <w:p w14:paraId="53AB8869" w14:textId="77777777" w:rsidR="00600B16" w:rsidRPr="00C63CF3" w:rsidRDefault="00600B16" w:rsidP="00600B16">
            <w:pPr>
              <w:framePr w:w="9639" w:hSpace="181" w:vSpace="113" w:wrap="notBeside" w:vAnchor="page" w:hAnchor="page" w:x="1140" w:y="1141"/>
            </w:pPr>
            <m:oMath>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oMath>
            <w:r>
              <w:t>, [</w:t>
            </w:r>
            <m:oMath>
              <m:r>
                <w:rPr>
                  <w:rFonts w:ascii="Cambria Math" w:hAnsi="Cambria Math"/>
                </w:rPr>
                <m:t>x</m:t>
              </m:r>
            </m:oMath>
            <w:r w:rsidRPr="00A96504">
              <w:t xml:space="preserve">, </w:t>
            </w:r>
            <m:oMath>
              <m:r>
                <w:rPr>
                  <w:rFonts w:ascii="Cambria Math" w:hAnsi="Cambria Math"/>
                </w:rPr>
                <m:t>y</m:t>
              </m:r>
            </m:oMath>
            <w:r w:rsidRPr="00A96504">
              <w:t xml:space="preserve">, </w:t>
            </w:r>
            <m:oMath>
              <m:r>
                <w:rPr>
                  <w:rFonts w:ascii="Cambria Math" w:hAnsi="Cambria Math"/>
                </w:rPr>
                <m:t>z</m:t>
              </m:r>
            </m:oMath>
            <w:r>
              <w:t>]</w:t>
            </w:r>
          </w:p>
        </w:tc>
        <w:tc>
          <w:tcPr>
            <w:tcW w:w="5349" w:type="dxa"/>
            <w:tcBorders>
              <w:top w:val="double" w:sz="4" w:space="0" w:color="auto"/>
            </w:tcBorders>
            <w:shd w:val="clear" w:color="auto" w:fill="auto"/>
          </w:tcPr>
          <w:p w14:paraId="769D0480" w14:textId="77777777" w:rsidR="00600B16" w:rsidRPr="009819E7" w:rsidRDefault="00600B16" w:rsidP="00600B16">
            <w:pPr>
              <w:pStyle w:val="StyleCentered"/>
              <w:framePr w:w="9639" w:hSpace="181" w:vSpace="113" w:wrap="notBeside" w:vAnchor="page" w:hAnchor="page" w:x="1140" w:y="1141"/>
              <w:jc w:val="left"/>
            </w:pPr>
            <w:r>
              <w:t>Fifth-order approximation of Gaussian beam</w:t>
            </w:r>
          </w:p>
        </w:tc>
      </w:tr>
      <w:tr w:rsidR="00600B16" w:rsidRPr="009819E7" w14:paraId="34450094" w14:textId="77777777" w:rsidTr="00696041">
        <w:trPr>
          <w:jc w:val="center"/>
        </w:trPr>
        <w:tc>
          <w:tcPr>
            <w:tcW w:w="1383" w:type="dxa"/>
            <w:shd w:val="clear" w:color="auto" w:fill="auto"/>
          </w:tcPr>
          <w:p w14:paraId="438D004C"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davis3</w:t>
            </w:r>
          </w:p>
        </w:tc>
        <w:tc>
          <w:tcPr>
            <w:tcW w:w="2551" w:type="dxa"/>
            <w:shd w:val="clear" w:color="auto" w:fill="auto"/>
          </w:tcPr>
          <w:p w14:paraId="1351330A" w14:textId="77777777" w:rsidR="00600B16" w:rsidRPr="009819E7" w:rsidRDefault="00600B16" w:rsidP="00600B16">
            <w:pPr>
              <w:framePr w:w="9639" w:hSpace="181" w:vSpace="113" w:wrap="notBeside" w:vAnchor="page" w:hAnchor="page" w:x="1140" w:y="1141"/>
            </w:pPr>
            <m:oMath>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oMath>
            <w:r>
              <w:t>, [</w:t>
            </w:r>
            <m:oMath>
              <m:r>
                <w:rPr>
                  <w:rFonts w:ascii="Cambria Math" w:hAnsi="Cambria Math"/>
                </w:rPr>
                <m:t>x</m:t>
              </m:r>
            </m:oMath>
            <w:r w:rsidRPr="00A96504">
              <w:t xml:space="preserve">, </w:t>
            </w:r>
            <m:oMath>
              <m:r>
                <w:rPr>
                  <w:rFonts w:ascii="Cambria Math" w:hAnsi="Cambria Math"/>
                </w:rPr>
                <m:t>y</m:t>
              </m:r>
            </m:oMath>
            <w:r w:rsidRPr="00A96504">
              <w:t xml:space="preserve">, </w:t>
            </w:r>
            <m:oMath>
              <m:r>
                <w:rPr>
                  <w:rFonts w:ascii="Cambria Math" w:hAnsi="Cambria Math"/>
                </w:rPr>
                <m:t>z</m:t>
              </m:r>
            </m:oMath>
            <w:r>
              <w:t>]</w:t>
            </w:r>
          </w:p>
        </w:tc>
        <w:tc>
          <w:tcPr>
            <w:tcW w:w="5349" w:type="dxa"/>
            <w:shd w:val="clear" w:color="auto" w:fill="auto"/>
          </w:tcPr>
          <w:p w14:paraId="2D1FB3E4" w14:textId="77777777" w:rsidR="00600B16" w:rsidRPr="009819E7" w:rsidRDefault="00600B16" w:rsidP="00600B16">
            <w:pPr>
              <w:pStyle w:val="StyleCentered"/>
              <w:framePr w:w="9639" w:hSpace="181" w:vSpace="113" w:wrap="notBeside" w:vAnchor="page" w:hAnchor="page" w:x="1140" w:y="1141"/>
              <w:jc w:val="left"/>
            </w:pPr>
            <w:r>
              <w:t>Third-order approximation of Gaussian beam</w:t>
            </w:r>
          </w:p>
        </w:tc>
      </w:tr>
      <w:tr w:rsidR="00600B16" w:rsidRPr="009819E7" w14:paraId="12481FB2" w14:textId="77777777" w:rsidTr="00696041">
        <w:trPr>
          <w:jc w:val="center"/>
        </w:trPr>
        <w:tc>
          <w:tcPr>
            <w:tcW w:w="1383" w:type="dxa"/>
            <w:shd w:val="clear" w:color="auto" w:fill="auto"/>
          </w:tcPr>
          <w:p w14:paraId="563403EF"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dipole</w:t>
            </w:r>
          </w:p>
        </w:tc>
        <w:tc>
          <w:tcPr>
            <w:tcW w:w="2551" w:type="dxa"/>
            <w:shd w:val="clear" w:color="auto" w:fill="auto"/>
          </w:tcPr>
          <w:p w14:paraId="2487BD52" w14:textId="77777777" w:rsidR="00600B16" w:rsidRPr="00AA3B27" w:rsidRDefault="00600B16" w:rsidP="00600B16">
            <w:pPr>
              <w:framePr w:w="9639" w:hSpace="181" w:vSpace="113" w:wrap="notBeside" w:vAnchor="page" w:hAnchor="page" w:x="1140" w:y="1141"/>
              <w:rPr>
                <w:i/>
                <w:lang w:val="es-ES"/>
              </w:rPr>
            </w:pPr>
            <m:oMath>
              <m:r>
                <w:rPr>
                  <w:rFonts w:ascii="Cambria Math" w:hAnsi="Cambria Math"/>
                </w:rPr>
                <m:t>x</m:t>
              </m:r>
            </m:oMath>
            <w:r w:rsidRPr="00A96504">
              <w:t xml:space="preserve">, </w:t>
            </w:r>
            <m:oMath>
              <m:r>
                <w:rPr>
                  <w:rFonts w:ascii="Cambria Math" w:hAnsi="Cambria Math"/>
                </w:rPr>
                <m:t>y</m:t>
              </m:r>
            </m:oMath>
            <w:r w:rsidRPr="00A96504">
              <w:t xml:space="preserve">, </w:t>
            </w:r>
            <m:oMath>
              <m:r>
                <w:rPr>
                  <w:rFonts w:ascii="Cambria Math" w:hAnsi="Cambria Math"/>
                </w:rPr>
                <m:t>z</m:t>
              </m:r>
            </m:oMath>
          </w:p>
        </w:tc>
        <w:tc>
          <w:tcPr>
            <w:tcW w:w="5349" w:type="dxa"/>
            <w:shd w:val="clear" w:color="auto" w:fill="auto"/>
          </w:tcPr>
          <w:p w14:paraId="0676AFEF" w14:textId="77777777" w:rsidR="00600B16" w:rsidRPr="009819E7" w:rsidRDefault="00600B16" w:rsidP="00600B16">
            <w:pPr>
              <w:pStyle w:val="StyleCentered"/>
              <w:framePr w:w="9639" w:hSpace="181" w:vSpace="113" w:wrap="notBeside" w:vAnchor="page" w:hAnchor="page" w:x="1140" w:y="1141"/>
              <w:jc w:val="left"/>
            </w:pPr>
            <w:r>
              <w:t>Point dipole</w:t>
            </w:r>
          </w:p>
        </w:tc>
      </w:tr>
      <w:tr w:rsidR="00600B16" w:rsidRPr="009819E7" w14:paraId="3D1068C3" w14:textId="77777777" w:rsidTr="00696041">
        <w:trPr>
          <w:jc w:val="center"/>
        </w:trPr>
        <w:tc>
          <w:tcPr>
            <w:tcW w:w="1383" w:type="dxa"/>
            <w:shd w:val="clear" w:color="auto" w:fill="auto"/>
          </w:tcPr>
          <w:p w14:paraId="73F4A828"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lminus</w:t>
            </w:r>
          </w:p>
        </w:tc>
        <w:tc>
          <w:tcPr>
            <w:tcW w:w="2551" w:type="dxa"/>
            <w:shd w:val="clear" w:color="auto" w:fill="auto"/>
          </w:tcPr>
          <w:p w14:paraId="0BE40517" w14:textId="77777777" w:rsidR="00600B16" w:rsidRPr="009819E7" w:rsidRDefault="00600B16" w:rsidP="00600B16">
            <w:pPr>
              <w:framePr w:w="9639" w:hSpace="181" w:vSpace="113" w:wrap="notBeside" w:vAnchor="page" w:hAnchor="page" w:x="1140" w:y="1141"/>
            </w:pPr>
            <m:oMath>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oMath>
            <w:r>
              <w:t>, [</w:t>
            </w:r>
            <m:oMath>
              <m:r>
                <w:rPr>
                  <w:rFonts w:ascii="Cambria Math" w:hAnsi="Cambria Math"/>
                </w:rPr>
                <m:t>x</m:t>
              </m:r>
            </m:oMath>
            <w:r w:rsidRPr="00A96504">
              <w:t xml:space="preserve">, </w:t>
            </w:r>
            <m:oMath>
              <m:r>
                <w:rPr>
                  <w:rFonts w:ascii="Cambria Math" w:hAnsi="Cambria Math"/>
                </w:rPr>
                <m:t>y</m:t>
              </m:r>
            </m:oMath>
            <w:r w:rsidRPr="00A96504">
              <w:t xml:space="preserve">, </w:t>
            </w:r>
            <m:oMath>
              <m:r>
                <w:rPr>
                  <w:rFonts w:ascii="Cambria Math" w:hAnsi="Cambria Math"/>
                </w:rPr>
                <m:t>z</m:t>
              </m:r>
            </m:oMath>
            <w:r>
              <w:t>]</w:t>
            </w:r>
          </w:p>
        </w:tc>
        <w:tc>
          <w:tcPr>
            <w:tcW w:w="5349" w:type="dxa"/>
            <w:shd w:val="clear" w:color="auto" w:fill="auto"/>
          </w:tcPr>
          <w:p w14:paraId="45A3EEE4" w14:textId="77777777" w:rsidR="00600B16" w:rsidRPr="009819E7" w:rsidRDefault="00600B16" w:rsidP="00600B16">
            <w:pPr>
              <w:pStyle w:val="StyleCentered"/>
              <w:framePr w:w="9639" w:hSpace="181" w:vSpace="113" w:wrap="notBeside" w:vAnchor="page" w:hAnchor="page" w:x="1140" w:y="1141"/>
              <w:jc w:val="left"/>
            </w:pPr>
            <w:r>
              <w:t>First-order approximation of Gaussian beam</w:t>
            </w:r>
          </w:p>
        </w:tc>
      </w:tr>
      <w:tr w:rsidR="00600B16" w:rsidRPr="009819E7" w14:paraId="1EDA301E" w14:textId="77777777" w:rsidTr="00696041">
        <w:trPr>
          <w:jc w:val="center"/>
        </w:trPr>
        <w:tc>
          <w:tcPr>
            <w:tcW w:w="1383" w:type="dxa"/>
            <w:shd w:val="clear" w:color="auto" w:fill="auto"/>
          </w:tcPr>
          <w:p w14:paraId="398FC2B4"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plane</w:t>
            </w:r>
          </w:p>
        </w:tc>
        <w:tc>
          <w:tcPr>
            <w:tcW w:w="2551" w:type="dxa"/>
            <w:shd w:val="clear" w:color="auto" w:fill="auto"/>
          </w:tcPr>
          <w:p w14:paraId="5B2D4044" w14:textId="77777777" w:rsidR="00600B16" w:rsidRPr="00AA3B27" w:rsidRDefault="00600B16" w:rsidP="00600B16">
            <w:pPr>
              <w:framePr w:w="9639" w:hSpace="181" w:vSpace="113" w:wrap="notBeside" w:vAnchor="page" w:hAnchor="page" w:x="1140" w:y="1141"/>
              <w:rPr>
                <w:i/>
              </w:rPr>
            </w:pPr>
          </w:p>
        </w:tc>
        <w:tc>
          <w:tcPr>
            <w:tcW w:w="5349" w:type="dxa"/>
            <w:shd w:val="clear" w:color="auto" w:fill="auto"/>
          </w:tcPr>
          <w:p w14:paraId="7207587A" w14:textId="77777777" w:rsidR="00600B16" w:rsidRPr="009819E7" w:rsidRDefault="00600B16" w:rsidP="00600B16">
            <w:pPr>
              <w:pStyle w:val="StyleCentered"/>
              <w:framePr w:w="9639" w:hSpace="181" w:vSpace="113" w:wrap="notBeside" w:vAnchor="page" w:hAnchor="page" w:x="1140" w:y="1141"/>
              <w:jc w:val="left"/>
            </w:pPr>
            <w:r>
              <w:t>Plane wave</w:t>
            </w:r>
          </w:p>
        </w:tc>
      </w:tr>
      <w:tr w:rsidR="00600B16" w:rsidRPr="00AA3B27" w14:paraId="58A0A849" w14:textId="77777777" w:rsidTr="00696041">
        <w:trPr>
          <w:jc w:val="center"/>
        </w:trPr>
        <w:tc>
          <w:tcPr>
            <w:tcW w:w="1383" w:type="dxa"/>
            <w:shd w:val="clear" w:color="auto" w:fill="auto"/>
          </w:tcPr>
          <w:p w14:paraId="3374A2AD" w14:textId="77777777" w:rsidR="00600B16" w:rsidRPr="00D034D3" w:rsidRDefault="00600B16" w:rsidP="00600B16">
            <w:pPr>
              <w:framePr w:w="9639" w:hSpace="181" w:vSpace="113" w:wrap="notBeside" w:vAnchor="page" w:hAnchor="page" w:x="1140" w:y="1141"/>
              <w:rPr>
                <w:rStyle w:val="CourierNew11pt"/>
              </w:rPr>
            </w:pPr>
            <w:r w:rsidRPr="00D034D3">
              <w:rPr>
                <w:rStyle w:val="CourierNew11pt"/>
              </w:rPr>
              <w:t>read</w:t>
            </w:r>
          </w:p>
        </w:tc>
        <w:tc>
          <w:tcPr>
            <w:tcW w:w="2551" w:type="dxa"/>
            <w:shd w:val="clear" w:color="auto" w:fill="auto"/>
          </w:tcPr>
          <w:p w14:paraId="1C918E08" w14:textId="77777777" w:rsidR="00600B16" w:rsidRPr="00AA3B27" w:rsidRDefault="00600B16" w:rsidP="00600B16">
            <w:pPr>
              <w:framePr w:w="9639" w:hSpace="181" w:vSpace="113" w:wrap="notBeside" w:vAnchor="page" w:hAnchor="page" w:x="1140" w:y="1141"/>
              <w:rPr>
                <w:i/>
              </w:rPr>
            </w:pPr>
            <w:r w:rsidRPr="00C63CF3">
              <w:t>filename</w:t>
            </w:r>
            <w:r>
              <w:t>Y, [</w:t>
            </w:r>
            <w:r w:rsidRPr="00C63CF3">
              <w:t>filename</w:t>
            </w:r>
            <w:r>
              <w:t>X]</w:t>
            </w:r>
          </w:p>
        </w:tc>
        <w:tc>
          <w:tcPr>
            <w:tcW w:w="5349" w:type="dxa"/>
            <w:shd w:val="clear" w:color="auto" w:fill="auto"/>
          </w:tcPr>
          <w:p w14:paraId="170291D0" w14:textId="77777777" w:rsidR="00600B16" w:rsidRPr="009819E7" w:rsidRDefault="00600B16" w:rsidP="00600B16">
            <w:pPr>
              <w:pStyle w:val="StyleCentered"/>
              <w:framePr w:w="9639" w:hSpace="181" w:vSpace="113" w:wrap="notBeside" w:vAnchor="page" w:hAnchor="page" w:x="1140" w:y="1141"/>
              <w:jc w:val="left"/>
            </w:pPr>
            <w:r>
              <w:t>Arbitrary beam from file</w:t>
            </w:r>
          </w:p>
        </w:tc>
      </w:tr>
    </w:tbl>
    <w:p w14:paraId="57D6DB6D" w14:textId="2554DC9B" w:rsidR="00242011" w:rsidRDefault="00106BC9" w:rsidP="00106BC9">
      <w:pPr>
        <w:pStyle w:val="Indent"/>
        <w:ind w:firstLine="0"/>
      </w:pPr>
      <w:r>
        <w:t>For lower-order approximations (</w:t>
      </w:r>
      <w:r w:rsidRPr="00D034D3">
        <w:rPr>
          <w:rStyle w:val="CourierNew11pt"/>
        </w:rPr>
        <w:t>lminus</w:t>
      </w:r>
      <w:r>
        <w:t xml:space="preserve"> and </w:t>
      </w:r>
      <w:r w:rsidRPr="00D034D3">
        <w:rPr>
          <w:rStyle w:val="CourierNew11pt"/>
        </w:rPr>
        <w:t>davis3</w:t>
      </w:r>
      <w:r>
        <w:t>) corresponding small terms in the parentheses in Eq. </w:t>
      </w:r>
      <w:r>
        <w:fldChar w:fldCharType="begin"/>
      </w:r>
      <w:r>
        <w:instrText xml:space="preserve"> REF _Ref306410602 \h </w:instrText>
      </w:r>
      <w:r>
        <w:fldChar w:fldCharType="separate"/>
      </w:r>
      <w:r w:rsidR="00AF049C" w:rsidRPr="009819E7">
        <w:t>(</w:t>
      </w:r>
      <w:r w:rsidR="00AF049C">
        <w:rPr>
          <w:noProof/>
        </w:rPr>
        <w:t>14</w:t>
      </w:r>
      <w:r w:rsidR="00AF049C" w:rsidRPr="009819E7">
        <w:t>)</w:t>
      </w:r>
      <w:r>
        <w:fldChar w:fldCharType="end"/>
      </w:r>
      <w:r>
        <w:t xml:space="preserve"> should be omitted. </w:t>
      </w:r>
      <w:r w:rsidR="00823793" w:rsidRPr="009819E7">
        <w:t>Some of the particle symmetries (§</w:t>
      </w:r>
      <w:r w:rsidR="00823793" w:rsidRPr="009819E7">
        <w:fldChar w:fldCharType="begin"/>
      </w:r>
      <w:r w:rsidR="00823793" w:rsidRPr="009819E7">
        <w:instrText xml:space="preserve"> REF _Ref127789636 \r \h </w:instrText>
      </w:r>
      <w:r w:rsidR="00823793" w:rsidRPr="009819E7">
        <w:fldChar w:fldCharType="separate"/>
      </w:r>
      <w:r w:rsidR="00AF049C">
        <w:t>6.7</w:t>
      </w:r>
      <w:r w:rsidR="00823793" w:rsidRPr="009819E7">
        <w:fldChar w:fldCharType="end"/>
      </w:r>
      <w:r w:rsidR="00823793" w:rsidRPr="009819E7">
        <w:t xml:space="preserve">) </w:t>
      </w:r>
      <w:r w:rsidR="006D58CB">
        <w:t xml:space="preserve">may be </w:t>
      </w:r>
      <w:r w:rsidR="00823793" w:rsidRPr="009819E7">
        <w:t>cancelled according to the coordinates of the beam center.</w:t>
      </w:r>
    </w:p>
    <w:p w14:paraId="68ACD4FD" w14:textId="0503E792" w:rsidR="006A6C98" w:rsidRDefault="006A6C98" w:rsidP="005B6C0E">
      <w:pPr>
        <w:pStyle w:val="Indent"/>
      </w:pPr>
      <w:r>
        <w:t>In the surface mode (§</w:t>
      </w:r>
      <w:r>
        <w:fldChar w:fldCharType="begin"/>
      </w:r>
      <w:r>
        <w:instrText xml:space="preserve"> REF _Ref373918390 \r \h </w:instrText>
      </w:r>
      <w:r>
        <w:fldChar w:fldCharType="separate"/>
      </w:r>
      <w:r w:rsidR="00AF049C">
        <w:t>7</w:t>
      </w:r>
      <w:r>
        <w:fldChar w:fldCharType="end"/>
      </w:r>
      <w:r>
        <w:t>) the incident beam consists of three parts: incoming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in</m:t>
            </m:r>
          </m:sub>
          <m:sup>
            <m:r>
              <m:rPr>
                <m:sty m:val="p"/>
              </m:rPr>
              <w:rPr>
                <w:rFonts w:ascii="Cambria Math" w:hAnsi="Cambria Math"/>
              </w:rPr>
              <m:t>inc</m:t>
            </m:r>
          </m:sup>
        </m:sSubSup>
      </m:oMath>
      <w:r>
        <w:t>), reflected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r</m:t>
            </m:r>
          </m:sub>
          <m:sup>
            <m:r>
              <m:rPr>
                <m:sty m:val="p"/>
              </m:rPr>
              <w:rPr>
                <w:rFonts w:ascii="Cambria Math" w:hAnsi="Cambria Math"/>
              </w:rPr>
              <m:t>inc</m:t>
            </m:r>
          </m:sup>
        </m:sSubSup>
      </m:oMath>
      <w:r>
        <w:t>) and transmitted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t</m:t>
            </m:r>
          </m:sub>
          <m:sup>
            <m:r>
              <m:rPr>
                <m:sty m:val="p"/>
              </m:rPr>
              <w:rPr>
                <w:rFonts w:ascii="Cambria Math" w:hAnsi="Cambria Math"/>
              </w:rPr>
              <m:t>inc</m:t>
            </m:r>
          </m:sup>
        </m:sSubSup>
      </m:oMath>
      <w:r>
        <w:t>). Incoming plane wave far from particle and surface is given by Eq. </w:t>
      </w:r>
      <w:r>
        <w:fldChar w:fldCharType="begin"/>
      </w:r>
      <w:r>
        <w:instrText xml:space="preserve"> REF _Ref89155139 \h </w:instrText>
      </w:r>
      <w:r>
        <w:fldChar w:fldCharType="separate"/>
      </w:r>
      <w:r w:rsidR="00AF049C" w:rsidRPr="00AA1298">
        <w:t>(</w:t>
      </w:r>
      <w:r w:rsidR="00AF049C">
        <w:rPr>
          <w:noProof/>
        </w:rPr>
        <w:t>13</w:t>
      </w:r>
      <w:r w:rsidR="00AF049C" w:rsidRPr="00AA1298">
        <w:t>)</w:t>
      </w:r>
      <w:r>
        <w:fldChar w:fldCharType="end"/>
      </w:r>
      <w:r w:rsidRPr="003032FC">
        <w:t xml:space="preserve">, </w:t>
      </w:r>
      <w:r>
        <w:t xml:space="preserve">but with </w:t>
      </w:r>
      <m:oMath>
        <m:r>
          <m:rPr>
            <m:sty m:val="b"/>
          </m:rPr>
          <w:rPr>
            <w:rFonts w:ascii="Cambria Math" w:hAnsi="Cambria Math"/>
          </w:rPr>
          <m:t>k</m:t>
        </m:r>
      </m:oMath>
      <w:r>
        <w:t xml:space="preserve"> replaced by </w:t>
      </w:r>
      <m:oMath>
        <m:sSub>
          <m:sSubPr>
            <m:ctrlPr>
              <w:rPr>
                <w:rFonts w:ascii="Cambria Math" w:hAnsi="Cambria Math"/>
                <w:b/>
                <w:i/>
              </w:rPr>
            </m:ctrlPr>
          </m:sSubPr>
          <m:e>
            <m:r>
              <m:rPr>
                <m:sty m:val="b"/>
              </m:rPr>
              <w:rPr>
                <w:rFonts w:ascii="Cambria Math" w:hAnsi="Cambria Math"/>
              </w:rPr>
              <m:t>k</m:t>
            </m:r>
            <m:ctrlPr>
              <w:rPr>
                <w:rFonts w:ascii="Cambria Math" w:hAnsi="Cambria Math"/>
                <w:b/>
              </w:rPr>
            </m:ctrlPr>
          </m:e>
          <m:sub>
            <m:r>
              <m:rPr>
                <m:sty m:val="p"/>
              </m:rPr>
              <w:rPr>
                <w:rFonts w:ascii="Cambria Math" w:hAnsi="Cambria Math"/>
                <w:vertAlign w:val="subscript"/>
              </w:rPr>
              <m:t>in</m:t>
            </m:r>
          </m:sub>
        </m:sSub>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r>
          <w:rPr>
            <w:rFonts w:ascii="Cambria Math" w:hAnsi="Cambria Math"/>
          </w:rPr>
          <m:t>k</m:t>
        </m:r>
        <m:r>
          <m:rPr>
            <m:sty m:val="b"/>
          </m:rPr>
          <w:rPr>
            <w:rFonts w:ascii="Cambria Math" w:hAnsi="Cambria Math"/>
          </w:rPr>
          <m:t>a</m:t>
        </m:r>
      </m:oMath>
      <w:r w:rsidRPr="003032FC">
        <w:t xml:space="preserve">, </w:t>
      </w:r>
      <w:r>
        <w:t xml:space="preserve">where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oMath>
      <w:r>
        <w:t xml:space="preserve"> is the refractive index of the “incoming” medium – either 1 (above surface) or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t xml:space="preserve"> (below surface). In particular, the incoming field has unity amplitude and zero phase in the particle center. This may lead to counterintuitive very large amplitudes of the incoming field at the surface, if it propagates from the highly absorbing substrate and particle is far from the substrate. Reflected and transmitted counterparts are calculated using standard Fresnel formulae </w:t>
      </w:r>
      <w:r>
        <w:fldChar w:fldCharType="begin"/>
      </w:r>
      <w:r w:rsidR="006C7E67">
        <w:instrText xml:space="preserve"> ADDIN ZOTERO_ITEM CSL_CITATION {"citationID":"1fbja771em","properties":{"formattedCitation":"[44]","plainCitation":"[44]","noteIndex":0},"citationItems":[{"id":1813,"uris":["http://zotero.org/users/4070/items/3PRF75S6"],"uri":["http://zotero.org/users/4070/items/3PRF75S6"],"itemData":{"id":1813,"type":"article-journal","abstract":"In ray tracing, it is standard practice to consider solely the real part of any medium's refractive index for determining the changes in a ray's direction at the interface between two media. Any absorption is accounted for by reducing the intensity or weight of the ray in accordance with its propagation distance. This practice is adequate at optical wavelengths where absorption is generally very low but in the infrared and other regimes absorption can be significant and refraction angles and reflectances can deviate substantially from lossless cases. We calculate the quantitative consequence of a more rigorous approach to ray tracing for a lossy wedge and explore the potential differences in results from a Monte Carlo simulation of reflection from a rough, lossy surface. Comparisons between the traditional and complex ray tracing approaches are made and show that there can be significant discrepancies.","container-title":"Journal of Quantitative Spectroscopy and Radiative Transfer","DOI":"10.1016/j.jqsrt.2005.01.001","ISSN":"0022-4073","issue":"3–4","journalAbbreviation":"J. Quant. Spectrosc. Radiat. Transfer","page":"327-341","source":"ScienceDirect","title":"Ray tracing in absorbing media","URL":"http://www.sciencedirect.com/science/article/pii/S002240730500066X","volume":"96","author":[{"family":"Chang","given":"Peter C.Y."},{"family":"Walker","given":"J.G."},{"family":"Hopcraft","given":"K.I."}],"accessed":{"date-parts":[["2013",8,7]]},"issued":{"date-parts":[["2005"]]}}}],"schema":"https://github.com/citation-style-language/schema/raw/master/csl-citation.json"} </w:instrText>
      </w:r>
      <w:r>
        <w:fldChar w:fldCharType="separate"/>
      </w:r>
      <w:r w:rsidR="006C7E67" w:rsidRPr="006C7E67">
        <w:t>[44]</w:t>
      </w:r>
      <w:r>
        <w:fldChar w:fldCharType="end"/>
      </w:r>
      <w:r>
        <w:t>:</w:t>
      </w:r>
    </w:p>
    <w:tbl>
      <w:tblPr>
        <w:tblW w:w="5000" w:type="pct"/>
        <w:tblCellMar>
          <w:left w:w="0" w:type="dxa"/>
          <w:right w:w="0" w:type="dxa"/>
        </w:tblCellMar>
        <w:tblLook w:val="0000" w:firstRow="0" w:lastRow="0" w:firstColumn="0" w:lastColumn="0" w:noHBand="0" w:noVBand="0"/>
      </w:tblPr>
      <w:tblGrid>
        <w:gridCol w:w="9188"/>
        <w:gridCol w:w="451"/>
      </w:tblGrid>
      <w:tr w:rsidR="00065D07" w:rsidRPr="00AA1298" w14:paraId="6D5EC0D1" w14:textId="77777777" w:rsidTr="00485F3C">
        <w:tc>
          <w:tcPr>
            <w:tcW w:w="4766" w:type="pct"/>
            <w:vAlign w:val="center"/>
          </w:tcPr>
          <w:p w14:paraId="4973D96F" w14:textId="77777777" w:rsidR="00065D07" w:rsidRPr="00AA1298" w:rsidRDefault="00600B16" w:rsidP="00485F3C">
            <w:pPr>
              <w:pStyle w:val="Eq"/>
            </w:pPr>
            <m:oMathPara>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r</m:t>
                    </m:r>
                  </m:sub>
                  <m:sup>
                    <m:r>
                      <m:rPr>
                        <m:sty m:val="p"/>
                      </m:rPr>
                      <w:rPr>
                        <w:rFonts w:ascii="Cambria Math" w:hAnsi="Cambria Math"/>
                      </w:rPr>
                      <m:t>inc</m:t>
                    </m:r>
                  </m:sup>
                </m:sSubSup>
                <m:d>
                  <m:dPr>
                    <m:ctrlPr>
                      <w:rPr>
                        <w:rFonts w:ascii="Cambria Math" w:hAnsi="Cambria Math"/>
                      </w:rPr>
                    </m:ctrlPr>
                  </m:dPr>
                  <m:e>
                    <m:r>
                      <m:rPr>
                        <m:sty m:val="b"/>
                      </m:rPr>
                      <w:rPr>
                        <w:rFonts w:ascii="Cambria Math" w:hAnsi="Cambria Math"/>
                      </w:rPr>
                      <m:t>r</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s</m:t>
                        </m:r>
                      </m:sub>
                    </m:sSub>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m:t>
                        </m:r>
                      </m:sub>
                    </m:sSub>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r</m:t>
                        </m:r>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in</m:t>
                        </m:r>
                      </m:sup>
                    </m:sSubSup>
                  </m:e>
                </m:d>
                <m:r>
                  <w:rPr>
                    <w:rFonts w:ascii="Cambria Math" w:hAnsi="Cambria Math"/>
                  </w:rPr>
                  <m:t>⋅</m:t>
                </m:r>
                <m:sSup>
                  <m:sSupPr>
                    <m:ctrlPr>
                      <w:rPr>
                        <w:rFonts w:ascii="Cambria Math" w:hAnsi="Cambria Math"/>
                      </w:rPr>
                    </m:ctrlPr>
                  </m:sSupPr>
                  <m:e>
                    <m:r>
                      <m:rPr>
                        <m:sty m:val="b"/>
                      </m:rPr>
                      <w:rPr>
                        <w:rFonts w:ascii="Cambria Math" w:hAnsi="Cambria Math"/>
                      </w:rPr>
                      <m:t>e</m:t>
                    </m:r>
                  </m:e>
                  <m:sup>
                    <m:r>
                      <m:rPr>
                        <m:sty m:val="p"/>
                      </m:rPr>
                      <w:rPr>
                        <w:rFonts w:ascii="Cambria Math" w:hAnsi="Cambria Math"/>
                      </w:rPr>
                      <m:t>0</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i</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r</m:t>
                            </m:r>
                          </m:sub>
                        </m:sSub>
                        <m:r>
                          <m:rPr>
                            <m:sty m:val="p"/>
                          </m:rPr>
                          <w:rPr>
                            <w:rFonts w:ascii="Cambria Math" w:hAnsi="Cambria Math"/>
                          </w:rPr>
                          <m:t>⋅</m:t>
                        </m:r>
                        <m:r>
                          <m:rPr>
                            <m:sty m:val="b"/>
                          </m:rPr>
                          <w:rPr>
                            <w:rFonts w:ascii="Cambria Math" w:hAnsi="Cambria Math"/>
                          </w:rPr>
                          <m:t>r</m:t>
                        </m:r>
                        <m:r>
                          <m:rPr>
                            <m:sty m:val="p"/>
                          </m:rPr>
                          <w:rPr>
                            <w:rFonts w:ascii="Cambria Math" w:hAnsi="Cambria Math"/>
                          </w:rPr>
                          <m:t>-2i</m:t>
                        </m:r>
                        <m:r>
                          <w:rPr>
                            <w:rFonts w:ascii="Cambria Math" w:hAnsi="Cambria Math"/>
                          </w:rPr>
                          <m:t>k</m:t>
                        </m:r>
                        <m:sSub>
                          <m:sSubPr>
                            <m:ctrlPr>
                              <w:rPr>
                                <w:rFonts w:ascii="Cambria Math" w:hAnsi="Cambria Math"/>
                              </w:rPr>
                            </m:ctrlPr>
                          </m:sSubPr>
                          <m:e>
                            <m:r>
                              <w:rPr>
                                <w:rFonts w:ascii="Cambria Math" w:hAnsi="Cambria Math"/>
                              </w:rPr>
                              <m:t>a</m:t>
                            </m:r>
                          </m:e>
                          <m:sub>
                            <m:r>
                              <w:rPr>
                                <w:rFonts w:ascii="Cambria Math" w:hAnsi="Cambria Math"/>
                              </w:rPr>
                              <m:t>z</m:t>
                            </m:r>
                          </m:sub>
                        </m:sSub>
                        <m:sSub>
                          <m:sSubPr>
                            <m:ctrlPr>
                              <w:rPr>
                                <w:rFonts w:ascii="Cambria Math" w:hAnsi="Cambria Math"/>
                              </w:rPr>
                            </m:ctrlPr>
                          </m:sSubPr>
                          <m:e>
                            <m:r>
                              <w:rPr>
                                <w:rFonts w:ascii="Cambria Math" w:hAnsi="Cambria Math"/>
                              </w:rPr>
                              <m:t>h</m:t>
                            </m:r>
                          </m:e>
                          <m:sub>
                            <m:r>
                              <m:rPr>
                                <m:sty m:val="p"/>
                              </m:rPr>
                              <w:rPr>
                                <w:rFonts w:ascii="Cambria Math" w:hAnsi="Cambria Math"/>
                              </w:rPr>
                              <m:t>s</m:t>
                            </m:r>
                          </m:sub>
                        </m:sSub>
                      </m:e>
                    </m:d>
                  </m:e>
                </m:func>
                <m:r>
                  <w:rPr>
                    <w:rFonts w:ascii="Cambria Math" w:hAnsi="Cambria Math"/>
                  </w:rPr>
                  <m:t>,</m:t>
                </m:r>
              </m:oMath>
            </m:oMathPara>
          </w:p>
        </w:tc>
        <w:tc>
          <w:tcPr>
            <w:tcW w:w="234" w:type="pct"/>
            <w:vAlign w:val="center"/>
          </w:tcPr>
          <w:p w14:paraId="7C6943E6" w14:textId="4F93EDB1" w:rsidR="00065D07" w:rsidRPr="00AA1298" w:rsidRDefault="00065D07" w:rsidP="00485F3C">
            <w:pPr>
              <w:pStyle w:val="Eqnumber"/>
            </w:pPr>
            <w:bookmarkStart w:id="124" w:name="_Ref375214057"/>
            <w:r w:rsidRPr="00AA1298">
              <w:t>(</w:t>
            </w:r>
            <w:r w:rsidRPr="00AA1298">
              <w:fldChar w:fldCharType="begin"/>
            </w:r>
            <w:r w:rsidRPr="00AA1298">
              <w:instrText xml:space="preserve"> SEQ ( \* ARABIC </w:instrText>
            </w:r>
            <w:r w:rsidRPr="00AA1298">
              <w:fldChar w:fldCharType="separate"/>
            </w:r>
            <w:r w:rsidR="00AF049C">
              <w:rPr>
                <w:noProof/>
              </w:rPr>
              <w:t>15</w:t>
            </w:r>
            <w:r w:rsidRPr="00AA1298">
              <w:fldChar w:fldCharType="end"/>
            </w:r>
            <w:r w:rsidRPr="00AA1298">
              <w:t>)</w:t>
            </w:r>
            <w:bookmarkEnd w:id="124"/>
          </w:p>
        </w:tc>
      </w:tr>
      <w:tr w:rsidR="00065D07" w:rsidRPr="00AA1298" w14:paraId="154BD970" w14:textId="77777777" w:rsidTr="00065D07">
        <w:tc>
          <w:tcPr>
            <w:tcW w:w="4766" w:type="pct"/>
            <w:vAlign w:val="center"/>
          </w:tcPr>
          <w:p w14:paraId="67181247" w14:textId="77777777" w:rsidR="00065D07" w:rsidRPr="00AA1298" w:rsidRDefault="00600B16" w:rsidP="003E0A55">
            <w:pPr>
              <w:pStyle w:val="Eq"/>
            </w:pPr>
            <m:oMathPara>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t</m:t>
                    </m:r>
                  </m:sub>
                  <m:sup>
                    <m:r>
                      <m:rPr>
                        <m:sty m:val="p"/>
                      </m:rPr>
                      <w:rPr>
                        <w:rFonts w:ascii="Cambria Math" w:hAnsi="Cambria Math"/>
                      </w:rPr>
                      <m:t>inc</m:t>
                    </m:r>
                  </m:sup>
                </m:sSubSup>
                <m:d>
                  <m:dPr>
                    <m:ctrlPr>
                      <w:rPr>
                        <w:rFonts w:ascii="Cambria Math" w:hAnsi="Cambria Math"/>
                      </w:rPr>
                    </m:ctrlPr>
                  </m:dPr>
                  <m:e>
                    <m:r>
                      <m:rPr>
                        <m:sty m:val="b"/>
                      </m:rPr>
                      <w:rPr>
                        <w:rFonts w:ascii="Cambria Math" w:hAnsi="Cambria Math"/>
                      </w:rPr>
                      <m:t>r</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m:t>
                        </m:r>
                      </m:sub>
                    </m:sSub>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t</m:t>
                        </m:r>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in</m:t>
                        </m:r>
                      </m:sup>
                    </m:sSubSup>
                  </m:e>
                </m:d>
                <m:r>
                  <w:rPr>
                    <w:rFonts w:ascii="Cambria Math" w:hAnsi="Cambria Math"/>
                  </w:rPr>
                  <m:t>⋅</m:t>
                </m:r>
                <m:sSup>
                  <m:sSupPr>
                    <m:ctrlPr>
                      <w:rPr>
                        <w:rFonts w:ascii="Cambria Math" w:hAnsi="Cambria Math"/>
                      </w:rPr>
                    </m:ctrlPr>
                  </m:sSupPr>
                  <m:e>
                    <m:r>
                      <m:rPr>
                        <m:sty m:val="b"/>
                      </m:rPr>
                      <w:rPr>
                        <w:rFonts w:ascii="Cambria Math" w:hAnsi="Cambria Math"/>
                      </w:rPr>
                      <m:t>e</m:t>
                    </m:r>
                  </m:e>
                  <m:sup>
                    <m:r>
                      <m:rPr>
                        <m:sty m:val="p"/>
                      </m:rPr>
                      <w:rPr>
                        <w:rFonts w:ascii="Cambria Math" w:hAnsi="Cambria Math"/>
                      </w:rPr>
                      <m:t>0</m:t>
                    </m:r>
                  </m:sup>
                </m:sSup>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m:rPr>
                            <m:sty m:val="p"/>
                          </m:rPr>
                          <w:rPr>
                            <w:rFonts w:ascii="Cambria Math" w:hAnsi="Cambria Math"/>
                          </w:rPr>
                          <m:t>i</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t</m:t>
                            </m:r>
                          </m:sub>
                        </m:sSub>
                        <m:r>
                          <m:rPr>
                            <m:sty m:val="p"/>
                          </m:rPr>
                          <w:rPr>
                            <w:rFonts w:ascii="Cambria Math" w:hAnsi="Cambria Math"/>
                          </w:rPr>
                          <m:t>⋅</m:t>
                        </m:r>
                        <m:r>
                          <m:rPr>
                            <m:sty m:val="b"/>
                          </m:rPr>
                          <w:rPr>
                            <w:rFonts w:ascii="Cambria Math" w:hAnsi="Cambria Math"/>
                          </w:rPr>
                          <m:t>r</m:t>
                        </m:r>
                        <m:r>
                          <m:rPr>
                            <m:sty m:val="p"/>
                          </m:rP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s</m:t>
                                </m:r>
                              </m:sub>
                            </m:sSub>
                            <m:r>
                              <w:rPr>
                                <w:rFonts w:ascii="Cambria Math" w:hAnsi="Cambria Math"/>
                              </w:rPr>
                              <m:t>k</m:t>
                            </m:r>
                            <m:sSub>
                              <m:sSubPr>
                                <m:ctrlPr>
                                  <w:rPr>
                                    <w:rFonts w:ascii="Cambria Math" w:hAnsi="Cambria Math"/>
                                  </w:rPr>
                                </m:ctrlPr>
                              </m:sSubPr>
                              <m:e>
                                <m:r>
                                  <w:rPr>
                                    <w:rFonts w:ascii="Cambria Math" w:hAnsi="Cambria Math"/>
                                  </w:rPr>
                                  <m:t>a</m:t>
                                </m:r>
                              </m:e>
                              <m:sub>
                                <m:r>
                                  <w:rPr>
                                    <w:rFonts w:ascii="Cambria Math" w:hAnsi="Cambria Math"/>
                                  </w:rPr>
                                  <m:t>z</m:t>
                                </m:r>
                              </m:sub>
                            </m:sSub>
                          </m:e>
                        </m:d>
                        <m:sSub>
                          <m:sSubPr>
                            <m:ctrlPr>
                              <w:rPr>
                                <w:rFonts w:ascii="Cambria Math" w:hAnsi="Cambria Math"/>
                              </w:rPr>
                            </m:ctrlPr>
                          </m:sSubPr>
                          <m:e>
                            <m:r>
                              <w:rPr>
                                <w:rFonts w:ascii="Cambria Math" w:hAnsi="Cambria Math"/>
                              </w:rPr>
                              <m:t>h</m:t>
                            </m:r>
                          </m:e>
                          <m:sub>
                            <m:r>
                              <m:rPr>
                                <m:sty m:val="p"/>
                              </m:rPr>
                              <w:rPr>
                                <w:rFonts w:ascii="Cambria Math" w:hAnsi="Cambria Math"/>
                              </w:rPr>
                              <m:t>s</m:t>
                            </m:r>
                          </m:sub>
                        </m:sSub>
                      </m:e>
                    </m:d>
                  </m:e>
                </m:func>
                <m:r>
                  <w:rPr>
                    <w:rFonts w:ascii="Cambria Math" w:hAnsi="Cambria Math"/>
                  </w:rPr>
                  <m:t>,</m:t>
                </m:r>
              </m:oMath>
            </m:oMathPara>
          </w:p>
        </w:tc>
        <w:tc>
          <w:tcPr>
            <w:tcW w:w="234" w:type="pct"/>
            <w:vAlign w:val="center"/>
          </w:tcPr>
          <w:p w14:paraId="21820D7B" w14:textId="579A73A9" w:rsidR="00065D07" w:rsidRPr="00AA1298" w:rsidRDefault="00065D07" w:rsidP="00485F3C">
            <w:pPr>
              <w:pStyle w:val="Eqnumber"/>
            </w:pPr>
            <w:bookmarkStart w:id="125" w:name="_Ref375214059"/>
            <w:r w:rsidRPr="00AA1298">
              <w:t>(</w:t>
            </w:r>
            <w:r w:rsidRPr="00AA1298">
              <w:fldChar w:fldCharType="begin"/>
            </w:r>
            <w:r w:rsidRPr="00AA1298">
              <w:instrText xml:space="preserve"> SEQ ( \* ARABIC </w:instrText>
            </w:r>
            <w:r w:rsidRPr="00AA1298">
              <w:fldChar w:fldCharType="separate"/>
            </w:r>
            <w:r w:rsidR="00AF049C">
              <w:rPr>
                <w:noProof/>
              </w:rPr>
              <w:t>16</w:t>
            </w:r>
            <w:r w:rsidRPr="00AA1298">
              <w:fldChar w:fldCharType="end"/>
            </w:r>
            <w:r w:rsidRPr="00AA1298">
              <w:t>)</w:t>
            </w:r>
            <w:bookmarkEnd w:id="125"/>
          </w:p>
        </w:tc>
      </w:tr>
    </w:tbl>
    <w:p w14:paraId="19E1688B" w14:textId="77777777" w:rsidR="00065D07" w:rsidRPr="00AE416D" w:rsidRDefault="00692EEA" w:rsidP="00692EEA">
      <w:pPr>
        <w:pStyle w:val="Indent"/>
        <w:ind w:firstLine="0"/>
      </w:pPr>
      <w:r>
        <w:t xml:space="preserve">where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s</m:t>
            </m:r>
          </m:sub>
        </m:sSub>
      </m:oMath>
      <w:r w:rsidR="00485F3C">
        <w:t xml:space="preserve">,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p</m:t>
            </m:r>
          </m:sub>
        </m:sSub>
      </m:oMath>
      <w:r w:rsidR="00233D29">
        <w:t xml:space="preserve"> </w:t>
      </w:r>
      <w:r w:rsidR="00485F3C">
        <w:t xml:space="preserve">are </w:t>
      </w:r>
      <w:r w:rsidR="00233D29">
        <w:t xml:space="preserve">unit vector for </w:t>
      </w:r>
      <m:oMath>
        <m:r>
          <w:rPr>
            <w:rFonts w:ascii="Cambria Math" w:hAnsi="Cambria Math"/>
          </w:rPr>
          <m:t>s</m:t>
        </m:r>
      </m:oMath>
      <w:r w:rsidR="00233D29">
        <w:t>- (parallel to the surface)</w:t>
      </w:r>
      <w:r w:rsidR="00485F3C">
        <w:t xml:space="preserve"> and </w:t>
      </w:r>
      <m:oMath>
        <m:r>
          <w:rPr>
            <w:rFonts w:ascii="Cambria Math" w:hAnsi="Cambria Math"/>
          </w:rPr>
          <m:t>p</m:t>
        </m:r>
      </m:oMath>
      <w:r w:rsidR="00AF2177">
        <w:noBreakHyphen/>
      </w:r>
      <w:r w:rsidR="00485F3C">
        <w:t xml:space="preserve">polarizations respectively; </w:t>
      </w:r>
      <m:oMath>
        <m:sSub>
          <m:sSubPr>
            <m:ctrlPr>
              <w:rPr>
                <w:rFonts w:ascii="Cambria Math" w:hAnsi="Cambria Math"/>
                <w:i/>
              </w:rPr>
            </m:ctrlPr>
          </m:sSubPr>
          <m:e>
            <m:r>
              <w:rPr>
                <w:rFonts w:ascii="Cambria Math" w:hAnsi="Cambria Math"/>
              </w:rPr>
              <m:t>r</m:t>
            </m:r>
          </m:e>
          <m:sub>
            <m:r>
              <w:rPr>
                <w:rFonts w:ascii="Cambria Math" w:hAnsi="Cambria Math"/>
                <w:vertAlign w:val="subscript"/>
              </w:rPr>
              <m:t>s</m:t>
            </m:r>
          </m:sub>
        </m:sSub>
      </m:oMath>
      <w:r w:rsidR="00485F3C">
        <w:t xml:space="preserve">, </w:t>
      </w:r>
      <m:oMath>
        <m:sSub>
          <m:sSubPr>
            <m:ctrlPr>
              <w:rPr>
                <w:rFonts w:ascii="Cambria Math" w:hAnsi="Cambria Math"/>
                <w:i/>
              </w:rPr>
            </m:ctrlPr>
          </m:sSubPr>
          <m:e>
            <m:r>
              <w:rPr>
                <w:rFonts w:ascii="Cambria Math" w:hAnsi="Cambria Math"/>
              </w:rPr>
              <m:t>r</m:t>
            </m:r>
          </m:e>
          <m:sub>
            <m:r>
              <w:rPr>
                <w:rFonts w:ascii="Cambria Math" w:hAnsi="Cambria Math"/>
                <w:vertAlign w:val="subscript"/>
              </w:rPr>
              <m:t>p</m:t>
            </m:r>
          </m:sub>
        </m:sSub>
      </m:oMath>
      <w:r w:rsidR="00485F3C">
        <w:t xml:space="preserve">, </w:t>
      </w:r>
      <m:oMath>
        <m:sSub>
          <m:sSubPr>
            <m:ctrlPr>
              <w:rPr>
                <w:rFonts w:ascii="Cambria Math" w:hAnsi="Cambria Math"/>
                <w:i/>
              </w:rPr>
            </m:ctrlPr>
          </m:sSubPr>
          <m:e>
            <m:r>
              <w:rPr>
                <w:rFonts w:ascii="Cambria Math" w:hAnsi="Cambria Math"/>
              </w:rPr>
              <m:t>t</m:t>
            </m:r>
          </m:e>
          <m:sub>
            <m:r>
              <w:rPr>
                <w:rFonts w:ascii="Cambria Math" w:hAnsi="Cambria Math"/>
                <w:vertAlign w:val="subscript"/>
              </w:rPr>
              <m:t>s</m:t>
            </m:r>
          </m:sub>
        </m:sSub>
      </m:oMath>
      <w:r w:rsidR="00485F3C">
        <w:t xml:space="preserve">, </w:t>
      </w:r>
      <m:oMath>
        <m:sSub>
          <m:sSubPr>
            <m:ctrlPr>
              <w:rPr>
                <w:rFonts w:ascii="Cambria Math" w:hAnsi="Cambria Math"/>
                <w:i/>
              </w:rPr>
            </m:ctrlPr>
          </m:sSubPr>
          <m:e>
            <m:r>
              <w:rPr>
                <w:rFonts w:ascii="Cambria Math" w:hAnsi="Cambria Math"/>
              </w:rPr>
              <m:t>t</m:t>
            </m:r>
          </m:e>
          <m:sub>
            <m:r>
              <w:rPr>
                <w:rFonts w:ascii="Cambria Math" w:hAnsi="Cambria Math"/>
                <w:vertAlign w:val="subscript"/>
              </w:rPr>
              <m:t>p</m:t>
            </m:r>
          </m:sub>
        </m:sSub>
      </m:oMath>
      <w:r w:rsidR="00485F3C">
        <w:t xml:space="preserve"> are (complex) amplitude reflection and transmission coefficients for both polarizations,</w:t>
      </w:r>
      <w:r w:rsidR="00233D29">
        <w:t xml:space="preserve"> </w:t>
      </w:r>
      <m:oMath>
        <m:sSub>
          <m:sSubPr>
            <m:ctrlPr>
              <w:rPr>
                <w:rFonts w:ascii="Cambria Math" w:hAnsi="Cambria Math"/>
                <w:b/>
                <w:i/>
              </w:rPr>
            </m:ctrlPr>
          </m:sSubPr>
          <m:e>
            <m:r>
              <m:rPr>
                <m:sty m:val="b"/>
              </m:rPr>
              <w:rPr>
                <w:rFonts w:ascii="Cambria Math" w:hAnsi="Cambria Math"/>
              </w:rPr>
              <m:t>k</m:t>
            </m:r>
          </m:e>
          <m:sub>
            <m:r>
              <m:rPr>
                <m:sty m:val="p"/>
              </m:rPr>
              <w:rPr>
                <w:rFonts w:ascii="Cambria Math" w:hAnsi="Cambria Math"/>
                <w:vertAlign w:val="subscript"/>
              </w:rPr>
              <m:t>r</m:t>
            </m:r>
          </m:sub>
        </m:sSub>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vertAlign w:val="subscript"/>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vertAlign w:val="subscript"/>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vertAlign w:val="subscript"/>
              </w:rPr>
              <m:t>z</m:t>
            </m:r>
          </m:sub>
        </m:sSub>
        <m:r>
          <w:rPr>
            <w:rFonts w:ascii="Cambria Math" w:hAnsi="Cambria Math"/>
          </w:rPr>
          <m:t>)</m:t>
        </m:r>
      </m:oMath>
      <w:r w:rsidR="00233D29">
        <w:t xml:space="preserve"> </w:t>
      </w:r>
      <w:r w:rsidR="00485F3C">
        <w:t>and</w:t>
      </w:r>
    </w:p>
    <w:tbl>
      <w:tblPr>
        <w:tblW w:w="5000" w:type="pct"/>
        <w:tblCellMar>
          <w:left w:w="0" w:type="dxa"/>
          <w:right w:w="0" w:type="dxa"/>
        </w:tblCellMar>
        <w:tblLook w:val="0000" w:firstRow="0" w:lastRow="0" w:firstColumn="0" w:lastColumn="0" w:noHBand="0" w:noVBand="0"/>
      </w:tblPr>
      <w:tblGrid>
        <w:gridCol w:w="9188"/>
        <w:gridCol w:w="451"/>
      </w:tblGrid>
      <w:tr w:rsidR="00233D29" w:rsidRPr="00AA1298" w14:paraId="419C60C2" w14:textId="77777777" w:rsidTr="00485F3C">
        <w:tc>
          <w:tcPr>
            <w:tcW w:w="4766" w:type="pct"/>
            <w:vAlign w:val="center"/>
          </w:tcPr>
          <w:p w14:paraId="77746194" w14:textId="77777777" w:rsidR="00233D29" w:rsidRPr="00AA1298" w:rsidRDefault="00600B16" w:rsidP="009C3546">
            <w:pPr>
              <w:pStyle w:val="Eq"/>
            </w:pPr>
            <m:oMathPara>
              <m:oMath>
                <m:sSub>
                  <m:sSubPr>
                    <m:ctrlPr>
                      <w:rPr>
                        <w:rFonts w:ascii="Cambria Math" w:hAnsi="Cambria Math"/>
                      </w:rPr>
                    </m:ctrlPr>
                  </m:sSubPr>
                  <m:e>
                    <m:r>
                      <m:rPr>
                        <m:sty m:val="b"/>
                      </m:rPr>
                      <w:rPr>
                        <w:rFonts w:ascii="Cambria Math" w:hAnsi="Cambria Math"/>
                      </w:rPr>
                      <m:t>k</m:t>
                    </m:r>
                  </m:e>
                  <m:sub>
                    <m:r>
                      <m:rPr>
                        <m:sty m:val="p"/>
                      </m:rPr>
                      <w:rPr>
                        <w:rFonts w:ascii="Cambria Math" w:hAnsi="Cambria Math"/>
                      </w:rPr>
                      <m:t>t</m:t>
                    </m:r>
                  </m:sub>
                </m:sSub>
                <m:r>
                  <m:rPr>
                    <m:sty m:val="p"/>
                  </m:rPr>
                  <w:rPr>
                    <w:rFonts w:ascii="Cambria Math" w:hAnsi="Cambria Math"/>
                  </w:rPr>
                  <m:t>≝</m:t>
                </m:r>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s</m:t>
                        </m:r>
                      </m:sub>
                    </m:sSub>
                    <m:sSub>
                      <m:sSubPr>
                        <m:ctrlPr>
                          <w:rPr>
                            <w:rFonts w:ascii="Cambria Math" w:hAnsi="Cambria Math"/>
                          </w:rPr>
                        </m:ctrlPr>
                      </m:sSubPr>
                      <m:e>
                        <m:r>
                          <w:rPr>
                            <w:rFonts w:ascii="Cambria Math" w:hAnsi="Cambria Math"/>
                          </w:rPr>
                          <m:t>a</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s</m:t>
                        </m:r>
                      </m:sub>
                    </m:sSub>
                    <m:sSub>
                      <m:sSubPr>
                        <m:ctrlPr>
                          <w:rPr>
                            <w:rFonts w:ascii="Cambria Math" w:hAnsi="Cambria Math"/>
                          </w:rPr>
                        </m:ctrlPr>
                      </m:sSubPr>
                      <m:e>
                        <m:r>
                          <w:rPr>
                            <w:rFonts w:ascii="Cambria Math" w:hAnsi="Cambria Math"/>
                          </w:rPr>
                          <m:t>a</m:t>
                        </m:r>
                      </m:e>
                      <m:sub>
                        <m:r>
                          <w:rPr>
                            <w:rFonts w:ascii="Cambria Math" w:hAnsi="Cambria Math"/>
                          </w:rPr>
                          <m:t>y</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1-</m:t>
                        </m:r>
                        <m:sSubSup>
                          <m:sSubSupPr>
                            <m:ctrlPr>
                              <w:rPr>
                                <w:rFonts w:ascii="Cambria Math" w:hAnsi="Cambria Math"/>
                              </w:rPr>
                            </m:ctrlPr>
                          </m:sSubSupPr>
                          <m:e>
                            <m:r>
                              <w:rPr>
                                <w:rFonts w:ascii="Cambria Math" w:hAnsi="Cambria Math"/>
                              </w:rPr>
                              <m:t>m</m:t>
                            </m:r>
                          </m:e>
                          <m:sub>
                            <m:r>
                              <m:rPr>
                                <m:sty m:val="p"/>
                              </m:rPr>
                              <w:rPr>
                                <w:rFonts w:ascii="Cambria Math" w:hAnsi="Cambria Math"/>
                              </w:rPr>
                              <m:t>s</m:t>
                            </m:r>
                          </m:sub>
                          <m:sup>
                            <m:r>
                              <m:rPr>
                                <m:sty m:val="p"/>
                              </m:rPr>
                              <w:rPr>
                                <w:rFonts w:ascii="Cambria Math" w:hAnsi="Cambria Math"/>
                              </w:rPr>
                              <m:t>2</m:t>
                            </m:r>
                          </m:sup>
                        </m:sSubSup>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w:rPr>
                                    <w:rFonts w:ascii="Cambria Math" w:hAnsi="Cambria Math"/>
                                  </w:rPr>
                                  <m:t>a</m:t>
                                </m:r>
                              </m:e>
                              <m:sub>
                                <m:r>
                                  <w:rPr>
                                    <w:rFonts w:ascii="Cambria Math" w:hAnsi="Cambria Math"/>
                                  </w:rPr>
                                  <m:t>z</m:t>
                                </m:r>
                              </m:sub>
                              <m:sup>
                                <m:r>
                                  <m:rPr>
                                    <m:sty m:val="p"/>
                                  </m:rPr>
                                  <w:rPr>
                                    <w:rFonts w:ascii="Cambria Math" w:hAnsi="Cambria Math"/>
                                  </w:rPr>
                                  <m:t>2</m:t>
                                </m:r>
                              </m:sup>
                            </m:sSubSup>
                          </m:e>
                        </m:d>
                      </m:e>
                    </m:rad>
                  </m:e>
                </m:d>
                <m:r>
                  <m:rPr>
                    <m:sty m:val="p"/>
                  </m:rPr>
                  <w:rPr>
                    <w:rFonts w:ascii="Cambria Math" w:hAnsi="Cambria Math"/>
                  </w:rPr>
                  <m:t>,</m:t>
                </m:r>
              </m:oMath>
            </m:oMathPara>
          </w:p>
        </w:tc>
        <w:tc>
          <w:tcPr>
            <w:tcW w:w="234" w:type="pct"/>
            <w:vAlign w:val="center"/>
          </w:tcPr>
          <w:p w14:paraId="46D056BD" w14:textId="6FCC095C" w:rsidR="00233D29" w:rsidRPr="00AA1298" w:rsidRDefault="00233D29" w:rsidP="00485F3C">
            <w:pPr>
              <w:pStyle w:val="Eqnumber"/>
            </w:pPr>
            <w:r w:rsidRPr="00AA1298">
              <w:t>(</w:t>
            </w:r>
            <w:r w:rsidRPr="00AA1298">
              <w:fldChar w:fldCharType="begin"/>
            </w:r>
            <w:r w:rsidRPr="00AA1298">
              <w:instrText xml:space="preserve"> SEQ ( \* ARABIC </w:instrText>
            </w:r>
            <w:r w:rsidRPr="00AA1298">
              <w:fldChar w:fldCharType="separate"/>
            </w:r>
            <w:r w:rsidR="00AF049C">
              <w:rPr>
                <w:noProof/>
              </w:rPr>
              <w:t>17</w:t>
            </w:r>
            <w:r w:rsidRPr="00AA1298">
              <w:fldChar w:fldCharType="end"/>
            </w:r>
            <w:r w:rsidRPr="00AA1298">
              <w:t>)</w:t>
            </w:r>
          </w:p>
        </w:tc>
      </w:tr>
    </w:tbl>
    <w:p w14:paraId="2738D2FC" w14:textId="71ED7DB7" w:rsidR="006A6C98" w:rsidRDefault="003F2675" w:rsidP="006A6C98">
      <w:pPr>
        <w:pStyle w:val="Indent"/>
        <w:ind w:firstLine="0"/>
      </w:pPr>
      <w:r>
        <w:t xml:space="preserve">where </w:t>
      </w:r>
      <w:r w:rsidR="00233D29">
        <w:t>the complex square root is considered with branch cut along the negative real axis.</w:t>
      </w:r>
      <w:r w:rsidR="00AF2177">
        <w:t xml:space="preserve"> Generally, </w:t>
      </w:r>
      <m:oMath>
        <m:sSub>
          <m:sSubPr>
            <m:ctrlPr>
              <w:rPr>
                <w:rFonts w:ascii="Cambria Math" w:hAnsi="Cambria Math"/>
                <w:b/>
                <w:i/>
              </w:rPr>
            </m:ctrlPr>
          </m:sSubPr>
          <m:e>
            <m:r>
              <m:rPr>
                <m:sty m:val="b"/>
              </m:rPr>
              <w:rPr>
                <w:rFonts w:ascii="Cambria Math" w:hAnsi="Cambria Math"/>
              </w:rPr>
              <m:t>k</m:t>
            </m:r>
          </m:e>
          <m:sub>
            <m:r>
              <m:rPr>
                <m:sty m:val="p"/>
              </m:rPr>
              <w:rPr>
                <w:rFonts w:ascii="Cambria Math" w:hAnsi="Cambria Math"/>
                <w:vertAlign w:val="subscript"/>
              </w:rPr>
              <m:t>t</m:t>
            </m:r>
          </m:sub>
        </m:sSub>
      </m:oMath>
      <w:r w:rsidR="00AF2177">
        <w:t xml:space="preserve"> is a complex (bi-)vector, which corresponds to inhomogeneous wave.</w:t>
      </w:r>
      <w:r w:rsidR="00AF2177" w:rsidRPr="00AA5BD7">
        <w:rPr>
          <w:rStyle w:val="a7"/>
        </w:rPr>
        <w:footnoteReference w:id="45"/>
      </w:r>
      <w:r w:rsidR="00FC26C5">
        <w:t xml:space="preserve"> Moreover, in some cases </w:t>
      </w:r>
      <m:oMath>
        <m:func>
          <m:funcPr>
            <m:ctrlPr>
              <w:rPr>
                <w:rFonts w:ascii="Cambria Math" w:hAnsi="Cambria Math"/>
                <w:i/>
              </w:rPr>
            </m:ctrlPr>
          </m:funcPr>
          <m:fName>
            <m:r>
              <m:rPr>
                <m:sty m:val="p"/>
              </m:rPr>
              <w:rPr>
                <w:rFonts w:ascii="Cambria Math" w:hAnsi="Cambria Math"/>
              </w:rPr>
              <m:t>Im</m:t>
            </m:r>
          </m:fName>
          <m:e>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t</m:t>
                </m:r>
                <m:r>
                  <w:rPr>
                    <w:rFonts w:ascii="Cambria Math" w:hAnsi="Cambria Math"/>
                    <w:vertAlign w:val="subscript"/>
                  </w:rPr>
                  <m:t>,z</m:t>
                </m:r>
              </m:sub>
            </m:sSub>
          </m:e>
        </m:func>
        <m:r>
          <w:rPr>
            <w:rFonts w:ascii="Cambria Math" w:hAnsi="Cambria Math"/>
          </w:rPr>
          <m:t>&lt;0</m:t>
        </m:r>
      </m:oMath>
      <w:r w:rsidR="00FC26C5">
        <w:t xml:space="preserve">, which may seem counterintuitive, but is physically correct, given the scale of beam amplitude as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m:rPr>
                    <m:sty m:val="p"/>
                  </m:rPr>
                  <w:rPr>
                    <w:rFonts w:ascii="Cambria Math" w:hAnsi="Cambria Math"/>
                  </w:rPr>
                  <m:t>i</m:t>
                </m:r>
                <m:sSub>
                  <m:sSubPr>
                    <m:ctrlPr>
                      <w:rPr>
                        <w:rFonts w:ascii="Cambria Math" w:hAnsi="Cambria Math"/>
                        <w:b/>
                        <w:i/>
                      </w:rPr>
                    </m:ctrlPr>
                  </m:sSubPr>
                  <m:e>
                    <m:r>
                      <m:rPr>
                        <m:sty m:val="b"/>
                      </m:rPr>
                      <w:rPr>
                        <w:rFonts w:ascii="Cambria Math" w:hAnsi="Cambria Math"/>
                      </w:rPr>
                      <m:t>k</m:t>
                    </m:r>
                  </m:e>
                  <m:sub>
                    <m:r>
                      <m:rPr>
                        <m:sty m:val="p"/>
                      </m:rPr>
                      <w:rPr>
                        <w:rFonts w:ascii="Cambria Math" w:hAnsi="Cambria Math"/>
                        <w:vertAlign w:val="subscript"/>
                      </w:rPr>
                      <m:t>t</m:t>
                    </m:r>
                  </m:sub>
                </m:sSub>
                <m:r>
                  <w:rPr>
                    <w:rFonts w:ascii="Cambria Math" w:hAnsi="Cambria Math"/>
                  </w:rPr>
                  <m:t>⋅</m:t>
                </m:r>
                <m:r>
                  <m:rPr>
                    <m:sty m:val="b"/>
                  </m:rPr>
                  <w:rPr>
                    <w:rFonts w:ascii="Cambria Math" w:hAnsi="Cambria Math"/>
                  </w:rPr>
                  <m:t>r</m:t>
                </m:r>
              </m:e>
            </m:d>
          </m:e>
        </m:func>
      </m:oMath>
      <w:r w:rsidR="00FC26C5">
        <w:t xml:space="preserve"> in Eq. </w:t>
      </w:r>
      <w:r w:rsidR="00FC26C5">
        <w:fldChar w:fldCharType="begin"/>
      </w:r>
      <w:r w:rsidR="00FC26C5">
        <w:instrText xml:space="preserve"> REF _Ref375214059 \h </w:instrText>
      </w:r>
      <w:r w:rsidR="00FC26C5">
        <w:fldChar w:fldCharType="separate"/>
      </w:r>
      <w:r w:rsidR="00AF049C" w:rsidRPr="00AA1298">
        <w:t>(</w:t>
      </w:r>
      <w:r w:rsidR="00AF049C">
        <w:rPr>
          <w:noProof/>
        </w:rPr>
        <w:t>16</w:t>
      </w:r>
      <w:r w:rsidR="00AF049C" w:rsidRPr="00AA1298">
        <w:t>)</w:t>
      </w:r>
      <w:r w:rsidR="00FC26C5">
        <w:fldChar w:fldCharType="end"/>
      </w:r>
      <w:r w:rsidR="004B3892">
        <w:t xml:space="preserve"> and infinite lateral extent of the plane wave</w:t>
      </w:r>
      <w:r w:rsidR="00FC26C5">
        <w:t>.</w:t>
      </w:r>
      <w:r w:rsidR="00FC26C5" w:rsidRPr="00AA5BD7">
        <w:rPr>
          <w:rStyle w:val="a7"/>
        </w:rPr>
        <w:footnoteReference w:id="46"/>
      </w:r>
      <w:r w:rsidR="00576F1F">
        <w:t xml:space="preserve"> Vectors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p</m:t>
            </m:r>
          </m:sub>
        </m:sSub>
      </m:oMath>
      <w:r w:rsidR="00576F1F">
        <w:t xml:space="preserve"> depend on particular part of the incident wave (specified by the superscript </w:t>
      </w:r>
      <m:oMath>
        <m:r>
          <w:rPr>
            <w:rFonts w:ascii="Cambria Math" w:hAnsi="Cambria Math"/>
          </w:rPr>
          <m:t>X</m:t>
        </m:r>
      </m:oMath>
      <w:r w:rsidR="00576F1F">
        <w:t xml:space="preserve"> below), but conform to the following general definition:</w:t>
      </w:r>
    </w:p>
    <w:tbl>
      <w:tblPr>
        <w:tblW w:w="5000" w:type="pct"/>
        <w:tblCellMar>
          <w:left w:w="0" w:type="dxa"/>
          <w:right w:w="0" w:type="dxa"/>
        </w:tblCellMar>
        <w:tblLook w:val="0000" w:firstRow="0" w:lastRow="0" w:firstColumn="0" w:lastColumn="0" w:noHBand="0" w:noVBand="0"/>
      </w:tblPr>
      <w:tblGrid>
        <w:gridCol w:w="9188"/>
        <w:gridCol w:w="451"/>
      </w:tblGrid>
      <w:tr w:rsidR="00576F1F" w:rsidRPr="00AA1298" w14:paraId="5233633A" w14:textId="77777777" w:rsidTr="00FF0482">
        <w:tc>
          <w:tcPr>
            <w:tcW w:w="4766" w:type="pct"/>
            <w:vAlign w:val="center"/>
          </w:tcPr>
          <w:p w14:paraId="4A02E596" w14:textId="77777777" w:rsidR="00576F1F" w:rsidRPr="00AA1298" w:rsidRDefault="00600B16" w:rsidP="009C3546">
            <w:pPr>
              <w:pStyle w:val="Eq"/>
            </w:pPr>
            <m:oMathPara>
              <m:oMath>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w:rPr>
                        <w:rFonts w:ascii="Cambria Math" w:hAnsi="Cambria Math"/>
                      </w:rPr>
                      <m:t>X</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k</m:t>
                        </m:r>
                      </m:e>
                      <m:sub>
                        <m:r>
                          <w:rPr>
                            <w:rFonts w:ascii="Cambria Math" w:hAnsi="Cambria Math"/>
                          </w:rPr>
                          <m:t>X</m:t>
                        </m:r>
                      </m:sub>
                    </m:sSub>
                  </m:num>
                  <m:den>
                    <m:rad>
                      <m:radPr>
                        <m:degHide m:val="1"/>
                        <m:ctrlPr>
                          <w:rPr>
                            <w:rFonts w:ascii="Cambria Math" w:hAnsi="Cambria Math"/>
                          </w:rPr>
                        </m:ctrlPr>
                      </m:radPr>
                      <m:deg/>
                      <m:e>
                        <m:sSub>
                          <m:sSubPr>
                            <m:ctrlPr>
                              <w:rPr>
                                <w:rFonts w:ascii="Cambria Math" w:hAnsi="Cambria Math"/>
                              </w:rPr>
                            </m:ctrlPr>
                          </m:sSubPr>
                          <m:e>
                            <m:r>
                              <m:rPr>
                                <m:sty m:val="b"/>
                              </m:rPr>
                              <w:rPr>
                                <w:rFonts w:ascii="Cambria Math" w:hAnsi="Cambria Math"/>
                              </w:rPr>
                              <m:t>k</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k</m:t>
                            </m:r>
                          </m:e>
                          <m:sub>
                            <m:r>
                              <w:rPr>
                                <w:rFonts w:ascii="Cambria Math" w:hAnsi="Cambria Math"/>
                              </w:rPr>
                              <m:t>X</m:t>
                            </m:r>
                          </m:sub>
                        </m:sSub>
                      </m:e>
                    </m:rad>
                  </m:den>
                </m:f>
                <m:r>
                  <m:rPr>
                    <m:sty m:val="p"/>
                  </m:rPr>
                  <w:rPr>
                    <w:rFonts w:ascii="Cambria Math" w:hAnsi="Cambria Math"/>
                  </w:rPr>
                  <m:t xml:space="preserve"> .</m:t>
                </m:r>
              </m:oMath>
            </m:oMathPara>
          </w:p>
        </w:tc>
        <w:tc>
          <w:tcPr>
            <w:tcW w:w="234" w:type="pct"/>
            <w:vAlign w:val="center"/>
          </w:tcPr>
          <w:p w14:paraId="6C2E95BD" w14:textId="0290F4D3" w:rsidR="00576F1F" w:rsidRPr="00AA1298" w:rsidRDefault="00576F1F" w:rsidP="00FF0482">
            <w:pPr>
              <w:pStyle w:val="Eqnumber"/>
            </w:pPr>
            <w:r w:rsidRPr="00AA1298">
              <w:t>(</w:t>
            </w:r>
            <w:r w:rsidRPr="00AA1298">
              <w:fldChar w:fldCharType="begin"/>
            </w:r>
            <w:r w:rsidRPr="00AA1298">
              <w:instrText xml:space="preserve"> SEQ ( \* ARABIC </w:instrText>
            </w:r>
            <w:r w:rsidRPr="00AA1298">
              <w:fldChar w:fldCharType="separate"/>
            </w:r>
            <w:r w:rsidR="00AF049C">
              <w:rPr>
                <w:noProof/>
              </w:rPr>
              <w:t>18</w:t>
            </w:r>
            <w:r w:rsidRPr="00AA1298">
              <w:fldChar w:fldCharType="end"/>
            </w:r>
            <w:r w:rsidRPr="00AA1298">
              <w:t>)</w:t>
            </w:r>
          </w:p>
        </w:tc>
      </w:tr>
    </w:tbl>
    <w:p w14:paraId="187293BF" w14:textId="2341EBFA" w:rsidR="006A6C98" w:rsidRDefault="006A6C98" w:rsidP="006A6C98">
      <w:pPr>
        <w:pStyle w:val="Indent"/>
        <w:ind w:firstLine="0"/>
      </w:pPr>
      <w:r>
        <w:t xml:space="preserve">For homogeneous </w:t>
      </w:r>
      <m:oMath>
        <m:sSub>
          <m:sSubPr>
            <m:ctrlPr>
              <w:rPr>
                <w:rFonts w:ascii="Cambria Math" w:hAnsi="Cambria Math"/>
                <w:b/>
                <w:i/>
              </w:rPr>
            </m:ctrlPr>
          </m:sSubPr>
          <m:e>
            <m:r>
              <m:rPr>
                <m:sty m:val="b"/>
              </m:rPr>
              <w:rPr>
                <w:rFonts w:ascii="Cambria Math" w:hAnsi="Cambria Math"/>
              </w:rPr>
              <m:t>k</m:t>
            </m:r>
          </m:e>
          <m:sub>
            <m:r>
              <w:rPr>
                <w:rFonts w:ascii="Cambria Math" w:hAnsi="Cambria Math"/>
                <w:vertAlign w:val="subscript"/>
              </w:rPr>
              <m:t>X</m:t>
            </m:r>
          </m:sub>
        </m:sSub>
      </m:oMath>
      <w:r>
        <w:t xml:space="preserve"> (always the case for incoming and reflected parts) </w:t>
      </w:r>
      <m:oMath>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w:rPr>
                <w:rFonts w:ascii="Cambria Math" w:hAnsi="Cambria Math"/>
              </w:rPr>
              <m:t>X</m:t>
            </m:r>
          </m:sup>
        </m:sSubSup>
      </m:oMath>
      <w:r>
        <w:t xml:space="preserve"> is a real unit vector (as is also the case for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s</m:t>
            </m:r>
          </m:sub>
        </m:sSub>
      </m:oMath>
      <w:r>
        <w:t xml:space="preserve">), but for inhomogeneous (general-case) </w:t>
      </w:r>
      <m:oMath>
        <m:sSub>
          <m:sSubPr>
            <m:ctrlPr>
              <w:rPr>
                <w:rFonts w:ascii="Cambria Math" w:hAnsi="Cambria Math"/>
                <w:b/>
                <w:i/>
              </w:rPr>
            </m:ctrlPr>
          </m:sSubPr>
          <m:e>
            <m:r>
              <m:rPr>
                <m:sty m:val="b"/>
              </m:rPr>
              <w:rPr>
                <w:rFonts w:ascii="Cambria Math" w:hAnsi="Cambria Math"/>
              </w:rPr>
              <m:t>k</m:t>
            </m:r>
          </m:e>
          <m:sub>
            <m:r>
              <m:rPr>
                <m:sty m:val="p"/>
              </m:rPr>
              <w:rPr>
                <w:rFonts w:ascii="Cambria Math" w:hAnsi="Cambria Math"/>
                <w:vertAlign w:val="subscript"/>
              </w:rPr>
              <m:t>t</m:t>
            </m:r>
          </m:sub>
        </m:sSub>
      </m:oMath>
      <w:r>
        <w:t xml:space="preserve"> </w:t>
      </w:r>
      <m:oMath>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t</m:t>
            </m:r>
          </m:sup>
        </m:sSubSup>
      </m:oMath>
      <w:r>
        <w:t xml:space="preserve"> is a complex vector, satisfying </w:t>
      </w:r>
      <m:oMath>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t</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t</m:t>
            </m:r>
          </m:sup>
        </m:sSubSup>
        <m:r>
          <m:rPr>
            <m:sty m:val="p"/>
          </m:rPr>
          <w:rPr>
            <w:rFonts w:ascii="Cambria Math" w:hAnsi="Cambria Math"/>
          </w:rPr>
          <m:t>=1</m:t>
        </m:r>
      </m:oMath>
      <w:r>
        <w:t>. The second term in exponents in Eqs. </w:t>
      </w:r>
      <w:r>
        <w:fldChar w:fldCharType="begin"/>
      </w:r>
      <w:r>
        <w:instrText xml:space="preserve"> REF _Ref375214057 \h </w:instrText>
      </w:r>
      <w:r>
        <w:fldChar w:fldCharType="separate"/>
      </w:r>
      <w:r w:rsidR="00AF049C" w:rsidRPr="00AA1298">
        <w:t>(</w:t>
      </w:r>
      <w:r w:rsidR="00AF049C">
        <w:rPr>
          <w:noProof/>
        </w:rPr>
        <w:t>15</w:t>
      </w:r>
      <w:r w:rsidR="00AF049C" w:rsidRPr="00AA1298">
        <w:t>)</w:t>
      </w:r>
      <w:r>
        <w:fldChar w:fldCharType="end"/>
      </w:r>
      <w:r>
        <w:t xml:space="preserve">, </w:t>
      </w:r>
      <w:r>
        <w:fldChar w:fldCharType="begin"/>
      </w:r>
      <w:r>
        <w:instrText xml:space="preserve"> REF _Ref375214059 \h </w:instrText>
      </w:r>
      <w:r>
        <w:fldChar w:fldCharType="separate"/>
      </w:r>
      <w:r w:rsidR="00AF049C" w:rsidRPr="00AA1298">
        <w:t>(</w:t>
      </w:r>
      <w:r w:rsidR="00AF049C">
        <w:rPr>
          <w:noProof/>
        </w:rPr>
        <w:t>16</w:t>
      </w:r>
      <w:r w:rsidR="00AF049C" w:rsidRPr="00AA1298">
        <w:t>)</w:t>
      </w:r>
      <w:r>
        <w:fldChar w:fldCharType="end"/>
      </w:r>
      <w:r>
        <w:t xml:space="preserve"> is due to the shift of surface relative to the origin.</w:t>
      </w:r>
    </w:p>
    <w:p w14:paraId="7E9ABA89" w14:textId="1FED1655" w:rsidR="006A6C98" w:rsidRPr="00DB0C27" w:rsidRDefault="006A6C98" w:rsidP="006A6C98">
      <w:pPr>
        <w:pStyle w:val="Indent"/>
      </w:pPr>
      <w:r>
        <w:lastRenderedPageBreak/>
        <w:t xml:space="preserve">The total </w:t>
      </w:r>
      <w:r w:rsidRPr="00E66612">
        <w:rPr>
          <w:i/>
        </w:rPr>
        <w:t>incident</w:t>
      </w:r>
      <w:r>
        <w:t xml:space="preserve"> field (acting on the particle) in the surface mode is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in</m:t>
            </m:r>
          </m:sub>
          <m:sup>
            <m:r>
              <m:rPr>
                <m:sty m:val="p"/>
              </m:rPr>
              <w:rPr>
                <w:rFonts w:ascii="Cambria Math" w:hAnsi="Cambria Math"/>
              </w:rPr>
              <m:t>inc</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r</m:t>
            </m:r>
          </m:sub>
          <m:sup>
            <m:r>
              <m:rPr>
                <m:sty m:val="p"/>
              </m:rPr>
              <w:rPr>
                <w:rFonts w:ascii="Cambria Math" w:hAnsi="Cambria Math"/>
              </w:rPr>
              <m:t>inc</m:t>
            </m:r>
          </m:sup>
        </m:sSubSup>
      </m:oMath>
      <w:r>
        <w:t xml:space="preserve"> or </w:t>
      </w:r>
      <m:oMath>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t</m:t>
            </m:r>
          </m:sub>
          <m:sup>
            <m:r>
              <m:rPr>
                <m:sty m:val="p"/>
              </m:rPr>
              <w:rPr>
                <w:rFonts w:ascii="Cambria Math" w:hAnsi="Cambria Math"/>
              </w:rPr>
              <m:t>inc</m:t>
            </m:r>
          </m:sup>
        </m:sSubSup>
      </m:oMath>
      <w:r>
        <w:t>, when field propagates from above (</w:t>
      </w:r>
      <m:oMath>
        <m:sSub>
          <m:sSubPr>
            <m:ctrlPr>
              <w:rPr>
                <w:rFonts w:ascii="Cambria Math" w:hAnsi="Cambria Math"/>
                <w:i/>
              </w:rPr>
            </m:ctrlPr>
          </m:sSubPr>
          <m:e>
            <m:r>
              <w:rPr>
                <w:rFonts w:ascii="Cambria Math" w:hAnsi="Cambria Math"/>
              </w:rPr>
              <m:t>a</m:t>
            </m:r>
          </m:e>
          <m:sub>
            <m:r>
              <w:rPr>
                <w:rFonts w:ascii="Cambria Math" w:hAnsi="Cambria Math"/>
                <w:vertAlign w:val="subscript"/>
              </w:rPr>
              <m:t>z</m:t>
            </m:r>
          </m:sub>
        </m:sSub>
        <m:r>
          <w:rPr>
            <w:rFonts w:ascii="Cambria Math" w:hAnsi="Cambria Math"/>
          </w:rPr>
          <m:t>&lt;0</m:t>
        </m:r>
      </m:oMath>
      <w:r>
        <w:t>) or below (</w:t>
      </w:r>
      <m:oMath>
        <m:sSub>
          <m:sSubPr>
            <m:ctrlPr>
              <w:rPr>
                <w:rFonts w:ascii="Cambria Math" w:hAnsi="Cambria Math"/>
                <w:i/>
              </w:rPr>
            </m:ctrlPr>
          </m:sSubPr>
          <m:e>
            <m:r>
              <w:rPr>
                <w:rFonts w:ascii="Cambria Math" w:hAnsi="Cambria Math"/>
              </w:rPr>
              <m:t>a</m:t>
            </m:r>
          </m:e>
          <m:sub>
            <m:r>
              <w:rPr>
                <w:rFonts w:ascii="Cambria Math" w:hAnsi="Cambria Math"/>
                <w:vertAlign w:val="subscript"/>
              </w:rPr>
              <m:t>z</m:t>
            </m:r>
          </m:sub>
        </m:sSub>
        <m:r>
          <w:rPr>
            <w:rFonts w:ascii="Cambria Math" w:hAnsi="Cambria Math"/>
          </w:rPr>
          <m:t>&gt;0</m:t>
        </m:r>
      </m:oMath>
      <w:r>
        <w:t>)</w:t>
      </w:r>
      <w:r w:rsidRPr="00061177">
        <w:t xml:space="preserve"> </w:t>
      </w:r>
      <w:r>
        <w:t>the surface respectively. Unfortunately, Gaussian beams are currently not supported in the surface mode.</w:t>
      </w:r>
      <w:r w:rsidRPr="00FE5B17">
        <w:rPr>
          <w:vertAlign w:val="superscript"/>
        </w:rPr>
        <w:fldChar w:fldCharType="begin"/>
      </w:r>
      <w:r w:rsidRPr="00FE5B17">
        <w:rPr>
          <w:vertAlign w:val="superscript"/>
        </w:rPr>
        <w:instrText xml:space="preserve"> NOTEREF _Ref379473099 \h </w:instrText>
      </w:r>
      <w:r>
        <w:rPr>
          <w:vertAlign w:val="superscript"/>
        </w:rPr>
        <w:instrText xml:space="preserve"> \* MERGEFORMAT </w:instrText>
      </w:r>
      <w:r w:rsidRPr="00FE5B17">
        <w:rPr>
          <w:vertAlign w:val="superscript"/>
        </w:rPr>
      </w:r>
      <w:r w:rsidRPr="00FE5B17">
        <w:rPr>
          <w:vertAlign w:val="superscript"/>
        </w:rPr>
        <w:fldChar w:fldCharType="separate"/>
      </w:r>
      <w:r w:rsidR="00AF049C">
        <w:rPr>
          <w:vertAlign w:val="superscript"/>
        </w:rPr>
        <w:t>44</w:t>
      </w:r>
      <w:r w:rsidRPr="00FE5B17">
        <w:rPr>
          <w:vertAlign w:val="superscript"/>
        </w:rPr>
        <w:fldChar w:fldCharType="end"/>
      </w:r>
      <w:r>
        <w:t xml:space="preserve"> Irradiance of the incoming plane wave at the particle center is </w:t>
      </w:r>
      <m:oMath>
        <m:sSub>
          <m:sSubPr>
            <m:ctrlPr>
              <w:rPr>
                <w:rFonts w:ascii="Cambria Math" w:hAnsi="Cambria Math"/>
                <w:i/>
              </w:rPr>
            </m:ctrlPr>
          </m:sSubPr>
          <m:e>
            <m:r>
              <w:rPr>
                <w:rFonts w:ascii="Cambria Math" w:hAnsi="Cambria Math"/>
              </w:rPr>
              <m:t>I</m:t>
            </m:r>
          </m:e>
          <m:sub>
            <m:r>
              <w:rPr>
                <w:rFonts w:ascii="Cambria Math" w:hAnsi="Cambria Math"/>
                <w:vertAlign w:val="subscript"/>
              </w:rPr>
              <m:t>0</m:t>
            </m:r>
          </m:sub>
        </m:sSub>
        <m:r>
          <w:rPr>
            <w:rFonts w:ascii="Cambria Math" w:hAnsi="Cambria Math"/>
          </w:rPr>
          <m:t>=</m:t>
        </m:r>
        <m:f>
          <m:fPr>
            <m:type m:val="lin"/>
            <m:ctrlPr>
              <w:rPr>
                <w:rFonts w:ascii="Cambria Math" w:hAnsi="Cambria Math"/>
                <w:i/>
              </w:rPr>
            </m:ctrlPr>
          </m:fPr>
          <m:num>
            <m:r>
              <w:rPr>
                <w:rFonts w:ascii="Cambria Math" w:hAnsi="Cambria Math"/>
              </w:rPr>
              <m:t>c</m:t>
            </m:r>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e>
            </m:func>
          </m:num>
          <m:den>
            <m:d>
              <m:dPr>
                <m:ctrlPr>
                  <w:rPr>
                    <w:rFonts w:ascii="Cambria Math" w:hAnsi="Cambria Math"/>
                    <w:i/>
                  </w:rPr>
                </m:ctrlPr>
              </m:dPr>
              <m:e>
                <m:r>
                  <w:rPr>
                    <w:rFonts w:ascii="Cambria Math" w:hAnsi="Cambria Math"/>
                  </w:rPr>
                  <m:t>8π</m:t>
                </m:r>
              </m:e>
            </m:d>
          </m:den>
        </m:f>
      </m:oMath>
      <w:r>
        <w:t>, which may be different fr</w:t>
      </w:r>
      <w:r w:rsidR="00762A27">
        <w:t>om that in the free-space case.</w:t>
      </w:r>
    </w:p>
    <w:p w14:paraId="10F303CC" w14:textId="23F1885B" w:rsidR="00FE5B17" w:rsidRDefault="002178EA" w:rsidP="00E66612">
      <w:pPr>
        <w:pStyle w:val="Indent"/>
      </w:pPr>
      <w:r w:rsidRPr="002178EA">
        <w:t xml:space="preserve">Another option </w:t>
      </w:r>
      <w:r w:rsidR="004E4F36">
        <w:t>is the point-dipole incident field (</w:t>
      </w:r>
      <w:r w:rsidR="004E4F36" w:rsidRPr="004E4F36">
        <w:rPr>
          <w:rStyle w:val="CourierNew11pt"/>
        </w:rPr>
        <w:t>dipole</w:t>
      </w:r>
      <w:r w:rsidR="004E4F36">
        <w:t xml:space="preserve">). </w:t>
      </w:r>
      <w:r w:rsidR="0002626E">
        <w:t>Location of the dipole</w:t>
      </w:r>
      <w:r w:rsidR="00FE5B17">
        <w:t xml:space="preserve"> </w:t>
      </w:r>
      <m:oMath>
        <m:sSub>
          <m:sSubPr>
            <m:ctrlPr>
              <w:rPr>
                <w:rFonts w:ascii="Cambria Math" w:hAnsi="Cambria Math"/>
                <w:b/>
                <w:i/>
              </w:rPr>
            </m:ctrlPr>
          </m:sSubPr>
          <m:e>
            <m:r>
              <m:rPr>
                <m:sty m:val="b"/>
              </m:rPr>
              <w:rPr>
                <w:rFonts w:ascii="Cambria Math" w:hAnsi="Cambria Math"/>
              </w:rPr>
              <m:t>r</m:t>
            </m:r>
          </m:e>
          <m:sub>
            <m:r>
              <w:rPr>
                <w:rFonts w:ascii="Cambria Math" w:hAnsi="Cambria Math"/>
                <w:vertAlign w:val="subscript"/>
              </w:rPr>
              <m:t>0</m:t>
            </m:r>
          </m:sub>
        </m:sSub>
      </m:oMath>
      <w:r w:rsidR="002C1F46">
        <w:t xml:space="preserve"> is given by the argument to</w:t>
      </w:r>
      <w:r w:rsidR="0002626E">
        <w:t xml:space="preserve"> </w:t>
      </w:r>
      <w:r w:rsidR="0002626E" w:rsidRPr="0002626E">
        <w:rPr>
          <w:rStyle w:val="CourierNew11pt"/>
        </w:rPr>
        <w:noBreakHyphen/>
        <w:t>beam</w:t>
      </w:r>
      <w:r w:rsidR="0002626E">
        <w:t xml:space="preserve">, while its orientation (direction) is </w:t>
      </w:r>
      <m:oMath>
        <m:r>
          <m:rPr>
            <m:sty m:val="b"/>
          </m:rPr>
          <w:rPr>
            <w:rFonts w:ascii="Cambria Math" w:hAnsi="Cambria Math"/>
          </w:rPr>
          <m:t>a</m:t>
        </m:r>
      </m:oMath>
      <w:r w:rsidR="00954032">
        <w:t xml:space="preserve"> (</w:t>
      </w:r>
      <w:r w:rsidR="0002626E">
        <w:t xml:space="preserve">given by </w:t>
      </w:r>
      <w:r w:rsidR="002C1F46" w:rsidRPr="002C1F46">
        <w:rPr>
          <w:rStyle w:val="CourierNew11pt"/>
        </w:rPr>
        <w:noBreakHyphen/>
      </w:r>
      <w:r w:rsidR="0002626E" w:rsidRPr="002C1F46">
        <w:rPr>
          <w:rStyle w:val="CourierNew11pt"/>
        </w:rPr>
        <w:t>prop</w:t>
      </w:r>
      <w:r w:rsidR="00954032">
        <w:t xml:space="preserve">, </w:t>
      </w:r>
      <w:r w:rsidR="002C1F46">
        <w:t>§</w:t>
      </w:r>
      <w:r w:rsidR="002C1F46">
        <w:fldChar w:fldCharType="begin"/>
      </w:r>
      <w:r w:rsidR="002C1F46">
        <w:instrText xml:space="preserve"> REF _Ref127789153 \r \h </w:instrText>
      </w:r>
      <w:r w:rsidR="002C1F46">
        <w:fldChar w:fldCharType="separate"/>
      </w:r>
      <w:r w:rsidR="00AF049C">
        <w:t>9.1</w:t>
      </w:r>
      <w:r w:rsidR="002C1F46">
        <w:fldChar w:fldCharType="end"/>
      </w:r>
      <w:r w:rsidR="0002626E">
        <w:t>)</w:t>
      </w:r>
      <w:r w:rsidR="00F05324">
        <w:t>, both in laboratory reference frame (§</w:t>
      </w:r>
      <w:r w:rsidR="00F05324">
        <w:fldChar w:fldCharType="begin"/>
      </w:r>
      <w:r w:rsidR="00F05324">
        <w:instrText xml:space="preserve"> REF _Ref133825795 \r \h </w:instrText>
      </w:r>
      <w:r w:rsidR="00F05324">
        <w:fldChar w:fldCharType="separate"/>
      </w:r>
      <w:r w:rsidR="00AF049C">
        <w:t>6.1</w:t>
      </w:r>
      <w:r w:rsidR="00F05324">
        <w:fldChar w:fldCharType="end"/>
      </w:r>
      <w:r w:rsidR="00F05324">
        <w:t>)</w:t>
      </w:r>
      <w:r w:rsidR="0002626E">
        <w:t>.</w:t>
      </w:r>
      <w:r w:rsidR="002C1F46">
        <w:t xml:space="preserve"> </w:t>
      </w:r>
      <w:r w:rsidR="002C1F46" w:rsidRPr="00074DC0">
        <w:t>The dipole</w:t>
      </w:r>
      <w:r w:rsidR="006F4AD4" w:rsidRPr="00074DC0">
        <w:t xml:space="preserve"> polarization</w:t>
      </w:r>
      <w:r w:rsidR="002C1F46" w:rsidRPr="00074DC0">
        <w:t xml:space="preserve"> </w:t>
      </w:r>
      <w:r w:rsidR="006F4AD4" w:rsidRPr="00074DC0">
        <w:t xml:space="preserve">(dipole </w:t>
      </w:r>
      <w:r w:rsidR="002C1F46" w:rsidRPr="00074DC0">
        <w:t>moment</w:t>
      </w:r>
      <w:r w:rsidR="006F4AD4" w:rsidRPr="00074DC0">
        <w:t>)</w:t>
      </w:r>
      <w:r w:rsidR="002C1F46" w:rsidRPr="00074DC0">
        <w:t xml:space="preserve"> is </w:t>
      </w:r>
      <w:r w:rsidR="00CA762F">
        <w:t xml:space="preserve">assumed equal to unit electric field, integrated over the cube with size </w:t>
      </w:r>
      <m:oMath>
        <m:f>
          <m:fPr>
            <m:type m:val="lin"/>
            <m:ctrlPr>
              <w:rPr>
                <w:rFonts w:ascii="Cambria Math" w:hAnsi="Cambria Math"/>
                <w:i/>
              </w:rPr>
            </m:ctrlPr>
          </m:fPr>
          <m:num>
            <m:r>
              <w:rPr>
                <w:rFonts w:ascii="Cambria Math" w:hAnsi="Cambria Math"/>
              </w:rPr>
              <m:t>1</m:t>
            </m:r>
          </m:num>
          <m:den>
            <m:r>
              <w:rPr>
                <w:rFonts w:ascii="Cambria Math" w:hAnsi="Cambria Math"/>
              </w:rPr>
              <m:t>k</m:t>
            </m:r>
          </m:den>
        </m:f>
      </m:oMath>
      <w:r w:rsidR="00CA762F">
        <w:t xml:space="preserve">, </w:t>
      </w:r>
      <w:r w:rsidR="00074DC0">
        <w:t xml:space="preserve">i.e.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0</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vertAlign w:val="superscript"/>
              </w:rPr>
              <m:t>-3</m:t>
            </m:r>
          </m:sup>
        </m:sSup>
        <m:r>
          <m:rPr>
            <m:sty m:val="b"/>
          </m:rPr>
          <w:rPr>
            <w:rFonts w:ascii="Cambria Math" w:hAnsi="Cambria Math"/>
          </w:rPr>
          <m:t>a</m:t>
        </m:r>
      </m:oMath>
      <w:r w:rsidR="00CA762F">
        <w:t> statV/cm</w:t>
      </w:r>
      <w:r w:rsidR="002C1F46" w:rsidRPr="00074DC0">
        <w:t xml:space="preserve">. </w:t>
      </w:r>
      <w:r w:rsidR="00FE5B17" w:rsidRPr="00074DC0">
        <w:t>Then</w:t>
      </w:r>
    </w:p>
    <w:tbl>
      <w:tblPr>
        <w:tblW w:w="5000" w:type="pct"/>
        <w:tblCellMar>
          <w:left w:w="0" w:type="dxa"/>
          <w:right w:w="0" w:type="dxa"/>
        </w:tblCellMar>
        <w:tblLook w:val="0000" w:firstRow="0" w:lastRow="0" w:firstColumn="0" w:lastColumn="0" w:noHBand="0" w:noVBand="0"/>
      </w:tblPr>
      <w:tblGrid>
        <w:gridCol w:w="9188"/>
        <w:gridCol w:w="451"/>
      </w:tblGrid>
      <w:tr w:rsidR="00FE5B17" w:rsidRPr="00AA1298" w14:paraId="497BF356" w14:textId="77777777" w:rsidTr="003F5418">
        <w:tc>
          <w:tcPr>
            <w:tcW w:w="4766" w:type="pct"/>
            <w:vAlign w:val="center"/>
          </w:tcPr>
          <w:p w14:paraId="55E55D7C" w14:textId="77777777" w:rsidR="00FE5B17" w:rsidRPr="00AA1298" w:rsidRDefault="00600B16" w:rsidP="009F12D1">
            <w:pPr>
              <w:pStyle w:val="Eq"/>
            </w:pPr>
            <m:oMathPara>
              <m:oMath>
                <m:sSup>
                  <m:sSupPr>
                    <m:ctrlPr>
                      <w:rPr>
                        <w:rFonts w:ascii="Cambria Math" w:hAnsi="Cambria Math"/>
                      </w:rPr>
                    </m:ctrlPr>
                  </m:sSupPr>
                  <m:e>
                    <m:r>
                      <m:rPr>
                        <m:sty m:val="b"/>
                      </m:rPr>
                      <w:rPr>
                        <w:rFonts w:ascii="Cambria Math" w:hAnsi="Cambria Math"/>
                      </w:rPr>
                      <m:t>E</m:t>
                    </m:r>
                  </m:e>
                  <m:sup>
                    <m:r>
                      <m:rPr>
                        <m:sty m:val="p"/>
                      </m:rPr>
                      <w:rPr>
                        <w:rFonts w:ascii="Cambria Math" w:hAnsi="Cambria Math"/>
                      </w:rPr>
                      <m:t>inc</m:t>
                    </m:r>
                  </m:sup>
                </m:sSup>
                <m:d>
                  <m:dPr>
                    <m:ctrlPr>
                      <w:rPr>
                        <w:rFonts w:ascii="Cambria Math" w:hAnsi="Cambria Math"/>
                      </w:rPr>
                    </m:ctrlPr>
                  </m:dPr>
                  <m:e>
                    <m:r>
                      <m:rPr>
                        <m:sty m:val="b"/>
                      </m:rPr>
                      <w:rPr>
                        <w:rFonts w:ascii="Cambria Math" w:hAnsi="Cambria Math"/>
                      </w:rPr>
                      <m:t>r</m:t>
                    </m:r>
                  </m:e>
                </m:d>
                <m:r>
                  <m:rPr>
                    <m:sty m:val="p"/>
                  </m:rPr>
                  <w:rPr>
                    <w:rFonts w:ascii="Cambria Math" w:hAnsi="Cambria Math"/>
                  </w:rPr>
                  <m:t>=</m:t>
                </m:r>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r>
                      <m:rPr>
                        <m:sty m:val="b"/>
                      </m:rPr>
                      <w:rPr>
                        <w:rFonts w:ascii="Cambria Math" w:hAnsi="Cambria Math"/>
                      </w:rPr>
                      <m:t>r</m:t>
                    </m:r>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r>
                  <w:rPr>
                    <w:rFonts w:ascii="Cambria Math" w:hAnsi="Cambria Math"/>
                  </w:rPr>
                  <m:t>⋅</m:t>
                </m:r>
                <m:sSub>
                  <m:sSubPr>
                    <m:ctrlPr>
                      <w:rPr>
                        <w:rFonts w:ascii="Cambria Math" w:hAnsi="Cambria Math"/>
                      </w:rPr>
                    </m:ctrlPr>
                  </m:sSubPr>
                  <m:e>
                    <m:r>
                      <m:rPr>
                        <m:sty m:val="b"/>
                      </m:rPr>
                      <w:rPr>
                        <w:rFonts w:ascii="Cambria Math" w:hAnsi="Cambria Math"/>
                      </w:rPr>
                      <m:t>p</m:t>
                    </m:r>
                  </m:e>
                  <m:sub>
                    <m:r>
                      <m:rPr>
                        <m:sty m:val="p"/>
                      </m:rPr>
                      <w:rPr>
                        <w:rFonts w:ascii="Cambria Math" w:hAnsi="Cambria Math"/>
                      </w:rPr>
                      <m:t>0</m:t>
                    </m:r>
                  </m:sub>
                </m:sSub>
                <m:r>
                  <w:rPr>
                    <w:rFonts w:ascii="Cambria Math" w:hAnsi="Cambria Math"/>
                  </w:rPr>
                  <m:t>,</m:t>
                </m:r>
              </m:oMath>
            </m:oMathPara>
          </w:p>
        </w:tc>
        <w:tc>
          <w:tcPr>
            <w:tcW w:w="234" w:type="pct"/>
            <w:vAlign w:val="center"/>
          </w:tcPr>
          <w:p w14:paraId="5B40369C" w14:textId="35C88AF3" w:rsidR="00FE5B17" w:rsidRPr="00AA1298" w:rsidRDefault="00FE5B17" w:rsidP="003F5418">
            <w:pPr>
              <w:pStyle w:val="Eqnumber"/>
            </w:pPr>
            <w:bookmarkStart w:id="126" w:name="_Ref379900590"/>
            <w:r w:rsidRPr="00AA1298">
              <w:t>(</w:t>
            </w:r>
            <w:r w:rsidRPr="00AA1298">
              <w:fldChar w:fldCharType="begin"/>
            </w:r>
            <w:r w:rsidRPr="00AA1298">
              <w:instrText xml:space="preserve"> SEQ ( \* ARABIC </w:instrText>
            </w:r>
            <w:r w:rsidRPr="00AA1298">
              <w:fldChar w:fldCharType="separate"/>
            </w:r>
            <w:r w:rsidR="00AF049C">
              <w:rPr>
                <w:noProof/>
              </w:rPr>
              <w:t>19</w:t>
            </w:r>
            <w:r w:rsidRPr="00AA1298">
              <w:fldChar w:fldCharType="end"/>
            </w:r>
            <w:r w:rsidRPr="00AA1298">
              <w:t>)</w:t>
            </w:r>
            <w:bookmarkEnd w:id="126"/>
          </w:p>
        </w:tc>
      </w:tr>
    </w:tbl>
    <w:p w14:paraId="3332FCF7" w14:textId="3580BB16" w:rsidR="00C910F4" w:rsidRDefault="00FE5B17" w:rsidP="00FE5B17">
      <w:pPr>
        <w:pStyle w:val="Indent"/>
        <w:ind w:firstLine="0"/>
      </w:pPr>
      <w:r>
        <w:t xml:space="preserve">where </w:t>
      </w:r>
      <m:oMath>
        <m:acc>
          <m:accPr>
            <m:chr m:val="̅"/>
            <m:ctrlPr>
              <w:rPr>
                <w:rFonts w:ascii="Cambria Math" w:hAnsi="Cambria Math"/>
                <w:b/>
                <w:i/>
              </w:rPr>
            </m:ctrlPr>
          </m:accPr>
          <m:e>
            <m:r>
              <m:rPr>
                <m:sty m:val="b"/>
              </m:rPr>
              <w:rPr>
                <w:rFonts w:ascii="Cambria Math" w:hAnsi="Cambria Math"/>
              </w:rPr>
              <m:t>G</m:t>
            </m:r>
          </m:e>
        </m:acc>
      </m:oMath>
      <w:r>
        <w:t xml:space="preserve"> is defined in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00CA762F">
        <w:t xml:space="preserve">, and </w:t>
      </w:r>
      <m:oMath>
        <m:d>
          <m:dPr>
            <m:begChr m:val="|"/>
            <m:endChr m:val="|"/>
            <m:ctrlPr>
              <w:rPr>
                <w:rFonts w:ascii="Cambria Math" w:hAnsi="Cambria Math"/>
                <w:i/>
              </w:rPr>
            </m:ctrlPr>
          </m:dPr>
          <m:e>
            <m:sSup>
              <m:sSupPr>
                <m:ctrlPr>
                  <w:rPr>
                    <w:rFonts w:ascii="Cambria Math" w:hAnsi="Cambria Math"/>
                    <w:b/>
                    <w:i/>
                  </w:rPr>
                </m:ctrlPr>
              </m:sSupPr>
              <m:e>
                <m:r>
                  <m:rPr>
                    <m:sty m:val="b"/>
                  </m:rPr>
                  <w:rPr>
                    <w:rFonts w:ascii="Cambria Math" w:hAnsi="Cambria Math"/>
                  </w:rPr>
                  <m:t>E</m:t>
                </m:r>
                <m:ctrlPr>
                  <w:rPr>
                    <w:rFonts w:ascii="Cambria Math" w:hAnsi="Cambria Math"/>
                    <w:i/>
                  </w:rPr>
                </m:ctrlPr>
              </m:e>
              <m:sup>
                <m:r>
                  <m:rPr>
                    <m:sty m:val="p"/>
                  </m:rPr>
                  <w:rPr>
                    <w:rFonts w:ascii="Cambria Math" w:hAnsi="Cambria Math"/>
                    <w:vertAlign w:val="superscript"/>
                  </w:rPr>
                  <m:t>inc</m:t>
                </m:r>
              </m:sup>
            </m:sSup>
          </m:e>
        </m:d>
      </m:oMath>
      <w:r w:rsidR="00CA762F">
        <w:t xml:space="preserve"> is comparable to 1 at distance</w:t>
      </w:r>
      <w:r>
        <w:t xml:space="preserve"> </w:t>
      </w:r>
      <m:oMath>
        <m:f>
          <m:fPr>
            <m:type m:val="lin"/>
            <m:ctrlPr>
              <w:rPr>
                <w:rFonts w:ascii="Cambria Math" w:hAnsi="Cambria Math"/>
                <w:i/>
              </w:rPr>
            </m:ctrlPr>
          </m:fPr>
          <m:num>
            <m:r>
              <w:rPr>
                <w:rFonts w:ascii="Cambria Math" w:hAnsi="Cambria Math"/>
              </w:rPr>
              <m:t>1</m:t>
            </m:r>
          </m:num>
          <m:den>
            <m:r>
              <w:rPr>
                <w:rFonts w:ascii="Cambria Math" w:hAnsi="Cambria Math"/>
              </w:rPr>
              <m:t>k</m:t>
            </m:r>
          </m:den>
        </m:f>
      </m:oMath>
      <w:r w:rsidR="00CA762F">
        <w:t xml:space="preserve"> from </w:t>
      </w:r>
      <m:oMath>
        <m:sSub>
          <m:sSubPr>
            <m:ctrlPr>
              <w:rPr>
                <w:rFonts w:ascii="Cambria Math" w:hAnsi="Cambria Math"/>
                <w:b/>
                <w:i/>
              </w:rPr>
            </m:ctrlPr>
          </m:sSubPr>
          <m:e>
            <m:r>
              <m:rPr>
                <m:sty m:val="b"/>
              </m:rPr>
              <w:rPr>
                <w:rFonts w:ascii="Cambria Math" w:hAnsi="Cambria Math"/>
              </w:rPr>
              <m:t>r</m:t>
            </m:r>
          </m:e>
          <m:sub>
            <m:r>
              <w:rPr>
                <w:rFonts w:ascii="Cambria Math" w:hAnsi="Cambria Math"/>
                <w:vertAlign w:val="subscript"/>
              </w:rPr>
              <m:t>0</m:t>
            </m:r>
          </m:sub>
        </m:sSub>
      </m:oMath>
      <w:r w:rsidR="00CA762F">
        <w:t xml:space="preserve">. </w:t>
      </w:r>
      <w:r w:rsidR="002C1F46">
        <w:t>The main purpose of such incid</w:t>
      </w:r>
      <w:r w:rsidR="00063901">
        <w:t>ent field is to calculate decay-</w:t>
      </w:r>
      <w:r w:rsidR="002C1F46">
        <w:t>rate enhancement (§</w:t>
      </w:r>
      <w:r w:rsidR="002C1F46">
        <w:fldChar w:fldCharType="begin"/>
      </w:r>
      <w:r w:rsidR="002C1F46">
        <w:instrText xml:space="preserve"> REF _Ref379381795 \r \h </w:instrText>
      </w:r>
      <w:r w:rsidR="002C1F46">
        <w:fldChar w:fldCharType="separate"/>
      </w:r>
      <w:r w:rsidR="00AF049C">
        <w:t>11.5</w:t>
      </w:r>
      <w:r w:rsidR="002C1F46">
        <w:fldChar w:fldCharType="end"/>
      </w:r>
      <w:r w:rsidR="002C1F46">
        <w:t>)</w:t>
      </w:r>
      <w:r w:rsidR="00E872A2">
        <w:t xml:space="preserve">, however all other scattering quantities </w:t>
      </w:r>
      <w:r w:rsidR="00FE33EE">
        <w:t>may</w:t>
      </w:r>
      <w:r w:rsidR="00E872A2">
        <w:t xml:space="preserve"> also be calculated with certain caveats. The normalization of the field is different from th</w:t>
      </w:r>
      <w:r w:rsidR="00CC58FE">
        <w:t>e standard one, described above</w:t>
      </w:r>
      <w:r w:rsidR="00582A3E">
        <w:t>,</w:t>
      </w:r>
      <w:r w:rsidR="00CC58FE">
        <w:t xml:space="preserve"> </w:t>
      </w:r>
      <w:r w:rsidR="00E872A2">
        <w:t>so most of the results will be scaled</w:t>
      </w:r>
      <w:r w:rsidR="00582A3E">
        <w:t xml:space="preserve">. In other words, definition of </w:t>
      </w:r>
      <m:oMath>
        <m:sSub>
          <m:sSubPr>
            <m:ctrlPr>
              <w:rPr>
                <w:rFonts w:ascii="Cambria Math" w:hAnsi="Cambria Math"/>
                <w:i/>
              </w:rPr>
            </m:ctrlPr>
          </m:sSubPr>
          <m:e>
            <m:r>
              <w:rPr>
                <w:rFonts w:ascii="Cambria Math" w:hAnsi="Cambria Math"/>
              </w:rPr>
              <m:t>I</m:t>
            </m:r>
          </m:e>
          <m:sub>
            <m:r>
              <w:rPr>
                <w:rFonts w:ascii="Cambria Math" w:hAnsi="Cambria Math"/>
                <w:vertAlign w:val="subscript"/>
              </w:rPr>
              <m:t>0</m:t>
            </m:r>
          </m:sub>
        </m:sSub>
      </m:oMath>
      <w:r w:rsidR="00B97F3A">
        <w:t xml:space="preserve"> is ambiguous in this case, but</w:t>
      </w:r>
      <w:r w:rsidR="00582A3E">
        <w:t xml:space="preserve"> </w:t>
      </w:r>
      <w:r w:rsidR="00582A3E" w:rsidRPr="00B97F3A">
        <w:rPr>
          <w:rStyle w:val="CourierNew11pt"/>
        </w:rPr>
        <w:t>ADDA</w:t>
      </w:r>
      <w:r w:rsidR="00582A3E">
        <w:t xml:space="preserve"> </w:t>
      </w:r>
      <w:r w:rsidR="00B97F3A">
        <w:t>still assumes</w:t>
      </w:r>
      <w:r w:rsidR="00582A3E">
        <w:t xml:space="preserve">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r>
          <w:rPr>
            <w:rFonts w:ascii="Cambria Math" w:hAnsi="Cambria Math"/>
          </w:rPr>
          <m:t>=</m:t>
        </m:r>
        <m:f>
          <m:fPr>
            <m:type m:val="lin"/>
            <m:ctrlPr>
              <w:rPr>
                <w:rFonts w:ascii="Cambria Math" w:hAnsi="Cambria Math"/>
                <w:i/>
              </w:rPr>
            </m:ctrlPr>
          </m:fPr>
          <m:num>
            <m:r>
              <w:rPr>
                <w:rFonts w:ascii="Cambria Math" w:hAnsi="Cambria Math"/>
              </w:rPr>
              <m:t>c</m:t>
            </m:r>
          </m:num>
          <m:den>
            <m:d>
              <m:dPr>
                <m:ctrlPr>
                  <w:rPr>
                    <w:rFonts w:ascii="Cambria Math" w:hAnsi="Cambria Math"/>
                    <w:i/>
                  </w:rPr>
                </m:ctrlPr>
              </m:dPr>
              <m:e>
                <m:r>
                  <w:rPr>
                    <w:rFonts w:ascii="Cambria Math" w:hAnsi="Cambria Math"/>
                  </w:rPr>
                  <m:t>8π</m:t>
                </m:r>
                <m:ctrlPr>
                  <w:rPr>
                    <w:rFonts w:ascii="Cambria Math" w:hAnsi="Cambria Math"/>
                    <w:i/>
                    <w:iCs/>
                  </w:rPr>
                </m:ctrlPr>
              </m:e>
            </m:d>
          </m:den>
        </m:f>
      </m:oMath>
      <w:r w:rsidR="00E872A2">
        <w:t xml:space="preserve">. </w:t>
      </w:r>
      <w:r w:rsidR="00FE33EE">
        <w:t>Also, only the single incident polarization should be simulated (§</w:t>
      </w:r>
      <w:r w:rsidR="00FE33EE">
        <w:fldChar w:fldCharType="begin"/>
      </w:r>
      <w:r w:rsidR="00FE33EE">
        <w:instrText xml:space="preserve"> REF _Ref379390401 \r \h </w:instrText>
      </w:r>
      <w:r w:rsidR="00FE33EE">
        <w:fldChar w:fldCharType="separate"/>
      </w:r>
      <w:r w:rsidR="00AF049C">
        <w:t>9.3</w:t>
      </w:r>
      <w:r w:rsidR="00FE33EE">
        <w:fldChar w:fldCharType="end"/>
      </w:r>
      <w:r w:rsidR="00FE33EE">
        <w:t xml:space="preserve">). Since the dipole field is singular, </w:t>
      </w:r>
      <w:r w:rsidR="0049374A">
        <w:t xml:space="preserve">its position </w:t>
      </w:r>
      <w:r w:rsidR="003D60E9">
        <w:t>must</w:t>
      </w:r>
      <w:r w:rsidR="0049374A">
        <w:t xml:space="preserve"> not coincide with any of the dipoles of the particle (otherwise NAN will be produced in the output). Moreover, </w:t>
      </w:r>
      <w:r w:rsidR="003D60E9">
        <w:t>the physical problem corresponding to dipole placed inside the particle (between the discretization dipoles) is ambiguous, and applicability of existing algorithms to such problem is unclear.</w:t>
      </w:r>
      <w:r w:rsidR="0049374A">
        <w:t xml:space="preserve"> </w:t>
      </w:r>
      <w:r w:rsidR="007D10BF">
        <w:t>However, placing a dipole into the cavity inside the particle is perfectly valid.</w:t>
      </w:r>
      <w:r w:rsidR="003D60E9">
        <w:t xml:space="preserve"> </w:t>
      </w:r>
      <w:r w:rsidR="001128FA">
        <w:t>Point-dipole i</w:t>
      </w:r>
      <w:r w:rsidR="00C910F4" w:rsidRPr="002178EA">
        <w:t xml:space="preserve">ncident </w:t>
      </w:r>
      <w:r w:rsidR="001128FA">
        <w:t>field can also be used in the surface mode,</w:t>
      </w:r>
      <w:r w:rsidR="007243DE">
        <w:t xml:space="preserve"> then </w:t>
      </w:r>
      <m:oMath>
        <m:acc>
          <m:accPr>
            <m:chr m:val="̅"/>
            <m:ctrlPr>
              <w:rPr>
                <w:rFonts w:ascii="Cambria Math" w:hAnsi="Cambria Math"/>
                <w:b/>
                <w:i/>
              </w:rPr>
            </m:ctrlPr>
          </m:accPr>
          <m:e>
            <m:r>
              <m:rPr>
                <m:sty m:val="b"/>
              </m:rPr>
              <w:rPr>
                <w:rFonts w:ascii="Cambria Math" w:hAnsi="Cambria Math"/>
              </w:rPr>
              <m:t>G</m:t>
            </m:r>
          </m:e>
        </m:acc>
      </m:oMath>
      <w:r w:rsidR="00F33C26">
        <w:t xml:space="preserve"> </w:t>
      </w:r>
      <w:r w:rsidR="007243DE">
        <w:t xml:space="preserve">is replaced by </w:t>
      </w:r>
      <m:oMath>
        <m:acc>
          <m:accPr>
            <m:chr m:val="̅"/>
            <m:ctrlPr>
              <w:rPr>
                <w:rFonts w:ascii="Cambria Math" w:hAnsi="Cambria Math"/>
                <w:b/>
                <w:i/>
              </w:rPr>
            </m:ctrlPr>
          </m:accPr>
          <m:e>
            <m:r>
              <m:rPr>
                <m:sty m:val="b"/>
              </m:rPr>
              <w:rPr>
                <w:rFonts w:ascii="Cambria Math" w:hAnsi="Cambria Math"/>
              </w:rPr>
              <m:t>G</m:t>
            </m:r>
          </m:e>
        </m:acc>
        <m:r>
          <m:rPr>
            <m:sty m:val="p"/>
          </m:rPr>
          <w:rPr>
            <w:rFonts w:ascii="Cambria Math" w:hAnsi="Cambria Math"/>
          </w:rPr>
          <m:t xml:space="preserve"> </m:t>
        </m:r>
        <m:r>
          <w:rPr>
            <w:rFonts w:ascii="Cambria Math" w:hAnsi="Cambria Math"/>
          </w:rPr>
          <m:t>+</m:t>
        </m:r>
        <m:acc>
          <m:accPr>
            <m:chr m:val="̅"/>
            <m:ctrlPr>
              <w:rPr>
                <w:rFonts w:ascii="Cambria Math" w:hAnsi="Cambria Math"/>
                <w:b/>
              </w:rPr>
            </m:ctrlPr>
          </m:accPr>
          <m:e>
            <m:r>
              <m:rPr>
                <m:sty m:val="b"/>
              </m:rPr>
              <w:rPr>
                <w:rFonts w:ascii="Cambria Math" w:hAnsi="Cambria Math"/>
              </w:rPr>
              <m:t>R</m:t>
            </m:r>
          </m:e>
        </m:acc>
      </m:oMath>
      <w:r w:rsidR="007243DE">
        <w:t xml:space="preserve"> (§</w:t>
      </w:r>
      <w:r w:rsidR="007243DE">
        <w:fldChar w:fldCharType="begin"/>
      </w:r>
      <w:r w:rsidR="007243DE">
        <w:instrText xml:space="preserve"> REF _Ref374177626 \r \h </w:instrText>
      </w:r>
      <w:r w:rsidR="007243DE">
        <w:fldChar w:fldCharType="separate"/>
      </w:r>
      <w:r w:rsidR="00AF049C">
        <w:t>10.3</w:t>
      </w:r>
      <w:r w:rsidR="007243DE">
        <w:fldChar w:fldCharType="end"/>
      </w:r>
      <w:r w:rsidR="007243DE">
        <w:t>)</w:t>
      </w:r>
      <w:r w:rsidR="001128FA">
        <w:t xml:space="preserve"> </w:t>
      </w:r>
      <w:r w:rsidR="007243DE">
        <w:t>in Eq. </w:t>
      </w:r>
      <w:r w:rsidR="00F34A82">
        <w:fldChar w:fldCharType="begin"/>
      </w:r>
      <w:r w:rsidR="00F34A82">
        <w:instrText xml:space="preserve"> REF _Ref379900590 \h </w:instrText>
      </w:r>
      <w:r w:rsidR="00F34A82">
        <w:fldChar w:fldCharType="separate"/>
      </w:r>
      <w:r w:rsidR="00AF049C" w:rsidRPr="00AA1298">
        <w:t>(</w:t>
      </w:r>
      <w:r w:rsidR="00AF049C">
        <w:rPr>
          <w:noProof/>
        </w:rPr>
        <w:t>19</w:t>
      </w:r>
      <w:r w:rsidR="00AF049C" w:rsidRPr="00AA1298">
        <w:t>)</w:t>
      </w:r>
      <w:r w:rsidR="00F34A82">
        <w:fldChar w:fldCharType="end"/>
      </w:r>
      <w:r w:rsidR="007243DE">
        <w:t>. However,</w:t>
      </w:r>
      <w:r w:rsidR="0002626E">
        <w:t xml:space="preserve"> the dipole must be located above the surface</w:t>
      </w:r>
      <w:r w:rsidR="00CC7425">
        <w:t xml:space="preserve"> and absorption in the substrate is not </w:t>
      </w:r>
      <w:r w:rsidR="00067178">
        <w:t xml:space="preserve">fully accounted for calculation of </w:t>
      </w:r>
      <w:r w:rsidR="00063901">
        <w:t>decay-</w:t>
      </w:r>
      <w:r w:rsidR="00CC7425">
        <w:t>rate enhancement (§</w:t>
      </w:r>
      <w:r w:rsidR="00CC7425">
        <w:fldChar w:fldCharType="begin"/>
      </w:r>
      <w:r w:rsidR="00CC7425">
        <w:instrText xml:space="preserve"> REF _Ref379381795 \r \h </w:instrText>
      </w:r>
      <w:r w:rsidR="00CC7425">
        <w:fldChar w:fldCharType="separate"/>
      </w:r>
      <w:r w:rsidR="00AF049C">
        <w:t>11.5</w:t>
      </w:r>
      <w:r w:rsidR="00CC7425">
        <w:fldChar w:fldCharType="end"/>
      </w:r>
      <w:r w:rsidR="00CC7425">
        <w:t>)</w:t>
      </w:r>
      <w:r w:rsidR="0002626E">
        <w:t>.</w:t>
      </w:r>
    </w:p>
    <w:p w14:paraId="49B6F7F1" w14:textId="628830A4" w:rsidR="00DB6C22" w:rsidRPr="005B6C0E" w:rsidRDefault="00DB6C22" w:rsidP="00DB6C22">
      <w:pPr>
        <w:pStyle w:val="Indent"/>
        <w:ind w:firstLine="567"/>
      </w:pPr>
      <w:r>
        <w:t xml:space="preserve">For incident beams that strongly depends on </w:t>
      </w:r>
      <m:oMath>
        <m:r>
          <m:rPr>
            <m:sty m:val="b"/>
          </m:rPr>
          <w:rPr>
            <w:rFonts w:ascii="Cambria Math" w:hAnsi="Cambria Math"/>
          </w:rPr>
          <m:t>r</m:t>
        </m:r>
      </m:oMath>
      <w:r>
        <w:t xml:space="preserve">, e.g. the point-dipole excitation, it is recommended to use </w:t>
      </w:r>
      <w:r w:rsidRPr="008D09D7">
        <w:rPr>
          <w:rStyle w:val="CourierNew11pt"/>
        </w:rPr>
        <w:noBreakHyphen/>
      </w:r>
      <w:r>
        <w:rPr>
          <w:rStyle w:val="CourierNew11pt"/>
        </w:rPr>
        <w:t>no_vol_cor</w:t>
      </w:r>
      <w:r>
        <w:t xml:space="preserve"> (§</w:t>
      </w:r>
      <w:r>
        <w:fldChar w:fldCharType="begin"/>
      </w:r>
      <w:r>
        <w:instrText xml:space="preserve"> REF _Ref355434854 \r \h </w:instrText>
      </w:r>
      <w:r>
        <w:fldChar w:fldCharType="separate"/>
      </w:r>
      <w:r w:rsidR="00AF049C">
        <w:t>6.3</w:t>
      </w:r>
      <w:r>
        <w:fldChar w:fldCharType="end"/>
      </w:r>
      <w:r>
        <w:t>) to have an accurate position of the beam relative to the particle boundary.</w:t>
      </w:r>
    </w:p>
    <w:p w14:paraId="461F5796" w14:textId="77777777" w:rsidR="005B6C0E" w:rsidRDefault="005B6C0E" w:rsidP="005B6C0E">
      <w:pPr>
        <w:pStyle w:val="Indent"/>
      </w:pPr>
      <w:r>
        <w:t>A</w:t>
      </w:r>
      <w:r w:rsidRPr="009819E7">
        <w:t>dding of a new beam is straightforward for anyone who is famili</w:t>
      </w:r>
      <w:r>
        <w:t>ar with C programming language.</w:t>
      </w:r>
      <w:r w:rsidRPr="00AA5BD7">
        <w:rPr>
          <w:rStyle w:val="a7"/>
        </w:rPr>
        <w:footnoteReference w:id="47"/>
      </w:r>
      <w:r>
        <w:t xml:space="preserve"> </w:t>
      </w:r>
      <w:r w:rsidRPr="00FE5958">
        <w:t xml:space="preserve">Moreover, arbitrary </w:t>
      </w:r>
      <w:r w:rsidR="00FE5958">
        <w:t>beam can be read from file, using</w:t>
      </w:r>
    </w:p>
    <w:p w14:paraId="3B6FF6C0" w14:textId="77777777" w:rsidR="00FE5958" w:rsidRPr="00A6075A" w:rsidRDefault="00FE5958" w:rsidP="00FE5958">
      <w:pPr>
        <w:pStyle w:val="Commandline"/>
      </w:pPr>
      <w:r w:rsidRPr="00A6075A">
        <w:t>-beam read &lt;filename</w:t>
      </w:r>
      <w:r w:rsidR="00A6075A" w:rsidRPr="00A6075A">
        <w:t>Y</w:t>
      </w:r>
      <w:r w:rsidRPr="00A6075A">
        <w:t>&gt;</w:t>
      </w:r>
      <w:r w:rsidR="00A6075A">
        <w:t xml:space="preserve"> [&lt;filenameX&gt;]</w:t>
      </w:r>
    </w:p>
    <w:p w14:paraId="5159F4BF" w14:textId="7C952B19" w:rsidR="00FE5958" w:rsidRDefault="00A6075A" w:rsidP="00E82378">
      <w:r>
        <w:t xml:space="preserve">Normally two files are required for </w:t>
      </w:r>
      <m:oMath>
        <m:r>
          <w:rPr>
            <w:rFonts w:ascii="Cambria Math" w:hAnsi="Cambria Math"/>
          </w:rPr>
          <m:t>y</m:t>
        </m:r>
      </m:oMath>
      <w:r>
        <w:noBreakHyphen/>
        <w:t xml:space="preserve"> and </w:t>
      </w:r>
      <m:oMath>
        <m:r>
          <w:rPr>
            <w:rFonts w:ascii="Cambria Math" w:hAnsi="Cambria Math"/>
          </w:rPr>
          <m:t>x</m:t>
        </m:r>
      </m:oMath>
      <w:r>
        <w:noBreakHyphen/>
        <w:t>polarizations respectively (§</w:t>
      </w:r>
      <w:r>
        <w:fldChar w:fldCharType="begin"/>
      </w:r>
      <w:r>
        <w:instrText xml:space="preserve"> REF _Ref127789153 \r \h </w:instrText>
      </w:r>
      <w:r>
        <w:fldChar w:fldCharType="separate"/>
      </w:r>
      <w:r w:rsidR="00AF049C">
        <w:t>9.1</w:t>
      </w:r>
      <w:r>
        <w:fldChar w:fldCharType="end"/>
      </w:r>
      <w:r>
        <w:t>), but a single filename is sufficient</w:t>
      </w:r>
      <w:r w:rsidRPr="00A6075A">
        <w:t xml:space="preserve"> </w:t>
      </w:r>
      <w:r>
        <w:t>if only</w:t>
      </w:r>
      <w:r w:rsidRPr="00A6075A">
        <w:rPr>
          <w:i/>
          <w:iCs/>
        </w:rPr>
        <w:t xml:space="preserve"> </w:t>
      </w:r>
      <m:oMath>
        <m:r>
          <w:rPr>
            <w:rFonts w:ascii="Cambria Math" w:hAnsi="Cambria Math"/>
          </w:rPr>
          <m:t>y</m:t>
        </m:r>
      </m:oMath>
      <w:r>
        <w:noBreakHyphen/>
        <w:t xml:space="preserve">polarization is used </w:t>
      </w:r>
      <w:r w:rsidR="000A45E3">
        <w:t>(§</w:t>
      </w:r>
      <w:r w:rsidR="000A45E3">
        <w:fldChar w:fldCharType="begin"/>
      </w:r>
      <w:r w:rsidR="000A45E3">
        <w:instrText xml:space="preserve"> REF _Ref379390401 \r \h </w:instrText>
      </w:r>
      <w:r w:rsidR="000A45E3">
        <w:fldChar w:fldCharType="separate"/>
      </w:r>
      <w:r w:rsidR="00AF049C">
        <w:t>9.3</w:t>
      </w:r>
      <w:r w:rsidR="000A45E3">
        <w:fldChar w:fldCharType="end"/>
      </w:r>
      <w:r w:rsidR="000A45E3">
        <w:t>)</w:t>
      </w:r>
      <w:r>
        <w:t xml:space="preserve">. </w:t>
      </w:r>
      <w:r w:rsidR="000A45E3">
        <w:t>For that “</w:t>
      </w:r>
      <w:r w:rsidR="000A45E3" w:rsidRPr="00D034D3">
        <w:rPr>
          <w:rStyle w:val="CourierNew11pt"/>
        </w:rPr>
        <w:noBreakHyphen/>
        <w:t>sym enf</w:t>
      </w:r>
      <w:r w:rsidR="000A45E3">
        <w:t xml:space="preserve">” should be explicitly specified, since </w:t>
      </w:r>
      <w:r w:rsidR="007825A6">
        <w:t>“</w:t>
      </w:r>
      <w:r w:rsidR="007825A6" w:rsidRPr="00D034D3">
        <w:rPr>
          <w:rStyle w:val="CourierNew11pt"/>
        </w:rPr>
        <w:noBreakHyphen/>
        <w:t>beam read</w:t>
      </w:r>
      <w:r w:rsidR="007825A6">
        <w:t xml:space="preserve">” breaks the symmetry by itself. </w:t>
      </w:r>
      <w:r w:rsidR="000A45E3">
        <w:t>In contrast to other beam options, read i</w:t>
      </w:r>
      <w:r>
        <w:t xml:space="preserve">ncident field should be specified in a </w:t>
      </w:r>
      <w:r w:rsidRPr="00681029">
        <w:rPr>
          <w:i/>
          <w:iCs/>
        </w:rPr>
        <w:t>particle</w:t>
      </w:r>
      <w:r>
        <w:t xml:space="preserve"> reference frame</w:t>
      </w:r>
      <w:r w:rsidR="00E82378">
        <w:t>, see §</w:t>
      </w:r>
      <w:r w:rsidR="00E82378">
        <w:fldChar w:fldCharType="begin"/>
      </w:r>
      <w:r w:rsidR="00E82378">
        <w:instrText xml:space="preserve"> REF _Ref326012072 \r \h </w:instrText>
      </w:r>
      <w:r w:rsidR="00E82378">
        <w:fldChar w:fldCharType="separate"/>
      </w:r>
      <w:r w:rsidR="00AF049C">
        <w:t>B.7</w:t>
      </w:r>
      <w:r w:rsidR="00E82378">
        <w:fldChar w:fldCharType="end"/>
      </w:r>
      <w:r w:rsidR="00E82378">
        <w:t xml:space="preserve"> for file format.</w:t>
      </w:r>
      <w:r w:rsidR="001D78E4">
        <w:t xml:space="preserve"> </w:t>
      </w:r>
      <w:r w:rsidR="001D78E4" w:rsidRPr="00A66902">
        <w:rPr>
          <w:rStyle w:val="CourierNew11pt"/>
        </w:rPr>
        <w:t>ADDA</w:t>
      </w:r>
      <w:r w:rsidR="001D78E4">
        <w:t xml:space="preserve"> </w:t>
      </w:r>
      <w:r w:rsidR="00B70D3C">
        <w:t>cannot</w:t>
      </w:r>
      <w:r w:rsidR="001D78E4">
        <w:t xml:space="preserve"> determine amplitude or </w:t>
      </w:r>
      <w:r w:rsidR="00F76332">
        <w:t>whereabouts</w:t>
      </w:r>
      <w:r w:rsidR="001D78E4">
        <w:t xml:space="preserve"> of the beam read from file, so it always assumes unity amplitude of the incoming field in its center (focus) and (in </w:t>
      </w:r>
      <w:r w:rsidR="008E27CC">
        <w:t>the surface mode</w:t>
      </w:r>
      <w:r w:rsidR="001D78E4">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r>
          <w:rPr>
            <w:rFonts w:ascii="Cambria Math" w:hAnsi="Cambria Math"/>
          </w:rPr>
          <m:t>=1</m:t>
        </m:r>
      </m:oMath>
      <w:r w:rsidR="001D78E4">
        <w:t>. If not correct, this will introduce the scaling of the scattering quantities (§</w:t>
      </w:r>
      <w:r w:rsidR="001D78E4">
        <w:fldChar w:fldCharType="begin"/>
      </w:r>
      <w:r w:rsidR="001D78E4">
        <w:instrText xml:space="preserve"> REF _Ref127859245 \r \h </w:instrText>
      </w:r>
      <w:r w:rsidR="001D78E4">
        <w:fldChar w:fldCharType="separate"/>
      </w:r>
      <w:r w:rsidR="00AF049C">
        <w:t>11</w:t>
      </w:r>
      <w:r w:rsidR="001D78E4">
        <w:fldChar w:fldCharType="end"/>
      </w:r>
      <w:r w:rsidR="001D78E4">
        <w:t>).</w:t>
      </w:r>
    </w:p>
    <w:p w14:paraId="030F2ACB" w14:textId="77777777" w:rsidR="00E872A2" w:rsidRDefault="00F4642E" w:rsidP="0020695F">
      <w:pPr>
        <w:pStyle w:val="21"/>
      </w:pPr>
      <w:bookmarkStart w:id="127" w:name="_Ref379390401"/>
      <w:bookmarkStart w:id="128" w:name="_Toc57726418"/>
      <w:r>
        <w:t>I</w:t>
      </w:r>
      <w:r w:rsidR="00E872A2">
        <w:t>ncident polarization</w:t>
      </w:r>
      <w:bookmarkEnd w:id="127"/>
      <w:bookmarkEnd w:id="128"/>
    </w:p>
    <w:p w14:paraId="77E95455" w14:textId="414E0C26" w:rsidR="00E872A2" w:rsidRDefault="00E872A2" w:rsidP="00E82378">
      <w:r>
        <w:t xml:space="preserve">Usually, </w:t>
      </w:r>
      <w:r w:rsidRPr="00E872A2">
        <w:rPr>
          <w:rStyle w:val="CourierNew11pt"/>
        </w:rPr>
        <w:t>ADDA</w:t>
      </w:r>
      <w:r>
        <w:t xml:space="preserve"> performs simulation </w:t>
      </w:r>
      <w:r w:rsidR="00F4642E">
        <w:t xml:space="preserve">for two incident polarizations </w:t>
      </w:r>
      <m:oMath>
        <m:sSup>
          <m:sSupPr>
            <m:ctrlPr>
              <w:rPr>
                <w:rFonts w:ascii="Cambria Math" w:hAnsi="Cambria Math"/>
                <w:b/>
                <w:bCs/>
                <w:i/>
              </w:rPr>
            </m:ctrlPr>
          </m:sSupPr>
          <m:e>
            <m:r>
              <m:rPr>
                <m:sty m:val="b"/>
              </m:rPr>
              <w:rPr>
                <w:rFonts w:ascii="Cambria Math" w:hAnsi="Cambria Math"/>
              </w:rPr>
              <m:t>e</m:t>
            </m:r>
          </m:e>
          <m:sup>
            <m:r>
              <w:rPr>
                <w:rFonts w:ascii="Cambria Math" w:hAnsi="Cambria Math"/>
                <w:vertAlign w:val="superscript"/>
              </w:rPr>
              <m:t>0</m:t>
            </m:r>
          </m:sup>
        </m:sSup>
      </m:oMath>
      <w:r w:rsidR="00F4642E">
        <w:t xml:space="preserve"> (§</w:t>
      </w:r>
      <w:r w:rsidR="00F4642E">
        <w:fldChar w:fldCharType="begin"/>
      </w:r>
      <w:r w:rsidR="00F4642E">
        <w:instrText xml:space="preserve"> REF _Ref373922077 \r \h </w:instrText>
      </w:r>
      <w:r w:rsidR="00F4642E">
        <w:fldChar w:fldCharType="separate"/>
      </w:r>
      <w:r w:rsidR="00AF049C">
        <w:t>11.1</w:t>
      </w:r>
      <w:r w:rsidR="00F4642E">
        <w:fldChar w:fldCharType="end"/>
      </w:r>
      <w:r w:rsidR="00F4642E">
        <w:t>), which are then used to compute amplitude and Mueller scattering matrices (§</w:t>
      </w:r>
      <w:r w:rsidR="00F4642E">
        <w:fldChar w:fldCharType="begin"/>
      </w:r>
      <w:r w:rsidR="00F4642E">
        <w:instrText xml:space="preserve"> REF _Ref373839435 \r \h </w:instrText>
      </w:r>
      <w:r w:rsidR="00F4642E">
        <w:fldChar w:fldCharType="separate"/>
      </w:r>
      <w:r w:rsidR="00AF049C">
        <w:t>11.2</w:t>
      </w:r>
      <w:r w:rsidR="00F4642E">
        <w:fldChar w:fldCharType="end"/>
      </w:r>
      <w:r w:rsidR="00F4642E">
        <w:t>, §</w:t>
      </w:r>
      <w:r w:rsidR="00F4642E">
        <w:fldChar w:fldCharType="begin"/>
      </w:r>
      <w:r w:rsidR="00F4642E">
        <w:instrText xml:space="preserve"> REF _Ref373839446 \r \h </w:instrText>
      </w:r>
      <w:r w:rsidR="00F4642E">
        <w:fldChar w:fldCharType="separate"/>
      </w:r>
      <w:r w:rsidR="00AF049C">
        <w:t>11.3</w:t>
      </w:r>
      <w:r w:rsidR="00F4642E">
        <w:fldChar w:fldCharType="end"/>
      </w:r>
      <w:r w:rsidR="00F4642E">
        <w:t>). The latter can then be used to calculate the result for any incident polarization. Symmetry can sometimes be used to effectively avoid a second simulation (§</w:t>
      </w:r>
      <w:r w:rsidR="00F4642E">
        <w:fldChar w:fldCharType="begin"/>
      </w:r>
      <w:r w:rsidR="00F4642E">
        <w:instrText xml:space="preserve"> REF _Ref127789636 \r \h </w:instrText>
      </w:r>
      <w:r w:rsidR="00F4642E">
        <w:fldChar w:fldCharType="separate"/>
      </w:r>
      <w:r w:rsidR="00AF049C">
        <w:t>6.7</w:t>
      </w:r>
      <w:r w:rsidR="00F4642E">
        <w:fldChar w:fldCharType="end"/>
      </w:r>
      <w:r w:rsidR="00F4642E">
        <w:t>).</w:t>
      </w:r>
    </w:p>
    <w:p w14:paraId="4D552FA0" w14:textId="554B0622" w:rsidR="00F4642E" w:rsidRDefault="003E3BF4" w:rsidP="00F4642E">
      <w:pPr>
        <w:pStyle w:val="Indent"/>
      </w:pPr>
      <w:r>
        <w:t>However, in certain applications one needs only the result for a single specific incident polarization</w:t>
      </w:r>
      <w:r w:rsidR="00C0149C">
        <w:t>,</w:t>
      </w:r>
      <w:r>
        <w:t xml:space="preserve"> or the incident beam (e.g. point-dipole one) does not have a clear meaning of polarization at all. </w:t>
      </w:r>
      <w:r w:rsidR="00C0149C">
        <w:t xml:space="preserve">Currently, </w:t>
      </w:r>
      <w:r w:rsidR="00C0149C" w:rsidRPr="00C0149C">
        <w:rPr>
          <w:rStyle w:val="CourierNew11pt"/>
        </w:rPr>
        <w:t>ADDA</w:t>
      </w:r>
      <w:r w:rsidR="00C0149C">
        <w:t xml:space="preserve"> cannot handle such cases in a proper way,</w:t>
      </w:r>
      <w:r w:rsidR="00C0149C" w:rsidRPr="00AA5BD7">
        <w:rPr>
          <w:rStyle w:val="a7"/>
        </w:rPr>
        <w:footnoteReference w:id="48"/>
      </w:r>
      <w:r w:rsidR="00C0149C">
        <w:t xml:space="preserve"> but one can use “</w:t>
      </w:r>
      <w:r w:rsidR="00C0149C" w:rsidRPr="00D034D3">
        <w:rPr>
          <w:rStyle w:val="CourierNew11pt"/>
        </w:rPr>
        <w:noBreakHyphen/>
        <w:t>sym enf</w:t>
      </w:r>
      <w:r w:rsidR="00C0149C">
        <w:t xml:space="preserve">” to perform a single run for </w:t>
      </w:r>
      <m:oMath>
        <m:r>
          <w:rPr>
            <w:rFonts w:ascii="Cambria Math" w:hAnsi="Cambria Math"/>
          </w:rPr>
          <m:t>y</m:t>
        </m:r>
      </m:oMath>
      <w:r w:rsidR="00C0149C">
        <w:noBreakHyphen/>
        <w:t>polarization (§</w:t>
      </w:r>
      <w:r w:rsidR="00C0149C">
        <w:fldChar w:fldCharType="begin"/>
      </w:r>
      <w:r w:rsidR="00C0149C">
        <w:instrText xml:space="preserve"> REF _Ref127789636 \r \h </w:instrText>
      </w:r>
      <w:r w:rsidR="00C0149C">
        <w:fldChar w:fldCharType="separate"/>
      </w:r>
      <w:r w:rsidR="00AF049C">
        <w:t>6.7</w:t>
      </w:r>
      <w:r w:rsidR="00C0149C">
        <w:fldChar w:fldCharType="end"/>
      </w:r>
      <w:r w:rsidR="00C0149C">
        <w:t xml:space="preserve">). Then the </w:t>
      </w:r>
      <w:r w:rsidR="00620343">
        <w:t xml:space="preserve">scattering quantities </w:t>
      </w:r>
      <w:r w:rsidR="00620343" w:rsidRPr="00C0149C">
        <w:t xml:space="preserve">that are produced for each incident polarization independently (they have </w:t>
      </w:r>
      <w:r w:rsidR="00620343" w:rsidRPr="007D5DDE">
        <w:rPr>
          <w:rStyle w:val="CourierNew11pt"/>
        </w:rPr>
        <w:t>Y</w:t>
      </w:r>
      <w:r w:rsidR="00620343" w:rsidRPr="00C0149C">
        <w:t xml:space="preserve"> in the filename) </w:t>
      </w:r>
      <w:r w:rsidR="00620343">
        <w:t>will</w:t>
      </w:r>
      <w:r w:rsidR="00620343" w:rsidRPr="00C0149C">
        <w:t xml:space="preserve"> be correct.</w:t>
      </w:r>
      <w:r w:rsidR="00620343">
        <w:t xml:space="preserve"> But the scattering matrices albeit computed by </w:t>
      </w:r>
      <w:r w:rsidR="00620343" w:rsidRPr="00620343">
        <w:rPr>
          <w:rStyle w:val="CourierNew11pt"/>
        </w:rPr>
        <w:t>ADDA</w:t>
      </w:r>
      <w:r w:rsidR="00620343">
        <w:t xml:space="preserve"> are expected to be </w:t>
      </w:r>
      <w:r w:rsidR="007D10BF">
        <w:t xml:space="preserve">wrong, and can be turned off by </w:t>
      </w:r>
      <w:r w:rsidR="007D10BF" w:rsidRPr="00C0149C">
        <w:lastRenderedPageBreak/>
        <w:t>"</w:t>
      </w:r>
      <w:r w:rsidR="007D10BF" w:rsidRPr="007D10BF">
        <w:rPr>
          <w:rStyle w:val="CourierNew11pt"/>
        </w:rPr>
        <w:noBreakHyphen/>
        <w:t>scat_matr none</w:t>
      </w:r>
      <w:r w:rsidR="007D10BF" w:rsidRPr="00C0149C">
        <w:t>"</w:t>
      </w:r>
      <w:r w:rsidR="007D10BF">
        <w:t xml:space="preserve"> (§</w:t>
      </w:r>
      <w:r w:rsidR="007D10BF">
        <w:fldChar w:fldCharType="begin"/>
      </w:r>
      <w:r w:rsidR="007D10BF">
        <w:instrText xml:space="preserve"> REF _Ref373839446 \r \h </w:instrText>
      </w:r>
      <w:r w:rsidR="007D10BF">
        <w:fldChar w:fldCharType="separate"/>
      </w:r>
      <w:r w:rsidR="00AF049C">
        <w:t>11.3</w:t>
      </w:r>
      <w:r w:rsidR="007D10BF">
        <w:fldChar w:fldCharType="end"/>
      </w:r>
      <w:r w:rsidR="007D10BF">
        <w:t>).</w:t>
      </w:r>
      <w:r w:rsidR="00620343">
        <w:t xml:space="preserve"> Still, one can obtain the scattered intensity from the amplitude matrix, but the particular formulae depend on the scattering direction (§</w:t>
      </w:r>
      <w:r w:rsidR="007D10BF">
        <w:fldChar w:fldCharType="begin"/>
      </w:r>
      <w:r w:rsidR="007D10BF">
        <w:instrText xml:space="preserve"> REF _Ref373922077 \r \h </w:instrText>
      </w:r>
      <w:r w:rsidR="007D10BF">
        <w:fldChar w:fldCharType="separate"/>
      </w:r>
      <w:r w:rsidR="00AF049C">
        <w:t>11.1</w:t>
      </w:r>
      <w:r w:rsidR="007D10BF">
        <w:fldChar w:fldCharType="end"/>
      </w:r>
      <w:r w:rsidR="007D10BF">
        <w:t>, §</w:t>
      </w:r>
      <w:r w:rsidR="007D10BF">
        <w:fldChar w:fldCharType="begin"/>
      </w:r>
      <w:r w:rsidR="007D10BF">
        <w:instrText xml:space="preserve"> REF _Ref373839446 \r \h </w:instrText>
      </w:r>
      <w:r w:rsidR="007D10BF">
        <w:fldChar w:fldCharType="separate"/>
      </w:r>
      <w:r w:rsidR="00AF049C">
        <w:t>11.3</w:t>
      </w:r>
      <w:r w:rsidR="007D10BF">
        <w:fldChar w:fldCharType="end"/>
      </w:r>
      <w:r w:rsidR="00620343">
        <w:t xml:space="preserve">). For example, for default propagation direction and scattering in the </w:t>
      </w:r>
      <m:oMath>
        <m:r>
          <w:rPr>
            <w:rFonts w:ascii="Cambria Math" w:hAnsi="Cambria Math"/>
          </w:rPr>
          <m:t>yz</m:t>
        </m:r>
      </m:oMath>
      <w:r w:rsidR="00620343">
        <w:noBreakHyphen/>
        <w:t xml:space="preserve">plane </w:t>
      </w:r>
      <m:oMath>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w:r w:rsidR="00620343" w:rsidRPr="00C0149C">
        <w:t xml:space="preserve"> and </w:t>
      </w:r>
      <m:oMath>
        <m:sSub>
          <m:sSubPr>
            <m:ctrlPr>
              <w:rPr>
                <w:rFonts w:ascii="Cambria Math" w:hAnsi="Cambria Math"/>
                <w:i/>
              </w:rPr>
            </m:ctrlPr>
          </m:sSubPr>
          <m:e>
            <m:r>
              <w:rPr>
                <w:rFonts w:ascii="Cambria Math" w:hAnsi="Cambria Math"/>
              </w:rPr>
              <m:t>S</m:t>
            </m:r>
          </m:e>
          <m:sub>
            <m:r>
              <w:rPr>
                <w:rFonts w:ascii="Cambria Math" w:hAnsi="Cambria Math"/>
                <w:vertAlign w:val="subscript"/>
              </w:rPr>
              <m:t>4</m:t>
            </m:r>
          </m:sub>
        </m:sSub>
      </m:oMath>
      <w:r w:rsidR="00620343" w:rsidRPr="00C0149C">
        <w:t xml:space="preserve"> </w:t>
      </w:r>
      <w:r w:rsidR="007D10BF">
        <w:t>correspond to parallel and perpendicular components of the scattered fields (with respect to the scattering plane).</w:t>
      </w:r>
    </w:p>
    <w:p w14:paraId="5810E983" w14:textId="77777777" w:rsidR="00700D42" w:rsidRPr="009819E7" w:rsidRDefault="00D07C14" w:rsidP="00700D42">
      <w:pPr>
        <w:pStyle w:val="1"/>
      </w:pPr>
      <w:bookmarkStart w:id="129" w:name="_Ref127709963"/>
      <w:bookmarkStart w:id="130" w:name="_Toc148426321"/>
      <w:bookmarkStart w:id="131" w:name="_Toc57726419"/>
      <w:r w:rsidRPr="009819E7">
        <w:t>DDA F</w:t>
      </w:r>
      <w:r w:rsidR="00700D42" w:rsidRPr="009819E7">
        <w:t>ormulation</w:t>
      </w:r>
      <w:bookmarkEnd w:id="129"/>
      <w:bookmarkEnd w:id="130"/>
      <w:bookmarkEnd w:id="131"/>
    </w:p>
    <w:p w14:paraId="1BDB1F02" w14:textId="24A45DA5" w:rsidR="007D3C52" w:rsidRPr="009819E7" w:rsidRDefault="007D3C52" w:rsidP="007D3C52">
      <w:bookmarkStart w:id="132" w:name="_Ref127776387"/>
      <w:bookmarkStart w:id="133" w:name="_Toc148426322"/>
      <w:r w:rsidRPr="009819E7">
        <w:t xml:space="preserve">Since its introduction by Purcell and Pennypacker </w:t>
      </w:r>
      <w:r>
        <w:fldChar w:fldCharType="begin"/>
      </w:r>
      <w:r w:rsidR="008D3600">
        <w:instrText xml:space="preserve"> ADDIN ZOTERO_ITEM CSL_CITATION {"citationID":"D5yi62Vo","properties":{"unsorted":false,"formattedCitation":"[3]","plainCitation":"[3]","noteIndex":0},"citationItems":[{"id":6519,"uris":["http://zotero.org/users/4070/items/D9J2DZ9B"],"uri":["http://zotero.org/users/4070/items/D9J2DZ9B"],"itemData":{"id":6519,"type":"article-journal","abstract":"A method is described for calculating approximate extinction, absorption, and scattering cross-sections for dielectric grains of arbitrary shape, with dimensions comparable to or smaller than the wavelength of the incident radiation. The grain is modeled by an array of N polarizable elements in vacuum. The elements are located on a simple cubic lattice, and N is of order of magnitude 100. The polarizability of an element is such that an unbounded array would exhibit, according to the Clausius-Mossotti relation, the bulk dielectric constant of the grain material. The complex vector amplitude of each oscillator in the array, which is driven by the field of the incident wave and the fields of all the other oscillators, is determined by an iterative procedure. From the N amplitudes all the cross-sections, including differential cross-sections, are obtained. The method was tested by comparing the cross-sections computed for \"spherical\" clusters of oscillators with exact Mie theory values for the corresponding dielectric spheres. Computed cross-sections are presented for five different grain shapes and three different complex refractive indices.","container-title":"Astrophysical Journal","DOI":"10.1086/152538","journalAbbreviation":"Astrophys. J.","page":"705-714","title":"Scattering and adsorption of light by nonspherical dielectric grains","volume":"186","author":[{"family":"Purcell","given":"E. M."},{"family":"Pennypacker","given":"C. R."}],"issued":{"date-parts":[["1973",12,1]]}}}],"schema":"https://github.com/citation-style-language/schema/raw/master/csl-citation.json"} </w:instrText>
      </w:r>
      <w:r>
        <w:fldChar w:fldCharType="separate"/>
      </w:r>
      <w:r w:rsidR="007A71E9" w:rsidRPr="007A71E9">
        <w:t>[3]</w:t>
      </w:r>
      <w:r>
        <w:fldChar w:fldCharType="end"/>
      </w:r>
      <w:r w:rsidRPr="009819E7">
        <w:t xml:space="preserve"> </w:t>
      </w:r>
      <w:r>
        <w:t xml:space="preserve">the </w:t>
      </w:r>
      <w:r w:rsidRPr="009819E7">
        <w:t>DDA has been constantly develop</w:t>
      </w:r>
      <w:r>
        <w:t>ed;</w:t>
      </w:r>
      <w:r w:rsidRPr="009819E7">
        <w:t xml:space="preserve"> therefore a number of different DDA formulations</w:t>
      </w:r>
      <w:r>
        <w:t xml:space="preserve"> exist </w:t>
      </w:r>
      <w:r>
        <w:fldChar w:fldCharType="begin"/>
      </w:r>
      <w:r w:rsidR="008D3600">
        <w:instrText xml:space="preserve"> ADDIN ZOTERO_ITEM CSL_CITATION {"citationID":"qQTAbaPk","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fldChar w:fldCharType="separate"/>
      </w:r>
      <w:r w:rsidR="007A71E9" w:rsidRPr="007A71E9">
        <w:t>[2]</w:t>
      </w:r>
      <w:r>
        <w:fldChar w:fldCharType="end"/>
      </w:r>
      <w:r w:rsidRPr="009819E7">
        <w:t xml:space="preserve">. Here we only </w:t>
      </w:r>
      <w:r>
        <w:t xml:space="preserve">provide a short summary, focusing on those that are implemented in </w:t>
      </w:r>
      <w:r w:rsidRPr="005B6C0E">
        <w:rPr>
          <w:rStyle w:val="CourierNew11pt"/>
        </w:rPr>
        <w:t>ADDA</w:t>
      </w:r>
      <w:r w:rsidRPr="009819E7">
        <w:t xml:space="preserve">. </w:t>
      </w:r>
      <w:r w:rsidR="00325A64">
        <w:t xml:space="preserve">All formulae in this section are based on Gaussian-CGS units, as in </w:t>
      </w:r>
      <w:r w:rsidR="00325A64">
        <w:fldChar w:fldCharType="begin"/>
      </w:r>
      <w:r w:rsidR="008D3600">
        <w:instrText xml:space="preserve"> ADDIN ZOTERO_ITEM CSL_CITATION {"citationID":"sLB62iHP","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rsidR="00325A64">
        <w:fldChar w:fldCharType="separate"/>
      </w:r>
      <w:r w:rsidR="00325A64" w:rsidRPr="007A71E9">
        <w:t>[2]</w:t>
      </w:r>
      <w:r w:rsidR="00325A64">
        <w:fldChar w:fldCharType="end"/>
      </w:r>
      <w:r w:rsidR="00325A64">
        <w:t xml:space="preserve">, and are somewhat different from formulae in other sources based on SI units, e.g., </w:t>
      </w:r>
      <w:r w:rsidR="00325A64">
        <w:fldChar w:fldCharType="begin"/>
      </w:r>
      <w:r w:rsidR="006C7E67">
        <w:instrText xml:space="preserve"> ADDIN ZOTERO_ITEM CSL_CITATION {"citationID":"agtF0jGS","properties":{"formattedCitation":"[45]","plainCitation":"[45]","noteIndex":0},"citationItems":[{"id":18569,"uris":["http://zotero.org/users/4070/items/5QD37NIV"],"uri":["http://zotero.org/users/4070/items/5QD37NIV"],"itemData":{"id":18569,"type":"article-journal","abstract":"We present a general derivation of the frequency-domain volume integral equation (VIE) for the electric field inside a nonmagnetic scattering object from the differential Maxwell equations, transmission boundary conditions, radiation condition at infinity, and locally-finite-energy condition. The derivation applies to an arbitrary spatially finite group of particles made of isotropic materials and embedded in a passive host medium, including those with edges, corners, and intersecting internal interfaces. This is a substantially more general type of scatterer than in all previous derivations. We explicitly treat the strong singularity of the integral kernel, but keep the entire discussion accessible to the applied scattering community. We also consider the known results on the existence and uniqueness of VIE solution and conjecture a general sufficient condition for that. Finally, we discuss an alternative way of deriving the VIE for an arbitrary object by means of a continuous transformation of the everywhere smooth refractive-index function into a discontinuous one. Overall, the paper examines and pushes forward the state-of-the-art understanding of various analytical aspects of the VIE.","container-title":"Physical Review A","DOI":"10.1103/physreva.97.043824","issue":"4","journalAbbreviation":"Phys. Rev. A","note":"00001","page":"043824","source":"APS","title":"Volume integral equation for electromagnetic scattering: Rigorous derivation and analysis for a set of multilayered particles with piecewise-smooth boundaries in a passive host medium","title-short":"Volume integral equation for electromagnetic scattering","URL":"https://link.aps.org/doi/10.1103/PhysRevA.97.043824","volume":"97","author":[{"family":"Yurkin","given":"Maxim A."},{"family":"Mishchenko","given":"Michael I."}],"accessed":{"date-parts":[["2018",4,12]]},"issued":{"date-parts":[["2018",4,12]]}}}],"schema":"https://github.com/citation-style-language/schema/raw/master/csl-citation.json"} </w:instrText>
      </w:r>
      <w:r w:rsidR="00325A64">
        <w:fldChar w:fldCharType="separate"/>
      </w:r>
      <w:r w:rsidR="006C7E67" w:rsidRPr="006C7E67">
        <w:t>[45]</w:t>
      </w:r>
      <w:r w:rsidR="00325A64">
        <w:fldChar w:fldCharType="end"/>
      </w:r>
      <w:r w:rsidR="00325A64">
        <w:t xml:space="preserve">. </w:t>
      </w:r>
      <w:r w:rsidRPr="009819E7">
        <w:t xml:space="preserve">All formulations are equivalent to the solution of the linear system to determine unknown dipole polarizations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i</m:t>
            </m:r>
          </m:sub>
        </m:sSub>
      </m:oMath>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36CAD9E6" w14:textId="77777777" w:rsidTr="007D3C52">
        <w:tc>
          <w:tcPr>
            <w:tcW w:w="4766" w:type="pct"/>
            <w:vAlign w:val="center"/>
          </w:tcPr>
          <w:p w14:paraId="40415017" w14:textId="77777777" w:rsidR="007D3C52" w:rsidRPr="009819E7" w:rsidRDefault="00600B16" w:rsidP="007D3C52">
            <w:pPr>
              <w:pStyle w:val="Eq"/>
            </w:pPr>
            <m:oMathPara>
              <m:oMath>
                <m:sSubSup>
                  <m:sSubSupPr>
                    <m:ctrlPr>
                      <w:rPr>
                        <w:rFonts w:ascii="Cambria Math" w:hAnsi="Cambria Math"/>
                      </w:rPr>
                    </m:ctrlPr>
                  </m:sSubSupPr>
                  <m:e>
                    <m:acc>
                      <m:accPr>
                        <m:chr m:val="̅"/>
                        <m:ctrlPr>
                          <w:rPr>
                            <w:rFonts w:ascii="Cambria Math" w:hAnsi="Cambria Math"/>
                            <w:b/>
                          </w:rPr>
                        </m:ctrlPr>
                      </m:accPr>
                      <m:e>
                        <m:r>
                          <m:rPr>
                            <m:sty m:val="b"/>
                          </m:rPr>
                          <w:rPr>
                            <w:rFonts w:ascii="Cambria Math" w:hAnsi="Cambria Math"/>
                          </w:rPr>
                          <m:t>α</m:t>
                        </m:r>
                      </m:e>
                    </m:acc>
                  </m:e>
                  <m:sub>
                    <m:r>
                      <w:rPr>
                        <w:rFonts w:ascii="Cambria Math" w:hAnsi="Cambria Math"/>
                      </w:rPr>
                      <m:t>i</m:t>
                    </m:r>
                  </m:sub>
                  <m:sup>
                    <m:r>
                      <m:rPr>
                        <m:sty m:val="p"/>
                      </m:rPr>
                      <w:rPr>
                        <w:rFonts w:ascii="Cambria Math" w:hAnsi="Cambria Math"/>
                      </w:rPr>
                      <m:t>-1</m:t>
                    </m:r>
                  </m:sup>
                </m:sSubSup>
                <m: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nary>
                  <m:naryPr>
                    <m:chr m:val="∑"/>
                    <m:limLoc m:val="subSup"/>
                    <m:supHide m:val="1"/>
                    <m:ctrlPr>
                      <w:rPr>
                        <w:rFonts w:ascii="Cambria Math" w:hAnsi="Cambria Math"/>
                        <w:szCs w:val="22"/>
                      </w:rPr>
                    </m:ctrlPr>
                  </m:naryPr>
                  <m:sub>
                    <m:r>
                      <w:rPr>
                        <w:rFonts w:ascii="Cambria Math" w:hAnsi="Cambria Math"/>
                      </w:rPr>
                      <m:t>j</m:t>
                    </m:r>
                  </m:sub>
                  <m:sup/>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H</m:t>
                            </m:r>
                          </m:e>
                        </m:acc>
                      </m:e>
                      <m:sub>
                        <m:r>
                          <w:rPr>
                            <w:rFonts w:ascii="Cambria Math" w:hAnsi="Cambria Math"/>
                          </w:rPr>
                          <m:t>ij</m:t>
                        </m:r>
                      </m:sub>
                    </m:sSub>
                    <m: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j</m:t>
                        </m:r>
                      </m:sub>
                    </m:sSub>
                  </m:e>
                </m:nary>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r>
                  <w:rPr>
                    <w:rFonts w:ascii="Cambria Math" w:hAnsi="Cambria Math"/>
                  </w:rPr>
                  <m:t>,</m:t>
                </m:r>
              </m:oMath>
            </m:oMathPara>
          </w:p>
        </w:tc>
        <w:tc>
          <w:tcPr>
            <w:tcW w:w="234" w:type="pct"/>
            <w:vAlign w:val="center"/>
          </w:tcPr>
          <w:p w14:paraId="24AA5D52" w14:textId="12987EB8" w:rsidR="007D3C52" w:rsidRPr="009819E7" w:rsidRDefault="007D3C52" w:rsidP="007D3C52">
            <w:pPr>
              <w:pStyle w:val="Eqnumber"/>
            </w:pPr>
            <w:bookmarkStart w:id="134" w:name="_Ref86056015"/>
            <w:r w:rsidRPr="009819E7">
              <w:t>(</w:t>
            </w:r>
            <w:r w:rsidRPr="009819E7">
              <w:fldChar w:fldCharType="begin"/>
            </w:r>
            <w:r w:rsidRPr="009819E7">
              <w:instrText xml:space="preserve"> SEQ ( \* ARABIC </w:instrText>
            </w:r>
            <w:r w:rsidRPr="009819E7">
              <w:fldChar w:fldCharType="separate"/>
            </w:r>
            <w:r w:rsidR="00AF049C">
              <w:rPr>
                <w:noProof/>
              </w:rPr>
              <w:t>20</w:t>
            </w:r>
            <w:r w:rsidRPr="009819E7">
              <w:fldChar w:fldCharType="end"/>
            </w:r>
            <w:r w:rsidRPr="009819E7">
              <w:t>)</w:t>
            </w:r>
            <w:bookmarkEnd w:id="134"/>
          </w:p>
        </w:tc>
      </w:tr>
    </w:tbl>
    <w:p w14:paraId="1F160E7E" w14:textId="2B8C11C0" w:rsidR="007D3C52" w:rsidRPr="009819E7" w:rsidRDefault="007D3C52" w:rsidP="00AA1298">
      <w:r w:rsidRPr="009819E7">
        <w:t xml:space="preserve">where </w:t>
      </w:r>
      <m:oMath>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oMath>
      <w:r w:rsidRPr="009819E7">
        <w:t xml:space="preserve"> is the incident electric field</w:t>
      </w:r>
      <w:r w:rsidR="00AA1298">
        <w:t xml:space="preserve"> (</w:t>
      </w:r>
      <w:r w:rsidR="00AA1298" w:rsidRPr="009819E7">
        <w:t>§</w:t>
      </w:r>
      <w:r w:rsidR="00AA1298" w:rsidRPr="009819E7">
        <w:fldChar w:fldCharType="begin"/>
      </w:r>
      <w:r w:rsidR="00AA1298" w:rsidRPr="009819E7">
        <w:instrText xml:space="preserve"> REF _Ref128561353 \r \h </w:instrText>
      </w:r>
      <w:r w:rsidR="00AA1298" w:rsidRPr="009819E7">
        <w:fldChar w:fldCharType="separate"/>
      </w:r>
      <w:r w:rsidR="00AF049C">
        <w:t>9.2</w:t>
      </w:r>
      <w:r w:rsidR="00AA1298" w:rsidRPr="009819E7">
        <w:fldChar w:fldCharType="end"/>
      </w:r>
      <w:r w:rsidR="00AA1298">
        <w:t>)</w:t>
      </w:r>
      <w:r w:rsidRPr="009819E7">
        <w:t xml:space="preserve">,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α</m:t>
                </m:r>
              </m:e>
            </m:acc>
            <m:ctrlPr>
              <w:rPr>
                <w:rFonts w:ascii="Cambria Math" w:hAnsi="Cambria Math"/>
              </w:rPr>
            </m:ctrlPr>
          </m:e>
          <m:sub>
            <m:r>
              <w:rPr>
                <w:rFonts w:ascii="Cambria Math" w:hAnsi="Cambria Math"/>
              </w:rPr>
              <m:t>i</m:t>
            </m:r>
            <m:ctrlPr>
              <w:rPr>
                <w:rFonts w:ascii="Cambria Math" w:hAnsi="Cambria Math"/>
              </w:rPr>
            </m:ctrlPr>
          </m:sub>
        </m:sSub>
      </m:oMath>
      <w:r w:rsidRPr="009819E7">
        <w:t xml:space="preserve"> is the dipole polarizability (self-term),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H</m:t>
                </m:r>
              </m:e>
            </m:acc>
          </m:e>
          <m:sub>
            <m:r>
              <w:rPr>
                <w:rFonts w:ascii="Cambria Math" w:hAnsi="Cambria Math"/>
                <w:vertAlign w:val="subscript"/>
              </w:rPr>
              <m:t>ij</m:t>
            </m:r>
          </m:sub>
        </m:sSub>
      </m:oMath>
      <w:r w:rsidRPr="009819E7">
        <w:t xml:space="preserve"> is the </w:t>
      </w:r>
      <w:r w:rsidR="00F70925">
        <w:t xml:space="preserve">total </w:t>
      </w:r>
      <w:r w:rsidRPr="009819E7">
        <w:t>interaction term</w:t>
      </w:r>
      <w:r w:rsidR="00017771">
        <w:t xml:space="preserve"> (Green’s tensor of the environment)</w:t>
      </w:r>
      <w:r w:rsidRPr="009819E7">
        <w:t xml:space="preserve">, and indices </w:t>
      </w:r>
      <m:oMath>
        <m:r>
          <w:rPr>
            <w:rFonts w:ascii="Cambria Math" w:hAnsi="Cambria Math"/>
          </w:rPr>
          <m:t>i</m:t>
        </m:r>
      </m:oMath>
      <w:r w:rsidRPr="009819E7">
        <w:t xml:space="preserve"> and </w:t>
      </w:r>
      <m:oMath>
        <m:r>
          <w:rPr>
            <w:rFonts w:ascii="Cambria Math" w:hAnsi="Cambria Math"/>
          </w:rPr>
          <m:t>j</m:t>
        </m:r>
      </m:oMath>
      <w:r w:rsidRPr="009819E7">
        <w:t xml:space="preserve"> enumerate th</w:t>
      </w:r>
      <w:r w:rsidR="00AA1298">
        <w:t>e dipoles.</w:t>
      </w:r>
      <w:r w:rsidRPr="009819E7">
        <w:t xml:space="preserve"> </w:t>
      </w:r>
      <w:r w:rsidR="00F70925">
        <w:t xml:space="preserve">In </w:t>
      </w:r>
      <w:r w:rsidR="008E27CC">
        <w:t>the free-space</w:t>
      </w:r>
      <w:r w:rsidR="00F70925">
        <w:t xml:space="preserve"> mode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H</m:t>
                </m:r>
              </m:e>
            </m:acc>
          </m:e>
          <m:sub>
            <m:r>
              <w:rPr>
                <w:rFonts w:ascii="Cambria Math" w:hAnsi="Cambria Math"/>
                <w:vertAlign w:val="subscript"/>
              </w:rPr>
              <m:t>ij</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G</m:t>
                </m:r>
              </m:e>
            </m:acc>
          </m:e>
          <m:sub>
            <m:r>
              <w:rPr>
                <w:rFonts w:ascii="Cambria Math" w:hAnsi="Cambria Math"/>
                <w:vertAlign w:val="subscript"/>
              </w:rPr>
              <m:t>ij</m:t>
            </m:r>
          </m:sub>
        </m:sSub>
      </m:oMath>
      <w:r w:rsidR="00F70925">
        <w:t xml:space="preserve"> (direct interaction), while in </w:t>
      </w:r>
      <w:r w:rsidR="008E27CC">
        <w:t>the surface mode</w:t>
      </w:r>
      <w:r w:rsidR="00F70925">
        <w:t xml:space="preserve"> (§</w:t>
      </w:r>
      <w:r w:rsidR="00F70925">
        <w:fldChar w:fldCharType="begin"/>
      </w:r>
      <w:r w:rsidR="00F70925">
        <w:instrText xml:space="preserve"> REF _Ref373918390 \r \h </w:instrText>
      </w:r>
      <w:r w:rsidR="00F70925">
        <w:fldChar w:fldCharType="separate"/>
      </w:r>
      <w:r w:rsidR="00AF049C">
        <w:t>7</w:t>
      </w:r>
      <w:r w:rsidR="00F70925">
        <w:fldChar w:fldCharType="end"/>
      </w:r>
      <w:r w:rsidR="00F70925">
        <w:t xml:space="preserve">) it additionally contains reflection term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R</m:t>
                </m:r>
              </m:e>
            </m:acc>
          </m:e>
          <m:sub>
            <m:r>
              <w:rPr>
                <w:rFonts w:ascii="Cambria Math" w:hAnsi="Cambria Math"/>
                <w:vertAlign w:val="subscript"/>
              </w:rPr>
              <m:t>ij</m:t>
            </m:r>
          </m:sub>
        </m:sSub>
      </m:oMath>
      <w:r w:rsidR="00017771">
        <w:t xml:space="preserve">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H</m:t>
                </m:r>
              </m:e>
            </m:acc>
          </m:e>
          <m:sub>
            <m:r>
              <w:rPr>
                <w:rFonts w:ascii="Cambria Math" w:hAnsi="Cambria Math"/>
                <w:vertAlign w:val="subscript"/>
              </w:rPr>
              <m:t>ij</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G</m:t>
                </m:r>
              </m:e>
            </m:acc>
          </m:e>
          <m:sub>
            <m:r>
              <w:rPr>
                <w:rFonts w:ascii="Cambria Math" w:hAnsi="Cambria Math"/>
                <w:vertAlign w:val="subscript"/>
              </w:rPr>
              <m:t>ij</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R</m:t>
                </m:r>
              </m:e>
            </m:acc>
          </m:e>
          <m:sub>
            <m:r>
              <w:rPr>
                <w:rFonts w:ascii="Cambria Math" w:hAnsi="Cambria Math"/>
                <w:vertAlign w:val="subscript"/>
              </w:rPr>
              <m:t>ij</m:t>
            </m:r>
          </m:sub>
        </m:sSub>
      </m:oMath>
      <w:r w:rsidR="00017771">
        <w:t>).</w:t>
      </w:r>
      <w:r w:rsidR="00F70925">
        <w:t xml:space="preserve"> </w:t>
      </w:r>
      <w:r w:rsidR="00845671">
        <w:t xml:space="preserve">In many publications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G</m:t>
                </m:r>
              </m:e>
            </m:acc>
          </m:e>
          <m:sub>
            <m:r>
              <w:rPr>
                <w:rFonts w:ascii="Cambria Math" w:hAnsi="Cambria Math"/>
              </w:rPr>
              <m:t>0</m:t>
            </m:r>
          </m:sub>
        </m:sSub>
      </m:oMath>
      <w:r w:rsidR="00845671">
        <w:t xml:space="preserve"> is used to denote free-space Green’s tensor (or the one in homogeneous host medium), while </w:t>
      </w:r>
      <m:oMath>
        <m:acc>
          <m:accPr>
            <m:chr m:val="̅"/>
            <m:ctrlPr>
              <w:rPr>
                <w:rFonts w:ascii="Cambria Math" w:hAnsi="Cambria Math"/>
                <w:b/>
              </w:rPr>
            </m:ctrlPr>
          </m:accPr>
          <m:e>
            <m:r>
              <m:rPr>
                <m:sty m:val="b"/>
              </m:rPr>
              <w:rPr>
                <w:rFonts w:ascii="Cambria Math" w:hAnsi="Cambria Math"/>
              </w:rPr>
              <m:t>G</m:t>
            </m:r>
          </m:e>
        </m:acc>
      </m:oMath>
      <w:r w:rsidR="00845671" w:rsidRPr="00845671">
        <w:t xml:space="preserve"> is </w:t>
      </w:r>
      <w:r w:rsidR="00845671">
        <w:t>reserved for arbitrary environment, such as a substrate. In this manual we use a different n</w:t>
      </w:r>
      <w:r w:rsidR="003D1C3C">
        <w:t>otation for simplicity, since th</w:t>
      </w:r>
      <w:r w:rsidR="00845671">
        <w:t xml:space="preserve">e free-space Green’s tensor occurs in majority of expressions. </w:t>
      </w:r>
      <w:r w:rsidR="004519BF">
        <w:t xml:space="preserve">Moreover, we </w:t>
      </w:r>
      <w:r w:rsidR="00B460F2">
        <w:t>postulate</w:t>
      </w:r>
      <w:r w:rsidR="004519BF">
        <w:t xml:space="preserve">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G</m:t>
                </m:r>
              </m:e>
            </m:acc>
          </m:e>
          <m:sub>
            <m:r>
              <w:rPr>
                <w:rFonts w:ascii="Cambria Math" w:hAnsi="Cambria Math"/>
                <w:vertAlign w:val="subscript"/>
              </w:rPr>
              <m:t>ii</m:t>
            </m:r>
          </m:sub>
        </m:sSub>
        <m:r>
          <m:rPr>
            <m:sty m:val="bi"/>
          </m:rPr>
          <w:rPr>
            <w:rFonts w:ascii="Cambria Math" w:hAnsi="Cambria Math"/>
          </w:rPr>
          <m:t>≝0</m:t>
        </m:r>
      </m:oMath>
      <w:r w:rsidR="005E5FED">
        <w:rPr>
          <w:lang w:val="en-GB"/>
        </w:rPr>
        <w:t xml:space="preserve"> (but not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R</m:t>
                </m:r>
              </m:e>
            </m:acc>
          </m:e>
          <m:sub>
            <m:r>
              <w:rPr>
                <w:rFonts w:ascii="Cambria Math" w:hAnsi="Cambria Math"/>
                <w:vertAlign w:val="subscript"/>
              </w:rPr>
              <m:t>ii</m:t>
            </m:r>
          </m:sub>
        </m:sSub>
      </m:oMath>
      <w:r w:rsidR="005E5FED">
        <w:rPr>
          <w:lang w:val="en-GB"/>
        </w:rPr>
        <w:t>)</w:t>
      </w:r>
      <w:r w:rsidR="004519BF">
        <w:rPr>
          <w:lang w:val="en-GB"/>
        </w:rPr>
        <w:t xml:space="preserve">, i.e. the proper treatment of the corresponding </w:t>
      </w:r>
      <w:r w:rsidR="00C36B33">
        <w:rPr>
          <w:lang w:val="en-GB"/>
        </w:rPr>
        <w:t xml:space="preserve">self-action </w:t>
      </w:r>
      <w:r w:rsidR="004519BF">
        <w:rPr>
          <w:lang w:val="en-GB"/>
        </w:rPr>
        <w:t xml:space="preserve">singularity is traditionally included in the expression for </w:t>
      </w:r>
      <m:oMath>
        <m:sSub>
          <m:sSubPr>
            <m:ctrlPr>
              <w:rPr>
                <w:rFonts w:ascii="Cambria Math" w:hAnsi="Cambria Math"/>
                <w:b/>
                <w:i/>
              </w:rPr>
            </m:ctrlPr>
          </m:sSubPr>
          <m:e>
            <m:acc>
              <m:accPr>
                <m:chr m:val="̅"/>
                <m:ctrlPr>
                  <w:rPr>
                    <w:rFonts w:ascii="Cambria Math" w:hAnsi="Cambria Math"/>
                    <w:b/>
                  </w:rPr>
                </m:ctrlPr>
              </m:accPr>
              <m:e>
                <m:r>
                  <m:rPr>
                    <m:sty m:val="b"/>
                  </m:rPr>
                  <w:rPr>
                    <w:rFonts w:ascii="Cambria Math" w:hAnsi="Cambria Math"/>
                  </w:rPr>
                  <m:t>α</m:t>
                </m:r>
              </m:e>
            </m:acc>
            <m:ctrlPr>
              <w:rPr>
                <w:rFonts w:ascii="Cambria Math" w:hAnsi="Cambria Math"/>
              </w:rPr>
            </m:ctrlPr>
          </m:e>
          <m:sub>
            <m:r>
              <w:rPr>
                <w:rFonts w:ascii="Cambria Math" w:hAnsi="Cambria Math"/>
              </w:rPr>
              <m:t>i</m:t>
            </m:r>
            <m:ctrlPr>
              <w:rPr>
                <w:rFonts w:ascii="Cambria Math" w:hAnsi="Cambria Math"/>
              </w:rPr>
            </m:ctrlPr>
          </m:sub>
        </m:sSub>
      </m:oMath>
      <w:r w:rsidR="00C36B33">
        <w:t xml:space="preserve"> </w:t>
      </w:r>
      <w:r w:rsidR="00C36B33" w:rsidRPr="009819E7">
        <w:t>(§</w:t>
      </w:r>
      <w:r w:rsidR="00C36B33">
        <w:fldChar w:fldCharType="begin"/>
      </w:r>
      <w:r w:rsidR="00C36B33">
        <w:instrText xml:space="preserve"> REF _Ref355261359 \r \h </w:instrText>
      </w:r>
      <w:r w:rsidR="00C36B33">
        <w:fldChar w:fldCharType="separate"/>
      </w:r>
      <w:r w:rsidR="00AF049C">
        <w:t>10.1</w:t>
      </w:r>
      <w:r w:rsidR="00C36B33">
        <w:fldChar w:fldCharType="end"/>
      </w:r>
      <w:r w:rsidR="00C36B33">
        <w:t>)</w:t>
      </w:r>
      <w:r w:rsidR="004519BF">
        <w:rPr>
          <w:lang w:val="en-GB"/>
        </w:rPr>
        <w:t xml:space="preserve">. </w:t>
      </w:r>
      <w:r w:rsidRPr="009819E7">
        <w:t xml:space="preserve">The (total) internal electric field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i</m:t>
            </m:r>
          </m:sub>
        </m:sSub>
      </m:oMath>
      <w:r w:rsidRPr="009819E7">
        <w:t xml:space="preserve"> is the one present in a homogenous particle modeled by an array of dipoles</w:t>
      </w:r>
      <w:r>
        <w:t>, also know</w:t>
      </w:r>
      <w:r w:rsidR="00017771">
        <w:t>n</w:t>
      </w:r>
      <w:r>
        <w:t xml:space="preserve"> as macroscopic field </w:t>
      </w:r>
      <w:r>
        <w:fldChar w:fldCharType="begin"/>
      </w:r>
      <w:r w:rsidR="006C7E67">
        <w:instrText xml:space="preserve"> ADDIN ZOTERO_ITEM CSL_CITATION {"citationID":"1T08ouzZ","properties":{"unsorted":false,"formattedCitation":"[46]","plainCitation":"[46]","noteIndex":0},"citationItems":[{"id":2319,"uris":["http://zotero.org/users/4070/items/ZD4FN9KH"],"uri":["http://zotero.org/users/4070/items/ZD4FN9KH"],"itemData":{"id":2319,"type":"book","edition":"3","event-place":"New York","ISBN":"0-471-30932-X","number-of-pages":"808","publisher":"Wiley","publisher-place":"New York","title":"Classical Electrodynamics","author":[{"family":"Jackson","given":"J. D."}],"issued":{"date-parts":[["1998"]]}}}],"schema":"https://github.com/citation-style-language/schema/raw/master/csl-citation.json"} </w:instrText>
      </w:r>
      <w:r>
        <w:fldChar w:fldCharType="separate"/>
      </w:r>
      <w:r w:rsidR="006C7E67" w:rsidRPr="006C7E67">
        <w:t>[46]</w:t>
      </w:r>
      <w:r>
        <w:fldChar w:fldCharType="end"/>
      </w:r>
      <w:r>
        <w:t>.</w:t>
      </w:r>
      <w:r w:rsidRPr="009819E7">
        <w:t xml:space="preserve"> </w:t>
      </w:r>
      <w:r>
        <w:t>I</w:t>
      </w:r>
      <w:r w:rsidRPr="009819E7">
        <w:t xml:space="preserve">t should be distinguished from the exciting electric field </w:t>
      </w:r>
      <m:oMath>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exc</m:t>
            </m:r>
          </m:sup>
        </m:sSubSup>
      </m:oMath>
      <w:r w:rsidRPr="009819E7">
        <w:t xml:space="preserve"> </w:t>
      </w:r>
      <w:r>
        <w:t>that</w:t>
      </w:r>
      <w:r w:rsidRPr="009819E7">
        <w:t xml:space="preserve"> is a sum of </w:t>
      </w:r>
      <m:oMath>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oMath>
      <w:r w:rsidRPr="009819E7">
        <w:t xml:space="preserve"> and the field due to all other dipoles</w:t>
      </w:r>
      <w:r w:rsidR="004519BF">
        <w:t xml:space="preserve"> (and substrate, if present)</w:t>
      </w:r>
      <w:r w:rsidRPr="009819E7">
        <w:t xml:space="preserve">, but excluding the field of the dipole </w:t>
      </w:r>
      <m:oMath>
        <m:r>
          <w:rPr>
            <w:rFonts w:ascii="Cambria Math" w:hAnsi="Cambria Math"/>
          </w:rPr>
          <m:t>i</m:t>
        </m:r>
      </m:oMath>
      <w:r w:rsidRPr="009819E7">
        <w:t xml:space="preserve"> itself. Both total and exciting electric field can be determined once the polarizations are known:</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04C1F2E5" w14:textId="77777777" w:rsidTr="007D3C52">
        <w:tc>
          <w:tcPr>
            <w:tcW w:w="4766" w:type="pct"/>
            <w:vAlign w:val="center"/>
          </w:tcPr>
          <w:p w14:paraId="2C36CB9F" w14:textId="77777777" w:rsidR="007D3C52" w:rsidRPr="009819E7" w:rsidRDefault="00600B16" w:rsidP="009F12D1">
            <w:pPr>
              <w:pStyle w:val="Eq"/>
            </w:pPr>
            <m:oMathPara>
              <m:oMath>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α</m:t>
                        </m:r>
                      </m:e>
                    </m:acc>
                  </m:e>
                  <m:sub>
                    <m:r>
                      <w:rPr>
                        <w:rFonts w:ascii="Cambria Math" w:hAnsi="Cambria Math"/>
                      </w:rPr>
                      <m:t>i</m:t>
                    </m:r>
                  </m:sub>
                </m:sSub>
                <m: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exc</m:t>
                    </m:r>
                  </m:sup>
                </m:sSubSup>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d</m:t>
                    </m:r>
                  </m:sub>
                </m:sSub>
                <m:sSub>
                  <m:sSubPr>
                    <m:ctrlPr>
                      <w:rPr>
                        <w:rFonts w:ascii="Cambria Math" w:hAnsi="Cambria Math"/>
                      </w:rPr>
                    </m:ctrlPr>
                  </m:sSubPr>
                  <m:e>
                    <m:r>
                      <w:rPr>
                        <w:rFonts w:ascii="Cambria Math" w:hAnsi="Cambria Math"/>
                      </w:rPr>
                      <m:t>χ</m:t>
                    </m:r>
                  </m:e>
                  <m:sub>
                    <m:r>
                      <w:rPr>
                        <w:rFonts w:ascii="Cambria Math" w:hAnsi="Cambria Math"/>
                      </w:rPr>
                      <m:t>i</m:t>
                    </m:r>
                  </m:sub>
                </m:sSub>
                <m:sSub>
                  <m:sSubPr>
                    <m:ctrlPr>
                      <w:rPr>
                        <w:rFonts w:ascii="Cambria Math" w:hAnsi="Cambria Math"/>
                      </w:rPr>
                    </m:ctrlPr>
                  </m:sSubPr>
                  <m:e>
                    <m:r>
                      <m:rPr>
                        <m:sty m:val="b"/>
                      </m:rPr>
                      <w:rPr>
                        <w:rFonts w:ascii="Cambria Math" w:hAnsi="Cambria Math"/>
                      </w:rPr>
                      <m:t>E</m:t>
                    </m:r>
                  </m:e>
                  <m:sub>
                    <m:r>
                      <w:rPr>
                        <w:rFonts w:ascii="Cambria Math" w:hAnsi="Cambria Math"/>
                      </w:rPr>
                      <m:t>i</m:t>
                    </m:r>
                  </m:sub>
                </m:sSub>
                <m:r>
                  <w:rPr>
                    <w:rFonts w:ascii="Cambria Math" w:hAnsi="Cambria Math"/>
                  </w:rPr>
                  <m:t>,</m:t>
                </m:r>
              </m:oMath>
            </m:oMathPara>
          </w:p>
        </w:tc>
        <w:tc>
          <w:tcPr>
            <w:tcW w:w="234" w:type="pct"/>
            <w:vAlign w:val="center"/>
          </w:tcPr>
          <w:p w14:paraId="4D2E500D" w14:textId="7231AA70" w:rsidR="007D3C52" w:rsidRPr="009819E7" w:rsidRDefault="007D3C52" w:rsidP="007D3C52">
            <w:pPr>
              <w:pStyle w:val="Eqnumber"/>
            </w:pPr>
            <w:bookmarkStart w:id="135" w:name="_Ref88994334"/>
            <w:r w:rsidRPr="009819E7">
              <w:t>(</w:t>
            </w:r>
            <w:r w:rsidRPr="009819E7">
              <w:fldChar w:fldCharType="begin"/>
            </w:r>
            <w:r w:rsidRPr="009819E7">
              <w:instrText xml:space="preserve"> SEQ ( \* ARABIC </w:instrText>
            </w:r>
            <w:r w:rsidRPr="009819E7">
              <w:fldChar w:fldCharType="separate"/>
            </w:r>
            <w:r w:rsidR="00AF049C">
              <w:rPr>
                <w:noProof/>
              </w:rPr>
              <w:t>21</w:t>
            </w:r>
            <w:r w:rsidRPr="009819E7">
              <w:fldChar w:fldCharType="end"/>
            </w:r>
            <w:r w:rsidRPr="009819E7">
              <w:t>)</w:t>
            </w:r>
            <w:bookmarkEnd w:id="135"/>
          </w:p>
        </w:tc>
      </w:tr>
    </w:tbl>
    <w:p w14:paraId="1F8FEB73" w14:textId="64963DEE" w:rsidR="007D3C52" w:rsidRDefault="007D3C52" w:rsidP="007D3C52">
      <w:r w:rsidRPr="009819E7">
        <w:t xml:space="preserve">where </w:t>
      </w:r>
      <m:oMath>
        <m:sSub>
          <m:sSubPr>
            <m:ctrlPr>
              <w:rPr>
                <w:rFonts w:ascii="Cambria Math" w:hAnsi="Cambria Math"/>
                <w:i/>
              </w:rPr>
            </m:ctrlPr>
          </m:sSubPr>
          <m:e>
            <m:r>
              <w:rPr>
                <w:rFonts w:ascii="Cambria Math" w:hAnsi="Cambria Math"/>
              </w:rPr>
              <m:t>V</m:t>
            </m:r>
          </m:e>
          <m:sub>
            <m:r>
              <m:rPr>
                <m:sty m:val="p"/>
              </m:rPr>
              <w:rPr>
                <w:rFonts w:ascii="Cambria Math" w:hAnsi="Cambria Math"/>
                <w:vertAlign w:val="subscript"/>
              </w:rPr>
              <m:t>d</m:t>
            </m:r>
          </m:sub>
        </m:sSub>
        <m:r>
          <w:rPr>
            <w:rFonts w:ascii="Cambria Math" w:hAnsi="Cambria Math"/>
          </w:rPr>
          <m:t>=</m:t>
        </m:r>
        <m:sSub>
          <m:sSubPr>
            <m:ctrlPr>
              <w:rPr>
                <w:rFonts w:ascii="Cambria Math" w:hAnsi="Cambria Math"/>
                <w:i/>
                <w:vertAlign w:val="superscript"/>
              </w:rPr>
            </m:ctrlPr>
          </m:sSubPr>
          <m:e>
            <m:r>
              <w:rPr>
                <w:rFonts w:ascii="Cambria Math" w:hAnsi="Cambria Math"/>
                <w:vertAlign w:val="superscript"/>
              </w:rPr>
              <m:t>d</m:t>
            </m:r>
          </m:e>
          <m:sub>
            <m:r>
              <w:rPr>
                <w:rFonts w:ascii="Cambria Math" w:hAnsi="Cambria Math"/>
                <w:vertAlign w:val="superscript"/>
              </w:rPr>
              <m:t>x</m:t>
            </m:r>
          </m:sub>
        </m:sSub>
        <m:sSub>
          <m:sSubPr>
            <m:ctrlPr>
              <w:rPr>
                <w:rFonts w:ascii="Cambria Math" w:hAnsi="Cambria Math"/>
                <w:i/>
                <w:vertAlign w:val="superscript"/>
              </w:rPr>
            </m:ctrlPr>
          </m:sSubPr>
          <m:e>
            <m:r>
              <w:rPr>
                <w:rFonts w:ascii="Cambria Math" w:hAnsi="Cambria Math"/>
                <w:vertAlign w:val="superscript"/>
              </w:rPr>
              <m:t>d</m:t>
            </m:r>
          </m:e>
          <m:sub>
            <m:r>
              <w:rPr>
                <w:rFonts w:ascii="Cambria Math" w:hAnsi="Cambria Math"/>
                <w:vertAlign w:val="superscript"/>
              </w:rPr>
              <m:t>y</m:t>
            </m:r>
          </m:sub>
        </m:sSub>
        <m:sSub>
          <m:sSubPr>
            <m:ctrlPr>
              <w:rPr>
                <w:rFonts w:ascii="Cambria Math" w:hAnsi="Cambria Math"/>
                <w:i/>
                <w:vertAlign w:val="superscript"/>
              </w:rPr>
            </m:ctrlPr>
          </m:sSubPr>
          <m:e>
            <m:r>
              <w:rPr>
                <w:rFonts w:ascii="Cambria Math" w:hAnsi="Cambria Math"/>
                <w:vertAlign w:val="superscript"/>
              </w:rPr>
              <m:t>d</m:t>
            </m:r>
          </m:e>
          <m:sub>
            <m:r>
              <w:rPr>
                <w:rFonts w:ascii="Cambria Math" w:hAnsi="Cambria Math"/>
                <w:vertAlign w:val="superscript"/>
              </w:rPr>
              <m:t>z</m:t>
            </m:r>
          </m:sub>
        </m:sSub>
      </m:oMath>
      <w:r w:rsidRPr="009819E7">
        <w:t xml:space="preserve"> is the volume of a dipole and </w:t>
      </w:r>
      <m:oMath>
        <m:sSub>
          <m:sSubPr>
            <m:ctrlPr>
              <w:rPr>
                <w:rFonts w:ascii="Cambria Math" w:hAnsi="Cambria Math" w:cs="Tahoma"/>
                <w:i/>
              </w:rPr>
            </m:ctrlPr>
          </m:sSubPr>
          <m:e>
            <m:r>
              <w:rPr>
                <w:rFonts w:ascii="Cambria Math" w:hAnsi="Cambria Math" w:cs="Tahoma"/>
              </w:rPr>
              <m:t>χ</m:t>
            </m:r>
          </m:e>
          <m:sub>
            <m:r>
              <w:rPr>
                <w:rFonts w:ascii="Cambria Math" w:hAnsi="Cambria Math" w:cs="Tahoma"/>
                <w:vertAlign w:val="subscript"/>
              </w:rPr>
              <m:t>i</m:t>
            </m:r>
          </m:sub>
        </m:sSub>
        <m:r>
          <w:rPr>
            <w:rFonts w:ascii="Cambria Math" w:hAnsi="Cambria Math" w:cs="Tahoma"/>
          </w:rPr>
          <m:t>=</m:t>
        </m:r>
        <m:f>
          <m:fPr>
            <m:type m:val="lin"/>
            <m:ctrlPr>
              <w:rPr>
                <w:rFonts w:ascii="Cambria Math" w:hAnsi="Cambria Math" w:cs="Tahoma"/>
                <w:i/>
              </w:rPr>
            </m:ctrlPr>
          </m:fPr>
          <m:num>
            <m:d>
              <m:dPr>
                <m:ctrlPr>
                  <w:rPr>
                    <w:rFonts w:ascii="Cambria Math" w:hAnsi="Cambria Math" w:cs="Tahoma"/>
                    <w:i/>
                  </w:rPr>
                </m:ctrlPr>
              </m:dPr>
              <m:e>
                <m:sSub>
                  <m:sSubPr>
                    <m:ctrlPr>
                      <w:rPr>
                        <w:rFonts w:ascii="Cambria Math" w:hAnsi="Cambria Math" w:cs="Tahoma"/>
                        <w:i/>
                      </w:rPr>
                    </m:ctrlPr>
                  </m:sSubPr>
                  <m:e>
                    <m:r>
                      <w:rPr>
                        <w:rFonts w:ascii="Cambria Math" w:hAnsi="Cambria Math" w:cs="Tahoma"/>
                      </w:rPr>
                      <m:t>ε</m:t>
                    </m:r>
                  </m:e>
                  <m:sub>
                    <m:r>
                      <w:rPr>
                        <w:rFonts w:ascii="Cambria Math" w:hAnsi="Cambria Math" w:cs="Tahoma"/>
                        <w:vertAlign w:val="subscript"/>
                      </w:rPr>
                      <m:t>i</m:t>
                    </m:r>
                  </m:sub>
                </m:sSub>
                <m:r>
                  <w:rPr>
                    <w:rFonts w:ascii="Cambria Math" w:hAnsi="Cambria Math" w:cs="Tahoma"/>
                  </w:rPr>
                  <m:t>-1</m:t>
                </m:r>
              </m:e>
            </m:d>
          </m:num>
          <m:den>
            <m:d>
              <m:dPr>
                <m:ctrlPr>
                  <w:rPr>
                    <w:rFonts w:ascii="Cambria Math" w:hAnsi="Cambria Math" w:cs="Tahoma"/>
                    <w:i/>
                  </w:rPr>
                </m:ctrlPr>
              </m:dPr>
              <m:e>
                <m:r>
                  <w:rPr>
                    <w:rFonts w:ascii="Cambria Math" w:hAnsi="Cambria Math" w:cs="Tahoma"/>
                  </w:rPr>
                  <m:t>4π</m:t>
                </m:r>
              </m:e>
            </m:d>
          </m:den>
        </m:f>
      </m:oMath>
      <w:r w:rsidRPr="009819E7">
        <w:rPr>
          <w:rFonts w:cs="Tahoma"/>
        </w:rPr>
        <w:t xml:space="preserve"> is the susceptibility of the medium at the location of the dipole </w:t>
      </w:r>
      <w:r w:rsidRPr="009819E7">
        <w:rPr>
          <w:rFonts w:cs="Tahoma"/>
          <w:b/>
        </w:rPr>
        <w:t>(</w:t>
      </w:r>
      <m:oMath>
        <m:sSub>
          <m:sSubPr>
            <m:ctrlPr>
              <w:rPr>
                <w:rFonts w:ascii="Cambria Math" w:hAnsi="Cambria Math" w:cs="Tahoma"/>
                <w:i/>
              </w:rPr>
            </m:ctrlPr>
          </m:sSubPr>
          <m:e>
            <m:r>
              <w:rPr>
                <w:rFonts w:ascii="Cambria Math" w:hAnsi="Cambria Math" w:cs="Tahoma"/>
              </w:rPr>
              <m:t>ε</m:t>
            </m:r>
          </m:e>
          <m:sub>
            <m:r>
              <w:rPr>
                <w:rFonts w:ascii="Cambria Math" w:hAnsi="Cambria Math" w:cs="Tahoma"/>
                <w:vertAlign w:val="subscript"/>
              </w:rPr>
              <m:t>i</m:t>
            </m:r>
          </m:sub>
        </m:sSub>
      </m:oMath>
      <w:r w:rsidRPr="009819E7">
        <w:rPr>
          <w:rFonts w:cs="Tahoma"/>
        </w:rPr>
        <w:t xml:space="preserve"> – relative permittivity</w:t>
      </w:r>
      <w:r w:rsidRPr="009819E7">
        <w:rPr>
          <w:rFonts w:cs="Tahoma"/>
          <w:b/>
        </w:rPr>
        <w:t>)</w:t>
      </w:r>
      <w:r w:rsidRPr="009819E7">
        <w:rPr>
          <w:rFonts w:cs="Tahoma"/>
        </w:rPr>
        <w:t xml:space="preserve">. </w:t>
      </w:r>
      <w:r>
        <w:rPr>
          <w:rFonts w:cs="Tahoma"/>
        </w:rPr>
        <w:t xml:space="preserve">In the following we will also refer to </w:t>
      </w:r>
      <m:oMath>
        <m:r>
          <m:rPr>
            <m:sty m:val="b"/>
          </m:rPr>
          <w:rPr>
            <w:rFonts w:ascii="Cambria Math" w:hAnsi="Cambria Math" w:cs="Tahoma"/>
          </w:rPr>
          <m:t>E</m:t>
        </m:r>
      </m:oMath>
      <w:r>
        <w:rPr>
          <w:rFonts w:cs="Tahoma"/>
        </w:rPr>
        <w:t xml:space="preserve"> as internal fields (those inside the particle) in contrast to near- and far-fields, which are calculated from </w:t>
      </w:r>
      <m:oMath>
        <m:r>
          <m:rPr>
            <m:sty m:val="b"/>
          </m:rPr>
          <w:rPr>
            <w:rFonts w:ascii="Cambria Math" w:hAnsi="Cambria Math" w:cs="Tahoma"/>
          </w:rPr>
          <m:t>E</m:t>
        </m:r>
      </m:oMath>
      <w:r>
        <w:rPr>
          <w:rFonts w:cs="Tahoma"/>
        </w:rPr>
        <w:t xml:space="preserve"> or </w:t>
      </w:r>
      <m:oMath>
        <m:r>
          <m:rPr>
            <m:sty m:val="b"/>
          </m:rPr>
          <w:rPr>
            <w:rFonts w:ascii="Cambria Math" w:hAnsi="Cambria Math" w:cs="Tahoma"/>
          </w:rPr>
          <m:t>P</m:t>
        </m:r>
      </m:oMath>
      <w:r>
        <w:rPr>
          <w:rFonts w:cs="Tahoma"/>
        </w:rPr>
        <w:t xml:space="preserve"> together with other scattering quantities</w:t>
      </w:r>
      <w:r w:rsidRPr="009819E7">
        <w:rPr>
          <w:rFonts w:cs="Tahoma"/>
        </w:rPr>
        <w:t xml:space="preserve">. Below we discuss different formulations for </w:t>
      </w:r>
      <w:r w:rsidRPr="009819E7">
        <w:t>the polariza</w:t>
      </w:r>
      <w:r>
        <w:t>bility</w:t>
      </w:r>
      <w:r w:rsidRPr="009819E7">
        <w:t xml:space="preserve"> prescription (§</w:t>
      </w:r>
      <w:r w:rsidR="00107C84">
        <w:fldChar w:fldCharType="begin"/>
      </w:r>
      <w:r w:rsidR="00107C84">
        <w:instrText xml:space="preserve"> REF _Ref355261359 \r \h </w:instrText>
      </w:r>
      <w:r w:rsidR="00107C84">
        <w:fldChar w:fldCharType="separate"/>
      </w:r>
      <w:r w:rsidR="00AF049C">
        <w:t>10.1</w:t>
      </w:r>
      <w:r w:rsidR="00107C84">
        <w:fldChar w:fldCharType="end"/>
      </w:r>
      <w:r w:rsidRPr="009819E7">
        <w:t xml:space="preserve">), </w:t>
      </w:r>
      <w:r w:rsidR="00550240">
        <w:t xml:space="preserve">direct </w:t>
      </w:r>
      <w:r w:rsidRPr="009819E7">
        <w:t>interaction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Pr="009819E7">
        <w:t>)</w:t>
      </w:r>
      <w:r w:rsidR="00550240">
        <w:t xml:space="preserve"> and reflection terms (§</w:t>
      </w:r>
      <w:r w:rsidR="00550240">
        <w:fldChar w:fldCharType="begin"/>
      </w:r>
      <w:r w:rsidR="00550240">
        <w:instrText xml:space="preserve"> REF _Ref374177626 \r \h </w:instrText>
      </w:r>
      <w:r w:rsidR="00550240">
        <w:fldChar w:fldCharType="separate"/>
      </w:r>
      <w:r w:rsidR="00AF049C">
        <w:t>10.3</w:t>
      </w:r>
      <w:r w:rsidR="00550240">
        <w:fldChar w:fldCharType="end"/>
      </w:r>
      <w:r w:rsidR="00550240">
        <w:t>),</w:t>
      </w:r>
      <w:r w:rsidRPr="009819E7">
        <w:t xml:space="preserve"> and formulae to calculate scattering quantities (§</w:t>
      </w:r>
      <w:r w:rsidRPr="009819E7">
        <w:fldChar w:fldCharType="begin"/>
      </w:r>
      <w:r w:rsidRPr="009819E7">
        <w:instrText xml:space="preserve"> REF _Ref127776390 \r \h </w:instrText>
      </w:r>
      <w:r w:rsidRPr="009819E7">
        <w:fldChar w:fldCharType="separate"/>
      </w:r>
      <w:r w:rsidR="00AF049C">
        <w:t>10.4</w:t>
      </w:r>
      <w:r w:rsidRPr="009819E7">
        <w:fldChar w:fldCharType="end"/>
      </w:r>
      <w:r w:rsidRPr="009819E7">
        <w:t>).</w:t>
      </w:r>
      <w:r>
        <w:t xml:space="preserve"> </w:t>
      </w:r>
      <w:r w:rsidR="00452972">
        <w:t>In addition</w:t>
      </w:r>
      <w:r>
        <w:t xml:space="preserve"> to the published ones, </w:t>
      </w:r>
      <w:r w:rsidRPr="00535EA9">
        <w:rPr>
          <w:rStyle w:val="CourierNew11pt"/>
        </w:rPr>
        <w:t>ADDA</w:t>
      </w:r>
      <w:r w:rsidRPr="005943CA">
        <w:t xml:space="preserve"> </w:t>
      </w:r>
      <w:r>
        <w:t>contains</w:t>
      </w:r>
      <w:r w:rsidRPr="009819E7">
        <w:t xml:space="preserve"> </w:t>
      </w:r>
      <w:r>
        <w:t xml:space="preserve">options to use </w:t>
      </w:r>
      <w:r w:rsidRPr="009819E7">
        <w:t xml:space="preserve">new theoretical improvements </w:t>
      </w:r>
      <w:r w:rsidR="00FF3263">
        <w:t>under development</w:t>
      </w:r>
      <w:r w:rsidRPr="009819E7">
        <w:t xml:space="preserve">. </w:t>
      </w:r>
      <w:r>
        <w:t xml:space="preserve">We do not discuss them here, since they are still </w:t>
      </w:r>
      <w:r w:rsidRPr="009819E7">
        <w:t>in the early research phase</w:t>
      </w:r>
      <w:r>
        <w:t>.</w:t>
      </w:r>
      <w:r w:rsidRPr="009819E7">
        <w:t xml:space="preserve"> However, you may try them at your own risk.</w:t>
      </w:r>
    </w:p>
    <w:p w14:paraId="6F484D5A" w14:textId="77777777" w:rsidR="00700D42" w:rsidRPr="009819E7" w:rsidRDefault="00041ECD" w:rsidP="0020695F">
      <w:pPr>
        <w:pStyle w:val="21"/>
      </w:pPr>
      <w:bookmarkStart w:id="136" w:name="_Ref355261359"/>
      <w:bookmarkStart w:id="137" w:name="_Ref355434976"/>
      <w:bookmarkStart w:id="138" w:name="_Toc57726420"/>
      <w:r w:rsidRPr="009819E7">
        <w:t>Polariza</w:t>
      </w:r>
      <w:r w:rsidR="007D4B46" w:rsidRPr="009819E7">
        <w:t>bility</w:t>
      </w:r>
      <w:r w:rsidRPr="009819E7">
        <w:t xml:space="preserve"> prescription</w:t>
      </w:r>
      <w:bookmarkEnd w:id="132"/>
      <w:bookmarkEnd w:id="133"/>
      <w:bookmarkEnd w:id="136"/>
      <w:bookmarkEnd w:id="137"/>
      <w:bookmarkEnd w:id="138"/>
    </w:p>
    <w:p w14:paraId="32F042D0" w14:textId="393ADC95" w:rsidR="004D14DF" w:rsidRDefault="007D3C52" w:rsidP="007D3C52">
      <w:r w:rsidRPr="009819E7">
        <w:rPr>
          <w:rFonts w:cs="Tahoma"/>
        </w:rPr>
        <w:t xml:space="preserve">A number of expressions for the polarizability </w:t>
      </w:r>
      <w:r w:rsidR="00664006">
        <w:rPr>
          <w:rFonts w:cs="Tahoma"/>
        </w:rPr>
        <w:t xml:space="preserve">of cubical dipoles </w:t>
      </w:r>
      <w:r w:rsidRPr="009819E7">
        <w:rPr>
          <w:rFonts w:cs="Tahoma"/>
        </w:rPr>
        <w:t xml:space="preserve">are known </w:t>
      </w:r>
      <w:r>
        <w:fldChar w:fldCharType="begin"/>
      </w:r>
      <w:r w:rsidR="008D3600">
        <w:instrText xml:space="preserve"> ADDIN ZOTERO_ITEM CSL_CITATION {"citationID":"5uIM8rKF","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fldChar w:fldCharType="separate"/>
      </w:r>
      <w:r w:rsidR="007A71E9" w:rsidRPr="007A71E9">
        <w:t>[2]</w:t>
      </w:r>
      <w:r>
        <w:fldChar w:fldCharType="end"/>
      </w:r>
      <w:r w:rsidRPr="009819E7">
        <w:t xml:space="preserve">. </w:t>
      </w:r>
      <w:r w:rsidRPr="00535EA9">
        <w:rPr>
          <w:rStyle w:val="CourierNew11pt"/>
        </w:rPr>
        <w:t>ADDA</w:t>
      </w:r>
      <w:r w:rsidRPr="009819E7">
        <w:t xml:space="preserve"> </w:t>
      </w:r>
      <w:r>
        <w:t>implements</w:t>
      </w:r>
      <w:r w:rsidRPr="009819E7">
        <w:t xml:space="preserve"> </w:t>
      </w:r>
      <w:r>
        <w:t>the following</w:t>
      </w:r>
      <w:r w:rsidRPr="00DF7079">
        <w:t>: the Clausius–Mossotti (CM), the radiative reaction correction (RR</w:t>
      </w:r>
      <w:r>
        <w:t xml:space="preserve">, </w:t>
      </w:r>
      <w:r>
        <w:fldChar w:fldCharType="begin"/>
      </w:r>
      <w:r w:rsidR="006C7E67">
        <w:instrText xml:space="preserve"> ADDIN ZOTERO_ITEM CSL_CITATION {"citationID":"g9L2hgF3","properties":{"unsorted":false,"formattedCitation":"[47]","plainCitation":"[47]","noteIndex":0},"citationItems":[{"id":10810,"uris":["http://zotero.org/users/4070/items/FGU44TEN"],"uri":["http://zotero.org/users/4070/items/FGU44TEN"],"itemData":{"id":10810,"type":"article-journal","abstract":"The discrete dipole approximation (DDA), a flexible method for computing scattering of radiation by particles of arbitrary shape, is extended to incorporate the effects of radiative reaction and to allow for possible anisotropy of the dielectric tensor of the material. Formulas are given for the evaluation of extinction, absorption, scattering, and polarization cross sections. A simple numerical algorithm based on the method of conjugate gradients is found to provide an efficient and robust method for obtaining accurate solutions to the scattering problem. The method works well for absorptive, as well as dielectric, grain materials. Two validity criteria for the DDA are presented. The DDA is then used to compute extinction cross sections for spherical graphite grains and to calculate extinction cross sections for nonspherical graphite grains with three different geometries. It is concluded that the interstellar 2175 A extinction feature could be produced by small graphite grains which should have aspect ratios not far from unity.","container-title":"Astrophysical Journal","DOI":"10.1086/166795","issue":"2","journalAbbreviation":"Astrophys. J.","page":"848-872","title":"The discrete dipole approximation and its application to interstellar graphite grains","volume":"333","author":[{"family":"Draine","given":"B. T."}],"issued":{"date-parts":[["1988"]]}}}],"schema":"https://github.com/citation-style-language/schema/raw/master/csl-citation.json"} </w:instrText>
      </w:r>
      <w:r>
        <w:fldChar w:fldCharType="separate"/>
      </w:r>
      <w:r w:rsidR="006C7E67" w:rsidRPr="006C7E67">
        <w:t>[47]</w:t>
      </w:r>
      <w:r>
        <w:fldChar w:fldCharType="end"/>
      </w:r>
      <w:r w:rsidRPr="00DF7079">
        <w:t>), formulation by Lakhtakia (LAK</w:t>
      </w:r>
      <w:r>
        <w:t xml:space="preserve">, </w:t>
      </w:r>
      <w:r>
        <w:fldChar w:fldCharType="begin"/>
      </w:r>
      <w:r w:rsidR="006C7E67">
        <w:instrText xml:space="preserve"> ADDIN ZOTERO_ITEM CSL_CITATION {"citationID":"Tm6ZBAne","properties":{"formattedCitation":"[48]","plainCitation":"[48]","noteIndex":0},"citationItems":[{"id":2358,"uris":["http://zotero.org/users/4070/items/6PH9JU9T"],"uri":["http://zotero.org/users/4070/items/6PH9JU9T"],"itemData":{"id":2358,"type":"article-journal","abstract":"The digitized Green's function (DGF) algorithm and the underlying theory are described. This finite element algorithm models dielectric particles of arbitrary shape and arbitrary optical structure. DGF predictions of differential and total cross sections are compared with predictions of Mie and EBCM algorithms for several homogeneous spheres and spheroids. Results of tests of convergence of the DGF calculation as the number of elements are increased are presented. Computer time and storage requirements as functions of wavelength and particle size, shape, and optical structure are discussed.","container-title":"Applied Optics","DOI":"10.1364/AO.27.002431","issue":"12","journalAbbreviation":"Appl. Opt.","page":"2431-2438","title":"Scattering by irregular inhomogeneous particles via the digitized Green's function algorithm","volume":"27","author":[{"family":"Goedecke","given":"G. H."},{"family":"O'Brien","given":"S. G."}],"issued":{"date-parts":[["1988",6,15]]}}}],"schema":"https://github.com/citation-style-language/schema/raw/master/csl-citation.json"} </w:instrText>
      </w:r>
      <w:r>
        <w:fldChar w:fldCharType="separate"/>
      </w:r>
      <w:r w:rsidR="006C7E67" w:rsidRPr="006C7E67">
        <w:t>[48]</w:t>
      </w:r>
      <w:r>
        <w:fldChar w:fldCharType="end"/>
      </w:r>
      <w:r w:rsidRPr="00DF7079">
        <w:t>), digitized Green’s function (DGF</w:t>
      </w:r>
      <w:r>
        <w:t xml:space="preserve">, </w:t>
      </w:r>
      <w:r>
        <w:fldChar w:fldCharType="begin"/>
      </w:r>
      <w:r w:rsidR="006C7E67">
        <w:instrText xml:space="preserve"> ADDIN ZOTERO_ITEM CSL_CITATION {"citationID":"W2nRXGgm","properties":{"formattedCitation":"[48]","plainCitation":"[48]","noteIndex":0},"citationItems":[{"id":2358,"uris":["http://zotero.org/users/4070/items/6PH9JU9T"],"uri":["http://zotero.org/users/4070/items/6PH9JU9T"],"itemData":{"id":2358,"type":"article-journal","abstract":"The digitized Green's function (DGF) algorithm and the underlying theory are described. This finite element algorithm models dielectric particles of arbitrary shape and arbitrary optical structure. DGF predictions of differential and total cross sections are compared with predictions of Mie and EBCM algorithms for several homogeneous spheres and spheroids. Results of tests of convergence of the DGF calculation as the number of elements are increased are presented. Computer time and storage requirements as functions of wavelength and particle size, shape, and optical structure are discussed.","container-title":"Applied Optics","DOI":"10.1364/AO.27.002431","issue":"12","journalAbbreviation":"Appl. Opt.","page":"2431-2438","title":"Scattering by irregular inhomogeneous particles via the digitized Green's function algorithm","volume":"27","author":[{"family":"Goedecke","given":"G. H."},{"family":"O'Brien","given":"S. G."}],"issued":{"date-parts":[["1988",6,15]]}}}],"schema":"https://github.com/citation-style-language/schema/raw/master/csl-citation.json"} </w:instrText>
      </w:r>
      <w:r>
        <w:fldChar w:fldCharType="separate"/>
      </w:r>
      <w:r w:rsidR="006C7E67" w:rsidRPr="006C7E67">
        <w:t>[48]</w:t>
      </w:r>
      <w:r>
        <w:fldChar w:fldCharType="end"/>
      </w:r>
      <w:r w:rsidRPr="00DF7079">
        <w:t>)</w:t>
      </w:r>
      <w:r>
        <w:t>, approximate integration of Green’s tensor over the dipole (IGT</w:t>
      </w:r>
      <w:r>
        <w:rPr>
          <w:vertAlign w:val="subscript"/>
        </w:rPr>
        <w:t>SO</w:t>
      </w:r>
      <w:r>
        <w:t xml:space="preserve">, </w:t>
      </w:r>
      <w:r>
        <w:fldChar w:fldCharType="begin"/>
      </w:r>
      <w:r w:rsidR="006C7E67">
        <w:instrText xml:space="preserve"> ADDIN ZOTERO_ITEM CSL_CITATION {"citationID":"g5ntu9mik","properties":{"formattedCitation":"[49]","plainCitation":"[49]","noteIndex":0},"citationItems":[{"id":1120,"uris":["http://zotero.org/users/4070/items/6WE299K8"],"uri":["http://zotero.org/users/4070/items/6WE299K8"],"itemData":{"id":1120,"type":"chapter","abstract":"In this chapter the problem of elastic light scattering, i.e. interaction of electromagnetic waves with finite objects, is discussed. A detailed overview of one of the widely used methods for plasmonics, the discrete dipole approximation (DDA), is presented. This includes the theory of the DDA, practical recommendations for using available computer codes, and discussion of the DDA accuracy.","container-title":"Handbook of Molecular Plasmonics","event-place":"Singapore","ISBN":"978-981-4303-20-0","page":"83-135","publisher":"Pan Stanford Publishing","publisher-place":"Singapore","title":"Computational approaches for plasmonics","URL":"http://www.panstanford.com/books/9789814303200.html","author":[{"family":"Yurkin","given":"M. A."}],"editor":[{"family":"Della Sala","given":"Fabio"},{"family":"D'Agostino","given":"Stefania"}],"issued":{"date-parts":[["2013"]]}}}],"schema":"https://github.com/citation-style-language/schema/raw/master/csl-citation.json"} </w:instrText>
      </w:r>
      <w:r>
        <w:fldChar w:fldCharType="separate"/>
      </w:r>
      <w:r w:rsidR="006C7E67" w:rsidRPr="006C7E67">
        <w:t>[49]</w:t>
      </w:r>
      <w:r>
        <w:fldChar w:fldCharType="end"/>
      </w:r>
      <w:r>
        <w:t xml:space="preserve">), </w:t>
      </w:r>
      <w:r w:rsidRPr="00DF7079">
        <w:t>the lattice dispersion relation (LDR</w:t>
      </w:r>
      <w:r>
        <w:t xml:space="preserve">, </w:t>
      </w:r>
      <w:r>
        <w:fldChar w:fldCharType="begin"/>
      </w:r>
      <w:r w:rsidR="008D3600">
        <w:instrText xml:space="preserve"> ADDIN ZOTERO_ITEM CSL_CITATION {"citationID":"K9pSCMRb","properties":{"unsorted":false,"formattedCitation":"[11]","plainCitation":"[11]","noteIndex":0},"citationItems":[{"id":6214,"uris":["http://zotero.org/users/4070/items/V5G6UHKP"],"uri":["http://zotero.org/users/4070/items/V5G6UHKP"],"itemData":{"id":6214,"type":"article-journal","abstract":"We derive the dispersion relation for electromagnetic waves propagating on a lattice of polarizable points. From this dispersion relation we obtain a prescription for choosing dipole polarizabilities so that an infinite lattice with finite lattice spacing will mimic a continuum with dielectric constant epsilon(omega). The Discrete Dipole Approximation is used to calculate scattering and absorption by a finite target by replacing the target with an array of point dipoles. We compare different prescriptions for determining the dipole polarizabilities. We show that the most accurate results are obtained when the lattice dispersion relation is used to set the polarizabilities.","container-title":"Astrophysical Journal","DOI":"10.1086/172396","issue":"2","journalAbbreviation":"Astrophys. J.","page":"685-697","title":"Beyond Clausius–Mossotti: wave propagation on a polarizable point lattice and the discrete dipole approximation","volume":"405","author":[{"family":"Draine","given":"B. T."},{"family":"Goodman","given":"J. J."}],"issued":{"date-parts":[["1993"]]}}}],"schema":"https://github.com/citation-style-language/schema/raw/master/csl-citation.json"} </w:instrText>
      </w:r>
      <w:r>
        <w:fldChar w:fldCharType="separate"/>
      </w:r>
      <w:r w:rsidR="007A71E9" w:rsidRPr="007A71E9">
        <w:t>[11]</w:t>
      </w:r>
      <w:r>
        <w:fldChar w:fldCharType="end"/>
      </w:r>
      <w:r w:rsidRPr="00DF7079">
        <w:t>), corrected LDR (CLDR</w:t>
      </w:r>
      <w:r>
        <w:t xml:space="preserve">, </w:t>
      </w:r>
      <w:r>
        <w:fldChar w:fldCharType="begin"/>
      </w:r>
      <w:r w:rsidR="006C7E67">
        <w:instrText xml:space="preserve"> ADDIN ZOTERO_ITEM CSL_CITATION {"citationID":"eWJhbPBm","properties":{"unsorted":false,"formattedCitation":"[50]","plainCitation":"[50]","noteIndex":0},"citationItems":[{"id":5891,"uris":["http://zotero.org/users/4070/items/9DW9R4MV"],"uri":["http://zotero.org/users/4070/items/9DW9R4MV"],"itemData":{"id":5891,"type":"webpage","abstract":"We discuss the propagation of electromagnetic waves on a rectangular lattice of polarizable point dipoles. For wavelengths long compared to the lattice spacing, we obtain the dispersion relation in terms of the lattice spacing and the dipole polarizabilities. We also obtain the dipole polarizabilities required for the lattice to have the same dispersion relation as a continuum medium of given refractive index m; our result differs from previous work by Draine &amp; Goodman (1993). Our new prescription can be used to assign dipole polarizabilities when the discrete dipole approximation is used to study scattering by finite targets. Results are shown for selected cases.","title":"Propagation of electromagnetic waves on a rectangular lattice of polarizable points","URL":"http://arxiv.org/abs/astro-ph/0403082","author":[{"family":"Gutkowicz-Krusin","given":"D."},{"family":"Draine","given":"B. T."}],"accessed":{"date-parts":[["2010",11,17]]},"issued":{"date-parts":[["2004"]]}}}],"schema":"https://github.com/citation-style-language/schema/raw/master/csl-citation.json"} </w:instrText>
      </w:r>
      <w:r>
        <w:fldChar w:fldCharType="separate"/>
      </w:r>
      <w:r w:rsidR="006C7E67" w:rsidRPr="006C7E67">
        <w:t>[50]</w:t>
      </w:r>
      <w:r>
        <w:fldChar w:fldCharType="end"/>
      </w:r>
      <w:r w:rsidRPr="00DF7079">
        <w:t>), and the</w:t>
      </w:r>
      <w:r w:rsidR="00B70D3C">
        <w:t xml:space="preserve"> Filtered Coupled Dipoles (FCD). There are also a few prescriptions under development: non-local (NLOC and NLOC</w:t>
      </w:r>
      <w:r w:rsidR="00B70D3C" w:rsidRPr="00B70D3C">
        <w:rPr>
          <w:vertAlign w:val="subscript"/>
        </w:rPr>
        <w:t>av</w:t>
      </w:r>
      <w:r w:rsidR="00B70D3C">
        <w:t xml:space="preserve">) and </w:t>
      </w:r>
      <w:r w:rsidRPr="00DF7079">
        <w:t>second order (SO).</w:t>
      </w:r>
      <w:r w:rsidRPr="009819E7">
        <w:t xml:space="preserve"> </w:t>
      </w:r>
      <w:r w:rsidR="004D14DF">
        <w:t xml:space="preserve">The general formula for polarizability is </w:t>
      </w:r>
      <w:r w:rsidR="004D14DF">
        <w:fldChar w:fldCharType="begin"/>
      </w:r>
      <w:r w:rsidR="004D14DF">
        <w:instrText xml:space="preserve"> ADDIN ZOTERO_ITEM CSL_CITATION {"citationID":"s7dBDHHq","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rsidR="004D14DF">
        <w:fldChar w:fldCharType="separate"/>
      </w:r>
      <w:r w:rsidR="004D14DF" w:rsidRPr="006E334F">
        <w:t>[21]</w:t>
      </w:r>
      <w:r w:rsidR="004D14DF">
        <w:fldChar w:fldCharType="end"/>
      </w:r>
      <w:r w:rsidR="004D14DF">
        <w:t>:</w:t>
      </w:r>
    </w:p>
    <w:tbl>
      <w:tblPr>
        <w:tblW w:w="9639" w:type="dxa"/>
        <w:tblCellMar>
          <w:left w:w="0" w:type="dxa"/>
          <w:right w:w="0" w:type="dxa"/>
        </w:tblCellMar>
        <w:tblLook w:val="0000" w:firstRow="0" w:lastRow="0" w:firstColumn="0" w:lastColumn="0" w:noHBand="0" w:noVBand="0"/>
      </w:tblPr>
      <w:tblGrid>
        <w:gridCol w:w="9172"/>
        <w:gridCol w:w="467"/>
      </w:tblGrid>
      <w:tr w:rsidR="004D14DF" w:rsidRPr="00842563" w14:paraId="0533783A" w14:textId="77777777" w:rsidTr="00AE3FA0">
        <w:tc>
          <w:tcPr>
            <w:tcW w:w="9172" w:type="dxa"/>
            <w:vAlign w:val="center"/>
          </w:tcPr>
          <w:p w14:paraId="6E3304B2" w14:textId="32C33739" w:rsidR="004D14DF" w:rsidRPr="00842563" w:rsidRDefault="00600B16" w:rsidP="004D14DF">
            <w:pPr>
              <w:pStyle w:val="08text"/>
              <w:spacing w:line="360" w:lineRule="auto"/>
              <w:jc w:val="center"/>
              <w:rPr>
                <w:b/>
              </w:rPr>
            </w:pPr>
            <m:oMathPara>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α</m:t>
                        </m:r>
                      </m:e>
                    </m:acc>
                  </m:e>
                  <m:sub>
                    <m:r>
                      <m:rPr>
                        <m:sty m:val="bi"/>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p"/>
                      </m:rPr>
                      <w:rPr>
                        <w:rFonts w:ascii="Cambria Math" w:hAnsi="Cambria Math"/>
                      </w:rPr>
                      <m:t>d</m:t>
                    </m:r>
                  </m:sub>
                </m:sSub>
                <m:sSub>
                  <m:sSubPr>
                    <m:ctrlPr>
                      <w:rPr>
                        <w:rFonts w:ascii="Cambria Math" w:hAnsi="Cambria Math"/>
                      </w:rPr>
                    </m:ctrlPr>
                  </m:sSubPr>
                  <m:e>
                    <m:r>
                      <w:rPr>
                        <w:rFonts w:ascii="Cambria Math" w:hAnsi="Cambria Math"/>
                      </w:rPr>
                      <m:t>χ</m:t>
                    </m:r>
                  </m:e>
                  <m:sub>
                    <m:r>
                      <w:rPr>
                        <w:rFonts w:ascii="Cambria Math" w:hAnsi="Cambria Math"/>
                      </w:rPr>
                      <m:t>i</m:t>
                    </m:r>
                  </m:sub>
                </m:sSub>
                <m:sSup>
                  <m:sSupPr>
                    <m:ctrlPr>
                      <w:rPr>
                        <w:rFonts w:ascii="Cambria Math" w:hAnsi="Cambria Math"/>
                      </w:rPr>
                    </m:ctrlPr>
                  </m:sSupPr>
                  <m:e>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b"/>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L</m:t>
                                    </m:r>
                                  </m:e>
                                </m:acc>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M</m:t>
                                    </m:r>
                                  </m:e>
                                </m:acc>
                              </m:e>
                              <m:sub>
                                <m:r>
                                  <w:rPr>
                                    <w:rFonts w:ascii="Cambria Math" w:hAnsi="Cambria Math"/>
                                  </w:rPr>
                                  <m:t>i</m:t>
                                </m:r>
                              </m:sub>
                            </m:sSub>
                          </m:e>
                        </m:d>
                        <m:sSub>
                          <m:sSubPr>
                            <m:ctrlPr>
                              <w:rPr>
                                <w:rFonts w:ascii="Cambria Math" w:hAnsi="Cambria Math"/>
                              </w:rPr>
                            </m:ctrlPr>
                          </m:sSubPr>
                          <m:e>
                            <m:r>
                              <w:rPr>
                                <w:rFonts w:ascii="Cambria Math" w:hAnsi="Cambria Math"/>
                              </w:rPr>
                              <m:t>χ</m:t>
                            </m:r>
                          </m:e>
                          <m:sub>
                            <m:r>
                              <w:rPr>
                                <w:rFonts w:ascii="Cambria Math" w:hAnsi="Cambria Math"/>
                              </w:rPr>
                              <m:t>i</m:t>
                            </m:r>
                          </m:sub>
                        </m:sSub>
                      </m:e>
                    </m:d>
                  </m:e>
                  <m:sup>
                    <m:r>
                      <m:rPr>
                        <m:sty m:val="b"/>
                      </m:rPr>
                      <w:rPr>
                        <w:rFonts w:ascii="Cambria Math" w:hAnsi="Cambria Math"/>
                      </w:rPr>
                      <m:t>-1</m:t>
                    </m:r>
                  </m:sup>
                </m:sSup>
                <m:r>
                  <w:rPr>
                    <w:rFonts w:ascii="Cambria Math" w:hAnsi="Cambria Math"/>
                  </w:rPr>
                  <m:t>=</m:t>
                </m:r>
                <m:sSubSup>
                  <m:sSubSupPr>
                    <m:ctrlPr>
                      <w:rPr>
                        <w:rFonts w:ascii="Cambria Math" w:hAnsi="Cambria Math"/>
                      </w:rPr>
                    </m:ctrlPr>
                  </m:sSubSupPr>
                  <m:e>
                    <m:acc>
                      <m:accPr>
                        <m:chr m:val="̅"/>
                        <m:ctrlPr>
                          <w:rPr>
                            <w:rFonts w:ascii="Cambria Math" w:hAnsi="Cambria Math"/>
                            <w:b/>
                          </w:rPr>
                        </m:ctrlPr>
                      </m:accPr>
                      <m:e>
                        <m:r>
                          <m:rPr>
                            <m:sty m:val="b"/>
                          </m:rPr>
                          <w:rPr>
                            <w:rFonts w:ascii="Cambria Math" w:hAnsi="Cambria Math"/>
                          </w:rPr>
                          <m:t>α</m:t>
                        </m:r>
                      </m:e>
                    </m:acc>
                  </m:e>
                  <m:sub>
                    <m:r>
                      <w:rPr>
                        <w:rFonts w:ascii="Cambria Math" w:hAnsi="Cambria Math"/>
                      </w:rPr>
                      <m:t>i</m:t>
                    </m:r>
                  </m:sub>
                  <m:sup>
                    <m:r>
                      <m:rPr>
                        <m:sty m:val="p"/>
                      </m:rPr>
                      <w:rPr>
                        <w:rFonts w:ascii="Cambria Math" w:hAnsi="Cambria Math"/>
                      </w:rPr>
                      <m:t>CM</m:t>
                    </m:r>
                  </m:sup>
                </m:sSubSup>
                <m:r>
                  <w:rPr>
                    <w:rFonts w:ascii="Cambria Math" w:hAnsi="Cambria Math"/>
                  </w:rPr>
                  <m:t>⋅</m:t>
                </m:r>
                <m:sSup>
                  <m:sSupPr>
                    <m:ctrlPr>
                      <w:rPr>
                        <w:rFonts w:ascii="Cambria Math" w:hAnsi="Cambria Math"/>
                      </w:rPr>
                    </m:ctrlPr>
                  </m:sSupPr>
                  <m:e>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m:t>
                        </m:r>
                        <m:f>
                          <m:fPr>
                            <m:type m:val="lin"/>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M</m:t>
                                    </m:r>
                                  </m:e>
                                </m:acc>
                              </m:e>
                              <m:sub>
                                <m:r>
                                  <w:rPr>
                                    <w:rFonts w:ascii="Cambria Math" w:hAnsi="Cambria Math"/>
                                  </w:rPr>
                                  <m:t>i</m:t>
                                </m:r>
                              </m:sub>
                            </m:sSub>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α</m:t>
                                    </m:r>
                                  </m:e>
                                </m:acc>
                              </m:e>
                              <m:sub>
                                <m:r>
                                  <w:rPr>
                                    <w:rFonts w:ascii="Cambria Math" w:hAnsi="Cambria Math"/>
                                  </w:rPr>
                                  <m:t>i</m:t>
                                </m:r>
                              </m:sub>
                              <m:sup>
                                <m:r>
                                  <m:rPr>
                                    <m:sty m:val="p"/>
                                  </m:rPr>
                                  <w:rPr>
                                    <w:rFonts w:ascii="Cambria Math" w:hAnsi="Cambria Math"/>
                                  </w:rPr>
                                  <m:t>CM</m:t>
                                </m:r>
                              </m:sup>
                            </m:sSubSup>
                          </m:num>
                          <m:den>
                            <m:sSub>
                              <m:sSubPr>
                                <m:ctrlPr>
                                  <w:rPr>
                                    <w:rFonts w:ascii="Cambria Math" w:hAnsi="Cambria Math"/>
                                  </w:rPr>
                                </m:ctrlPr>
                              </m:sSubPr>
                              <m:e>
                                <m:r>
                                  <w:rPr>
                                    <w:rFonts w:ascii="Cambria Math" w:hAnsi="Cambria Math"/>
                                  </w:rPr>
                                  <m:t>V</m:t>
                                </m:r>
                              </m:e>
                              <m:sub>
                                <m:r>
                                  <m:rPr>
                                    <m:sty m:val="p"/>
                                  </m:rPr>
                                  <w:rPr>
                                    <w:rFonts w:ascii="Cambria Math" w:hAnsi="Cambria Math"/>
                                  </w:rPr>
                                  <m:t>d</m:t>
                                </m:r>
                              </m:sub>
                            </m:sSub>
                          </m:den>
                        </m:f>
                      </m:e>
                    </m:d>
                  </m:e>
                  <m:sup>
                    <m:r>
                      <m:rPr>
                        <m:sty m:val="p"/>
                      </m:rPr>
                      <w:rPr>
                        <w:rFonts w:ascii="Cambria Math" w:hAnsi="Cambria Math"/>
                      </w:rPr>
                      <m:t>-1</m:t>
                    </m:r>
                  </m:sup>
                </m:sSup>
                <m:r>
                  <w:rPr>
                    <w:rFonts w:ascii="Cambria Math" w:hAnsi="Cambria Math"/>
                  </w:rPr>
                  <m:t>,</m:t>
                </m:r>
              </m:oMath>
            </m:oMathPara>
          </w:p>
        </w:tc>
        <w:tc>
          <w:tcPr>
            <w:tcW w:w="467" w:type="dxa"/>
            <w:vAlign w:val="center"/>
          </w:tcPr>
          <w:p w14:paraId="36480D50" w14:textId="63DD599B" w:rsidR="004D14DF" w:rsidRPr="00842563" w:rsidRDefault="004D14DF" w:rsidP="00AE3FA0">
            <w:pPr>
              <w:pStyle w:val="08text"/>
              <w:spacing w:line="360" w:lineRule="auto"/>
              <w:jc w:val="right"/>
            </w:pPr>
            <w:bookmarkStart w:id="139" w:name="_Ref58860471"/>
            <w:r w:rsidRPr="00842563">
              <w:t>(</w:t>
            </w:r>
            <w:r>
              <w:fldChar w:fldCharType="begin"/>
            </w:r>
            <w:r>
              <w:instrText xml:space="preserve"> SEQ ( \* ARABIC </w:instrText>
            </w:r>
            <w:r>
              <w:fldChar w:fldCharType="separate"/>
            </w:r>
            <w:r w:rsidR="00AF049C">
              <w:rPr>
                <w:noProof/>
              </w:rPr>
              <w:t>22</w:t>
            </w:r>
            <w:r>
              <w:fldChar w:fldCharType="end"/>
            </w:r>
            <w:r w:rsidRPr="00842563">
              <w:t>)</w:t>
            </w:r>
            <w:bookmarkEnd w:id="139"/>
          </w:p>
        </w:tc>
      </w:tr>
    </w:tbl>
    <w:p w14:paraId="43CC66D6" w14:textId="73CA728B" w:rsidR="007D3C52" w:rsidRPr="009819E7" w:rsidRDefault="004D14DF" w:rsidP="007D3C52">
      <w:r>
        <w:t>where</w:t>
      </w:r>
      <w:r w:rsidR="00AE3FA0">
        <w:t xml:space="preserve"> </w:t>
      </w:r>
      <m:oMath>
        <m:acc>
          <m:accPr>
            <m:chr m:val="̅"/>
            <m:ctrlPr>
              <w:rPr>
                <w:rFonts w:ascii="Cambria Math" w:hAnsi="Cambria Math"/>
                <w:b/>
                <w:bCs/>
              </w:rPr>
            </m:ctrlPr>
          </m:accPr>
          <m:e>
            <m:r>
              <m:rPr>
                <m:sty m:val="b"/>
              </m:rPr>
              <w:rPr>
                <w:rFonts w:ascii="Cambria Math" w:hAnsi="Cambria Math"/>
              </w:rPr>
              <m:t>I</m:t>
            </m:r>
          </m:e>
        </m:acc>
      </m:oMath>
      <w:r w:rsidR="00AE3FA0">
        <w:t xml:space="preserve"> is the identity tensor,</w:t>
      </w:r>
      <w:r>
        <w:t xml:space="preserv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L</m:t>
                </m:r>
              </m:e>
            </m:acc>
          </m:e>
          <m:sub>
            <m:r>
              <w:rPr>
                <w:rFonts w:ascii="Cambria Math" w:hAnsi="Cambria Math"/>
              </w:rPr>
              <m:t>i</m:t>
            </m:r>
          </m:sub>
        </m:sSub>
      </m:oMath>
      <w:r>
        <w:t xml:space="preserve"> is the </w:t>
      </w:r>
      <w:r w:rsidR="00AE3FA0">
        <w:t xml:space="preserve">(static) </w:t>
      </w:r>
      <w:r w:rsidRPr="004D14DF">
        <w:t>self-term</w:t>
      </w:r>
      <w:r>
        <w:t xml:space="preserve"> </w:t>
      </w:r>
      <w:r w:rsidRPr="004D14DF">
        <w:t>tensor</w:t>
      </w:r>
      <w:r w:rsidR="009872C8">
        <w:t xml:space="preserve"> and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M</m:t>
                </m:r>
              </m:e>
            </m:acc>
          </m:e>
          <m:sub>
            <m:r>
              <w:rPr>
                <w:rFonts w:ascii="Cambria Math" w:hAnsi="Cambria Math"/>
              </w:rPr>
              <m:t>i</m:t>
            </m:r>
          </m:sub>
        </m:sSub>
      </m:oMath>
      <w:r w:rsidR="009872C8">
        <w:t xml:space="preserve"> is the (depolarization) correction, associated with finite dipole size, and CM is the basic polarizability defined by </w:t>
      </w:r>
      <m:oMath>
        <m:sSup>
          <m:sSupPr>
            <m:ctrlPr>
              <w:rPr>
                <w:rFonts w:ascii="Cambria Math" w:hAnsi="Cambria Math"/>
                <w:b/>
                <w:bCs/>
                <w:i/>
              </w:rPr>
            </m:ctrlPr>
          </m:sSupPr>
          <m:e>
            <m:acc>
              <m:accPr>
                <m:chr m:val="̅"/>
                <m:ctrlPr>
                  <w:rPr>
                    <w:rFonts w:ascii="Cambria Math" w:hAnsi="Cambria Math"/>
                    <w:b/>
                    <w:bCs/>
                  </w:rPr>
                </m:ctrlPr>
              </m:accPr>
              <m:e>
                <m:r>
                  <m:rPr>
                    <m:sty m:val="b"/>
                  </m:rPr>
                  <w:rPr>
                    <w:rFonts w:ascii="Cambria Math" w:hAnsi="Cambria Math"/>
                  </w:rPr>
                  <m:t>M</m:t>
                </m:r>
              </m:e>
            </m:acc>
          </m:e>
          <m:sup>
            <m:r>
              <m:rPr>
                <m:sty m:val="p"/>
              </m:rPr>
              <w:rPr>
                <w:rFonts w:ascii="Cambria Math" w:hAnsi="Cambria Math"/>
                <w:vertAlign w:val="superscript"/>
              </w:rPr>
              <m:t>CM</m:t>
            </m:r>
          </m:sup>
        </m:sSup>
        <m:r>
          <w:rPr>
            <w:rFonts w:ascii="Cambria Math" w:hAnsi="Cambria Math"/>
          </w:rPr>
          <m:t>≝0</m:t>
        </m:r>
      </m:oMath>
      <w:r w:rsidR="009872C8">
        <w:t xml:space="preserve">. For cubical dipoles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L</m:t>
                </m:r>
              </m:e>
            </m:acc>
          </m:e>
          <m:sub>
            <m:r>
              <w:rPr>
                <w:rFonts w:ascii="Cambria Math" w:hAnsi="Cambria Math"/>
              </w:rPr>
              <m:t>i</m:t>
            </m:r>
          </m:sub>
        </m:sSub>
      </m:oMath>
      <w:r w:rsidR="009872C8">
        <w:t xml:space="preserve"> is trivial, leading to the well-known expression for </w:t>
      </w:r>
      <m:oMath>
        <m:sSubSup>
          <m:sSubSupPr>
            <m:ctrlPr>
              <w:rPr>
                <w:rFonts w:ascii="Cambria Math" w:hAnsi="Cambria Math"/>
              </w:rPr>
            </m:ctrlPr>
          </m:sSubSupPr>
          <m:e>
            <m:acc>
              <m:accPr>
                <m:chr m:val="̅"/>
                <m:ctrlPr>
                  <w:rPr>
                    <w:rFonts w:ascii="Cambria Math" w:hAnsi="Cambria Math"/>
                    <w:b/>
                  </w:rPr>
                </m:ctrlPr>
              </m:accPr>
              <m:e>
                <m:r>
                  <m:rPr>
                    <m:sty m:val="b"/>
                  </m:rPr>
                  <w:rPr>
                    <w:rFonts w:ascii="Cambria Math" w:hAnsi="Cambria Math"/>
                  </w:rPr>
                  <m:t>α</m:t>
                </m:r>
              </m:e>
            </m:acc>
          </m:e>
          <m:sub>
            <m:r>
              <w:rPr>
                <w:rFonts w:ascii="Cambria Math" w:hAnsi="Cambria Math"/>
              </w:rPr>
              <m:t>i</m:t>
            </m:r>
          </m:sub>
          <m:sup>
            <m:r>
              <m:rPr>
                <m:sty m:val="p"/>
              </m:rPr>
              <w:rPr>
                <w:rFonts w:ascii="Cambria Math" w:hAnsi="Cambria Math"/>
              </w:rPr>
              <m:t>CM</m:t>
            </m:r>
          </m:sup>
        </m:sSubSup>
      </m:oMath>
      <w:r w:rsidR="009872C8">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1F7B141F" w14:textId="77777777" w:rsidTr="007D3C52">
        <w:tc>
          <w:tcPr>
            <w:tcW w:w="4766" w:type="pct"/>
            <w:vAlign w:val="center"/>
          </w:tcPr>
          <w:p w14:paraId="13920460" w14:textId="133BAA42" w:rsidR="007D3C52" w:rsidRPr="00623C55" w:rsidRDefault="00600B16" w:rsidP="009872C8">
            <w:pPr>
              <w:pStyle w:val="Eq"/>
            </w:pPr>
            <m:oMathPara>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L</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3</m:t>
                    </m:r>
                  </m:den>
                </m:f>
                <m:acc>
                  <m:accPr>
                    <m:chr m:val="̅"/>
                    <m:ctrlPr>
                      <w:rPr>
                        <w:rFonts w:ascii="Cambria Math" w:hAnsi="Cambria Math"/>
                      </w:rPr>
                    </m:ctrlPr>
                  </m:accPr>
                  <m:e>
                    <m:r>
                      <m:rPr>
                        <m:sty m:val="b"/>
                      </m:rPr>
                      <w:rPr>
                        <w:rFonts w:ascii="Cambria Math" w:hAnsi="Cambria Math"/>
                      </w:rPr>
                      <m:t>I</m:t>
                    </m:r>
                  </m:e>
                </m:acc>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α</m:t>
                        </m:r>
                      </m:e>
                    </m:acc>
                  </m:e>
                  <m:sub>
                    <m:r>
                      <w:rPr>
                        <w:rFonts w:ascii="Cambria Math" w:hAnsi="Cambria Math"/>
                      </w:rPr>
                      <m:t>i</m:t>
                    </m:r>
                  </m:sub>
                  <m:sup>
                    <m:r>
                      <m:rPr>
                        <m:sty m:val="p"/>
                      </m:rPr>
                      <w:rPr>
                        <w:rFonts w:ascii="Cambria Math" w:hAnsi="Cambria Math"/>
                      </w:rPr>
                      <m:t>CM</m:t>
                    </m:r>
                  </m:sup>
                </m:sSubSup>
                <m:r>
                  <m:rPr>
                    <m:sty m:val="p"/>
                  </m:rPr>
                  <w:rPr>
                    <w:rFonts w:ascii="Cambria Math" w:hAnsi="Cambria Math"/>
                  </w:rPr>
                  <m:t>=</m:t>
                </m:r>
                <m:acc>
                  <m:accPr>
                    <m:chr m:val="̅"/>
                    <m:ctrlPr>
                      <w:rPr>
                        <w:rFonts w:ascii="Cambria Math" w:hAnsi="Cambria Math"/>
                      </w:rPr>
                    </m:ctrlPr>
                  </m:accPr>
                  <m:e>
                    <m:r>
                      <m:rPr>
                        <m:sty m:val="b"/>
                      </m:rPr>
                      <w:rPr>
                        <w:rFonts w:ascii="Cambria Math" w:hAnsi="Cambria Math"/>
                      </w:rPr>
                      <m:t>I</m:t>
                    </m:r>
                  </m:e>
                </m:acc>
                <m:f>
                  <m:fPr>
                    <m:ctrlPr>
                      <w:rPr>
                        <w:rFonts w:ascii="Cambria Math" w:hAnsi="Cambria Math"/>
                      </w:rPr>
                    </m:ctrlPr>
                  </m:fPr>
                  <m:num>
                    <m:r>
                      <m:rPr>
                        <m:sty m:val="p"/>
                      </m:rPr>
                      <w:rPr>
                        <w:rFonts w:ascii="Cambria Math" w:hAnsi="Cambria Math"/>
                      </w:rPr>
                      <m:t>3</m:t>
                    </m:r>
                    <m:sSub>
                      <m:sSubPr>
                        <m:ctrlPr>
                          <w:rPr>
                            <w:rFonts w:ascii="Cambria Math" w:hAnsi="Cambria Math"/>
                          </w:rPr>
                        </m:ctrlPr>
                      </m:sSubPr>
                      <m:e>
                        <m:r>
                          <w:rPr>
                            <w:rFonts w:ascii="Cambria Math" w:hAnsi="Cambria Math"/>
                          </w:rPr>
                          <m:t>V</m:t>
                        </m:r>
                      </m:e>
                      <m:sub>
                        <m:r>
                          <m:rPr>
                            <m:sty m:val="p"/>
                          </m:rPr>
                          <w:rPr>
                            <w:rFonts w:ascii="Cambria Math" w:hAnsi="Cambria Math"/>
                          </w:rPr>
                          <m:t>d</m:t>
                        </m:r>
                      </m:sub>
                    </m:sSub>
                  </m:num>
                  <m:den>
                    <m:r>
                      <m:rPr>
                        <m:sty m:val="p"/>
                      </m:rPr>
                      <w:rPr>
                        <w:rFonts w:ascii="Cambria Math" w:hAnsi="Cambria Math"/>
                      </w:rPr>
                      <m:t>4</m:t>
                    </m:r>
                    <m:r>
                      <w:rPr>
                        <w:rFonts w:ascii="Cambria Math" w:hAnsi="Cambria Math"/>
                      </w:rPr>
                      <m:t>π</m:t>
                    </m:r>
                  </m:den>
                </m:f>
                <m:f>
                  <m:fPr>
                    <m:ctrlPr>
                      <w:rPr>
                        <w:rFonts w:ascii="Cambria Math" w:hAnsi="Cambria Math"/>
                      </w:rPr>
                    </m:ctrlPr>
                  </m:fPr>
                  <m:num>
                    <m:sSub>
                      <m:sSubPr>
                        <m:ctrlPr>
                          <w:rPr>
                            <w:rFonts w:ascii="Cambria Math" w:hAnsi="Cambria Math"/>
                          </w:rPr>
                        </m:ctrlPr>
                      </m:sSubPr>
                      <m:e>
                        <m:r>
                          <w:rPr>
                            <w:rFonts w:ascii="Cambria Math" w:hAnsi="Cambria Math"/>
                          </w:rPr>
                          <m:t>ε</m:t>
                        </m:r>
                      </m:e>
                      <m:sub>
                        <m:r>
                          <w:rPr>
                            <w:rFonts w:ascii="Cambria Math" w:hAnsi="Cambria Math"/>
                          </w:rPr>
                          <m:t>i</m:t>
                        </m:r>
                      </m:sub>
                    </m:sSub>
                    <m:r>
                      <m:rPr>
                        <m:sty m:val="p"/>
                      </m:rPr>
                      <w:rPr>
                        <w:rFonts w:ascii="Cambria Math" w:hAnsi="Cambria Math"/>
                      </w:rPr>
                      <m:t>-1</m:t>
                    </m:r>
                  </m:num>
                  <m:den>
                    <m:sSub>
                      <m:sSubPr>
                        <m:ctrlPr>
                          <w:rPr>
                            <w:rFonts w:ascii="Cambria Math" w:hAnsi="Cambria Math"/>
                          </w:rPr>
                        </m:ctrlPr>
                      </m:sSubPr>
                      <m:e>
                        <m:r>
                          <w:rPr>
                            <w:rFonts w:ascii="Cambria Math" w:hAnsi="Cambria Math"/>
                          </w:rPr>
                          <m:t>ε</m:t>
                        </m:r>
                      </m:e>
                      <m:sub>
                        <m:r>
                          <w:rPr>
                            <w:rFonts w:ascii="Cambria Math" w:hAnsi="Cambria Math"/>
                          </w:rPr>
                          <m:t>i</m:t>
                        </m:r>
                      </m:sub>
                    </m:sSub>
                    <m:r>
                      <m:rPr>
                        <m:sty m:val="p"/>
                      </m:rPr>
                      <w:rPr>
                        <w:rFonts w:ascii="Cambria Math" w:hAnsi="Cambria Math"/>
                      </w:rPr>
                      <m:t>+2</m:t>
                    </m:r>
                  </m:den>
                </m:f>
                <m:r>
                  <w:rPr>
                    <w:rFonts w:ascii="Cambria Math" w:hAnsi="Cambria Math"/>
                  </w:rPr>
                  <m:t>.</m:t>
                </m:r>
              </m:oMath>
            </m:oMathPara>
          </w:p>
        </w:tc>
        <w:tc>
          <w:tcPr>
            <w:tcW w:w="234" w:type="pct"/>
            <w:vAlign w:val="center"/>
          </w:tcPr>
          <w:p w14:paraId="63BE882D" w14:textId="3DC0BA31" w:rsidR="007D3C52" w:rsidRPr="009819E7" w:rsidRDefault="007D3C52" w:rsidP="007D3C52">
            <w:pPr>
              <w:pStyle w:val="Eqnumber"/>
            </w:pPr>
            <w:bookmarkStart w:id="140" w:name="_Ref86127641"/>
            <w:r w:rsidRPr="009819E7">
              <w:t>(</w:t>
            </w:r>
            <w:r w:rsidRPr="009819E7">
              <w:fldChar w:fldCharType="begin"/>
            </w:r>
            <w:r w:rsidRPr="009819E7">
              <w:instrText xml:space="preserve"> SEQ ( \* ARABIC </w:instrText>
            </w:r>
            <w:r w:rsidRPr="009819E7">
              <w:fldChar w:fldCharType="separate"/>
            </w:r>
            <w:r w:rsidR="00AF049C">
              <w:rPr>
                <w:noProof/>
              </w:rPr>
              <w:t>23</w:t>
            </w:r>
            <w:r w:rsidRPr="009819E7">
              <w:fldChar w:fldCharType="end"/>
            </w:r>
            <w:r w:rsidRPr="009819E7">
              <w:t>)</w:t>
            </w:r>
            <w:bookmarkEnd w:id="140"/>
          </w:p>
        </w:tc>
      </w:tr>
    </w:tbl>
    <w:p w14:paraId="613FE68E" w14:textId="13C9E8F9" w:rsidR="009F12D1" w:rsidRPr="009819E7" w:rsidRDefault="00B62DFC" w:rsidP="00AE3FA0">
      <w:pPr>
        <w:pStyle w:val="Indent"/>
      </w:pPr>
      <w:r>
        <w:t xml:space="preserve">For simplicity, we omit the index </w:t>
      </w:r>
      <m:oMath>
        <m:r>
          <w:rPr>
            <w:rFonts w:ascii="Cambria Math" w:hAnsi="Cambria Math"/>
          </w:rPr>
          <m:t>i</m:t>
        </m:r>
      </m:oMath>
      <w:r>
        <w:t xml:space="preserve"> below, but the refractive index </w:t>
      </w:r>
      <m:oMath>
        <m:r>
          <w:rPr>
            <w:rFonts w:ascii="Cambria Math" w:hAnsi="Cambria Math"/>
          </w:rPr>
          <m:t>m</m:t>
        </m:r>
      </m:oMath>
      <w:r>
        <w:t xml:space="preserve"> appearing in some of the formulae, generally depends on </w:t>
      </w:r>
      <m:oMath>
        <m:r>
          <w:rPr>
            <w:rFonts w:ascii="Cambria Math" w:hAnsi="Cambria Math"/>
          </w:rPr>
          <m:t>i</m:t>
        </m:r>
      </m:oMath>
      <w:r>
        <w:t xml:space="preserve">. </w:t>
      </w:r>
      <w:r w:rsidR="007D3C52">
        <w:t xml:space="preserve">Other polarizability formulations </w:t>
      </w:r>
      <w:r w:rsidR="00AE3FA0">
        <w:t xml:space="preserve">for cubical dipoles are defined by </w:t>
      </w:r>
      <w:r w:rsidR="007D3C52">
        <w:t xml:space="preserve">the </w:t>
      </w:r>
      <w:r w:rsidR="00AE3FA0">
        <w:t xml:space="preserve">corresponding expressions for </w:t>
      </w:r>
      <w:r w:rsidR="007D3C52">
        <w:t xml:space="preserve">correction term </w:t>
      </w:r>
      <m:oMath>
        <m:acc>
          <m:accPr>
            <m:chr m:val="̅"/>
            <m:ctrlPr>
              <w:rPr>
                <w:rFonts w:ascii="Cambria Math" w:hAnsi="Cambria Math"/>
                <w:b/>
                <w:bCs/>
              </w:rPr>
            </m:ctrlPr>
          </m:accPr>
          <m:e>
            <m:r>
              <m:rPr>
                <m:sty m:val="b"/>
              </m:rPr>
              <w:rPr>
                <w:rFonts w:ascii="Cambria Math" w:hAnsi="Cambria Math"/>
              </w:rPr>
              <m:t>M</m:t>
            </m:r>
          </m:e>
        </m:acc>
      </m:oMath>
      <w:bookmarkStart w:id="141" w:name="_Ref127776389"/>
      <w:bookmarkStart w:id="142" w:name="_Toc148426323"/>
      <w:r>
        <w:t xml:space="preserve">. </w:t>
      </w:r>
      <w:r w:rsidR="00AE3FA0">
        <w:t xml:space="preserve">In particular, </w:t>
      </w:r>
      <w:r w:rsidR="009F12D1" w:rsidRPr="009819E7">
        <w:t xml:space="preserve">RR is a third-order (in </w:t>
      </w:r>
      <m:oMath>
        <m:r>
          <w:rPr>
            <w:rFonts w:ascii="Cambria Math" w:hAnsi="Cambria Math"/>
          </w:rPr>
          <m:t>kd</m:t>
        </m:r>
      </m:oMath>
      <w:r w:rsidR="009F12D1" w:rsidRPr="009819E7">
        <w:t>) correction to the CM</w:t>
      </w:r>
      <w:r w:rsidR="009F12D1">
        <w:t xml:space="preserve"> </w:t>
      </w:r>
      <w:r w:rsidR="009F12D1">
        <w:fldChar w:fldCharType="begin"/>
      </w:r>
      <w:r w:rsidR="006C7E67">
        <w:instrText xml:space="preserve"> ADDIN ZOTERO_ITEM CSL_CITATION {"citationID":"GwIDKFQK","properties":{"unsorted":false,"formattedCitation":"[47]","plainCitation":"[47]","noteIndex":0},"citationItems":[{"id":10810,"uris":["http://zotero.org/users/4070/items/FGU44TEN"],"uri":["http://zotero.org/users/4070/items/FGU44TEN"],"itemData":{"id":10810,"type":"article-journal","abstract":"The discrete dipole approximation (DDA), a flexible method for computing scattering of radiation by particles of arbitrary shape, is extended to incorporate the effects of radiative reaction and to allow for possible anisotropy of the dielectric tensor of the material. Formulas are given for the evaluation of extinction, absorption, scattering, and polarization cross sections. A simple numerical algorithm based on the method of conjugate gradients is found to provide an efficient and robust method for obtaining accurate solutions to the scattering problem. The method works well for absorptive, as well as dielectric, grain materials. Two validity criteria for the DDA are presented. The DDA is then used to compute extinction cross sections for spherical graphite grains and to calculate extinction cross sections for nonspherical graphite grains with three different geometries. It is concluded that the interstellar 2175 A extinction feature could be produced by small graphite grains which should have aspect ratios not far from unity.","container-title":"Astrophysical Journal","DOI":"10.1086/166795","issue":"2","journalAbbreviation":"Astrophys. J.","page":"848-872","title":"The discrete dipole approximation and its application to interstellar graphite grains","volume":"333","author":[{"family":"Draine","given":"B. T."}],"issued":{"date-parts":[["1988"]]}}}],"schema":"https://github.com/citation-style-language/schema/raw/master/csl-citation.json"} </w:instrText>
      </w:r>
      <w:r w:rsidR="009F12D1">
        <w:fldChar w:fldCharType="separate"/>
      </w:r>
      <w:r w:rsidR="006C7E67" w:rsidRPr="006C7E67">
        <w:t>[47]</w:t>
      </w:r>
      <w:r w:rsidR="009F12D1">
        <w:fldChar w:fldCharType="end"/>
      </w:r>
      <w:r w:rsidR="009F12D1"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33C528FC" w14:textId="77777777" w:rsidTr="009F12D1">
        <w:tc>
          <w:tcPr>
            <w:tcW w:w="4766" w:type="pct"/>
            <w:vAlign w:val="center"/>
          </w:tcPr>
          <w:p w14:paraId="6B7CB604" w14:textId="07225A56" w:rsidR="009F12D1" w:rsidRPr="009819E7" w:rsidRDefault="00600B16" w:rsidP="00F1571C">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RR</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acc>
                  <m:accPr>
                    <m:chr m:val="̅"/>
                    <m:ctrlPr>
                      <w:rPr>
                        <w:rFonts w:ascii="Cambria Math" w:hAnsi="Cambria Math"/>
                      </w:rPr>
                    </m:ctrlPr>
                  </m:accPr>
                  <m:e>
                    <m:r>
                      <m:rPr>
                        <m:sty m:val="b"/>
                      </m:rPr>
                      <w:rPr>
                        <w:rFonts w:ascii="Cambria Math" w:hAnsi="Cambria Math"/>
                      </w:rPr>
                      <m:t>I</m:t>
                    </m:r>
                  </m:e>
                </m:acc>
                <m:r>
                  <w:rPr>
                    <w:rFonts w:ascii="Cambria Math" w:hAnsi="Cambria Math"/>
                  </w:rPr>
                  <m:t>.</m:t>
                </m:r>
              </m:oMath>
            </m:oMathPara>
          </w:p>
        </w:tc>
        <w:tc>
          <w:tcPr>
            <w:tcW w:w="234" w:type="pct"/>
            <w:vAlign w:val="center"/>
          </w:tcPr>
          <w:p w14:paraId="2A5FAEE4" w14:textId="6155F524" w:rsidR="009F12D1" w:rsidRPr="009819E7" w:rsidRDefault="009F12D1" w:rsidP="009F12D1">
            <w:pPr>
              <w:pStyle w:val="Eqnumber"/>
            </w:pPr>
            <w:bookmarkStart w:id="143" w:name="_Ref87168321"/>
            <w:r w:rsidRPr="009819E7">
              <w:t>(</w:t>
            </w:r>
            <w:r w:rsidRPr="009819E7">
              <w:fldChar w:fldCharType="begin"/>
            </w:r>
            <w:r w:rsidRPr="009819E7">
              <w:instrText xml:space="preserve"> SEQ ( \* ARABIC </w:instrText>
            </w:r>
            <w:r w:rsidRPr="009819E7">
              <w:fldChar w:fldCharType="separate"/>
            </w:r>
            <w:r w:rsidR="00AF049C">
              <w:rPr>
                <w:noProof/>
              </w:rPr>
              <w:t>24</w:t>
            </w:r>
            <w:r w:rsidRPr="009819E7">
              <w:fldChar w:fldCharType="end"/>
            </w:r>
            <w:r w:rsidRPr="009819E7">
              <w:t>)</w:t>
            </w:r>
            <w:bookmarkEnd w:id="143"/>
          </w:p>
        </w:tc>
      </w:tr>
    </w:tbl>
    <w:p w14:paraId="2DC22251" w14:textId="279A46F9" w:rsidR="009F12D1" w:rsidRDefault="00AE3FA0" w:rsidP="009F12D1">
      <w:r>
        <w:t>The f</w:t>
      </w:r>
      <w:r w:rsidR="009F12D1">
        <w:t xml:space="preserve">ollowing formulations add second-order corrections. LAK is based on replacing the cubical dipole by an equi-volume sphere with radius </w:t>
      </w:r>
      <m:oMath>
        <m:sSub>
          <m:sSubPr>
            <m:ctrlPr>
              <w:rPr>
                <w:rFonts w:ascii="Cambria Math" w:hAnsi="Cambria Math"/>
                <w:i/>
              </w:rPr>
            </m:ctrlPr>
          </m:sSubPr>
          <m:e>
            <m:r>
              <w:rPr>
                <w:rFonts w:ascii="Cambria Math" w:hAnsi="Cambria Math"/>
              </w:rPr>
              <m:t>a</m:t>
            </m:r>
          </m:e>
          <m:sub>
            <m:r>
              <m:rPr>
                <m:sty m:val="p"/>
              </m:rPr>
              <w:rPr>
                <w:rFonts w:ascii="Cambria Math" w:hAnsi="Cambria Math"/>
                <w:vertAlign w:val="subscript"/>
              </w:rPr>
              <m:t>d</m:t>
            </m:r>
          </m:sub>
        </m:sSub>
        <m:r>
          <w:rPr>
            <w:rFonts w:ascii="Cambria Math" w:hAnsi="Cambria Math"/>
          </w:rPr>
          <m:t>=d</m:t>
        </m:r>
        <m:sSup>
          <m:sSupPr>
            <m:ctrlPr>
              <w:rPr>
                <w:rFonts w:ascii="Cambria Math" w:hAnsi="Cambria Math"/>
                <w:i/>
              </w:rPr>
            </m:ctrlPr>
          </m:sSupPr>
          <m:e>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3</m:t>
                    </m:r>
                  </m:num>
                  <m:den>
                    <m:d>
                      <m:dPr>
                        <m:ctrlPr>
                          <w:rPr>
                            <w:rFonts w:ascii="Cambria Math" w:hAnsi="Cambria Math"/>
                            <w:i/>
                          </w:rPr>
                        </m:ctrlPr>
                      </m:dPr>
                      <m:e>
                        <m:r>
                          <w:rPr>
                            <w:rFonts w:ascii="Cambria Math" w:hAnsi="Cambria Math"/>
                          </w:rPr>
                          <m:t>4π</m:t>
                        </m:r>
                      </m:e>
                    </m:d>
                  </m:den>
                </m:f>
              </m:e>
            </m:d>
          </m:e>
          <m:sup>
            <m:f>
              <m:fPr>
                <m:type m:val="lin"/>
                <m:ctrlPr>
                  <w:rPr>
                    <w:rFonts w:ascii="Cambria Math" w:hAnsi="Cambria Math"/>
                    <w:i/>
                    <w:vertAlign w:val="superscript"/>
                  </w:rPr>
                </m:ctrlPr>
              </m:fPr>
              <m:num>
                <m:r>
                  <w:rPr>
                    <w:rFonts w:ascii="Cambria Math" w:hAnsi="Cambria Math"/>
                    <w:vertAlign w:val="superscript"/>
                  </w:rPr>
                  <m:t>1</m:t>
                </m:r>
                <m:ctrlPr>
                  <w:rPr>
                    <w:rFonts w:ascii="Cambria Math" w:hAnsi="Cambria Math"/>
                    <w:i/>
                  </w:rPr>
                </m:ctrlPr>
              </m:num>
              <m:den>
                <m:r>
                  <w:rPr>
                    <w:rFonts w:ascii="Cambria Math" w:hAnsi="Cambria Math"/>
                    <w:vertAlign w:val="superscript"/>
                  </w:rPr>
                  <m:t>3</m:t>
                </m:r>
              </m:den>
            </m:f>
          </m:sup>
        </m:sSup>
      </m:oMath>
      <w:r w:rsidR="009F12D1">
        <w:t xml:space="preserve"> and integrating Green’s tensor over it </w:t>
      </w:r>
      <w:r w:rsidR="009F12D1">
        <w:fldChar w:fldCharType="begin"/>
      </w:r>
      <w:r w:rsidR="006C7E67">
        <w:instrText xml:space="preserve"> ADDIN ZOTERO_ITEM CSL_CITATION {"citationID":"mRob4Hno","properties":{"formattedCitation":"[51]","plainCitation":"[51]","noteIndex":0},"citationItems":[{"id":5931,"uris":["http://zotero.org/users/4070/items/JK4NTR8I"],"uri":["http://zotero.org/users/4070/items/JK4NTR8I"],"itemData":{"id":5931,"type":"article-journal","abstract":"Smoke agglomerates are made of many soot spheres, and their light scattering response is of interest in fire research. The numerical techniques chiefly used for theoretical scattering studies are the method of moments and the coupled dipole moment. The two methods have been obtained in this tutorial paper directly from the monochromatic Maxwell curl equations and shown to be equivalent. The effects of the finite size of the primary spheres have been numerically delineated","container-title":"Journal of Research of the National Institute of Standards and Technology","DOI":"10.6028/jres.098.046","issue":"6","journalAbbreviation":"J. Res. Nat. Inst. Stand. Technol.","page":"699-716","title":"On 2 numerical techniques for light-scattering by dielectric agglomerated structures","volume":"98","author":[{"family":"Lakhtakia","given":"A."},{"family":"Mulholland","given":"G. W."}],"issued":{"date-parts":[["1993"]]}}}],"schema":"https://github.com/citation-style-language/schema/raw/master/csl-citation.json"} </w:instrText>
      </w:r>
      <w:r w:rsidR="009F12D1">
        <w:fldChar w:fldCharType="separate"/>
      </w:r>
      <w:r w:rsidR="006C7E67" w:rsidRPr="006C7E67">
        <w:t>[51]</w:t>
      </w:r>
      <w:r w:rsidR="009F12D1">
        <w:fldChar w:fldCharType="end"/>
      </w:r>
      <w:r w:rsidR="009F12D1">
        <w:t>:</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558D7638" w14:textId="77777777" w:rsidTr="009F12D1">
        <w:tc>
          <w:tcPr>
            <w:tcW w:w="4766" w:type="pct"/>
            <w:vAlign w:val="center"/>
          </w:tcPr>
          <w:p w14:paraId="0BAB3DF1" w14:textId="77777777" w:rsidR="009F12D1" w:rsidRPr="009819E7" w:rsidRDefault="00600B16" w:rsidP="009F12D1">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LAK</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8</m:t>
                        </m:r>
                        <m:r>
                          <w:rPr>
                            <w:rFonts w:ascii="Cambria Math" w:hAnsi="Cambria Math"/>
                          </w:rPr>
                          <m:t>π</m:t>
                        </m:r>
                      </m:num>
                      <m:den>
                        <m:r>
                          <m:rPr>
                            <m:sty m:val="p"/>
                          </m:rPr>
                          <w:rPr>
                            <w:rFonts w:ascii="Cambria Math" w:hAnsi="Cambria Math"/>
                          </w:rPr>
                          <m:t>3</m:t>
                        </m:r>
                      </m:den>
                    </m:f>
                  </m:e>
                </m:d>
                <m:acc>
                  <m:accPr>
                    <m:chr m:val="̅"/>
                    <m:ctrlPr>
                      <w:rPr>
                        <w:rFonts w:ascii="Cambria Math" w:hAnsi="Cambria Math"/>
                      </w:rPr>
                    </m:ctrlPr>
                  </m:accPr>
                  <m:e>
                    <m:r>
                      <m:rPr>
                        <m:sty m:val="b"/>
                      </m:rPr>
                      <w:rPr>
                        <w:rFonts w:ascii="Cambria Math" w:hAnsi="Cambria Math"/>
                      </w:rPr>
                      <m:t>I</m:t>
                    </m:r>
                  </m:e>
                </m:acc>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1-i</m:t>
                        </m:r>
                        <m:r>
                          <w:rPr>
                            <w:rFonts w:ascii="Cambria Math" w:hAnsi="Cambria Math"/>
                          </w:rPr>
                          <m:t>k</m:t>
                        </m:r>
                        <m:sSub>
                          <m:sSubPr>
                            <m:ctrlPr>
                              <w:rPr>
                                <w:rFonts w:ascii="Cambria Math" w:hAnsi="Cambria Math"/>
                              </w:rPr>
                            </m:ctrlPr>
                          </m:sSubPr>
                          <m:e>
                            <m:r>
                              <w:rPr>
                                <w:rFonts w:ascii="Cambria Math" w:hAnsi="Cambria Math"/>
                              </w:rPr>
                              <m:t>a</m:t>
                            </m:r>
                          </m:e>
                          <m:sub>
                            <m:r>
                              <m:rPr>
                                <m:sty m:val="p"/>
                              </m:rPr>
                              <w:rPr>
                                <w:rFonts w:ascii="Cambria Math" w:hAnsi="Cambria Math"/>
                              </w:rPr>
                              <m:t>d</m:t>
                            </m:r>
                          </m:sub>
                        </m:sSub>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i</m:t>
                            </m:r>
                            <m:r>
                              <w:rPr>
                                <w:rFonts w:ascii="Cambria Math" w:hAnsi="Cambria Math"/>
                              </w:rPr>
                              <m:t>k</m:t>
                            </m:r>
                            <m:sSub>
                              <m:sSubPr>
                                <m:ctrlPr>
                                  <w:rPr>
                                    <w:rFonts w:ascii="Cambria Math" w:hAnsi="Cambria Math"/>
                                  </w:rPr>
                                </m:ctrlPr>
                              </m:sSubPr>
                              <m:e>
                                <m:r>
                                  <w:rPr>
                                    <w:rFonts w:ascii="Cambria Math" w:hAnsi="Cambria Math"/>
                                  </w:rPr>
                                  <m:t>a</m:t>
                                </m:r>
                              </m:e>
                              <m:sub>
                                <m:r>
                                  <m:rPr>
                                    <m:sty m:val="p"/>
                                  </m:rPr>
                                  <w:rPr>
                                    <w:rFonts w:ascii="Cambria Math" w:hAnsi="Cambria Math"/>
                                  </w:rPr>
                                  <m:t>d</m:t>
                                </m:r>
                              </m:sub>
                            </m:sSub>
                          </m:e>
                        </m:d>
                      </m:e>
                    </m:func>
                    <m:r>
                      <m:rPr>
                        <m:sty m:val="p"/>
                      </m:rPr>
                      <w:rPr>
                        <w:rFonts w:ascii="Cambria Math" w:hAnsi="Cambria Math"/>
                      </w:rPr>
                      <m:t>-1</m:t>
                    </m:r>
                  </m:e>
                </m:d>
                <m:r>
                  <w:rPr>
                    <w:rFonts w:ascii="Cambria Math" w:hAnsi="Cambria Math"/>
                  </w:rPr>
                  <m:t>.</m:t>
                </m:r>
              </m:oMath>
            </m:oMathPara>
          </w:p>
        </w:tc>
        <w:tc>
          <w:tcPr>
            <w:tcW w:w="234" w:type="pct"/>
            <w:vAlign w:val="center"/>
          </w:tcPr>
          <w:p w14:paraId="43740916" w14:textId="4237449C" w:rsidR="009F12D1" w:rsidRPr="009819E7" w:rsidRDefault="009F12D1" w:rsidP="009F12D1">
            <w:pPr>
              <w:pStyle w:val="Eqnumber"/>
            </w:pPr>
            <w:r w:rsidRPr="009819E7">
              <w:t>(</w:t>
            </w:r>
            <w:r w:rsidRPr="009819E7">
              <w:fldChar w:fldCharType="begin"/>
            </w:r>
            <w:r w:rsidRPr="009819E7">
              <w:instrText xml:space="preserve"> SEQ ( \* ARABIC </w:instrText>
            </w:r>
            <w:r w:rsidRPr="009819E7">
              <w:fldChar w:fldCharType="separate"/>
            </w:r>
            <w:r w:rsidR="00AF049C">
              <w:rPr>
                <w:noProof/>
              </w:rPr>
              <w:t>25</w:t>
            </w:r>
            <w:r w:rsidRPr="009819E7">
              <w:fldChar w:fldCharType="end"/>
            </w:r>
            <w:r w:rsidRPr="009819E7">
              <w:t>)</w:t>
            </w:r>
          </w:p>
        </w:tc>
      </w:tr>
    </w:tbl>
    <w:p w14:paraId="2EFD2B65" w14:textId="216CABA2" w:rsidR="009F12D1" w:rsidRDefault="009F12D1" w:rsidP="009F12D1">
      <w:r>
        <w:t xml:space="preserve">DGF is an approximation of LAK up to the third order of </w:t>
      </w:r>
      <m:oMath>
        <m:r>
          <w:rPr>
            <w:rFonts w:ascii="Cambria Math" w:hAnsi="Cambria Math"/>
          </w:rPr>
          <m:t>kd</m:t>
        </m:r>
      </m:oMath>
      <w:r>
        <w:rPr>
          <w:iCs/>
        </w:rPr>
        <w:t xml:space="preserve"> </w:t>
      </w:r>
      <w:r>
        <w:fldChar w:fldCharType="begin"/>
      </w:r>
      <w:r w:rsidR="006C7E67">
        <w:instrText xml:space="preserve"> ADDIN ZOTERO_ITEM CSL_CITATION {"citationID":"eIinW4lr","properties":{"formattedCitation":"[48]","plainCitation":"[48]","noteIndex":0},"citationItems":[{"id":2358,"uris":["http://zotero.org/users/4070/items/6PH9JU9T"],"uri":["http://zotero.org/users/4070/items/6PH9JU9T"],"itemData":{"id":2358,"type":"article-journal","abstract":"The digitized Green's function (DGF) algorithm and the underlying theory are described. This finite element algorithm models dielectric particles of arbitrary shape and arbitrary optical structure. DGF predictions of differential and total cross sections are compared with predictions of Mie and EBCM algorithms for several homogeneous spheres and spheroids. Results of tests of convergence of the DGF calculation as the number of elements are increased are presented. Computer time and storage requirements as functions of wavelength and particle size, shape, and optical structure are discussed.","container-title":"Applied Optics","DOI":"10.1364/AO.27.002431","issue":"12","journalAbbreviation":"Appl. Opt.","page":"2431-2438","title":"Scattering by irregular inhomogeneous particles via the digitized Green's function algorithm","volume":"27","author":[{"family":"Goedecke","given":"G. H."},{"family":"O'Brien","given":"S. G."}],"issued":{"date-parts":[["1988",6,15]]}}}],"schema":"https://github.com/citation-style-language/schema/raw/master/csl-citation.json"} </w:instrText>
      </w:r>
      <w:r>
        <w:fldChar w:fldCharType="separate"/>
      </w:r>
      <w:r w:rsidR="006C7E67" w:rsidRPr="006C7E67">
        <w:t>[48]</w:t>
      </w:r>
      <w:r>
        <w:fldChar w:fldCharType="end"/>
      </w:r>
      <w:r>
        <w:t>:</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0B6419AF" w14:textId="77777777" w:rsidTr="009F12D1">
        <w:tc>
          <w:tcPr>
            <w:tcW w:w="4766" w:type="pct"/>
            <w:vAlign w:val="center"/>
          </w:tcPr>
          <w:p w14:paraId="41768E7E" w14:textId="407AC13D" w:rsidR="009F12D1" w:rsidRPr="009819E7" w:rsidRDefault="00600B16" w:rsidP="009F12D1">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DGF</m:t>
                    </m:r>
                  </m:sup>
                </m:sSup>
                <m:r>
                  <m:rPr>
                    <m:sty m:val="p"/>
                  </m:rPr>
                  <w:rPr>
                    <w:rFonts w:ascii="Cambria Math" w:hAnsi="Cambria Math"/>
                  </w:rPr>
                  <m:t>≝</m:t>
                </m:r>
                <m:acc>
                  <m:accPr>
                    <m:chr m:val="̅"/>
                    <m:ctrlPr>
                      <w:rPr>
                        <w:rFonts w:ascii="Cambria Math" w:hAnsi="Cambria Math"/>
                      </w:rPr>
                    </m:ctrlPr>
                  </m:accPr>
                  <m:e>
                    <m:r>
                      <m:rPr>
                        <m:sty m:val="b"/>
                      </m:rPr>
                      <w:rPr>
                        <w:rFonts w:ascii="Cambria Math" w:hAnsi="Cambria Math"/>
                      </w:rPr>
                      <m:t>I</m:t>
                    </m:r>
                  </m:e>
                </m:acc>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DGF</m:t>
                        </m:r>
                      </m:sup>
                    </m:sSubSup>
                    <m:sSup>
                      <m:sSupPr>
                        <m:ctrlPr>
                          <w:rPr>
                            <w:rFonts w:ascii="Cambria Math" w:hAnsi="Cambria Math"/>
                          </w:rPr>
                        </m:ctrlPr>
                      </m:sSupPr>
                      <m:e>
                        <m:d>
                          <m:dPr>
                            <m:ctrlPr>
                              <w:rPr>
                                <w:rFonts w:ascii="Cambria Math" w:hAnsi="Cambria Math"/>
                              </w:rPr>
                            </m:ctrlPr>
                          </m:dPr>
                          <m:e>
                            <m:r>
                              <w:rPr>
                                <w:rFonts w:ascii="Cambria Math" w:hAnsi="Cambria Math"/>
                              </w:rPr>
                              <m:t>kd</m:t>
                            </m:r>
                            <m:ctrlPr>
                              <w:rPr>
                                <w:rFonts w:ascii="Cambria Math" w:hAnsi="Cambria Math"/>
                                <w:i/>
                                <w:iCs/>
                              </w:rPr>
                            </m:ctrlPr>
                          </m:e>
                        </m:d>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e>
                </m:d>
                <m:r>
                  <w:rPr>
                    <w:rFonts w:ascii="Cambria Math" w:hAnsi="Cambria Math"/>
                  </w:rPr>
                  <m:t xml:space="preserve">,  </m:t>
                </m:r>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DGF</m:t>
                    </m:r>
                  </m:sup>
                </m:sSubSup>
                <m:r>
                  <m:rPr>
                    <m:sty m:val="p"/>
                  </m:rPr>
                  <w:rPr>
                    <w:rFonts w:ascii="Cambria Math" w:hAnsi="Cambria Math"/>
                  </w:rPr>
                  <m:t>≈1.611992</m:t>
                </m:r>
                <m:r>
                  <w:rPr>
                    <w:rFonts w:ascii="Cambria Math" w:hAnsi="Cambria Math"/>
                  </w:rPr>
                  <m:t>,</m:t>
                </m:r>
              </m:oMath>
            </m:oMathPara>
          </w:p>
        </w:tc>
        <w:tc>
          <w:tcPr>
            <w:tcW w:w="234" w:type="pct"/>
            <w:vAlign w:val="center"/>
          </w:tcPr>
          <w:p w14:paraId="7C455894" w14:textId="448EAB25" w:rsidR="009F12D1" w:rsidRPr="009819E7" w:rsidRDefault="009F12D1" w:rsidP="009F12D1">
            <w:pPr>
              <w:pStyle w:val="Eqnumber"/>
            </w:pPr>
            <w:r w:rsidRPr="009819E7">
              <w:t>(</w:t>
            </w:r>
            <w:r w:rsidRPr="009819E7">
              <w:fldChar w:fldCharType="begin"/>
            </w:r>
            <w:r w:rsidRPr="009819E7">
              <w:instrText xml:space="preserve"> SEQ ( \* ARABIC </w:instrText>
            </w:r>
            <w:r w:rsidRPr="009819E7">
              <w:fldChar w:fldCharType="separate"/>
            </w:r>
            <w:r w:rsidR="00AF049C">
              <w:rPr>
                <w:noProof/>
              </w:rPr>
              <w:t>26</w:t>
            </w:r>
            <w:r w:rsidRPr="009819E7">
              <w:fldChar w:fldCharType="end"/>
            </w:r>
            <w:r w:rsidRPr="009819E7">
              <w:t>)</w:t>
            </w:r>
          </w:p>
        </w:tc>
      </w:tr>
    </w:tbl>
    <w:p w14:paraId="1A3A020D" w14:textId="2CE987C0" w:rsidR="009F12D1" w:rsidRDefault="009F12D1" w:rsidP="009F12D1">
      <w:r>
        <w:t>while IGT</w:t>
      </w:r>
      <w:r>
        <w:rPr>
          <w:vertAlign w:val="subscript"/>
        </w:rPr>
        <w:t>SO</w:t>
      </w:r>
      <w:r>
        <w:t xml:space="preserve"> is the same-order approximation applied to the original cubical dipole </w:t>
      </w:r>
      <w:r>
        <w:fldChar w:fldCharType="begin"/>
      </w:r>
      <w:r w:rsidR="006C7E67">
        <w:instrText xml:space="preserve"> ADDIN ZOTERO_ITEM CSL_CITATION {"citationID":"TnVfUqNe","properties":{"formattedCitation":"[49]","plainCitation":"[49]","noteIndex":0},"citationItems":[{"id":1120,"uris":["http://zotero.org/users/4070/items/6WE299K8"],"uri":["http://zotero.org/users/4070/items/6WE299K8"],"itemData":{"id":1120,"type":"chapter","abstract":"In this chapter the problem of elastic light scattering, i.e. interaction of electromagnetic waves with finite objects, is discussed. A detailed overview of one of the widely used methods for plasmonics, the discrete dipole approximation (DDA), is presented. This includes the theory of the DDA, practical recommendations for using available computer codes, and discussion of the DDA accuracy.","container-title":"Handbook of Molecular Plasmonics","event-place":"Singapore","ISBN":"978-981-4303-20-0","page":"83-135","publisher":"Pan Stanford Publishing","publisher-place":"Singapore","title":"Computational approaches for plasmonics","URL":"http://www.panstanford.com/books/9789814303200.html","author":[{"family":"Yurkin","given":"M. A."}],"editor":[{"family":"Della Sala","given":"Fabio"},{"family":"D'Agostino","given":"Stefania"}],"issued":{"date-parts":[["2013"]]}}}],"schema":"https://github.com/citation-style-language/schema/raw/master/csl-citation.json"} </w:instrText>
      </w:r>
      <w:r>
        <w:fldChar w:fldCharType="separate"/>
      </w:r>
      <w:r w:rsidR="006C7E67" w:rsidRPr="006C7E67">
        <w:t>[49]</w:t>
      </w:r>
      <w:r>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77A06DDA" w14:textId="77777777" w:rsidTr="009F12D1">
        <w:tc>
          <w:tcPr>
            <w:tcW w:w="4766" w:type="pct"/>
            <w:vAlign w:val="center"/>
          </w:tcPr>
          <w:p w14:paraId="3E6D7E65" w14:textId="34918BD0" w:rsidR="009F12D1" w:rsidRPr="009819E7" w:rsidRDefault="00600B16" w:rsidP="009F12D1">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IG</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SO</m:t>
                        </m:r>
                      </m:sub>
                    </m:sSub>
                  </m:sup>
                </m:sSup>
                <m:r>
                  <m:rPr>
                    <m:sty m:val="p"/>
                  </m:rPr>
                  <w:rPr>
                    <w:rFonts w:ascii="Cambria Math" w:hAnsi="Cambria Math"/>
                  </w:rPr>
                  <m:t>≝</m:t>
                </m:r>
                <m:acc>
                  <m:accPr>
                    <m:chr m:val="̅"/>
                    <m:ctrlPr>
                      <w:rPr>
                        <w:rFonts w:ascii="Cambria Math" w:hAnsi="Cambria Math"/>
                      </w:rPr>
                    </m:ctrlPr>
                  </m:accPr>
                  <m:e>
                    <m:r>
                      <m:rPr>
                        <m:sty m:val="b"/>
                      </m:rPr>
                      <w:rPr>
                        <w:rFonts w:ascii="Cambria Math" w:hAnsi="Cambria Math"/>
                      </w:rPr>
                      <m:t>I</m:t>
                    </m:r>
                  </m:e>
                </m:acc>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IGT</m:t>
                        </m:r>
                      </m:sup>
                    </m:sSubSup>
                    <m:sSup>
                      <m:sSupPr>
                        <m:ctrlPr>
                          <w:rPr>
                            <w:rFonts w:ascii="Cambria Math" w:hAnsi="Cambria Math"/>
                          </w:rPr>
                        </m:ctrlPr>
                      </m:sSupPr>
                      <m:e>
                        <m:d>
                          <m:dPr>
                            <m:ctrlPr>
                              <w:rPr>
                                <w:rFonts w:ascii="Cambria Math" w:hAnsi="Cambria Math"/>
                              </w:rPr>
                            </m:ctrlPr>
                          </m:dPr>
                          <m:e>
                            <m:r>
                              <w:rPr>
                                <w:rFonts w:ascii="Cambria Math" w:hAnsi="Cambria Math"/>
                              </w:rPr>
                              <m:t>kd</m:t>
                            </m:r>
                            <m:ctrlPr>
                              <w:rPr>
                                <w:rFonts w:ascii="Cambria Math" w:hAnsi="Cambria Math"/>
                                <w:i/>
                                <w:iCs/>
                              </w:rPr>
                            </m:ctrlPr>
                          </m:e>
                        </m:d>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e>
                </m:d>
                <m:r>
                  <w:rPr>
                    <w:rFonts w:ascii="Cambria Math" w:hAnsi="Cambria Math"/>
                  </w:rPr>
                  <m:t xml:space="preserve">,  </m:t>
                </m:r>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IGT</m:t>
                    </m:r>
                  </m:sup>
                </m:sSubSup>
                <m:r>
                  <m:rPr>
                    <m:sty m:val="p"/>
                  </m:rPr>
                  <w:rPr>
                    <w:rFonts w:ascii="Cambria Math" w:hAnsi="Cambria Math"/>
                  </w:rPr>
                  <m:t>≈1.586718.</m:t>
                </m:r>
              </m:oMath>
            </m:oMathPara>
          </w:p>
        </w:tc>
        <w:tc>
          <w:tcPr>
            <w:tcW w:w="234" w:type="pct"/>
            <w:vAlign w:val="center"/>
          </w:tcPr>
          <w:p w14:paraId="0996C216" w14:textId="74971ABC" w:rsidR="009F12D1" w:rsidRPr="009819E7" w:rsidRDefault="009F12D1" w:rsidP="009F12D1">
            <w:pPr>
              <w:pStyle w:val="Eqnumber"/>
            </w:pPr>
            <w:bookmarkStart w:id="144" w:name="_Ref58866928"/>
            <w:r w:rsidRPr="009819E7">
              <w:t>(</w:t>
            </w:r>
            <w:r w:rsidRPr="009819E7">
              <w:fldChar w:fldCharType="begin"/>
            </w:r>
            <w:r w:rsidRPr="009819E7">
              <w:instrText xml:space="preserve"> SEQ ( \* ARABIC </w:instrText>
            </w:r>
            <w:r w:rsidRPr="009819E7">
              <w:fldChar w:fldCharType="separate"/>
            </w:r>
            <w:r w:rsidR="00AF049C">
              <w:rPr>
                <w:noProof/>
              </w:rPr>
              <w:t>27</w:t>
            </w:r>
            <w:r w:rsidRPr="009819E7">
              <w:fldChar w:fldCharType="end"/>
            </w:r>
            <w:r w:rsidRPr="009819E7">
              <w:t>)</w:t>
            </w:r>
            <w:bookmarkEnd w:id="144"/>
          </w:p>
        </w:tc>
      </w:tr>
    </w:tbl>
    <w:p w14:paraId="60A3364F" w14:textId="6D66B3BC" w:rsidR="009F12D1" w:rsidRPr="009819E7" w:rsidRDefault="009F12D1" w:rsidP="009F12D1">
      <w:pPr>
        <w:pStyle w:val="Indent"/>
        <w:keepNext/>
        <w:ind w:firstLine="539"/>
      </w:pPr>
      <w:r w:rsidRPr="009819E7">
        <w:t xml:space="preserve">LDR </w:t>
      </w:r>
      <w:r>
        <w:t xml:space="preserve">is based on consideration of infinite grid of point dipoles </w:t>
      </w:r>
      <w:r>
        <w:fldChar w:fldCharType="begin"/>
      </w:r>
      <w:r w:rsidR="008D3600">
        <w:instrText xml:space="preserve"> ADDIN ZOTERO_ITEM CSL_CITATION {"citationID":"TBK8QGqW","properties":{"unsorted":false,"formattedCitation":"[11]","plainCitation":"[11]","noteIndex":0},"citationItems":[{"id":6214,"uris":["http://zotero.org/users/4070/items/V5G6UHKP"],"uri":["http://zotero.org/users/4070/items/V5G6UHKP"],"itemData":{"id":6214,"type":"article-journal","abstract":"We derive the dispersion relation for electromagnetic waves propagating on a lattice of polarizable points. From this dispersion relation we obtain a prescription for choosing dipole polarizabilities so that an infinite lattice with finite lattice spacing will mimic a continuum with dielectric constant epsilon(omega). The Discrete Dipole Approximation is used to calculate scattering and absorption by a finite target by replacing the target with an array of point dipoles. We compare different prescriptions for determining the dipole polarizabilities. We show that the most accurate results are obtained when the lattice dispersion relation is used to set the polarizabilities.","container-title":"Astrophysical Journal","DOI":"10.1086/172396","issue":"2","journalAbbreviation":"Astrophys. J.","page":"685-697","title":"Beyond Clausius–Mossotti: wave propagation on a polarizable point lattice and the discrete dipole approximation","volume":"405","author":[{"family":"Draine","given":"B. T."},{"family":"Goodman","given":"J. J."}],"issued":{"date-parts":[["1993"]]}}}],"schema":"https://github.com/citation-style-language/schema/raw/master/csl-citation.json"} </w:instrText>
      </w:r>
      <w:r>
        <w:fldChar w:fldCharType="separate"/>
      </w:r>
      <w:r w:rsidRPr="007A71E9">
        <w:t>[11]</w:t>
      </w:r>
      <w:r>
        <w:fldChar w:fldCharType="end"/>
      </w:r>
      <w:r w:rsidRPr="009819E7">
        <w:t>:</w:t>
      </w:r>
      <w:r w:rsidRPr="00077599">
        <w:t xml:space="preserve"> </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711AC583" w14:textId="77777777" w:rsidTr="009F12D1">
        <w:tc>
          <w:tcPr>
            <w:tcW w:w="4766" w:type="pct"/>
            <w:vAlign w:val="center"/>
          </w:tcPr>
          <w:p w14:paraId="7067671D" w14:textId="1B5D82C2" w:rsidR="009F12D1" w:rsidRPr="009819E7" w:rsidRDefault="00600B16" w:rsidP="009F12D1">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LDR</m:t>
                    </m:r>
                  </m:sup>
                </m:sSup>
                <m:r>
                  <m:rPr>
                    <m:sty m:val="p"/>
                  </m:rPr>
                  <w:rPr>
                    <w:rFonts w:ascii="Cambria Math" w:hAnsi="Cambria Math"/>
                  </w:rPr>
                  <m:t>≝</m:t>
                </m:r>
                <m:acc>
                  <m:accPr>
                    <m:chr m:val="̅"/>
                    <m:ctrlPr>
                      <w:rPr>
                        <w:rFonts w:ascii="Cambria Math" w:hAnsi="Cambria Math"/>
                      </w:rPr>
                    </m:ctrlPr>
                  </m:accPr>
                  <m:e>
                    <m:r>
                      <m:rPr>
                        <m:sty m:val="b"/>
                      </m:rPr>
                      <w:rPr>
                        <w:rFonts w:ascii="Cambria Math" w:hAnsi="Cambria Math"/>
                      </w:rPr>
                      <m:t>I</m:t>
                    </m:r>
                  </m:e>
                </m:acc>
                <m:d>
                  <m:dPr>
                    <m:begChr m:val="["/>
                    <m:endChr m:val="]"/>
                    <m:ctrlPr>
                      <w:rPr>
                        <w:rFonts w:ascii="Cambria Math" w:hAnsi="Cambria Math"/>
                      </w:rPr>
                    </m:ctrlPr>
                  </m:dPr>
                  <m:e>
                    <m:d>
                      <m:dPr>
                        <m:ctrlPr>
                          <w:rPr>
                            <w:rFonts w:ascii="Cambria Math" w:hAnsi="Cambria Math"/>
                          </w:rPr>
                        </m:ctrlPr>
                      </m:dPr>
                      <m:e>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LDR</m:t>
                            </m:r>
                          </m:sup>
                        </m:sSub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2</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3</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r>
                          <w:rPr>
                            <w:rFonts w:ascii="Cambria Math" w:hAnsi="Cambria Math"/>
                          </w:rPr>
                          <m:t>S</m:t>
                        </m:r>
                      </m:e>
                    </m:d>
                    <m:sSup>
                      <m:sSupPr>
                        <m:ctrlPr>
                          <w:rPr>
                            <w:rFonts w:ascii="Cambria Math" w:hAnsi="Cambria Math"/>
                            <w:i/>
                          </w:rPr>
                        </m:ctrlPr>
                      </m:sSupPr>
                      <m:e>
                        <m:d>
                          <m:dPr>
                            <m:ctrlPr>
                              <w:rPr>
                                <w:rFonts w:ascii="Cambria Math" w:hAnsi="Cambria Math"/>
                              </w:rPr>
                            </m:ctrlPr>
                          </m:dPr>
                          <m:e>
                            <m:r>
                              <w:rPr>
                                <w:rFonts w:ascii="Cambria Math" w:hAnsi="Cambria Math"/>
                              </w:rPr>
                              <m:t>kd</m:t>
                            </m:r>
                          </m:e>
                        </m:d>
                      </m:e>
                      <m:sup>
                        <m:r>
                          <w:rPr>
                            <w:rFonts w:ascii="Cambria Math" w:hAnsi="Cambria Math"/>
                          </w:rPr>
                          <m:t>2</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e>
                </m:d>
                <m:r>
                  <w:rPr>
                    <w:rFonts w:ascii="Cambria Math" w:hAnsi="Cambria Math"/>
                  </w:rPr>
                  <m:t>,</m:t>
                </m:r>
              </m:oMath>
            </m:oMathPara>
          </w:p>
        </w:tc>
        <w:tc>
          <w:tcPr>
            <w:tcW w:w="234" w:type="pct"/>
            <w:vAlign w:val="center"/>
          </w:tcPr>
          <w:p w14:paraId="49EBAB63" w14:textId="5DEC1583" w:rsidR="009F12D1" w:rsidRPr="009819E7" w:rsidRDefault="009F12D1" w:rsidP="009F12D1">
            <w:pPr>
              <w:pStyle w:val="Eqnumber"/>
            </w:pPr>
            <w:bookmarkStart w:id="145" w:name="_Ref87170641"/>
            <w:r w:rsidRPr="009819E7">
              <w:t>(</w:t>
            </w:r>
            <w:r w:rsidRPr="009819E7">
              <w:fldChar w:fldCharType="begin"/>
            </w:r>
            <w:r w:rsidRPr="009819E7">
              <w:instrText xml:space="preserve"> SEQ ( \* ARABIC </w:instrText>
            </w:r>
            <w:r w:rsidRPr="009819E7">
              <w:fldChar w:fldCharType="separate"/>
            </w:r>
            <w:r w:rsidR="00AF049C">
              <w:rPr>
                <w:noProof/>
              </w:rPr>
              <w:t>28</w:t>
            </w:r>
            <w:r w:rsidRPr="009819E7">
              <w:fldChar w:fldCharType="end"/>
            </w:r>
            <w:r w:rsidRPr="009819E7">
              <w:t>)</w:t>
            </w:r>
            <w:bookmarkEnd w:id="145"/>
          </w:p>
        </w:tc>
      </w:tr>
      <w:tr w:rsidR="009F12D1" w:rsidRPr="009819E7" w14:paraId="001D1C3A" w14:textId="77777777" w:rsidTr="009F12D1">
        <w:tc>
          <w:tcPr>
            <w:tcW w:w="4766" w:type="pct"/>
            <w:vAlign w:val="center"/>
          </w:tcPr>
          <w:p w14:paraId="2B18168C" w14:textId="77777777" w:rsidR="009F12D1" w:rsidRPr="009819E7" w:rsidRDefault="00600B16" w:rsidP="009F12D1">
            <w:pPr>
              <w:pStyle w:val="Eq"/>
            </w:pPr>
            <m:oMath>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LDR</m:t>
                  </m:r>
                </m:sup>
              </m:sSubSup>
              <m:r>
                <m:rPr>
                  <m:sty m:val="p"/>
                </m:rPr>
                <w:rPr>
                  <w:rFonts w:ascii="Cambria Math" w:hAnsi="Cambria Math"/>
                </w:rPr>
                <m:t>≈1.8915316</m:t>
              </m:r>
              <m:r>
                <w:rPr>
                  <w:rFonts w:ascii="Cambria Math" w:hAnsi="Cambria Math"/>
                </w:rPr>
                <m:t xml:space="preserve">,  </m:t>
              </m:r>
              <m:sSubSup>
                <m:sSubSupPr>
                  <m:ctrlPr>
                    <w:rPr>
                      <w:rFonts w:ascii="Cambria Math" w:hAnsi="Cambria Math"/>
                    </w:rPr>
                  </m:ctrlPr>
                </m:sSubSupPr>
                <m:e>
                  <m:r>
                    <w:rPr>
                      <w:rFonts w:ascii="Cambria Math" w:hAnsi="Cambria Math"/>
                    </w:rPr>
                    <m:t>b</m:t>
                  </m:r>
                </m:e>
                <m:sub>
                  <m:r>
                    <m:rPr>
                      <m:sty m:val="p"/>
                    </m:rPr>
                    <w:rPr>
                      <w:rFonts w:ascii="Cambria Math" w:hAnsi="Cambria Math"/>
                    </w:rPr>
                    <m:t>2</m:t>
                  </m:r>
                </m:sub>
                <m:sup>
                  <m:r>
                    <m:rPr>
                      <m:sty m:val="p"/>
                    </m:rPr>
                    <w:rPr>
                      <w:rFonts w:ascii="Cambria Math" w:hAnsi="Cambria Math"/>
                    </w:rPr>
                    <m:t>LDR</m:t>
                  </m:r>
                </m:sup>
              </m:sSubSup>
              <m:r>
                <m:rPr>
                  <m:sty m:val="p"/>
                </m:rPr>
                <w:rPr>
                  <w:rFonts w:ascii="Cambria Math" w:hAnsi="Cambria Math"/>
                </w:rPr>
                <m:t>≈-0.1648469</m:t>
              </m:r>
              <m:r>
                <w:rPr>
                  <w:rFonts w:ascii="Cambria Math" w:hAnsi="Cambria Math"/>
                </w:rPr>
                <m:t xml:space="preserve">,  </m:t>
              </m:r>
              <m:sSubSup>
                <m:sSubSupPr>
                  <m:ctrlPr>
                    <w:rPr>
                      <w:rFonts w:ascii="Cambria Math" w:hAnsi="Cambria Math"/>
                    </w:rPr>
                  </m:ctrlPr>
                </m:sSubSupPr>
                <m:e>
                  <m:r>
                    <w:rPr>
                      <w:rFonts w:ascii="Cambria Math" w:hAnsi="Cambria Math"/>
                    </w:rPr>
                    <m:t>b</m:t>
                  </m:r>
                </m:e>
                <m:sub>
                  <m:r>
                    <m:rPr>
                      <m:sty m:val="p"/>
                    </m:rPr>
                    <w:rPr>
                      <w:rFonts w:ascii="Cambria Math" w:hAnsi="Cambria Math"/>
                    </w:rPr>
                    <m:t>3</m:t>
                  </m:r>
                </m:sub>
                <m:sup>
                  <m:r>
                    <m:rPr>
                      <m:sty m:val="p"/>
                    </m:rPr>
                    <w:rPr>
                      <w:rFonts w:ascii="Cambria Math" w:hAnsi="Cambria Math"/>
                    </w:rPr>
                    <m:t>LDR</m:t>
                  </m:r>
                </m:sup>
              </m:sSubSup>
              <m:r>
                <m:rPr>
                  <m:sty m:val="p"/>
                </m:rPr>
                <w:rPr>
                  <w:rFonts w:ascii="Cambria Math" w:hAnsi="Cambria Math"/>
                </w:rPr>
                <m:t>≈1.7700004</m:t>
              </m:r>
              <m:r>
                <w:rPr>
                  <w:rFonts w:ascii="Cambria Math" w:hAnsi="Cambria Math"/>
                </w:rPr>
                <m:t>,  S</m:t>
              </m:r>
              <m:r>
                <m:rPr>
                  <m:sty m:val="p"/>
                </m:rPr>
                <w:rPr>
                  <w:rFonts w:ascii="Cambria Math" w:hAnsi="Cambria Math"/>
                </w:rPr>
                <m:t>≝</m:t>
              </m:r>
              <m:nary>
                <m:naryPr>
                  <m:chr m:val="∑"/>
                  <m:limLoc m:val="subSup"/>
                  <m:supHide m:val="1"/>
                  <m:ctrlPr>
                    <w:rPr>
                      <w:rFonts w:ascii="Cambria Math" w:hAnsi="Cambria Math"/>
                      <w:szCs w:val="22"/>
                    </w:rPr>
                  </m:ctrlPr>
                </m:naryPr>
                <m:sub>
                  <m:r>
                    <w:rPr>
                      <w:rFonts w:ascii="Cambria Math" w:hAnsi="Cambria Math"/>
                    </w:rPr>
                    <m:t>μ</m:t>
                  </m:r>
                </m:sub>
                <m:sup/>
                <m:e>
                  <m:sSup>
                    <m:sSupPr>
                      <m:ctrlPr>
                        <w:rPr>
                          <w:rFonts w:ascii="Cambria Math" w:hAnsi="Cambria Math"/>
                          <w:i/>
                        </w:rPr>
                      </m:ctrlPr>
                    </m:sSupPr>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μ</m:t>
                              </m:r>
                            </m:sub>
                          </m:sSub>
                          <m:sSubSup>
                            <m:sSubSupPr>
                              <m:ctrlPr>
                                <w:rPr>
                                  <w:rFonts w:ascii="Cambria Math" w:hAnsi="Cambria Math"/>
                                </w:rPr>
                              </m:ctrlPr>
                            </m:sSubSupPr>
                            <m:e>
                              <m:r>
                                <w:rPr>
                                  <w:rFonts w:ascii="Cambria Math" w:hAnsi="Cambria Math"/>
                                </w:rPr>
                                <m:t>e</m:t>
                              </m:r>
                            </m:e>
                            <m:sub>
                              <m:r>
                                <w:rPr>
                                  <w:rFonts w:ascii="Cambria Math" w:hAnsi="Cambria Math"/>
                                </w:rPr>
                                <m:t>μ</m:t>
                              </m:r>
                            </m:sub>
                            <m:sup>
                              <m:r>
                                <m:rPr>
                                  <m:sty m:val="p"/>
                                </m:rPr>
                                <w:rPr>
                                  <w:rFonts w:ascii="Cambria Math" w:hAnsi="Cambria Math"/>
                                </w:rPr>
                                <m:t>0</m:t>
                              </m:r>
                            </m:sup>
                          </m:sSubSup>
                        </m:e>
                      </m:d>
                    </m:e>
                    <m:sup>
                      <m:r>
                        <w:rPr>
                          <w:rFonts w:ascii="Cambria Math" w:hAnsi="Cambria Math"/>
                        </w:rPr>
                        <m:t>2</m:t>
                      </m:r>
                    </m:sup>
                  </m:sSup>
                </m:e>
              </m:nary>
              <m:r>
                <w:rPr>
                  <w:rFonts w:ascii="Cambria Math" w:hAnsi="Cambria Math"/>
                  <w:szCs w:val="22"/>
                </w:rPr>
                <m:t>,</m:t>
              </m:r>
            </m:oMath>
            <w:r w:rsidR="009F12D1">
              <w:rPr>
                <w:szCs w:val="22"/>
              </w:rPr>
              <w:t xml:space="preserve"> </w:t>
            </w:r>
          </w:p>
        </w:tc>
        <w:tc>
          <w:tcPr>
            <w:tcW w:w="234" w:type="pct"/>
            <w:vAlign w:val="center"/>
          </w:tcPr>
          <w:p w14:paraId="5625B853" w14:textId="657F196A" w:rsidR="009F12D1" w:rsidRPr="009819E7" w:rsidRDefault="009F12D1" w:rsidP="009F12D1">
            <w:pPr>
              <w:pStyle w:val="Eqnumber"/>
            </w:pPr>
            <w:r w:rsidRPr="009819E7">
              <w:t>(</w:t>
            </w:r>
            <w:r w:rsidRPr="009819E7">
              <w:fldChar w:fldCharType="begin"/>
            </w:r>
            <w:r w:rsidRPr="009819E7">
              <w:instrText xml:space="preserve"> SEQ ( \* ARABIC </w:instrText>
            </w:r>
            <w:r w:rsidRPr="009819E7">
              <w:fldChar w:fldCharType="separate"/>
            </w:r>
            <w:r w:rsidR="00AF049C">
              <w:rPr>
                <w:noProof/>
              </w:rPr>
              <w:t>29</w:t>
            </w:r>
            <w:r w:rsidRPr="009819E7">
              <w:fldChar w:fldCharType="end"/>
            </w:r>
            <w:r w:rsidRPr="009819E7">
              <w:t>)</w:t>
            </w:r>
          </w:p>
        </w:tc>
      </w:tr>
    </w:tbl>
    <w:p w14:paraId="77D088E6" w14:textId="5C9D594B" w:rsidR="009F12D1" w:rsidRPr="009819E7" w:rsidRDefault="009F12D1" w:rsidP="009F12D1">
      <w:r w:rsidRPr="009819E7">
        <w:t xml:space="preserve">where </w:t>
      </w:r>
      <m:oMath>
        <m:r>
          <w:rPr>
            <w:rFonts w:ascii="Cambria Math" w:hAnsi="Cambria Math"/>
          </w:rPr>
          <m:t>μ</m:t>
        </m:r>
      </m:oMath>
      <w:r w:rsidRPr="009819E7">
        <w:t xml:space="preserve"> denote</w:t>
      </w:r>
      <w:r>
        <w:t>s</w:t>
      </w:r>
      <w:r w:rsidRPr="009819E7">
        <w:t xml:space="preserve"> vector components. The LDR prescription can be averaged over all possible incident polarizations </w:t>
      </w:r>
      <w:r>
        <w:fldChar w:fldCharType="begin"/>
      </w:r>
      <w:r w:rsidR="008D3600">
        <w:instrText xml:space="preserve"> ADDIN ZOTERO_ITEM CSL_CITATION {"citationID":"TkPdRELF","properties":{"unsorted":false,"formattedCitation":"[11]","plainCitation":"[11]","noteIndex":0},"citationItems":[{"id":6214,"uris":["http://zotero.org/users/4070/items/V5G6UHKP"],"uri":["http://zotero.org/users/4070/items/V5G6UHKP"],"itemData":{"id":6214,"type":"article-journal","abstract":"We derive the dispersion relation for electromagnetic waves propagating on a lattice of polarizable points. From this dispersion relation we obtain a prescription for choosing dipole polarizabilities so that an infinite lattice with finite lattice spacing will mimic a continuum with dielectric constant epsilon(omega). The Discrete Dipole Approximation is used to calculate scattering and absorption by a finite target by replacing the target with an array of point dipoles. We compare different prescriptions for determining the dipole polarizabilities. We show that the most accurate results are obtained when the lattice dispersion relation is used to set the polarizabilities.","container-title":"Astrophysical Journal","DOI":"10.1086/172396","issue":"2","journalAbbreviation":"Astrophys. J.","page":"685-697","title":"Beyond Clausius–Mossotti: wave propagation on a polarizable point lattice and the discrete dipole approximation","volume":"405","author":[{"family":"Draine","given":"B. T."},{"family":"Goodman","given":"J. J."}],"issued":{"date-parts":[["1993"]]}}}],"schema":"https://github.com/citation-style-language/schema/raw/master/csl-citation.json"} </w:instrText>
      </w:r>
      <w:r>
        <w:fldChar w:fldCharType="separate"/>
      </w:r>
      <w:r w:rsidRPr="007A71E9">
        <w:t>[11]</w:t>
      </w:r>
      <w:r>
        <w:fldChar w:fldCharType="end"/>
      </w:r>
      <w:r w:rsidRPr="009819E7">
        <w:t>, resulting in</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035160D3" w14:textId="77777777" w:rsidTr="009F12D1">
        <w:tc>
          <w:tcPr>
            <w:tcW w:w="4766" w:type="pct"/>
            <w:vAlign w:val="center"/>
          </w:tcPr>
          <w:p w14:paraId="1620E9BA" w14:textId="77777777" w:rsidR="009F12D1" w:rsidRPr="009069C9" w:rsidRDefault="009F12D1" w:rsidP="009F12D1">
            <w:pPr>
              <w:pStyle w:val="Eq"/>
              <w:rPr>
                <w:lang w:val="ru-RU"/>
              </w:rPr>
            </w:pPr>
            <m:oMath>
              <m:r>
                <w:rPr>
                  <w:rFonts w:ascii="Cambria Math" w:hAnsi="Cambria Math"/>
                </w:rPr>
                <m:t>S</m:t>
              </m:r>
              <m:r>
                <m:rPr>
                  <m:sty m:val="p"/>
                </m:rPr>
                <w:rPr>
                  <w:rFonts w:ascii="Cambria Math" w:hAnsi="Cambria Math"/>
                </w:rPr>
                <m:t>=</m:t>
              </m:r>
              <m:f>
                <m:fPr>
                  <m:type m:val="lin"/>
                  <m:ctrlPr>
                    <w:rPr>
                      <w:rFonts w:ascii="Cambria Math" w:hAnsi="Cambria Math"/>
                      <w:i/>
                    </w:rPr>
                  </m:ctrlPr>
                </m:fPr>
                <m:num>
                  <m:d>
                    <m:dPr>
                      <m:ctrlPr>
                        <w:rPr>
                          <w:rFonts w:ascii="Cambria Math" w:hAnsi="Cambria Math"/>
                        </w:rPr>
                      </m:ctrlPr>
                    </m:dPr>
                    <m:e>
                      <m:r>
                        <m:rPr>
                          <m:sty m:val="p"/>
                        </m:rPr>
                        <w:rPr>
                          <w:rFonts w:ascii="Cambria Math" w:hAnsi="Cambria Math"/>
                        </w:rPr>
                        <m:t>1-</m:t>
                      </m:r>
                      <m:nary>
                        <m:naryPr>
                          <m:chr m:val="∑"/>
                          <m:limLoc m:val="subSup"/>
                          <m:supHide m:val="1"/>
                          <m:ctrlPr>
                            <w:rPr>
                              <w:rFonts w:ascii="Cambria Math" w:hAnsi="Cambria Math"/>
                              <w:szCs w:val="22"/>
                            </w:rPr>
                          </m:ctrlPr>
                        </m:naryPr>
                        <m:sub>
                          <m:r>
                            <w:rPr>
                              <w:rFonts w:ascii="Cambria Math" w:hAnsi="Cambria Math"/>
                            </w:rPr>
                            <m:t>μ</m:t>
                          </m:r>
                        </m:sub>
                        <m:sup/>
                        <m:e>
                          <m:sSubSup>
                            <m:sSubSupPr>
                              <m:ctrlPr>
                                <w:rPr>
                                  <w:rFonts w:ascii="Cambria Math" w:hAnsi="Cambria Math"/>
                                </w:rPr>
                              </m:ctrlPr>
                            </m:sSubSupPr>
                            <m:e>
                              <m:r>
                                <w:rPr>
                                  <w:rFonts w:ascii="Cambria Math" w:hAnsi="Cambria Math"/>
                                </w:rPr>
                                <m:t>a</m:t>
                              </m:r>
                            </m:e>
                            <m:sub>
                              <m:r>
                                <w:rPr>
                                  <w:rFonts w:ascii="Cambria Math" w:hAnsi="Cambria Math"/>
                                </w:rPr>
                                <m:t>μ</m:t>
                              </m:r>
                            </m:sub>
                            <m:sup>
                              <m:r>
                                <m:rPr>
                                  <m:sty m:val="p"/>
                                </m:rPr>
                                <w:rPr>
                                  <w:rFonts w:ascii="Cambria Math" w:hAnsi="Cambria Math"/>
                                </w:rPr>
                                <m:t>4</m:t>
                              </m:r>
                            </m:sup>
                          </m:sSubSup>
                        </m:e>
                      </m:nary>
                    </m:e>
                  </m:d>
                </m:num>
                <m:den>
                  <m:r>
                    <w:rPr>
                      <w:rFonts w:ascii="Cambria Math" w:hAnsi="Cambria Math"/>
                    </w:rPr>
                    <m:t>2</m:t>
                  </m:r>
                </m:den>
              </m:f>
              <m:r>
                <w:rPr>
                  <w:rFonts w:ascii="Cambria Math" w:hAnsi="Cambria Math"/>
                </w:rPr>
                <m:t>.</m:t>
              </m:r>
            </m:oMath>
            <w:r>
              <w:rPr>
                <w:lang w:val="ru-RU"/>
              </w:rPr>
              <w:t xml:space="preserve"> </w:t>
            </w:r>
          </w:p>
        </w:tc>
        <w:tc>
          <w:tcPr>
            <w:tcW w:w="234" w:type="pct"/>
            <w:vAlign w:val="center"/>
          </w:tcPr>
          <w:p w14:paraId="07B34457" w14:textId="6F63F1F3" w:rsidR="009F12D1" w:rsidRPr="009819E7" w:rsidRDefault="009F12D1" w:rsidP="009F12D1">
            <w:pPr>
              <w:pStyle w:val="Eqnumber"/>
            </w:pPr>
            <w:r w:rsidRPr="009819E7">
              <w:t>(</w:t>
            </w:r>
            <w:r w:rsidRPr="009819E7">
              <w:fldChar w:fldCharType="begin"/>
            </w:r>
            <w:r w:rsidRPr="009819E7">
              <w:instrText xml:space="preserve"> SEQ ( \* ARABIC </w:instrText>
            </w:r>
            <w:r w:rsidRPr="009819E7">
              <w:fldChar w:fldCharType="separate"/>
            </w:r>
            <w:r w:rsidR="00AF049C">
              <w:rPr>
                <w:noProof/>
              </w:rPr>
              <w:t>30</w:t>
            </w:r>
            <w:r w:rsidRPr="009819E7">
              <w:fldChar w:fldCharType="end"/>
            </w:r>
            <w:r w:rsidRPr="009819E7">
              <w:t>)</w:t>
            </w:r>
          </w:p>
        </w:tc>
      </w:tr>
    </w:tbl>
    <w:p w14:paraId="63FC405D" w14:textId="6F6CBD2B" w:rsidR="009F12D1" w:rsidRPr="009819E7" w:rsidRDefault="009F12D1" w:rsidP="009F12D1">
      <w:r w:rsidRPr="009819E7">
        <w:t>Corrected LDR is independent on the incident polarization but leads to the diagonal polarizability tensor instead of scalar</w:t>
      </w:r>
      <w:r>
        <w:t xml:space="preserve"> </w:t>
      </w:r>
      <w:r>
        <w:fldChar w:fldCharType="begin"/>
      </w:r>
      <w:r w:rsidR="006C7E67">
        <w:instrText xml:space="preserve"> ADDIN ZOTERO_ITEM CSL_CITATION {"citationID":"J77UnKNR","properties":{"unsorted":false,"formattedCitation":"[50]","plainCitation":"[50]","noteIndex":0},"citationItems":[{"id":5891,"uris":["http://zotero.org/users/4070/items/9DW9R4MV"],"uri":["http://zotero.org/users/4070/items/9DW9R4MV"],"itemData":{"id":5891,"type":"webpage","abstract":"We discuss the propagation of electromagnetic waves on a rectangular lattice of polarizable point dipoles. For wavelengths long compared to the lattice spacing, we obtain the dispersion relation in terms of the lattice spacing and the dipole polarizabilities. We also obtain the dipole polarizabilities required for the lattice to have the same dispersion relation as a continuum medium of given refractive index m; our result differs from previous work by Draine &amp; Goodman (1993). Our new prescription can be used to assign dipole polarizabilities when the discrete dipole approximation is used to study scattering by finite targets. Results are shown for selected cases.","title":"Propagation of electromagnetic waves on a rectangular lattice of polarizable points","URL":"http://arxiv.org/abs/astro-ph/0403082","author":[{"family":"Gutkowicz-Krusin","given":"D."},{"family":"Draine","given":"B. T."}],"accessed":{"date-parts":[["2010",11,17]]},"issued":{"date-parts":[["2004"]]}}}],"schema":"https://github.com/citation-style-language/schema/raw/master/csl-citation.json"} </w:instrText>
      </w:r>
      <w:r>
        <w:fldChar w:fldCharType="separate"/>
      </w:r>
      <w:r w:rsidR="006C7E67" w:rsidRPr="006C7E67">
        <w:t>[50]</w:t>
      </w:r>
      <w:r>
        <w:fldChar w:fldCharType="end"/>
      </w:r>
      <w:r w:rsidRPr="007D3C52">
        <w:t xml:space="preserve"> </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248CFD12" w14:textId="77777777" w:rsidTr="009F12D1">
        <w:tc>
          <w:tcPr>
            <w:tcW w:w="4766" w:type="pct"/>
            <w:vAlign w:val="center"/>
          </w:tcPr>
          <w:p w14:paraId="5F3E1517" w14:textId="72C3F650" w:rsidR="009F12D1" w:rsidRPr="009819E7" w:rsidRDefault="00600B16" w:rsidP="00B62DFC">
            <w:pPr>
              <w:pStyle w:val="Eq"/>
            </w:pPr>
            <m:oMathPara>
              <m:oMath>
                <m:sSubSup>
                  <m:sSubSupPr>
                    <m:ctrlPr>
                      <w:rPr>
                        <w:rFonts w:ascii="Cambria Math" w:hAnsi="Cambria Math"/>
                      </w:rPr>
                    </m:ctrlPr>
                  </m:sSubSupPr>
                  <m:e>
                    <m:r>
                      <w:rPr>
                        <w:rFonts w:ascii="Cambria Math" w:hAnsi="Cambria Math"/>
                      </w:rPr>
                      <m:t>M</m:t>
                    </m:r>
                  </m:e>
                  <m:sub>
                    <m:r>
                      <w:rPr>
                        <w:rFonts w:ascii="Cambria Math" w:hAnsi="Cambria Math"/>
                      </w:rPr>
                      <m:t>μν</m:t>
                    </m:r>
                  </m:sub>
                  <m:sup>
                    <m:r>
                      <m:rPr>
                        <m:sty m:val="p"/>
                      </m:rPr>
                      <w:rPr>
                        <w:rFonts w:ascii="Cambria Math" w:hAnsi="Cambria Math"/>
                      </w:rPr>
                      <m:t>CLDR</m:t>
                    </m:r>
                  </m:sup>
                </m:sSubSup>
                <m:r>
                  <m:rPr>
                    <m:sty m:val="p"/>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μν</m:t>
                    </m:r>
                  </m:sub>
                </m:sSub>
                <m:d>
                  <m:dPr>
                    <m:begChr m:val="["/>
                    <m:endChr m:val="]"/>
                    <m:ctrlPr>
                      <w:rPr>
                        <w:rFonts w:ascii="Cambria Math" w:hAnsi="Cambria Math"/>
                      </w:rPr>
                    </m:ctrlPr>
                  </m:dPr>
                  <m:e>
                    <m:d>
                      <m:dPr>
                        <m:ctrlPr>
                          <w:rPr>
                            <w:rFonts w:ascii="Cambria Math" w:hAnsi="Cambria Math"/>
                          </w:rPr>
                        </m:ctrlPr>
                      </m:dPr>
                      <m:e>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LDR</m:t>
                            </m:r>
                          </m:sup>
                        </m:sSub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2</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3</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a</m:t>
                            </m:r>
                          </m:e>
                          <m:sub>
                            <m:r>
                              <w:rPr>
                                <w:rFonts w:ascii="Cambria Math" w:hAnsi="Cambria Math"/>
                              </w:rPr>
                              <m:t>μ</m:t>
                            </m:r>
                          </m:sub>
                          <m:sup>
                            <m:r>
                              <m:rPr>
                                <m:sty m:val="p"/>
                              </m:rPr>
                              <w:rPr>
                                <w:rFonts w:ascii="Cambria Math" w:hAnsi="Cambria Math"/>
                              </w:rPr>
                              <m:t>2</m:t>
                            </m:r>
                          </m:sup>
                        </m:sSubSup>
                      </m:e>
                    </m:d>
                    <m:sSup>
                      <m:sSupPr>
                        <m:ctrlPr>
                          <w:rPr>
                            <w:rFonts w:ascii="Cambria Math" w:hAnsi="Cambria Math"/>
                            <w:i/>
                          </w:rPr>
                        </m:ctrlPr>
                      </m:sSupPr>
                      <m:e>
                        <m:d>
                          <m:dPr>
                            <m:ctrlPr>
                              <w:rPr>
                                <w:rFonts w:ascii="Cambria Math" w:hAnsi="Cambria Math"/>
                              </w:rPr>
                            </m:ctrlPr>
                          </m:dPr>
                          <m:e>
                            <m:r>
                              <w:rPr>
                                <w:rFonts w:ascii="Cambria Math" w:hAnsi="Cambria Math"/>
                              </w:rPr>
                              <m:t>kd</m:t>
                            </m:r>
                          </m:e>
                        </m:d>
                      </m:e>
                      <m:sup>
                        <m:r>
                          <w:rPr>
                            <w:rFonts w:ascii="Cambria Math" w:hAnsi="Cambria Math"/>
                          </w:rPr>
                          <m:t>2</m:t>
                        </m:r>
                      </m:sup>
                    </m:sSup>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e>
                </m:d>
                <m:r>
                  <w:rPr>
                    <w:rFonts w:ascii="Cambria Math" w:hAnsi="Cambria Math"/>
                  </w:rPr>
                  <m:t>,</m:t>
                </m:r>
              </m:oMath>
            </m:oMathPara>
          </w:p>
        </w:tc>
        <w:tc>
          <w:tcPr>
            <w:tcW w:w="234" w:type="pct"/>
            <w:vAlign w:val="center"/>
          </w:tcPr>
          <w:p w14:paraId="6BBBF403" w14:textId="52C8D031" w:rsidR="009F12D1" w:rsidRPr="009819E7" w:rsidRDefault="009F12D1" w:rsidP="009F12D1">
            <w:pPr>
              <w:pStyle w:val="Eqnumber"/>
            </w:pPr>
            <w:bookmarkStart w:id="146" w:name="_Ref86654633"/>
            <w:r w:rsidRPr="009819E7">
              <w:t>(</w:t>
            </w:r>
            <w:r w:rsidRPr="009819E7">
              <w:fldChar w:fldCharType="begin"/>
            </w:r>
            <w:r w:rsidRPr="009819E7">
              <w:instrText xml:space="preserve"> SEQ ( \* ARABIC </w:instrText>
            </w:r>
            <w:r w:rsidRPr="009819E7">
              <w:fldChar w:fldCharType="separate"/>
            </w:r>
            <w:r w:rsidR="00AF049C">
              <w:rPr>
                <w:noProof/>
              </w:rPr>
              <w:t>31</w:t>
            </w:r>
            <w:r w:rsidRPr="009819E7">
              <w:fldChar w:fldCharType="end"/>
            </w:r>
            <w:r w:rsidRPr="009819E7">
              <w:t>)</w:t>
            </w:r>
            <w:bookmarkEnd w:id="146"/>
          </w:p>
        </w:tc>
      </w:tr>
    </w:tbl>
    <w:p w14:paraId="4FD55742" w14:textId="5B3B8BAD" w:rsidR="009F12D1" w:rsidRPr="009819E7" w:rsidRDefault="009F12D1" w:rsidP="009F12D1">
      <w:r w:rsidRPr="009819E7">
        <w:t xml:space="preserve">where </w:t>
      </w:r>
      <m:oMath>
        <m:sSub>
          <m:sSubPr>
            <m:ctrlPr>
              <w:rPr>
                <w:rFonts w:ascii="Cambria Math" w:hAnsi="Cambria Math"/>
                <w:i/>
              </w:rPr>
            </m:ctrlPr>
          </m:sSubPr>
          <m:e>
            <m:r>
              <w:rPr>
                <w:rFonts w:ascii="Cambria Math" w:hAnsi="Cambria Math"/>
              </w:rPr>
              <m:t>δ</m:t>
            </m:r>
          </m:e>
          <m:sub>
            <m:r>
              <w:rPr>
                <w:rFonts w:ascii="Cambria Math" w:hAnsi="Cambria Math"/>
                <w:vertAlign w:val="subscript"/>
              </w:rPr>
              <m:t>μν</m:t>
            </m:r>
          </m:sub>
        </m:sSub>
      </m:oMath>
      <w:r w:rsidRPr="009819E7">
        <w:t xml:space="preserve"> is the Kronecker symbol. The FCD polarizability is obtained from the value of filtered Green’s tensor [Eq. </w:t>
      </w:r>
      <w:r w:rsidRPr="009819E7">
        <w:fldChar w:fldCharType="begin"/>
      </w:r>
      <w:r w:rsidRPr="009819E7">
        <w:instrText xml:space="preserve"> REF _Ref186880577 \h </w:instrText>
      </w:r>
      <w:r w:rsidRPr="009819E7">
        <w:fldChar w:fldCharType="separate"/>
      </w:r>
      <w:r w:rsidR="00AF049C" w:rsidRPr="009819E7">
        <w:t>(</w:t>
      </w:r>
      <w:r w:rsidR="00AF049C">
        <w:rPr>
          <w:noProof/>
        </w:rPr>
        <w:t>45</w:t>
      </w:r>
      <w:r w:rsidR="00AF049C" w:rsidRPr="009819E7">
        <w:t>)</w:t>
      </w:r>
      <w:r w:rsidRPr="009819E7">
        <w:fldChar w:fldCharType="end"/>
      </w:r>
      <w:r w:rsidRPr="009819E7">
        <w:t>] for zero argument, leading to</w:t>
      </w:r>
      <w:r>
        <w:t xml:space="preserve"> </w:t>
      </w:r>
      <w:r>
        <w:fldChar w:fldCharType="begin"/>
      </w:r>
      <w:r w:rsidR="006C7E67">
        <w:instrText xml:space="preserve"> ADDIN ZOTERO_ITEM CSL_CITATION {"citationID":"OL8sw1i5","properties":{"unsorted":false,"formattedCitation":"[24]","plainCitation":"[24]","noteIndex":0},"citationItems":[{"id":126,"uris":["http://zotero.org/users/4070/items/5H8EH86J"],"uri":["http://zotero.org/users/4070/items/5H8EH86J"],"itemData":{"id":126,"type":"article-journal","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FCD.","container-title":"Physical Review E","DOI":"10.1103/PhysRevE.82.036703","issue":"3","journalAbbreviation":"Phys. Rev. E","page":"036703","title":"Application of the discrete dipole approximation to very large refractive indices: Filtered coupled dipoles revived","URL":"http://pre.aps.org/abstract/PRE/v82/i3/e036703","volume":"82","author":[{"family":"Yurkin","given":"M. A."},{"family":"Min","given":"M."},{"family":"Hoekstra","given":"A. G."}],"issued":{"date-parts":[["2010"]]}}}],"schema":"https://github.com/citation-style-language/schema/raw/master/csl-citation.json"} </w:instrText>
      </w:r>
      <w:r>
        <w:fldChar w:fldCharType="separate"/>
      </w:r>
      <w:r w:rsidR="006C7E67" w:rsidRPr="006C7E67">
        <w:t>[24]</w:t>
      </w:r>
      <w:r>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46295CFC" w14:textId="77777777" w:rsidTr="009F12D1">
        <w:tc>
          <w:tcPr>
            <w:tcW w:w="4766" w:type="pct"/>
            <w:vAlign w:val="center"/>
          </w:tcPr>
          <w:p w14:paraId="46814FE6" w14:textId="77777777" w:rsidR="009F12D1" w:rsidRPr="009819E7" w:rsidRDefault="00600B16" w:rsidP="009F12D1">
            <w:pPr>
              <w:pStyle w:val="Eq"/>
            </w:pPr>
            <m:oMathPara>
              <m:oMath>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M</m:t>
                        </m:r>
                      </m:e>
                    </m:acc>
                  </m:e>
                  <m:sup>
                    <m:r>
                      <m:rPr>
                        <m:sty m:val="p"/>
                      </m:rPr>
                      <w:rPr>
                        <w:rFonts w:ascii="Cambria Math" w:hAnsi="Cambria Math"/>
                      </w:rPr>
                      <m:t>FCD</m:t>
                    </m:r>
                  </m:sup>
                </m:sSup>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d</m:t>
                    </m:r>
                  </m:sub>
                </m:sSub>
                <m:func>
                  <m:funcPr>
                    <m:ctrlPr>
                      <w:rPr>
                        <w:rFonts w:ascii="Cambria Math" w:hAnsi="Cambria Math"/>
                        <w:i/>
                        <w:lang w:eastAsia="ru-RU"/>
                      </w:rPr>
                    </m:ctrlPr>
                  </m:funcPr>
                  <m:fName>
                    <m:limLow>
                      <m:limLowPr>
                        <m:ctrlPr>
                          <w:rPr>
                            <w:rFonts w:ascii="Cambria Math" w:hAnsi="Cambria Math"/>
                            <w:i/>
                            <w:lang w:eastAsia="ru-RU"/>
                          </w:rPr>
                        </m:ctrlPr>
                      </m:limLowPr>
                      <m:e>
                        <m:r>
                          <m:rPr>
                            <m:sty m:val="p"/>
                          </m:rPr>
                          <w:rPr>
                            <w:rFonts w:ascii="Cambria Math" w:hAnsi="Cambria Math"/>
                          </w:rPr>
                          <m:t>lim</m:t>
                        </m:r>
                      </m:e>
                      <m:lim>
                        <m:r>
                          <w:rPr>
                            <w:rFonts w:ascii="Cambria Math" w:hAnsi="Cambria Math"/>
                          </w:rPr>
                          <m:t>R</m:t>
                        </m:r>
                        <m:r>
                          <m:rPr>
                            <m:sty m:val="p"/>
                          </m:rPr>
                          <w:rPr>
                            <w:rFonts w:ascii="Cambria Math" w:hAnsi="Cambria Math"/>
                          </w:rPr>
                          <m:t>→0</m:t>
                        </m:r>
                      </m:lim>
                    </m:limLow>
                  </m:fName>
                  <m:e>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G</m:t>
                            </m:r>
                          </m:e>
                        </m:acc>
                      </m:e>
                      <m:sup>
                        <m:r>
                          <m:rPr>
                            <m:sty m:val="p"/>
                          </m:rPr>
                          <w:rPr>
                            <w:rFonts w:ascii="Cambria Math" w:hAnsi="Cambria Math"/>
                          </w:rPr>
                          <m:t>FCD</m:t>
                        </m:r>
                      </m:sup>
                    </m:sSup>
                    <m:r>
                      <m:rPr>
                        <m:sty m:val="p"/>
                      </m:rPr>
                      <w:rPr>
                        <w:rFonts w:ascii="Cambria Math" w:hAnsi="Cambria Math"/>
                      </w:rPr>
                      <m:t>(</m:t>
                    </m:r>
                    <m:r>
                      <m:rPr>
                        <m:sty m:val="b"/>
                      </m:rPr>
                      <w:rPr>
                        <w:rFonts w:ascii="Cambria Math" w:hAnsi="Cambria Math"/>
                      </w:rPr>
                      <m:t>R</m:t>
                    </m:r>
                    <m:r>
                      <m:rPr>
                        <m:sty m:val="p"/>
                      </m:rPr>
                      <w:rPr>
                        <w:rFonts w:ascii="Cambria Math" w:hAnsi="Cambria Math"/>
                      </w:rPr>
                      <m:t>)</m:t>
                    </m:r>
                  </m:e>
                </m:func>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3</m:t>
                    </m:r>
                  </m:den>
                </m:f>
                <m:sSup>
                  <m:sSupPr>
                    <m:ctrlPr>
                      <w:rPr>
                        <w:rFonts w:ascii="Cambria Math" w:hAnsi="Cambria Math"/>
                        <w:i/>
                      </w:rPr>
                    </m:ctrlPr>
                  </m:sSupPr>
                  <m:e>
                    <m:d>
                      <m:dPr>
                        <m:ctrlPr>
                          <w:rPr>
                            <w:rFonts w:ascii="Cambria Math" w:hAnsi="Cambria Math"/>
                          </w:rPr>
                        </m:ctrlPr>
                      </m:dPr>
                      <m:e>
                        <m:r>
                          <w:rPr>
                            <w:rFonts w:ascii="Cambria Math" w:hAnsi="Cambria Math"/>
                          </w:rPr>
                          <m:t>kd</m:t>
                        </m:r>
                      </m:e>
                    </m:d>
                  </m:e>
                  <m:sup>
                    <m: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d>
                  <m:dPr>
                    <m:ctrlPr>
                      <w:rPr>
                        <w:rFonts w:ascii="Cambria Math" w:hAnsi="Cambria Math"/>
                      </w:rPr>
                    </m:ctrlPr>
                  </m:dPr>
                  <m:e>
                    <m:r>
                      <m:rPr>
                        <m:sty m:val="p"/>
                      </m:rPr>
                      <w:rPr>
                        <w:rFonts w:ascii="Cambria Math" w:hAnsi="Cambria Math"/>
                      </w:rPr>
                      <m:t>i+</m:t>
                    </m:r>
                    <m:f>
                      <m:fPr>
                        <m:ctrlPr>
                          <w:rPr>
                            <w:rFonts w:ascii="Cambria Math" w:hAnsi="Cambria Math"/>
                          </w:rPr>
                        </m:ctrlPr>
                      </m:fPr>
                      <m:num>
                        <m:r>
                          <m:rPr>
                            <m:sty m:val="p"/>
                          </m:rPr>
                          <w:rPr>
                            <w:rFonts w:ascii="Cambria Math" w:hAnsi="Cambria Math"/>
                          </w:rPr>
                          <m:t>1</m:t>
                        </m:r>
                      </m:num>
                      <m:den>
                        <m:r>
                          <w:rPr>
                            <w:rFonts w:ascii="Cambria Math" w:hAnsi="Cambria Math"/>
                          </w:rPr>
                          <m:t>π</m:t>
                        </m:r>
                      </m:den>
                    </m:f>
                    <m:func>
                      <m:funcPr>
                        <m:ctrlPr>
                          <w:rPr>
                            <w:rFonts w:ascii="Cambria Math" w:hAnsi="Cambria Math"/>
                          </w:rPr>
                        </m:ctrlPr>
                      </m:funcPr>
                      <m:fName>
                        <m:r>
                          <m:rPr>
                            <m:sty m:val="p"/>
                          </m:rPr>
                          <w:rPr>
                            <w:rFonts w:ascii="Cambria Math" w:hAnsi="Cambria Math"/>
                          </w:rPr>
                          <m:t>ln</m:t>
                        </m:r>
                      </m:fName>
                      <m:e>
                        <m:f>
                          <m:fPr>
                            <m:ctrlPr>
                              <w:rPr>
                                <w:rFonts w:ascii="Cambria Math" w:hAnsi="Cambria Math"/>
                              </w:rPr>
                            </m:ctrlPr>
                          </m:fPr>
                          <m:num>
                            <m:r>
                              <w:rPr>
                                <w:rFonts w:ascii="Cambria Math" w:hAnsi="Cambria Math"/>
                              </w:rPr>
                              <m:t>π</m:t>
                            </m:r>
                            <m:r>
                              <m:rPr>
                                <m:sty m:val="p"/>
                              </m:rPr>
                              <w:rPr>
                                <w:rFonts w:ascii="Cambria Math" w:hAnsi="Cambria Math"/>
                              </w:rPr>
                              <m:t>-</m:t>
                            </m:r>
                            <m:r>
                              <w:rPr>
                                <w:rFonts w:ascii="Cambria Math" w:hAnsi="Cambria Math"/>
                              </w:rPr>
                              <m:t>kd</m:t>
                            </m:r>
                          </m:num>
                          <m:den>
                            <m:r>
                              <w:rPr>
                                <w:rFonts w:ascii="Cambria Math" w:hAnsi="Cambria Math"/>
                              </w:rPr>
                              <m:t>π</m:t>
                            </m:r>
                            <m:r>
                              <m:rPr>
                                <m:sty m:val="p"/>
                              </m:rPr>
                              <w:rPr>
                                <w:rFonts w:ascii="Cambria Math" w:hAnsi="Cambria Math"/>
                              </w:rPr>
                              <m:t>+</m:t>
                            </m:r>
                            <m:r>
                              <w:rPr>
                                <w:rFonts w:ascii="Cambria Math" w:hAnsi="Cambria Math"/>
                              </w:rPr>
                              <m:t>kd</m:t>
                            </m:r>
                          </m:den>
                        </m:f>
                      </m:e>
                    </m:func>
                  </m:e>
                </m:d>
                <m:sSup>
                  <m:sSupPr>
                    <m:ctrlPr>
                      <w:rPr>
                        <w:rFonts w:ascii="Cambria Math" w:hAnsi="Cambria Math"/>
                        <w:i/>
                      </w:rPr>
                    </m:ctrlPr>
                  </m:sSupPr>
                  <m:e>
                    <m:d>
                      <m:dPr>
                        <m:ctrlPr>
                          <w:rPr>
                            <w:rFonts w:ascii="Cambria Math" w:hAnsi="Cambria Math"/>
                          </w:rPr>
                        </m:ctrlPr>
                      </m:dPr>
                      <m:e>
                        <m:r>
                          <w:rPr>
                            <w:rFonts w:ascii="Cambria Math" w:hAnsi="Cambria Math"/>
                          </w:rPr>
                          <m:t>kd</m:t>
                        </m:r>
                      </m:e>
                    </m:d>
                  </m:e>
                  <m:sup>
                    <m:r>
                      <w:rPr>
                        <w:rFonts w:ascii="Cambria Math" w:hAnsi="Cambria Math"/>
                      </w:rPr>
                      <m:t>3</m:t>
                    </m:r>
                  </m:sup>
                </m:sSup>
                <m:r>
                  <w:rPr>
                    <w:rFonts w:ascii="Cambria Math" w:hAnsi="Cambria Math"/>
                  </w:rPr>
                  <m:t>.</m:t>
                </m:r>
              </m:oMath>
            </m:oMathPara>
          </w:p>
        </w:tc>
        <w:tc>
          <w:tcPr>
            <w:tcW w:w="234" w:type="pct"/>
            <w:vAlign w:val="center"/>
          </w:tcPr>
          <w:p w14:paraId="69E30AFC" w14:textId="68CCFE28" w:rsidR="009F12D1" w:rsidRPr="009819E7" w:rsidRDefault="009F12D1" w:rsidP="009F12D1">
            <w:pPr>
              <w:pStyle w:val="Eqnumber"/>
            </w:pPr>
            <w:bookmarkStart w:id="147" w:name="_Ref186881318"/>
            <w:r w:rsidRPr="009819E7">
              <w:t>(</w:t>
            </w:r>
            <w:r w:rsidRPr="009819E7">
              <w:fldChar w:fldCharType="begin"/>
            </w:r>
            <w:r w:rsidRPr="009819E7">
              <w:instrText xml:space="preserve"> SEQ ( \* ARABIC </w:instrText>
            </w:r>
            <w:r w:rsidRPr="009819E7">
              <w:fldChar w:fldCharType="separate"/>
            </w:r>
            <w:r w:rsidR="00AF049C">
              <w:rPr>
                <w:noProof/>
              </w:rPr>
              <w:t>32</w:t>
            </w:r>
            <w:r w:rsidRPr="009819E7">
              <w:fldChar w:fldCharType="end"/>
            </w:r>
            <w:r w:rsidRPr="009819E7">
              <w:t>)</w:t>
            </w:r>
            <w:bookmarkEnd w:id="147"/>
          </w:p>
        </w:tc>
      </w:tr>
    </w:tbl>
    <w:p w14:paraId="3BE0F78E" w14:textId="015D04FF" w:rsidR="009F12D1" w:rsidRDefault="009F12D1" w:rsidP="009F12D1">
      <w:r w:rsidRPr="009819E7">
        <w:t>Naturally, Eq. </w:t>
      </w:r>
      <w:r w:rsidRPr="009819E7">
        <w:fldChar w:fldCharType="begin"/>
      </w:r>
      <w:r w:rsidRPr="009819E7">
        <w:instrText xml:space="preserve"> REF _Ref186881318 \h </w:instrText>
      </w:r>
      <w:r w:rsidRPr="009819E7">
        <w:fldChar w:fldCharType="separate"/>
      </w:r>
      <w:r w:rsidR="00AF049C" w:rsidRPr="009819E7">
        <w:t>(</w:t>
      </w:r>
      <w:r w:rsidR="00AF049C">
        <w:rPr>
          <w:noProof/>
        </w:rPr>
        <w:t>32</w:t>
      </w:r>
      <w:r w:rsidR="00AF049C" w:rsidRPr="009819E7">
        <w:t>)</w:t>
      </w:r>
      <w:r w:rsidRPr="009819E7">
        <w:fldChar w:fldCharType="end"/>
      </w:r>
      <w:r w:rsidRPr="009819E7">
        <w:t xml:space="preserve"> is applicable only when </w:t>
      </w:r>
      <m:oMath>
        <m:r>
          <w:rPr>
            <w:rFonts w:ascii="Cambria Math" w:hAnsi="Cambria Math"/>
          </w:rPr>
          <m:t>kd&lt;π</m:t>
        </m:r>
      </m:oMath>
      <w:r w:rsidRPr="009819E7">
        <w:t xml:space="preserve">, i.e. </w:t>
      </w:r>
      <m:oMath>
        <m:r>
          <m:rPr>
            <m:sty m:val="p"/>
          </m:rPr>
          <w:rPr>
            <w:rFonts w:ascii="Cambria Math" w:hAnsi="Cambria Math"/>
          </w:rPr>
          <m:t>dpl</m:t>
        </m:r>
        <m:r>
          <w:rPr>
            <w:rFonts w:ascii="Cambria Math" w:hAnsi="Cambria Math"/>
          </w:rPr>
          <m:t>&gt;2</m:t>
        </m:r>
      </m:oMath>
      <w:r w:rsidRPr="009819E7">
        <w:t xml:space="preserve">. </w:t>
      </w:r>
    </w:p>
    <w:p w14:paraId="4085CB6B" w14:textId="4E18AF94" w:rsidR="009F12D1" w:rsidRPr="009819E7" w:rsidRDefault="009F12D1" w:rsidP="009F12D1">
      <w:pPr>
        <w:pStyle w:val="Indent"/>
      </w:pPr>
      <w:r>
        <w:t>All polarizability formulations, except CLDR and SO,</w:t>
      </w:r>
      <w:r w:rsidRPr="009819E7">
        <w:t xml:space="preserve"> can be used together with anisotropic electric permittivity, given by a </w:t>
      </w:r>
      <w:r w:rsidRPr="009819E7">
        <w:rPr>
          <w:i/>
        </w:rPr>
        <w:t>diagonal</w:t>
      </w:r>
      <w:r w:rsidRPr="009819E7">
        <w:t xml:space="preserve"> tensor </w:t>
      </w:r>
      <m:oMath>
        <m:acc>
          <m:accPr>
            <m:chr m:val="̅"/>
            <m:ctrlPr>
              <w:rPr>
                <w:rFonts w:ascii="Cambria Math" w:hAnsi="Cambria Math"/>
                <w:i/>
              </w:rPr>
            </m:ctrlPr>
          </m:accPr>
          <m:e>
            <m:r>
              <m:rPr>
                <m:sty m:val="b"/>
              </m:rPr>
              <w:rPr>
                <w:rFonts w:ascii="Cambria Math" w:hAnsi="Cambria Math"/>
              </w:rPr>
              <m:t>ε</m:t>
            </m:r>
            <m:ctrlPr>
              <w:rPr>
                <w:rFonts w:ascii="Cambria Math" w:hAnsi="Cambria Math"/>
                <w:b/>
              </w:rPr>
            </m:ctrlPr>
          </m:e>
        </m:acc>
      </m:oMath>
      <w:r w:rsidRPr="009819E7">
        <w:t>. Polarizability is then also a diagonal tensor, calculated by the same formulae [Eqs. </w:t>
      </w:r>
      <w:r w:rsidRPr="009819E7">
        <w:fldChar w:fldCharType="begin"/>
      </w:r>
      <w:r w:rsidRPr="009819E7">
        <w:instrText xml:space="preserve"> REF _Ref86127641 \h </w:instrText>
      </w:r>
      <w:r w:rsidRPr="009819E7">
        <w:fldChar w:fldCharType="separate"/>
      </w:r>
      <w:r w:rsidR="00AF049C" w:rsidRPr="009819E7">
        <w:t>(</w:t>
      </w:r>
      <w:r w:rsidR="00AF049C">
        <w:rPr>
          <w:noProof/>
        </w:rPr>
        <w:t>23</w:t>
      </w:r>
      <w:r w:rsidR="00AF049C" w:rsidRPr="009819E7">
        <w:t>)</w:t>
      </w:r>
      <w:r w:rsidRPr="009819E7">
        <w:fldChar w:fldCharType="end"/>
      </w:r>
      <w:r w:rsidRPr="009819E7">
        <w:t>–</w:t>
      </w:r>
      <w:r>
        <w:fldChar w:fldCharType="begin"/>
      </w:r>
      <w:r>
        <w:instrText xml:space="preserve"> REF _Ref186881318 \h </w:instrText>
      </w:r>
      <w:r>
        <w:fldChar w:fldCharType="separate"/>
      </w:r>
      <w:r w:rsidR="00AF049C" w:rsidRPr="009819E7">
        <w:t>(</w:t>
      </w:r>
      <w:r w:rsidR="00AF049C">
        <w:rPr>
          <w:noProof/>
        </w:rPr>
        <w:t>32</w:t>
      </w:r>
      <w:r w:rsidR="00AF049C" w:rsidRPr="009819E7">
        <w:t>)</w:t>
      </w:r>
      <w:r>
        <w:fldChar w:fldCharType="end"/>
      </w:r>
      <w:r w:rsidRPr="009819E7">
        <w:t>] but separately for each component:</w:t>
      </w:r>
    </w:p>
    <w:tbl>
      <w:tblPr>
        <w:tblW w:w="5000" w:type="pct"/>
        <w:tblCellMar>
          <w:left w:w="0" w:type="dxa"/>
          <w:right w:w="0" w:type="dxa"/>
        </w:tblCellMar>
        <w:tblLook w:val="0000" w:firstRow="0" w:lastRow="0" w:firstColumn="0" w:lastColumn="0" w:noHBand="0" w:noVBand="0"/>
      </w:tblPr>
      <w:tblGrid>
        <w:gridCol w:w="9188"/>
        <w:gridCol w:w="451"/>
      </w:tblGrid>
      <w:tr w:rsidR="009F12D1" w:rsidRPr="009819E7" w14:paraId="0A2B93B4" w14:textId="77777777" w:rsidTr="009F12D1">
        <w:tc>
          <w:tcPr>
            <w:tcW w:w="4766" w:type="pct"/>
            <w:vAlign w:val="center"/>
          </w:tcPr>
          <w:p w14:paraId="67D990A0" w14:textId="77777777" w:rsidR="009F12D1" w:rsidRPr="009819E7" w:rsidRDefault="00600B16" w:rsidP="009F12D1">
            <w:pPr>
              <w:pStyle w:val="Eq"/>
            </w:pPr>
            <m:oMathPara>
              <m:oMath>
                <m:sSub>
                  <m:sSubPr>
                    <m:ctrlPr>
                      <w:rPr>
                        <w:rFonts w:ascii="Cambria Math" w:hAnsi="Cambria Math"/>
                        <w:i/>
                      </w:rPr>
                    </m:ctrlPr>
                  </m:sSubPr>
                  <m:e>
                    <m:r>
                      <w:rPr>
                        <w:rFonts w:ascii="Cambria Math" w:hAnsi="Cambria Math"/>
                      </w:rPr>
                      <m:t>α</m:t>
                    </m:r>
                  </m:e>
                  <m:sub>
                    <m:r>
                      <w:rPr>
                        <w:rFonts w:ascii="Cambria Math" w:hAnsi="Cambria Math"/>
                      </w:rPr>
                      <m:t>μv</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μv</m:t>
                    </m:r>
                  </m:sub>
                </m:sSub>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μμ</m:t>
                        </m:r>
                      </m:sub>
                    </m:sSub>
                  </m:e>
                </m:d>
                <m:r>
                  <w:rPr>
                    <w:rFonts w:ascii="Cambria Math" w:hAnsi="Cambria Math"/>
                  </w:rPr>
                  <m:t>.</m:t>
                </m:r>
              </m:oMath>
            </m:oMathPara>
          </w:p>
        </w:tc>
        <w:tc>
          <w:tcPr>
            <w:tcW w:w="234" w:type="pct"/>
            <w:vAlign w:val="center"/>
          </w:tcPr>
          <w:p w14:paraId="208E3247" w14:textId="533DB0E7" w:rsidR="009F12D1" w:rsidRPr="009819E7" w:rsidRDefault="009F12D1" w:rsidP="009F12D1">
            <w:pPr>
              <w:pStyle w:val="Eqnumber"/>
            </w:pPr>
            <w:r w:rsidRPr="009819E7">
              <w:t>(</w:t>
            </w:r>
            <w:r w:rsidRPr="009819E7">
              <w:fldChar w:fldCharType="begin"/>
            </w:r>
            <w:r w:rsidRPr="009819E7">
              <w:instrText xml:space="preserve"> SEQ ( \* ARABIC </w:instrText>
            </w:r>
            <w:r w:rsidRPr="009819E7">
              <w:fldChar w:fldCharType="separate"/>
            </w:r>
            <w:r w:rsidR="00AF049C">
              <w:rPr>
                <w:noProof/>
              </w:rPr>
              <w:t>33</w:t>
            </w:r>
            <w:r w:rsidRPr="009819E7">
              <w:fldChar w:fldCharType="end"/>
            </w:r>
            <w:r w:rsidRPr="009819E7">
              <w:t>)</w:t>
            </w:r>
          </w:p>
        </w:tc>
      </w:tr>
    </w:tbl>
    <w:p w14:paraId="0B483F5D" w14:textId="1B855626" w:rsidR="006E334F" w:rsidRDefault="006E334F" w:rsidP="00A97FB8">
      <w:pPr>
        <w:pStyle w:val="Indent"/>
      </w:pPr>
      <w:r>
        <w:t>In case of rectangular dipoles</w:t>
      </w:r>
      <w:r w:rsidR="00BB0250">
        <w:t xml:space="preserve"> (§</w:t>
      </w:r>
      <w:r w:rsidR="00BB0250">
        <w:fldChar w:fldCharType="begin"/>
      </w:r>
      <w:r w:rsidR="00BB0250">
        <w:instrText xml:space="preserve"> REF _Ref127766216 \r \h </w:instrText>
      </w:r>
      <w:r w:rsidR="00BB0250">
        <w:fldChar w:fldCharType="separate"/>
      </w:r>
      <w:r w:rsidR="00AF049C">
        <w:t>6.2</w:t>
      </w:r>
      <w:r w:rsidR="00BB0250">
        <w:fldChar w:fldCharType="end"/>
      </w:r>
      <w:r w:rsidR="00BB0250">
        <w:t>)</w:t>
      </w:r>
      <w:r w:rsidR="00A97FB8">
        <w:t>,</w:t>
      </w:r>
      <w:r>
        <w:t xml:space="preserve"> the formulae are more complicated, and many of the above options are not supported. We give a short summary below; more details can be found in </w:t>
      </w:r>
      <w:r>
        <w:fldChar w:fldCharType="begin"/>
      </w:r>
      <w:r w:rsidR="00BB0250">
        <w:instrText xml:space="preserve"> ADDIN ZOTERO_ITEM CSL_CITATION {"citationID":"y08avL4i","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fldChar w:fldCharType="separate"/>
      </w:r>
      <w:r w:rsidRPr="006E334F">
        <w:t>[21]</w:t>
      </w:r>
      <w:r>
        <w:fldChar w:fldCharType="end"/>
      </w:r>
      <w:r>
        <w:t xml:space="preserve">. </w:t>
      </w:r>
      <w:r w:rsidR="00AE3FA0">
        <w:t>While Eq. </w:t>
      </w:r>
      <w:r w:rsidR="00AE3FA0">
        <w:fldChar w:fldCharType="begin"/>
      </w:r>
      <w:r w:rsidR="00AE3FA0">
        <w:instrText xml:space="preserve"> REF _Ref58860471 \h </w:instrText>
      </w:r>
      <w:r w:rsidR="00AE3FA0">
        <w:fldChar w:fldCharType="separate"/>
      </w:r>
      <w:r w:rsidR="00AF049C" w:rsidRPr="00842563">
        <w:t>(</w:t>
      </w:r>
      <w:r w:rsidR="00AF049C">
        <w:rPr>
          <w:noProof/>
        </w:rPr>
        <w:t>22</w:t>
      </w:r>
      <w:r w:rsidR="00AF049C" w:rsidRPr="00842563">
        <w:t>)</w:t>
      </w:r>
      <w:r w:rsidR="00AE3FA0">
        <w:fldChar w:fldCharType="end"/>
      </w:r>
      <w:r w:rsidR="00AE3FA0">
        <w:t xml:space="preserve"> remains valid, Eq. </w:t>
      </w:r>
      <w:r w:rsidR="00AE3FA0">
        <w:fldChar w:fldCharType="begin"/>
      </w:r>
      <w:r w:rsidR="00AE3FA0">
        <w:instrText xml:space="preserve"> REF _Ref86127641 \h </w:instrText>
      </w:r>
      <w:r w:rsidR="00AE3FA0">
        <w:fldChar w:fldCharType="separate"/>
      </w:r>
      <w:r w:rsidR="00AF049C" w:rsidRPr="009819E7">
        <w:t>(</w:t>
      </w:r>
      <w:r w:rsidR="00AF049C">
        <w:rPr>
          <w:noProof/>
        </w:rPr>
        <w:t>23</w:t>
      </w:r>
      <w:r w:rsidR="00AF049C" w:rsidRPr="009819E7">
        <w:t>)</w:t>
      </w:r>
      <w:r w:rsidR="00AE3FA0">
        <w:fldChar w:fldCharType="end"/>
      </w:r>
      <w:r w:rsidR="00AE3FA0">
        <w:t xml:space="preserve"> does not. And there are two principally different ways to calculate tensors </w:t>
      </w:r>
      <m:oMath>
        <m:acc>
          <m:accPr>
            <m:chr m:val="̅"/>
            <m:ctrlPr>
              <w:rPr>
                <w:rFonts w:ascii="Cambria Math" w:hAnsi="Cambria Math"/>
              </w:rPr>
            </m:ctrlPr>
          </m:accPr>
          <m:e>
            <m:r>
              <m:rPr>
                <m:sty m:val="b"/>
              </m:rPr>
              <w:rPr>
                <w:rFonts w:ascii="Cambria Math" w:hAnsi="Cambria Math"/>
              </w:rPr>
              <m:t>L</m:t>
            </m:r>
          </m:e>
        </m:acc>
      </m:oMath>
      <w:r w:rsidR="00AE3FA0">
        <w:t xml:space="preserve"> and </w:t>
      </w:r>
      <m:oMath>
        <m:acc>
          <m:accPr>
            <m:chr m:val="̅"/>
            <m:ctrlPr>
              <w:rPr>
                <w:rFonts w:ascii="Cambria Math" w:hAnsi="Cambria Math"/>
              </w:rPr>
            </m:ctrlPr>
          </m:accPr>
          <m:e>
            <m:r>
              <m:rPr>
                <m:sty m:val="b"/>
              </m:rPr>
              <w:rPr>
                <w:rFonts w:ascii="Cambria Math" w:hAnsi="Cambria Math"/>
              </w:rPr>
              <m:t>M</m:t>
            </m:r>
          </m:e>
        </m:acc>
      </m:oMath>
      <w:r w:rsidR="00AE3FA0">
        <w:t xml:space="preserve">. </w:t>
      </w:r>
      <w:r w:rsidR="002674F9">
        <w:t>First option is based on the lattice sums with the goal to compensate the errors introduced by point-dipole approximation of the interaction term. Specifically,</w:t>
      </w:r>
    </w:p>
    <w:tbl>
      <w:tblPr>
        <w:tblW w:w="9639" w:type="dxa"/>
        <w:tblCellMar>
          <w:left w:w="0" w:type="dxa"/>
          <w:right w:w="0" w:type="dxa"/>
        </w:tblCellMar>
        <w:tblLook w:val="0000" w:firstRow="0" w:lastRow="0" w:firstColumn="0" w:lastColumn="0" w:noHBand="0" w:noVBand="0"/>
      </w:tblPr>
      <w:tblGrid>
        <w:gridCol w:w="9187"/>
        <w:gridCol w:w="452"/>
      </w:tblGrid>
      <w:tr w:rsidR="00B72D3C" w:rsidRPr="00842563" w14:paraId="5725E2F5" w14:textId="77777777" w:rsidTr="00B72D3C">
        <w:tc>
          <w:tcPr>
            <w:tcW w:w="9187" w:type="dxa"/>
            <w:vAlign w:val="center"/>
          </w:tcPr>
          <w:p w14:paraId="21A7383C" w14:textId="687A8857" w:rsidR="00B72D3C" w:rsidRPr="00842563" w:rsidRDefault="00600B16" w:rsidP="00B62DFC">
            <w:pPr>
              <w:pStyle w:val="08text"/>
              <w:spacing w:line="360" w:lineRule="auto"/>
              <w:jc w:val="center"/>
            </w:pPr>
            <m:oMathPara>
              <m:oMath>
                <m:sSubSup>
                  <m:sSubSupPr>
                    <m:ctrlPr>
                      <w:rPr>
                        <w:rFonts w:ascii="Cambria Math" w:hAnsi="Cambria Math"/>
                      </w:rPr>
                    </m:ctrlPr>
                  </m:sSubSupPr>
                  <m:e>
                    <m:r>
                      <w:rPr>
                        <w:rFonts w:ascii="Cambria Math" w:hAnsi="Cambria Math"/>
                      </w:rPr>
                      <m:t>L</m:t>
                    </m:r>
                    <m:ctrlPr>
                      <w:rPr>
                        <w:rFonts w:ascii="Cambria Math" w:hAnsi="Cambria Math"/>
                        <w:i/>
                      </w:rPr>
                    </m:ctrlPr>
                  </m:e>
                  <m:sub>
                    <m:r>
                      <w:rPr>
                        <w:rFonts w:ascii="Cambria Math" w:hAnsi="Cambria Math"/>
                      </w:rPr>
                      <m:t>μν</m:t>
                    </m:r>
                    <m:ctrlPr>
                      <w:rPr>
                        <w:rFonts w:ascii="Cambria Math" w:hAnsi="Cambria Math"/>
                        <w:i/>
                      </w:rPr>
                    </m:ctrlPr>
                  </m:sub>
                  <m:sup>
                    <m:r>
                      <m:rPr>
                        <m:sty m:val="p"/>
                      </m:rPr>
                      <w:rPr>
                        <w:rFonts w:ascii="Cambria Math" w:hAnsi="Cambria Math"/>
                      </w:rPr>
                      <m:t>CM</m:t>
                    </m:r>
                  </m:sup>
                </m:sSubSup>
                <m:r>
                  <m:rPr>
                    <m:sty m:val="p"/>
                  </m:rPr>
                  <w:rPr>
                    <w:rFonts w:ascii="Cambria Math" w:hAnsi="Cambria Math"/>
                  </w:rPr>
                  <m:t>≝4</m:t>
                </m:r>
                <m:r>
                  <w:rPr>
                    <w:rFonts w:ascii="Cambria Math" w:hAnsi="Cambria Math"/>
                  </w:rPr>
                  <m:t>π</m:t>
                </m:r>
                <m:sSub>
                  <m:sSubPr>
                    <m:ctrlPr>
                      <w:rPr>
                        <w:rFonts w:ascii="Cambria Math" w:hAnsi="Cambria Math"/>
                        <w:i/>
                      </w:rPr>
                    </m:ctrlPr>
                  </m:sSubPr>
                  <m:e>
                    <m:r>
                      <w:rPr>
                        <w:rFonts w:ascii="Cambria Math" w:hAnsi="Cambria Math"/>
                      </w:rPr>
                      <m:t>δ</m:t>
                    </m:r>
                  </m:e>
                  <m:sub>
                    <m:r>
                      <w:rPr>
                        <w:rFonts w:ascii="Cambria Math" w:hAnsi="Cambria Math"/>
                      </w:rPr>
                      <m:t>μν</m:t>
                    </m:r>
                  </m:sub>
                </m:sSub>
                <m:d>
                  <m:dPr>
                    <m:begChr m:val="["/>
                    <m:endChr m:val="]"/>
                    <m:ctrlPr>
                      <w:rPr>
                        <w:rFonts w:ascii="Cambria Math" w:hAnsi="Cambria Math"/>
                      </w:rPr>
                    </m:ctrlPr>
                  </m:dPr>
                  <m:e>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0</m:t>
                        </m:r>
                      </m:sub>
                    </m:sSub>
                    <m:d>
                      <m:dPr>
                        <m:ctrlPr>
                          <w:rPr>
                            <w:rFonts w:ascii="Cambria Math" w:hAnsi="Cambria Math"/>
                          </w:rPr>
                        </m:ctrlPr>
                      </m:dPr>
                      <m:e>
                        <m:r>
                          <w:rPr>
                            <w:rFonts w:ascii="Cambria Math" w:hAnsi="Cambria Math"/>
                          </w:rPr>
                          <m:t>μ</m:t>
                        </m:r>
                      </m:e>
                    </m:d>
                  </m:e>
                </m:d>
                <m:r>
                  <w:rPr>
                    <w:rFonts w:ascii="Cambria Math" w:hAnsi="Cambria Math"/>
                  </w:rPr>
                  <m:t xml:space="preserve">,  </m:t>
                </m:r>
                <m:sSub>
                  <m:sSubPr>
                    <m:ctrlPr>
                      <w:rPr>
                        <w:rFonts w:ascii="Cambria Math" w:hAnsi="Cambria Math"/>
                      </w:rPr>
                    </m:ctrlPr>
                  </m:sSubPr>
                  <m:e>
                    <m:r>
                      <w:rPr>
                        <w:rFonts w:ascii="Cambria Math" w:hAnsi="Cambria Math"/>
                      </w:rPr>
                      <m:t>R</m:t>
                    </m:r>
                  </m:e>
                  <m:sub>
                    <m:r>
                      <m:rPr>
                        <m:sty m:val="p"/>
                      </m:rPr>
                      <w:rPr>
                        <w:rFonts w:ascii="Cambria Math" w:hAnsi="Cambria Math"/>
                      </w:rPr>
                      <m:t>0</m:t>
                    </m:r>
                  </m:sub>
                </m:sSub>
                <m:d>
                  <m:dPr>
                    <m:ctrlPr>
                      <w:rPr>
                        <w:rFonts w:ascii="Cambria Math" w:hAnsi="Cambria Math"/>
                      </w:rPr>
                    </m:ctrlPr>
                  </m:dPr>
                  <m:e>
                    <m:r>
                      <w:rPr>
                        <w:rFonts w:ascii="Cambria Math" w:hAnsi="Cambria Math"/>
                      </w:rPr>
                      <m:t>μ</m:t>
                    </m:r>
                  </m:e>
                </m:d>
                <m:r>
                  <m:rPr>
                    <m:sty m:val="p"/>
                  </m:rP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μ</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e>
                </m:nary>
                <m:r>
                  <m:rPr>
                    <m:sty m:val="p"/>
                  </m:rP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m:t>
                    </m:r>
                  </m:sup>
                  <m:e>
                    <m:f>
                      <m:fPr>
                        <m:ctrlPr>
                          <w:rPr>
                            <w:rFonts w:ascii="Cambria Math" w:hAnsi="Cambria Math"/>
                          </w:rPr>
                        </m:ctrlPr>
                      </m:fPr>
                      <m:num>
                        <m:sSubSup>
                          <m:sSubSupPr>
                            <m:ctrlPr>
                              <w:rPr>
                                <w:rFonts w:ascii="Cambria Math" w:hAnsi="Cambria Math"/>
                              </w:rPr>
                            </m:ctrlPr>
                          </m:sSubSupPr>
                          <m:e>
                            <m:r>
                              <w:rPr>
                                <w:rFonts w:ascii="Cambria Math" w:hAnsi="Cambria Math"/>
                              </w:rPr>
                              <m:t>Q</m:t>
                            </m:r>
                          </m:e>
                          <m:sub>
                            <m:r>
                              <w:rPr>
                                <w:rFonts w:ascii="Cambria Math" w:hAnsi="Cambria Math"/>
                              </w:rPr>
                              <m:t>μ</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Q</m:t>
                            </m:r>
                          </m:e>
                          <m:sup>
                            <m:r>
                              <m:rPr>
                                <m:sty m:val="p"/>
                              </m:rPr>
                              <w:rPr>
                                <w:rFonts w:ascii="Cambria Math" w:hAnsi="Cambria Math"/>
                              </w:rPr>
                              <m:t>2</m:t>
                            </m:r>
                          </m:sup>
                        </m:sSup>
                      </m:den>
                    </m:f>
                  </m:e>
                </m:nary>
                <m:r>
                  <w:rPr>
                    <w:rFonts w:ascii="Cambria Math" w:hAnsi="Cambria Math"/>
                  </w:rPr>
                  <m:t>,</m:t>
                </m:r>
              </m:oMath>
            </m:oMathPara>
          </w:p>
        </w:tc>
        <w:tc>
          <w:tcPr>
            <w:tcW w:w="452" w:type="dxa"/>
            <w:vAlign w:val="center"/>
          </w:tcPr>
          <w:p w14:paraId="272525BF" w14:textId="630271C2" w:rsidR="00B72D3C" w:rsidRPr="00842563" w:rsidRDefault="00B72D3C" w:rsidP="00B72D3C">
            <w:pPr>
              <w:pStyle w:val="08text"/>
              <w:spacing w:line="360" w:lineRule="auto"/>
              <w:jc w:val="right"/>
            </w:pPr>
            <w:bookmarkStart w:id="148" w:name="_Ref58863057"/>
            <w:r w:rsidRPr="00842563">
              <w:t>(</w:t>
            </w:r>
            <w:r>
              <w:fldChar w:fldCharType="begin"/>
            </w:r>
            <w:r>
              <w:instrText xml:space="preserve"> SEQ ( \* ARABIC </w:instrText>
            </w:r>
            <w:r>
              <w:fldChar w:fldCharType="separate"/>
            </w:r>
            <w:r w:rsidR="00AF049C">
              <w:rPr>
                <w:noProof/>
              </w:rPr>
              <w:t>34</w:t>
            </w:r>
            <w:r>
              <w:fldChar w:fldCharType="end"/>
            </w:r>
            <w:r w:rsidRPr="00842563">
              <w:t>)</w:t>
            </w:r>
            <w:bookmarkEnd w:id="148"/>
          </w:p>
        </w:tc>
      </w:tr>
    </w:tbl>
    <w:p w14:paraId="6380B149" w14:textId="09CBE0D5" w:rsidR="00B72D3C" w:rsidRDefault="00B72D3C" w:rsidP="008A024C">
      <w:r>
        <w:t>where the sum is performed</w:t>
      </w:r>
      <w:r w:rsidR="008A024C">
        <w:t xml:space="preserve"> over the integer lattice (given by vector </w:t>
      </w:r>
      <w:r w:rsidR="008A024C" w:rsidRPr="008A024C">
        <w:rPr>
          <w:b/>
        </w:rPr>
        <w:t>n</w:t>
      </w:r>
      <w:r w:rsidR="0081051E" w:rsidRPr="0081051E">
        <w:t xml:space="preserve">, </w:t>
      </w:r>
      <w:r w:rsidR="0081051E">
        <w:t>not to be confused with computational grid dimensions</w:t>
      </w:r>
      <w:r w:rsidR="008A024C" w:rsidRPr="008A024C">
        <w:t>)</w:t>
      </w:r>
      <w:r w:rsidR="008A024C">
        <w:t xml:space="preserve">, excluding the origin (denoted by prime), and </w:t>
      </w:r>
      <m:oMath>
        <m:sSub>
          <m:sSubPr>
            <m:ctrlPr>
              <w:rPr>
                <w:rFonts w:ascii="Cambria Math" w:hAnsi="Cambria Math"/>
                <w:i/>
                <w:iCs/>
              </w:rPr>
            </m:ctrlPr>
          </m:sSubPr>
          <m:e>
            <m:r>
              <w:rPr>
                <w:rFonts w:ascii="Cambria Math" w:hAnsi="Cambria Math"/>
              </w:rPr>
              <m:t>Q</m:t>
            </m:r>
            <m:ctrlPr>
              <w:rPr>
                <w:rFonts w:ascii="Cambria Math" w:hAnsi="Cambria Math"/>
              </w:rPr>
            </m:ctrlPr>
          </m:e>
          <m:sub>
            <m:r>
              <w:rPr>
                <w:rFonts w:ascii="Cambria Math" w:hAnsi="Cambria Math"/>
              </w:rPr>
              <m:t>μ</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μ</m:t>
            </m:r>
          </m:sub>
        </m:sSub>
        <m:f>
          <m:fPr>
            <m:type m:val="lin"/>
            <m:ctrlPr>
              <w:rPr>
                <w:rFonts w:ascii="Cambria Math" w:hAnsi="Cambria Math"/>
              </w:rPr>
            </m:ctrlPr>
          </m:fPr>
          <m:num>
            <m:rad>
              <m:radPr>
                <m:ctrlPr>
                  <w:rPr>
                    <w:rFonts w:ascii="Cambria Math" w:hAnsi="Cambria Math"/>
                  </w:rPr>
                </m:ctrlPr>
              </m:radPr>
              <m:deg>
                <m:r>
                  <m:rPr>
                    <m:sty m:val="p"/>
                  </m:rPr>
                  <w:rPr>
                    <w:rFonts w:ascii="Cambria Math" w:hAnsi="Cambria Math"/>
                  </w:rPr>
                  <m:t>3</m:t>
                </m:r>
              </m:deg>
              <m:e>
                <m:sSub>
                  <m:sSubPr>
                    <m:ctrlPr>
                      <w:rPr>
                        <w:rFonts w:ascii="Cambria Math" w:hAnsi="Cambria Math"/>
                      </w:rPr>
                    </m:ctrlPr>
                  </m:sSubPr>
                  <m:e>
                    <m:r>
                      <w:rPr>
                        <w:rFonts w:ascii="Cambria Math" w:hAnsi="Cambria Math"/>
                      </w:rPr>
                      <m:t>V</m:t>
                    </m:r>
                  </m:e>
                  <m:sub>
                    <m:r>
                      <m:rPr>
                        <m:sty m:val="p"/>
                      </m:rPr>
                      <w:rPr>
                        <w:rFonts w:ascii="Cambria Math" w:hAnsi="Cambria Math"/>
                      </w:rPr>
                      <m:t>d</m:t>
                    </m:r>
                  </m:sub>
                </m:sSub>
              </m:e>
            </m:rad>
          </m:num>
          <m:den>
            <m:sSub>
              <m:sSubPr>
                <m:ctrlPr>
                  <w:rPr>
                    <w:rFonts w:ascii="Cambria Math" w:hAnsi="Cambria Math"/>
                    <w:i/>
                  </w:rPr>
                </m:ctrlPr>
              </m:sSubPr>
              <m:e>
                <m:r>
                  <w:rPr>
                    <w:rFonts w:ascii="Cambria Math" w:hAnsi="Cambria Math"/>
                  </w:rPr>
                  <m:t>d</m:t>
                </m:r>
              </m:e>
              <m:sub>
                <m:r>
                  <w:rPr>
                    <w:rFonts w:ascii="Cambria Math" w:hAnsi="Cambria Math"/>
                  </w:rPr>
                  <m:t>μ</m:t>
                </m:r>
              </m:sub>
            </m:sSub>
          </m:den>
        </m:f>
      </m:oMath>
      <w:r w:rsidR="008A024C">
        <w:t xml:space="preserve"> is the normalized reciprocal-lattice vector. As usual, </w:t>
      </w:r>
      <m:oMath>
        <m:r>
          <w:rPr>
            <w:rFonts w:ascii="Cambria Math" w:hAnsi="Cambria Math"/>
          </w:rPr>
          <m:t>n≝</m:t>
        </m:r>
        <m:d>
          <m:dPr>
            <m:begChr m:val="|"/>
            <m:endChr m:val="|"/>
            <m:ctrlPr>
              <w:rPr>
                <w:rFonts w:ascii="Cambria Math" w:hAnsi="Cambria Math"/>
                <w:i/>
              </w:rPr>
            </m:ctrlPr>
          </m:dPr>
          <m:e>
            <m:r>
              <m:rPr>
                <m:sty m:val="b"/>
              </m:rPr>
              <w:rPr>
                <w:rFonts w:ascii="Cambria Math" w:hAnsi="Cambria Math"/>
              </w:rPr>
              <m:t>n</m:t>
            </m:r>
          </m:e>
        </m:d>
      </m:oMath>
      <w:r w:rsidR="008A024C">
        <w:t xml:space="preserve"> and </w:t>
      </w:r>
      <m:oMath>
        <m:r>
          <w:rPr>
            <w:rFonts w:ascii="Cambria Math" w:hAnsi="Cambria Math"/>
          </w:rPr>
          <m:t>Q≝</m:t>
        </m:r>
        <m:d>
          <m:dPr>
            <m:begChr m:val="|"/>
            <m:endChr m:val="|"/>
            <m:ctrlPr>
              <w:rPr>
                <w:rFonts w:ascii="Cambria Math" w:hAnsi="Cambria Math"/>
                <w:i/>
              </w:rPr>
            </m:ctrlPr>
          </m:dPr>
          <m:e>
            <m:r>
              <m:rPr>
                <m:sty m:val="b"/>
              </m:rPr>
              <w:rPr>
                <w:rFonts w:ascii="Cambria Math" w:hAnsi="Cambria Math"/>
              </w:rPr>
              <m:t>Q</m:t>
            </m:r>
          </m:e>
        </m:d>
      </m:oMath>
      <w:r w:rsidR="008A024C">
        <w:t>.</w:t>
      </w:r>
      <w:r w:rsidR="00135656">
        <w:t xml:space="preserve"> Together with Eq. </w:t>
      </w:r>
      <w:r w:rsidR="00135656">
        <w:fldChar w:fldCharType="begin"/>
      </w:r>
      <w:r w:rsidR="00135656">
        <w:instrText xml:space="preserve"> REF _Ref58860471 \h </w:instrText>
      </w:r>
      <w:r w:rsidR="00135656">
        <w:fldChar w:fldCharType="separate"/>
      </w:r>
      <w:r w:rsidR="00AF049C" w:rsidRPr="00842563">
        <w:t>(</w:t>
      </w:r>
      <w:r w:rsidR="00AF049C">
        <w:rPr>
          <w:noProof/>
        </w:rPr>
        <w:t>22</w:t>
      </w:r>
      <w:r w:rsidR="00AF049C" w:rsidRPr="00842563">
        <w:t>)</w:t>
      </w:r>
      <w:r w:rsidR="00135656">
        <w:fldChar w:fldCharType="end"/>
      </w:r>
      <w:r w:rsidR="00135656">
        <w:t>, Eq. </w:t>
      </w:r>
      <w:r w:rsidR="00135656">
        <w:fldChar w:fldCharType="begin"/>
      </w:r>
      <w:r w:rsidR="00135656">
        <w:instrText xml:space="preserve"> REF _Ref58863057 \h </w:instrText>
      </w:r>
      <w:r w:rsidR="00135656">
        <w:fldChar w:fldCharType="separate"/>
      </w:r>
      <w:r w:rsidR="00AF049C" w:rsidRPr="00842563">
        <w:t>(</w:t>
      </w:r>
      <w:r w:rsidR="00AF049C">
        <w:rPr>
          <w:noProof/>
        </w:rPr>
        <w:t>34</w:t>
      </w:r>
      <w:r w:rsidR="00AF049C" w:rsidRPr="00842563">
        <w:t>)</w:t>
      </w:r>
      <w:r w:rsidR="00135656">
        <w:fldChar w:fldCharType="end"/>
      </w:r>
      <w:r w:rsidR="00135656">
        <w:t xml:space="preserve"> determines the CM polarizability.</w:t>
      </w:r>
    </w:p>
    <w:p w14:paraId="77366629" w14:textId="77777777" w:rsidR="006949E1" w:rsidRDefault="006949E1" w:rsidP="00A97FB8">
      <w:pPr>
        <w:pStyle w:val="Indent"/>
      </w:pPr>
      <w:r>
        <w:t>The generalized CLDR expression is given as</w:t>
      </w:r>
    </w:p>
    <w:tbl>
      <w:tblPr>
        <w:tblW w:w="9639" w:type="dxa"/>
        <w:tblCellMar>
          <w:left w:w="0" w:type="dxa"/>
          <w:right w:w="0" w:type="dxa"/>
        </w:tblCellMar>
        <w:tblLook w:val="0000" w:firstRow="0" w:lastRow="0" w:firstColumn="0" w:lastColumn="0" w:noHBand="0" w:noVBand="0"/>
      </w:tblPr>
      <w:tblGrid>
        <w:gridCol w:w="9079"/>
        <w:gridCol w:w="560"/>
      </w:tblGrid>
      <w:tr w:rsidR="006949E1" w:rsidRPr="00842563" w14:paraId="05CD5BE8" w14:textId="77777777" w:rsidTr="006949E1">
        <w:tc>
          <w:tcPr>
            <w:tcW w:w="9079" w:type="dxa"/>
            <w:vAlign w:val="center"/>
          </w:tcPr>
          <w:p w14:paraId="7255AE25" w14:textId="0FBBC402" w:rsidR="006949E1" w:rsidRPr="00565343" w:rsidRDefault="00600B16" w:rsidP="00B62DFC">
            <w:pPr>
              <w:pStyle w:val="08text"/>
              <w:spacing w:line="360" w:lineRule="auto"/>
              <w:jc w:val="center"/>
              <w:rPr>
                <w:b/>
              </w:rPr>
            </w:pPr>
            <m:oMathPara>
              <m:oMath>
                <m:sSubSup>
                  <m:sSubSupPr>
                    <m:ctrlPr>
                      <w:rPr>
                        <w:rFonts w:ascii="Cambria Math" w:hAnsi="Cambria Math"/>
                      </w:rPr>
                    </m:ctrlPr>
                  </m:sSubSupPr>
                  <m:e>
                    <m:r>
                      <w:rPr>
                        <w:rFonts w:ascii="Cambria Math" w:hAnsi="Cambria Math"/>
                      </w:rPr>
                      <m:t>M</m:t>
                    </m:r>
                  </m:e>
                  <m:sub>
                    <m:r>
                      <w:rPr>
                        <w:rFonts w:ascii="Cambria Math" w:hAnsi="Cambria Math"/>
                      </w:rPr>
                      <m:t>μν</m:t>
                    </m:r>
                  </m:sub>
                  <m:sup>
                    <m:r>
                      <m:rPr>
                        <m:sty m:val="p"/>
                      </m:rPr>
                      <w:rPr>
                        <w:rFonts w:ascii="Cambria Math" w:hAnsi="Cambria Math"/>
                      </w:rPr>
                      <m:t>CLDR</m:t>
                    </m:r>
                  </m:sup>
                </m:sSub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V</m:t>
                    </m:r>
                  </m:e>
                  <m:sub>
                    <m:r>
                      <m:rPr>
                        <m:sty m:val="p"/>
                      </m:rPr>
                      <w:rPr>
                        <w:rFonts w:ascii="Cambria Math" w:hAnsi="Cambria Math"/>
                      </w:rPr>
                      <m:t>d</m:t>
                    </m:r>
                  </m:sub>
                  <m:sup>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sup>
                </m:sSubSup>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μ</m:t>
                        </m:r>
                      </m:sub>
                    </m:sSub>
                    <m:sSub>
                      <m:sSubPr>
                        <m:ctrlPr>
                          <w:rPr>
                            <w:rFonts w:ascii="Cambria Math" w:hAnsi="Cambria Math"/>
                            <w:i/>
                          </w:rPr>
                        </m:ctrlPr>
                      </m:sSubPr>
                      <m:e>
                        <m:r>
                          <w:rPr>
                            <w:rFonts w:ascii="Cambria Math" w:hAnsi="Cambria Math"/>
                          </w:rPr>
                          <m:t>δ</m:t>
                        </m:r>
                      </m:e>
                      <m:sub>
                        <m:r>
                          <w:rPr>
                            <w:rFonts w:ascii="Cambria Math" w:hAnsi="Cambria Math"/>
                          </w:rPr>
                          <m:t>μν</m:t>
                        </m:r>
                      </m:sub>
                    </m:sSub>
                    <m: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π</m:t>
                        </m:r>
                      </m:den>
                    </m:f>
                    <m:sSup>
                      <m:sSupPr>
                        <m:ctrlPr>
                          <w:rPr>
                            <w:rFonts w:ascii="Cambria Math" w:hAnsi="Cambria Math"/>
                            <w:i/>
                          </w:rPr>
                        </m:ctrlPr>
                      </m:sSupPr>
                      <m:e>
                        <m:r>
                          <w:rPr>
                            <w:rFonts w:ascii="Cambria Math" w:hAnsi="Cambria Math"/>
                          </w:rPr>
                          <m:t>m</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μ</m:t>
                        </m:r>
                      </m:sub>
                    </m:sSub>
                    <m:sSub>
                      <m:sSubPr>
                        <m:ctrlPr>
                          <w:rPr>
                            <w:rFonts w:ascii="Cambria Math" w:hAnsi="Cambria Math"/>
                            <w:i/>
                          </w:rPr>
                        </m:ctrlPr>
                      </m:sSubPr>
                      <m:e>
                        <m:r>
                          <w:rPr>
                            <w:rFonts w:ascii="Cambria Math" w:hAnsi="Cambria Math"/>
                          </w:rPr>
                          <m:t>a</m:t>
                        </m:r>
                      </m:e>
                      <m:sub>
                        <m:r>
                          <w:rPr>
                            <w:rFonts w:ascii="Cambria Math" w:hAnsi="Cambria Math"/>
                          </w:rPr>
                          <m:t>ν</m:t>
                        </m:r>
                      </m:sub>
                    </m:sSub>
                    <m:sSub>
                      <m:sSubPr>
                        <m:ctrlPr>
                          <w:rPr>
                            <w:rFonts w:ascii="Cambria Math" w:hAnsi="Cambria Math"/>
                            <w:i/>
                          </w:rPr>
                        </m:ctrlPr>
                      </m:sSubPr>
                      <m:e>
                        <m:r>
                          <w:rPr>
                            <w:rFonts w:ascii="Cambria Math" w:hAnsi="Cambria Math"/>
                          </w:rPr>
                          <m:t>K</m:t>
                        </m:r>
                      </m:e>
                      <m:sub>
                        <m:r>
                          <w:rPr>
                            <w:rFonts w:ascii="Cambria Math" w:hAnsi="Cambria Math"/>
                          </w:rPr>
                          <m:t>μν</m:t>
                        </m:r>
                      </m:sub>
                    </m:sSub>
                    <m:sSub>
                      <m:sSubPr>
                        <m:ctrlPr>
                          <w:rPr>
                            <w:rFonts w:ascii="Cambria Math" w:hAnsi="Cambria Math"/>
                            <w:i/>
                          </w:rPr>
                        </m:ctrlPr>
                      </m:sSubPr>
                      <m:e>
                        <m:r>
                          <w:rPr>
                            <w:rFonts w:ascii="Cambria Math" w:hAnsi="Cambria Math"/>
                          </w:rPr>
                          <m:t>δ</m:t>
                        </m:r>
                      </m:e>
                      <m:sub>
                        <m:r>
                          <w:rPr>
                            <w:rFonts w:ascii="Cambria Math" w:hAnsi="Cambria Math"/>
                          </w:rPr>
                          <m:t>μν</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m:rPr>
                    <m:sty m:val="p"/>
                  </m:rPr>
                  <w:rPr>
                    <w:rFonts w:ascii="Cambria Math" w:hAnsi="Cambria Math"/>
                  </w:rPr>
                  <m:t>i</m:t>
                </m:r>
                <m:sSup>
                  <m:sSupPr>
                    <m:ctrlPr>
                      <w:rPr>
                        <w:rFonts w:ascii="Cambria Math" w:hAnsi="Cambria Math"/>
                      </w:rPr>
                    </m:ctrlPr>
                  </m:sSupPr>
                  <m:e>
                    <m:r>
                      <w:rPr>
                        <w:rFonts w:ascii="Cambria Math" w:hAnsi="Cambria Math"/>
                      </w:rPr>
                      <m:t>k</m:t>
                    </m:r>
                  </m:e>
                  <m:sup>
                    <m:r>
                      <m:rPr>
                        <m:sty m:val="p"/>
                      </m:rPr>
                      <w:rPr>
                        <w:rFonts w:ascii="Cambria Math" w:hAnsi="Cambria Math"/>
                      </w:rPr>
                      <m:t>3</m:t>
                    </m:r>
                  </m:sup>
                </m:sSup>
                <m:sSub>
                  <m:sSubPr>
                    <m:ctrlPr>
                      <w:rPr>
                        <w:rFonts w:ascii="Cambria Math" w:hAnsi="Cambria Math"/>
                      </w:rPr>
                    </m:ctrlPr>
                  </m:sSubPr>
                  <m:e>
                    <m:r>
                      <w:rPr>
                        <w:rFonts w:ascii="Cambria Math" w:hAnsi="Cambria Math"/>
                      </w:rPr>
                      <m:t>V</m:t>
                    </m:r>
                  </m:e>
                  <m:sub>
                    <m:r>
                      <m:rPr>
                        <m:sty m:val="p"/>
                      </m:rPr>
                      <w:rPr>
                        <w:rFonts w:ascii="Cambria Math" w:hAnsi="Cambria Math"/>
                      </w:rPr>
                      <m:t>d</m:t>
                    </m:r>
                  </m:sub>
                </m:sSub>
                <m:sSub>
                  <m:sSubPr>
                    <m:ctrlPr>
                      <w:rPr>
                        <w:rFonts w:ascii="Cambria Math" w:hAnsi="Cambria Math"/>
                        <w:i/>
                      </w:rPr>
                    </m:ctrlPr>
                  </m:sSubPr>
                  <m:e>
                    <m:r>
                      <w:rPr>
                        <w:rFonts w:ascii="Cambria Math" w:hAnsi="Cambria Math"/>
                      </w:rPr>
                      <m:t>δ</m:t>
                    </m:r>
                  </m:e>
                  <m:sub>
                    <m:r>
                      <w:rPr>
                        <w:rFonts w:ascii="Cambria Math" w:hAnsi="Cambria Math"/>
                      </w:rPr>
                      <m:t>μν</m:t>
                    </m:r>
                  </m:sub>
                </m:sSub>
                <m:r>
                  <w:rPr>
                    <w:rFonts w:ascii="Cambria Math" w:hAnsi="Cambria Math"/>
                  </w:rPr>
                  <m:t>,</m:t>
                </m:r>
              </m:oMath>
            </m:oMathPara>
          </w:p>
        </w:tc>
        <w:tc>
          <w:tcPr>
            <w:tcW w:w="560" w:type="dxa"/>
            <w:vAlign w:val="center"/>
          </w:tcPr>
          <w:p w14:paraId="5C06A3F9" w14:textId="729CF5EA" w:rsidR="006949E1" w:rsidRPr="00842563" w:rsidRDefault="006949E1" w:rsidP="006949E1">
            <w:pPr>
              <w:pStyle w:val="08text"/>
              <w:spacing w:line="360" w:lineRule="auto"/>
              <w:jc w:val="right"/>
            </w:pPr>
            <w:bookmarkStart w:id="149" w:name="_Ref401933540"/>
            <w:r w:rsidRPr="00842563">
              <w:t>(</w:t>
            </w:r>
            <w:r>
              <w:fldChar w:fldCharType="begin"/>
            </w:r>
            <w:r>
              <w:instrText xml:space="preserve"> SEQ ( \* ARABIC </w:instrText>
            </w:r>
            <w:r>
              <w:fldChar w:fldCharType="separate"/>
            </w:r>
            <w:r w:rsidR="00AF049C">
              <w:rPr>
                <w:noProof/>
              </w:rPr>
              <w:t>35</w:t>
            </w:r>
            <w:r>
              <w:fldChar w:fldCharType="end"/>
            </w:r>
            <w:r w:rsidRPr="00842563">
              <w:t>)</w:t>
            </w:r>
            <w:bookmarkEnd w:id="149"/>
          </w:p>
        </w:tc>
      </w:tr>
    </w:tbl>
    <w:p w14:paraId="324B7B98" w14:textId="607AE19A" w:rsidR="006949E1" w:rsidRPr="00165519" w:rsidRDefault="006949E1" w:rsidP="006949E1">
      <w:pPr>
        <w:contextualSpacing/>
      </w:pPr>
      <w:r>
        <w:t>where</w:t>
      </w:r>
    </w:p>
    <w:tbl>
      <w:tblPr>
        <w:tblW w:w="9639" w:type="dxa"/>
        <w:tblCellMar>
          <w:left w:w="0" w:type="dxa"/>
          <w:right w:w="0" w:type="dxa"/>
        </w:tblCellMar>
        <w:tblLook w:val="0000" w:firstRow="0" w:lastRow="0" w:firstColumn="0" w:lastColumn="0" w:noHBand="0" w:noVBand="0"/>
      </w:tblPr>
      <w:tblGrid>
        <w:gridCol w:w="9079"/>
        <w:gridCol w:w="560"/>
      </w:tblGrid>
      <w:tr w:rsidR="006949E1" w:rsidRPr="00842563" w14:paraId="1169BF2E" w14:textId="77777777" w:rsidTr="006949E1">
        <w:tc>
          <w:tcPr>
            <w:tcW w:w="9079" w:type="dxa"/>
            <w:vAlign w:val="center"/>
          </w:tcPr>
          <w:p w14:paraId="14D1456C" w14:textId="2DDC7036" w:rsidR="006949E1" w:rsidRPr="00565343" w:rsidRDefault="00600B16" w:rsidP="006949E1">
            <w:pPr>
              <w:pStyle w:val="08text"/>
              <w:spacing w:line="360" w:lineRule="auto"/>
              <w:jc w:val="center"/>
              <w:rPr>
                <w:b/>
              </w:rPr>
            </w:pPr>
            <m:oMathPara>
              <m:oMath>
                <m:sSub>
                  <m:sSubPr>
                    <m:ctrlPr>
                      <w:rPr>
                        <w:rFonts w:ascii="Cambria Math" w:hAnsi="Cambria Math"/>
                      </w:rPr>
                    </m:ctrlPr>
                  </m:sSubPr>
                  <m:e>
                    <m:r>
                      <w:rPr>
                        <w:rFonts w:ascii="Cambria Math" w:hAnsi="Cambria Math"/>
                      </w:rPr>
                      <m:t>T</m:t>
                    </m:r>
                  </m:e>
                  <m:sub>
                    <m:r>
                      <w:rPr>
                        <w:rFonts w:ascii="Cambria Math" w:hAnsi="Cambria Math"/>
                      </w:rPr>
                      <m:t>μ</m:t>
                    </m:r>
                  </m:sub>
                </m:sSub>
                <m:r>
                  <m:rPr>
                    <m:sty m:val="p"/>
                    <m:aln/>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LDR</m:t>
                    </m:r>
                  </m:sup>
                </m:sSub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2</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3</m:t>
                    </m:r>
                  </m:sub>
                  <m:sup>
                    <m:r>
                      <m:rPr>
                        <m:sty m:val="p"/>
                      </m:rPr>
                      <w:rPr>
                        <w:rFonts w:ascii="Cambria Math" w:hAnsi="Cambria Math"/>
                      </w:rPr>
                      <m:t>LDR</m:t>
                    </m:r>
                  </m:sup>
                </m:sSubSup>
                <m:sSup>
                  <m:sSupPr>
                    <m:ctrlPr>
                      <w:rPr>
                        <w:rFonts w:ascii="Cambria Math" w:hAnsi="Cambria Math"/>
                      </w:rPr>
                    </m:ctrlPr>
                  </m:sSupPr>
                  <m:e>
                    <m:r>
                      <w:rPr>
                        <w:rFonts w:ascii="Cambria Math" w:hAnsi="Cambria Math"/>
                      </w:rPr>
                      <m:t>m</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a</m:t>
                    </m:r>
                  </m:e>
                  <m:sub>
                    <m:r>
                      <w:rPr>
                        <w:rFonts w:ascii="Cambria Math" w:hAnsi="Cambria Math"/>
                      </w:rPr>
                      <m:t>μ</m:t>
                    </m:r>
                  </m:sub>
                  <m:sup>
                    <m:r>
                      <m:rPr>
                        <m:sty m:val="p"/>
                      </m:rPr>
                      <w:rPr>
                        <w:rFonts w:ascii="Cambria Math" w:hAnsi="Cambria Math"/>
                      </w:rPr>
                      <m:t>2</m:t>
                    </m:r>
                  </m:sup>
                </m:sSubSup>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π</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μ</m:t>
                        </m:r>
                      </m:e>
                    </m:d>
                    <m:r>
                      <w:rPr>
                        <w:rFonts w:ascii="Cambria Math" w:hAnsi="Cambria Math"/>
                      </w:rPr>
                      <m:t>+8</m:t>
                    </m:r>
                    <m:sSup>
                      <m:sSupPr>
                        <m:ctrlPr>
                          <w:rPr>
                            <w:rFonts w:ascii="Cambria Math" w:hAnsi="Cambria Math"/>
                            <w:i/>
                          </w:rPr>
                        </m:ctrlPr>
                      </m:sSupPr>
                      <m:e>
                        <m:r>
                          <w:rPr>
                            <w:rFonts w:ascii="Cambria Math" w:hAnsi="Cambria Math"/>
                          </w:rPr>
                          <m:t>m</m:t>
                        </m:r>
                      </m:e>
                      <m:sup>
                        <m:r>
                          <w:rPr>
                            <w:rFonts w:ascii="Cambria Math" w:hAnsi="Cambria Math"/>
                          </w:rPr>
                          <m:t>2</m:t>
                        </m:r>
                      </m:sup>
                    </m:sSup>
                    <m:sSubSup>
                      <m:sSubSupPr>
                        <m:ctrlPr>
                          <w:rPr>
                            <w:rFonts w:ascii="Cambria Math" w:hAnsi="Cambria Math"/>
                            <w:i/>
                          </w:rPr>
                        </m:ctrlPr>
                      </m:sSubSupPr>
                      <m:e>
                        <m:r>
                          <w:rPr>
                            <w:rFonts w:ascii="Cambria Math" w:hAnsi="Cambria Math"/>
                          </w:rPr>
                          <m:t>a</m:t>
                        </m:r>
                      </m:e>
                      <m:sub>
                        <m:r>
                          <w:rPr>
                            <w:rFonts w:ascii="Cambria Math" w:hAnsi="Cambria Math"/>
                          </w:rPr>
                          <m:t>μ</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μ,μ</m:t>
                        </m:r>
                      </m:e>
                    </m:d>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nary>
                      <m:naryPr>
                        <m:chr m:val="∑"/>
                        <m:limLoc m:val="subSup"/>
                        <m:supHide m:val="1"/>
                        <m:ctrlPr>
                          <w:rPr>
                            <w:rFonts w:ascii="Cambria Math" w:hAnsi="Cambria Math"/>
                            <w:i/>
                          </w:rPr>
                        </m:ctrlPr>
                      </m:naryPr>
                      <m:sub>
                        <m:r>
                          <w:rPr>
                            <w:rFonts w:ascii="Cambria Math" w:hAnsi="Cambria Math"/>
                          </w:rPr>
                          <m:t>ν</m:t>
                        </m:r>
                      </m:sub>
                      <m:sup/>
                      <m:e>
                        <m:sSubSup>
                          <m:sSubSupPr>
                            <m:ctrlPr>
                              <w:rPr>
                                <w:rFonts w:ascii="Cambria Math" w:hAnsi="Cambria Math"/>
                                <w:i/>
                              </w:rPr>
                            </m:ctrlPr>
                          </m:sSubSupPr>
                          <m:e>
                            <m:r>
                              <w:rPr>
                                <w:rFonts w:ascii="Cambria Math" w:hAnsi="Cambria Math"/>
                              </w:rPr>
                              <m:t>a</m:t>
                            </m:r>
                          </m:e>
                          <m:sub>
                            <m:r>
                              <w:rPr>
                                <w:rFonts w:ascii="Cambria Math" w:hAnsi="Cambria Math"/>
                              </w:rPr>
                              <m:t>ν</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μ,ν</m:t>
                            </m:r>
                          </m:e>
                        </m:d>
                      </m:e>
                    </m:nary>
                  </m:e>
                </m:d>
                <m:r>
                  <m:rPr>
                    <m:sty m:val="bi"/>
                  </m:rPr>
                  <w:rPr>
                    <w:rFonts w:ascii="Cambria Math" w:hAnsi="Cambria Math"/>
                  </w:rPr>
                  <m:t>,</m:t>
                </m:r>
              </m:oMath>
            </m:oMathPara>
          </w:p>
        </w:tc>
        <w:tc>
          <w:tcPr>
            <w:tcW w:w="560" w:type="dxa"/>
            <w:vAlign w:val="center"/>
          </w:tcPr>
          <w:p w14:paraId="3B60F37C" w14:textId="2487406E" w:rsidR="006949E1" w:rsidRPr="00842563" w:rsidRDefault="006949E1" w:rsidP="006949E1">
            <w:pPr>
              <w:pStyle w:val="08text"/>
              <w:spacing w:line="360" w:lineRule="auto"/>
              <w:jc w:val="right"/>
            </w:pPr>
            <w:r w:rsidRPr="00842563">
              <w:t>(</w:t>
            </w:r>
            <w:r>
              <w:fldChar w:fldCharType="begin"/>
            </w:r>
            <w:r>
              <w:instrText xml:space="preserve"> SEQ ( \* ARABIC </w:instrText>
            </w:r>
            <w:r>
              <w:fldChar w:fldCharType="separate"/>
            </w:r>
            <w:r w:rsidR="00AF049C">
              <w:rPr>
                <w:noProof/>
              </w:rPr>
              <w:t>36</w:t>
            </w:r>
            <w:r>
              <w:fldChar w:fldCharType="end"/>
            </w:r>
            <w:r w:rsidRPr="00842563">
              <w:t>)</w:t>
            </w:r>
          </w:p>
        </w:tc>
      </w:tr>
      <w:tr w:rsidR="006949E1" w:rsidRPr="00842563" w14:paraId="6A66FA2D" w14:textId="77777777" w:rsidTr="006949E1">
        <w:tc>
          <w:tcPr>
            <w:tcW w:w="9079" w:type="dxa"/>
            <w:vAlign w:val="center"/>
          </w:tcPr>
          <w:p w14:paraId="20D8071A" w14:textId="77777777" w:rsidR="006949E1" w:rsidRPr="004D79E0" w:rsidRDefault="00600B16" w:rsidP="006949E1">
            <w:pPr>
              <w:pStyle w:val="08text"/>
              <w:spacing w:line="360" w:lineRule="auto"/>
              <w:jc w:val="center"/>
            </w:pPr>
            <m:oMath>
              <m:sSub>
                <m:sSubPr>
                  <m:ctrlPr>
                    <w:rPr>
                      <w:rFonts w:ascii="Cambria Math" w:hAnsi="Cambria Math"/>
                    </w:rPr>
                  </m:ctrlPr>
                </m:sSubPr>
                <m:e>
                  <m:r>
                    <w:rPr>
                      <w:rFonts w:ascii="Cambria Math" w:hAnsi="Cambria Math"/>
                    </w:rPr>
                    <m:t>K</m:t>
                  </m:r>
                </m:e>
                <m:sub>
                  <m:r>
                    <w:rPr>
                      <w:rFonts w:ascii="Cambria Math" w:hAnsi="Cambria Math"/>
                    </w:rPr>
                    <m:t>μν</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-2</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d>
                <m:dPr>
                  <m:ctrlPr>
                    <w:rPr>
                      <w:rFonts w:ascii="Cambria Math" w:hAnsi="Cambria Math"/>
                    </w:rPr>
                  </m:ctrlPr>
                </m:dPr>
                <m:e>
                  <m:r>
                    <w:rPr>
                      <w:rFonts w:ascii="Cambria Math" w:hAnsi="Cambria Math"/>
                    </w:rPr>
                    <m:t>μ</m:t>
                  </m:r>
                </m:e>
              </m:d>
              <m:r>
                <m:rPr>
                  <m:sty m:val="p"/>
                </m:rPr>
                <w:rPr>
                  <w:rFonts w:ascii="Cambria Math" w:hAnsi="Cambria Math"/>
                </w:rPr>
                <m:t>-2</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d>
                <m:dPr>
                  <m:ctrlPr>
                    <w:rPr>
                      <w:rFonts w:ascii="Cambria Math" w:hAnsi="Cambria Math"/>
                    </w:rPr>
                  </m:ctrlPr>
                </m:dPr>
                <m:e>
                  <m:r>
                    <w:rPr>
                      <w:rFonts w:ascii="Cambria Math" w:hAnsi="Cambria Math"/>
                    </w:rPr>
                    <m:t>ν</m:t>
                  </m:r>
                </m:e>
              </m:d>
              <m:r>
                <m:rPr>
                  <m:sty m:val="p"/>
                </m:rPr>
                <w:rPr>
                  <w:rFonts w:ascii="Cambria Math" w:hAnsi="Cambria Math"/>
                </w:rPr>
                <m:t>+8</m:t>
              </m:r>
              <m:sSub>
                <m:sSubPr>
                  <m:ctrlPr>
                    <w:rPr>
                      <w:rFonts w:ascii="Cambria Math" w:hAnsi="Cambria Math"/>
                    </w:rPr>
                  </m:ctrlPr>
                </m:sSubPr>
                <m:e>
                  <m:r>
                    <w:rPr>
                      <w:rFonts w:ascii="Cambria Math" w:hAnsi="Cambria Math"/>
                    </w:rPr>
                    <m:t>R</m:t>
                  </m:r>
                </m:e>
                <m:sub>
                  <m:r>
                    <m:rPr>
                      <m:sty m:val="p"/>
                    </m:rPr>
                    <w:rPr>
                      <w:rFonts w:ascii="Cambria Math" w:hAnsi="Cambria Math"/>
                    </w:rPr>
                    <m:t>3</m:t>
                  </m:r>
                </m:sub>
              </m:sSub>
              <m:d>
                <m:dPr>
                  <m:ctrlPr>
                    <w:rPr>
                      <w:rFonts w:ascii="Cambria Math" w:hAnsi="Cambria Math"/>
                    </w:rPr>
                  </m:ctrlPr>
                </m:dPr>
                <m:e>
                  <m:r>
                    <w:rPr>
                      <w:rFonts w:ascii="Cambria Math" w:hAnsi="Cambria Math"/>
                    </w:rPr>
                    <m:t>μ,ν</m:t>
                  </m:r>
                </m:e>
              </m:d>
            </m:oMath>
            <w:r w:rsidR="006949E1" w:rsidRPr="004D79E0">
              <w:t>,</w:t>
            </w:r>
          </w:p>
        </w:tc>
        <w:tc>
          <w:tcPr>
            <w:tcW w:w="560" w:type="dxa"/>
            <w:vAlign w:val="center"/>
          </w:tcPr>
          <w:p w14:paraId="1A953D8D" w14:textId="4C722915" w:rsidR="006949E1" w:rsidRPr="00842563" w:rsidRDefault="006949E1" w:rsidP="006949E1">
            <w:pPr>
              <w:pStyle w:val="08text"/>
              <w:spacing w:line="360" w:lineRule="auto"/>
              <w:jc w:val="right"/>
            </w:pPr>
            <w:r w:rsidRPr="00842563">
              <w:t>(</w:t>
            </w:r>
            <w:r>
              <w:fldChar w:fldCharType="begin"/>
            </w:r>
            <w:r>
              <w:instrText xml:space="preserve"> SEQ ( \* ARABIC </w:instrText>
            </w:r>
            <w:r>
              <w:fldChar w:fldCharType="separate"/>
            </w:r>
            <w:r w:rsidR="00AF049C">
              <w:rPr>
                <w:noProof/>
              </w:rPr>
              <w:t>37</w:t>
            </w:r>
            <w:r>
              <w:fldChar w:fldCharType="end"/>
            </w:r>
            <w:r w:rsidRPr="00842563">
              <w:t>)</w:t>
            </w:r>
          </w:p>
        </w:tc>
      </w:tr>
    </w:tbl>
    <w:p w14:paraId="19FC8DDD" w14:textId="407D293E" w:rsidR="002674F9" w:rsidRDefault="006949E1" w:rsidP="006949E1">
      <w:pPr>
        <w:pStyle w:val="Indent"/>
        <w:ind w:firstLine="0"/>
      </w:pPr>
      <w:r>
        <w:t>and</w:t>
      </w:r>
      <w:r w:rsidR="00135656">
        <w:t xml:space="preserve"> the following </w:t>
      </w:r>
      <w:r>
        <w:t xml:space="preserve">additional </w:t>
      </w:r>
      <w:r w:rsidR="00135656">
        <w:t>lattice sums</w:t>
      </w:r>
      <w:r>
        <w:t xml:space="preserve"> are used</w:t>
      </w:r>
      <w:r w:rsidR="00135656">
        <w:t>:</w:t>
      </w:r>
    </w:p>
    <w:tbl>
      <w:tblPr>
        <w:tblW w:w="9639" w:type="dxa"/>
        <w:tblCellMar>
          <w:left w:w="0" w:type="dxa"/>
          <w:right w:w="0" w:type="dxa"/>
        </w:tblCellMar>
        <w:tblLook w:val="0000" w:firstRow="0" w:lastRow="0" w:firstColumn="0" w:lastColumn="0" w:noHBand="0" w:noVBand="0"/>
      </w:tblPr>
      <w:tblGrid>
        <w:gridCol w:w="9079"/>
        <w:gridCol w:w="560"/>
      </w:tblGrid>
      <w:tr w:rsidR="00565343" w:rsidRPr="00842563" w14:paraId="58A99D53" w14:textId="77777777" w:rsidTr="00B72D3C">
        <w:tc>
          <w:tcPr>
            <w:tcW w:w="9079" w:type="dxa"/>
            <w:vAlign w:val="center"/>
          </w:tcPr>
          <w:p w14:paraId="3CA84D61" w14:textId="5A5C1FEF" w:rsidR="00565343" w:rsidRPr="00565343" w:rsidRDefault="00600B16" w:rsidP="00135656">
            <w:pPr>
              <w:pStyle w:val="08text"/>
              <w:spacing w:line="360" w:lineRule="auto"/>
              <w:jc w:val="center"/>
              <w:rPr>
                <w:b/>
              </w:rP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e>
                </m:nary>
                <m: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Q</m:t>
                            </m:r>
                          </m:e>
                          <m:sup>
                            <m:r>
                              <m:rPr>
                                <m:sty m:val="p"/>
                              </m:rPr>
                              <w:rPr>
                                <w:rFonts w:ascii="Cambria Math" w:hAnsi="Cambria Math"/>
                              </w:rPr>
                              <m:t>2</m:t>
                            </m:r>
                          </m:sup>
                        </m:sSup>
                      </m:den>
                    </m:f>
                  </m:e>
                </m:nary>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μ</m:t>
                    </m:r>
                  </m:sub>
                  <m:sup/>
                  <m:e>
                    <m:sSub>
                      <m:sSubPr>
                        <m:ctrlPr>
                          <w:rPr>
                            <w:rFonts w:ascii="Cambria Math" w:hAnsi="Cambria Math"/>
                          </w:rPr>
                        </m:ctrlPr>
                      </m:sSubPr>
                      <m:e>
                        <m:r>
                          <w:rPr>
                            <w:rFonts w:ascii="Cambria Math" w:hAnsi="Cambria Math"/>
                          </w:rPr>
                          <m:t>R</m:t>
                        </m:r>
                      </m:e>
                      <m:sub>
                        <m:r>
                          <m:rPr>
                            <m:sty m:val="p"/>
                          </m:rPr>
                          <w:rPr>
                            <w:rFonts w:ascii="Cambria Math" w:hAnsi="Cambria Math"/>
                          </w:rPr>
                          <m:t>2</m:t>
                        </m:r>
                      </m:sub>
                    </m:sSub>
                    <m:d>
                      <m:dPr>
                        <m:ctrlPr>
                          <w:rPr>
                            <w:rFonts w:ascii="Cambria Math" w:hAnsi="Cambria Math"/>
                          </w:rPr>
                        </m:ctrlPr>
                      </m:dPr>
                      <m:e>
                        <m:r>
                          <w:rPr>
                            <w:rFonts w:ascii="Cambria Math" w:hAnsi="Cambria Math"/>
                          </w:rPr>
                          <m:t>μ</m:t>
                        </m:r>
                      </m:e>
                    </m:d>
                  </m:e>
                </m:nary>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μ,ν</m:t>
                    </m:r>
                  </m:sub>
                  <m:sup/>
                  <m:e>
                    <m:sSub>
                      <m:sSubPr>
                        <m:ctrlPr>
                          <w:rPr>
                            <w:rFonts w:ascii="Cambria Math" w:hAnsi="Cambria Math"/>
                          </w:rPr>
                        </m:ctrlPr>
                      </m:sSubPr>
                      <m:e>
                        <m:r>
                          <w:rPr>
                            <w:rFonts w:ascii="Cambria Math" w:hAnsi="Cambria Math"/>
                          </w:rPr>
                          <m:t>R</m:t>
                        </m:r>
                      </m:e>
                      <m:sub>
                        <m:r>
                          <m:rPr>
                            <m:sty m:val="p"/>
                          </m:rPr>
                          <w:rPr>
                            <w:rFonts w:ascii="Cambria Math" w:hAnsi="Cambria Math"/>
                          </w:rPr>
                          <m:t>3</m:t>
                        </m:r>
                      </m:sub>
                    </m:sSub>
                    <m:d>
                      <m:dPr>
                        <m:ctrlPr>
                          <w:rPr>
                            <w:rFonts w:ascii="Cambria Math" w:hAnsi="Cambria Math"/>
                          </w:rPr>
                        </m:ctrlPr>
                      </m:dPr>
                      <m:e>
                        <m:r>
                          <w:rPr>
                            <w:rFonts w:ascii="Cambria Math" w:hAnsi="Cambria Math"/>
                          </w:rPr>
                          <m:t>μ,ν</m:t>
                        </m:r>
                      </m:e>
                    </m:d>
                  </m:e>
                </m:nary>
                <m:r>
                  <w:rPr>
                    <w:rFonts w:ascii="Cambria Math" w:hAnsi="Cambria Math"/>
                  </w:rPr>
                  <m:t>,</m:t>
                </m:r>
              </m:oMath>
            </m:oMathPara>
          </w:p>
        </w:tc>
        <w:tc>
          <w:tcPr>
            <w:tcW w:w="560" w:type="dxa"/>
            <w:vAlign w:val="center"/>
          </w:tcPr>
          <w:p w14:paraId="1FAD5BDB" w14:textId="1C63DB46" w:rsidR="00565343" w:rsidRPr="00842563" w:rsidRDefault="00565343" w:rsidP="00565343">
            <w:pPr>
              <w:pStyle w:val="08text"/>
              <w:spacing w:line="360" w:lineRule="auto"/>
              <w:jc w:val="right"/>
            </w:pPr>
            <w:r w:rsidRPr="00842563">
              <w:t>(</w:t>
            </w:r>
            <w:r>
              <w:fldChar w:fldCharType="begin"/>
            </w:r>
            <w:r>
              <w:instrText xml:space="preserve"> SEQ ( \* ARABIC </w:instrText>
            </w:r>
            <w:r>
              <w:fldChar w:fldCharType="separate"/>
            </w:r>
            <w:r w:rsidR="00AF049C">
              <w:rPr>
                <w:noProof/>
              </w:rPr>
              <w:t>38</w:t>
            </w:r>
            <w:r>
              <w:fldChar w:fldCharType="end"/>
            </w:r>
            <w:r w:rsidRPr="00842563">
              <w:t>)</w:t>
            </w:r>
          </w:p>
        </w:tc>
      </w:tr>
      <w:tr w:rsidR="00565343" w:rsidRPr="00842563" w14:paraId="158600FF" w14:textId="77777777" w:rsidTr="00B72D3C">
        <w:tc>
          <w:tcPr>
            <w:tcW w:w="9079" w:type="dxa"/>
            <w:vAlign w:val="center"/>
          </w:tcPr>
          <w:p w14:paraId="7E055EE7" w14:textId="0BFDD0BB" w:rsidR="00565343" w:rsidRPr="00135656" w:rsidRDefault="00600B16" w:rsidP="00135656">
            <w:pPr>
              <w:pStyle w:val="08text"/>
              <w:spacing w:line="360" w:lineRule="auto"/>
              <w:jc w:val="center"/>
              <w:rPr>
                <w:i/>
              </w:rP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d>
                  <m:dPr>
                    <m:ctrlPr>
                      <w:rPr>
                        <w:rFonts w:ascii="Cambria Math" w:hAnsi="Cambria Math"/>
                      </w:rPr>
                    </m:ctrlPr>
                  </m:dPr>
                  <m:e>
                    <m:r>
                      <w:rPr>
                        <w:rFonts w:ascii="Cambria Math" w:hAnsi="Cambria Math"/>
                      </w:rPr>
                      <m:t>μ</m:t>
                    </m:r>
                  </m:e>
                </m:d>
                <m:r>
                  <m:rPr>
                    <m:sty m:val="p"/>
                  </m:rP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μ</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n</m:t>
                            </m:r>
                          </m:e>
                          <m:sup>
                            <m:r>
                              <m:rPr>
                                <m:sty m:val="p"/>
                              </m:rPr>
                              <w:rPr>
                                <w:rFonts w:ascii="Cambria Math" w:hAnsi="Cambria Math"/>
                              </w:rPr>
                              <m:t>4</m:t>
                            </m:r>
                          </m:sup>
                        </m:sSup>
                      </m:den>
                    </m:f>
                  </m:e>
                </m:nary>
                <m: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sSubSup>
                          <m:sSubSupPr>
                            <m:ctrlPr>
                              <w:rPr>
                                <w:rFonts w:ascii="Cambria Math" w:hAnsi="Cambria Math"/>
                              </w:rPr>
                            </m:ctrlPr>
                          </m:sSubSupPr>
                          <m:e>
                            <m:r>
                              <w:rPr>
                                <w:rFonts w:ascii="Cambria Math" w:hAnsi="Cambria Math"/>
                              </w:rPr>
                              <m:t>Q</m:t>
                            </m:r>
                          </m:e>
                          <m:sub>
                            <m:r>
                              <w:rPr>
                                <w:rFonts w:ascii="Cambria Math" w:hAnsi="Cambria Math"/>
                              </w:rPr>
                              <m:t>μ</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Q</m:t>
                            </m:r>
                          </m:e>
                          <m:sup>
                            <m:r>
                              <m:rPr>
                                <m:sty m:val="p"/>
                              </m:rPr>
                              <w:rPr>
                                <w:rFonts w:ascii="Cambria Math" w:hAnsi="Cambria Math"/>
                              </w:rPr>
                              <m:t>4</m:t>
                            </m:r>
                          </m:sup>
                        </m:sSup>
                      </m:den>
                    </m:f>
                  </m:e>
                </m:nary>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ν</m:t>
                    </m:r>
                  </m:sub>
                  <m:sup/>
                  <m:e>
                    <m:sSub>
                      <m:sSubPr>
                        <m:ctrlPr>
                          <w:rPr>
                            <w:rFonts w:ascii="Cambria Math" w:hAnsi="Cambria Math"/>
                          </w:rPr>
                        </m:ctrlPr>
                      </m:sSubPr>
                      <m:e>
                        <m:r>
                          <w:rPr>
                            <w:rFonts w:ascii="Cambria Math" w:hAnsi="Cambria Math"/>
                          </w:rPr>
                          <m:t>R</m:t>
                        </m:r>
                      </m:e>
                      <m:sub>
                        <m:r>
                          <m:rPr>
                            <m:sty m:val="p"/>
                          </m:rPr>
                          <w:rPr>
                            <w:rFonts w:ascii="Cambria Math" w:hAnsi="Cambria Math"/>
                          </w:rPr>
                          <m:t>3</m:t>
                        </m:r>
                      </m:sub>
                    </m:sSub>
                    <m:d>
                      <m:dPr>
                        <m:ctrlPr>
                          <w:rPr>
                            <w:rFonts w:ascii="Cambria Math" w:hAnsi="Cambria Math"/>
                          </w:rPr>
                        </m:ctrlPr>
                      </m:dPr>
                      <m:e>
                        <m:r>
                          <w:rPr>
                            <w:rFonts w:ascii="Cambria Math" w:hAnsi="Cambria Math"/>
                          </w:rPr>
                          <m:t>μ,ν</m:t>
                        </m:r>
                      </m:e>
                    </m:d>
                  </m:e>
                </m:nary>
                <m:r>
                  <w:rPr>
                    <w:rFonts w:ascii="Cambria Math" w:hAnsi="Cambria Math"/>
                  </w:rPr>
                  <m:t>,</m:t>
                </m:r>
              </m:oMath>
            </m:oMathPara>
          </w:p>
        </w:tc>
        <w:tc>
          <w:tcPr>
            <w:tcW w:w="560" w:type="dxa"/>
            <w:vAlign w:val="center"/>
          </w:tcPr>
          <w:p w14:paraId="2F16B762" w14:textId="1A4B05B7" w:rsidR="00565343" w:rsidRPr="00842563" w:rsidRDefault="00565343" w:rsidP="00565343">
            <w:pPr>
              <w:pStyle w:val="08text"/>
              <w:spacing w:line="360" w:lineRule="auto"/>
              <w:jc w:val="right"/>
            </w:pPr>
            <w:r w:rsidRPr="00842563">
              <w:t>(</w:t>
            </w:r>
            <w:r>
              <w:fldChar w:fldCharType="begin"/>
            </w:r>
            <w:r>
              <w:instrText xml:space="preserve"> SEQ ( \* ARABIC </w:instrText>
            </w:r>
            <w:r>
              <w:fldChar w:fldCharType="separate"/>
            </w:r>
            <w:r w:rsidR="00AF049C">
              <w:rPr>
                <w:noProof/>
              </w:rPr>
              <w:t>39</w:t>
            </w:r>
            <w:r>
              <w:fldChar w:fldCharType="end"/>
            </w:r>
            <w:r w:rsidRPr="00842563">
              <w:t>)</w:t>
            </w:r>
          </w:p>
        </w:tc>
      </w:tr>
      <w:tr w:rsidR="00565343" w:rsidRPr="00842563" w14:paraId="52B0307B" w14:textId="77777777" w:rsidTr="00B72D3C">
        <w:tc>
          <w:tcPr>
            <w:tcW w:w="9079" w:type="dxa"/>
            <w:vAlign w:val="center"/>
          </w:tcPr>
          <w:p w14:paraId="50E0FAAC" w14:textId="73FFEA78" w:rsidR="00565343" w:rsidRPr="006E18E8" w:rsidRDefault="00600B16" w:rsidP="00135656">
            <w:pPr>
              <w:pStyle w:val="08text"/>
              <w:spacing w:line="360" w:lineRule="auto"/>
              <w:jc w:val="cente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3</m:t>
                    </m:r>
                  </m:sub>
                </m:sSub>
                <m:d>
                  <m:dPr>
                    <m:ctrlPr>
                      <w:rPr>
                        <w:rFonts w:ascii="Cambria Math" w:hAnsi="Cambria Math"/>
                      </w:rPr>
                    </m:ctrlPr>
                  </m:dPr>
                  <m:e>
                    <m:r>
                      <w:rPr>
                        <w:rFonts w:ascii="Cambria Math" w:hAnsi="Cambria Math"/>
                      </w:rPr>
                      <m:t>μ,ν</m:t>
                    </m:r>
                  </m:e>
                </m:d>
                <m:r>
                  <m:rPr>
                    <m:sty m:val="p"/>
                  </m:rP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μ</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n</m:t>
                            </m:r>
                          </m:e>
                          <m:sub>
                            <m:r>
                              <w:rPr>
                                <w:rFonts w:ascii="Cambria Math" w:hAnsi="Cambria Math"/>
                              </w:rPr>
                              <m:t>ν</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n</m:t>
                            </m:r>
                          </m:e>
                          <m:sup>
                            <m:r>
                              <m:rPr>
                                <m:sty m:val="p"/>
                              </m:rPr>
                              <w:rPr>
                                <w:rFonts w:ascii="Cambria Math" w:hAnsi="Cambria Math"/>
                              </w:rPr>
                              <m:t>6</m:t>
                            </m:r>
                          </m:sup>
                        </m:sSup>
                      </m:den>
                    </m:f>
                  </m:e>
                </m:nary>
                <m:r>
                  <w:rPr>
                    <w:rFonts w:ascii="Cambria Math" w:hAnsi="Cambria Math"/>
                  </w:rPr>
                  <m:t>-</m:t>
                </m:r>
                <m:nary>
                  <m:naryPr>
                    <m:chr m:val="∑"/>
                    <m:limLoc m:val="subSup"/>
                    <m:ctrlPr>
                      <w:rPr>
                        <w:rFonts w:ascii="Cambria Math" w:hAnsi="Cambria Math"/>
                      </w:rPr>
                    </m:ctrlPr>
                  </m:naryPr>
                  <m:sub>
                    <m:r>
                      <m:rPr>
                        <m:sty m:val="b"/>
                      </m:rPr>
                      <w:rPr>
                        <w:rFonts w:ascii="Cambria Math" w:hAnsi="Cambria Math"/>
                      </w:rPr>
                      <m:t>n</m:t>
                    </m:r>
                  </m:sub>
                  <m:sup>
                    <m:r>
                      <w:rPr>
                        <w:rFonts w:ascii="Cambria Math" w:hAnsi="Cambria Math"/>
                      </w:rPr>
                      <m:t xml:space="preserve">' </m:t>
                    </m:r>
                  </m:sup>
                  <m:e>
                    <m:f>
                      <m:fPr>
                        <m:ctrlPr>
                          <w:rPr>
                            <w:rFonts w:ascii="Cambria Math" w:hAnsi="Cambria Math"/>
                          </w:rPr>
                        </m:ctrlPr>
                      </m:fPr>
                      <m:num>
                        <m:sSubSup>
                          <m:sSubSupPr>
                            <m:ctrlPr>
                              <w:rPr>
                                <w:rFonts w:ascii="Cambria Math" w:hAnsi="Cambria Math"/>
                              </w:rPr>
                            </m:ctrlPr>
                          </m:sSubSupPr>
                          <m:e>
                            <m:r>
                              <w:rPr>
                                <w:rFonts w:ascii="Cambria Math" w:hAnsi="Cambria Math"/>
                              </w:rPr>
                              <m:t>Q</m:t>
                            </m:r>
                          </m:e>
                          <m:sub>
                            <m:r>
                              <w:rPr>
                                <w:rFonts w:ascii="Cambria Math" w:hAnsi="Cambria Math"/>
                              </w:rPr>
                              <m:t>μ</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Q</m:t>
                            </m:r>
                          </m:e>
                          <m:sub>
                            <m:r>
                              <w:rPr>
                                <w:rFonts w:ascii="Cambria Math" w:hAnsi="Cambria Math"/>
                              </w:rPr>
                              <m:t>ν</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Q</m:t>
                            </m:r>
                          </m:e>
                          <m:sup>
                            <m:r>
                              <m:rPr>
                                <m:sty m:val="p"/>
                              </m:rPr>
                              <w:rPr>
                                <w:rFonts w:ascii="Cambria Math" w:hAnsi="Cambria Math"/>
                              </w:rPr>
                              <m:t>6</m:t>
                            </m:r>
                          </m:sup>
                        </m:sSup>
                      </m:den>
                    </m:f>
                  </m:e>
                </m:nary>
                <m:r>
                  <w:rPr>
                    <w:rFonts w:ascii="Cambria Math" w:hAnsi="Cambria Math"/>
                  </w:rPr>
                  <m:t>,</m:t>
                </m:r>
              </m:oMath>
            </m:oMathPara>
          </w:p>
        </w:tc>
        <w:tc>
          <w:tcPr>
            <w:tcW w:w="560" w:type="dxa"/>
            <w:vAlign w:val="center"/>
          </w:tcPr>
          <w:p w14:paraId="61FD6FA0" w14:textId="285F5D4A" w:rsidR="00565343" w:rsidRPr="00842563" w:rsidRDefault="00565343" w:rsidP="00565343">
            <w:pPr>
              <w:pStyle w:val="08text"/>
              <w:spacing w:line="360" w:lineRule="auto"/>
              <w:jc w:val="right"/>
            </w:pPr>
            <w:bookmarkStart w:id="150" w:name="_Ref58865259"/>
            <w:r w:rsidRPr="00842563">
              <w:t>(</w:t>
            </w:r>
            <w:r>
              <w:fldChar w:fldCharType="begin"/>
            </w:r>
            <w:r>
              <w:instrText xml:space="preserve"> SEQ ( \* ARABIC </w:instrText>
            </w:r>
            <w:r>
              <w:fldChar w:fldCharType="separate"/>
            </w:r>
            <w:r w:rsidR="00AF049C">
              <w:rPr>
                <w:noProof/>
              </w:rPr>
              <w:t>40</w:t>
            </w:r>
            <w:r>
              <w:fldChar w:fldCharType="end"/>
            </w:r>
            <w:r w:rsidRPr="00842563">
              <w:t>)</w:t>
            </w:r>
            <w:bookmarkEnd w:id="150"/>
          </w:p>
        </w:tc>
      </w:tr>
    </w:tbl>
    <w:p w14:paraId="7235888B" w14:textId="0B043CB9" w:rsidR="009202ED" w:rsidRDefault="009202ED" w:rsidP="009202ED">
      <w:pPr>
        <w:contextualSpacing/>
      </w:pPr>
      <w:r>
        <w:t xml:space="preserve">which are all expressed in terms of six independent components of </w:t>
      </w:r>
      <w:r w:rsidRPr="003C1A5B">
        <w:rPr>
          <w:i/>
        </w:rPr>
        <w:t>R</w:t>
      </w:r>
      <w:r>
        <w:rPr>
          <w:vertAlign w:val="subscript"/>
        </w:rPr>
        <w:t>3</w:t>
      </w:r>
      <w:r>
        <w:t>.</w:t>
      </w:r>
      <w:r w:rsidRPr="009202ED">
        <w:t xml:space="preserve"> </w:t>
      </w:r>
      <w:r>
        <w:t>We have discarded the non-diagonal terms in Eq. </w:t>
      </w:r>
      <w:r>
        <w:fldChar w:fldCharType="begin"/>
      </w:r>
      <w:r>
        <w:instrText xml:space="preserve"> REF _Ref401933540 \h </w:instrText>
      </w:r>
      <w:r>
        <w:fldChar w:fldCharType="separate"/>
      </w:r>
      <w:r w:rsidR="00AF049C" w:rsidRPr="00842563">
        <w:t>(</w:t>
      </w:r>
      <w:r w:rsidR="00AF049C">
        <w:rPr>
          <w:noProof/>
        </w:rPr>
        <w:t>35</w:t>
      </w:r>
      <w:r w:rsidR="00AF049C" w:rsidRPr="00842563">
        <w:t>)</w:t>
      </w:r>
      <w:r>
        <w:fldChar w:fldCharType="end"/>
      </w:r>
      <w:r>
        <w:t xml:space="preserve"> (rigorously, </w:t>
      </w:r>
      <m:oMath>
        <m:sSub>
          <m:sSubPr>
            <m:ctrlPr>
              <w:rPr>
                <w:rFonts w:ascii="Cambria Math" w:hAnsi="Cambria Math"/>
                <w:i/>
              </w:rPr>
            </m:ctrlPr>
          </m:sSubPr>
          <m:e>
            <m:r>
              <w:rPr>
                <w:rFonts w:ascii="Cambria Math" w:hAnsi="Cambria Math"/>
              </w:rPr>
              <m:t>K</m:t>
            </m:r>
          </m:e>
          <m:sub>
            <m:r>
              <w:rPr>
                <w:rFonts w:ascii="Cambria Math" w:hAnsi="Cambria Math"/>
              </w:rPr>
              <m:t>μν</m:t>
            </m:r>
          </m:sub>
        </m:sSub>
      </m:oMath>
      <w:r>
        <w:t xml:space="preserve"> should not be multiplied by </w:t>
      </w:r>
      <m:oMath>
        <m:sSub>
          <m:sSubPr>
            <m:ctrlPr>
              <w:rPr>
                <w:rFonts w:ascii="Cambria Math" w:hAnsi="Cambria Math"/>
                <w:i/>
              </w:rPr>
            </m:ctrlPr>
          </m:sSubPr>
          <m:e>
            <m:r>
              <w:rPr>
                <w:rFonts w:ascii="Cambria Math" w:hAnsi="Cambria Math"/>
              </w:rPr>
              <m:t>δ</m:t>
            </m:r>
          </m:e>
          <m:sub>
            <m:r>
              <w:rPr>
                <w:rFonts w:ascii="Cambria Math" w:hAnsi="Cambria Math"/>
              </w:rPr>
              <m:t>μν</m:t>
            </m:r>
          </m:sub>
        </m:sSub>
      </m:oMath>
      <w:r>
        <w:t xml:space="preserve">), since they are currently incompatible with internals of </w:t>
      </w:r>
      <w:r w:rsidRPr="009202ED">
        <w:rPr>
          <w:rStyle w:val="CourierNew11pt"/>
        </w:rPr>
        <w:t>ADDA</w:t>
      </w:r>
      <w:r w:rsidRPr="009202ED">
        <w:t xml:space="preserve">. </w:t>
      </w:r>
      <w:r>
        <w:t xml:space="preserve">However, these terms are relatively small and vanish completely for propagation vector </w:t>
      </w:r>
      <m:oMath>
        <m:r>
          <m:rPr>
            <m:sty m:val="b"/>
          </m:rPr>
          <w:rPr>
            <w:rFonts w:ascii="Cambria Math" w:hAnsi="Cambria Math"/>
          </w:rPr>
          <m:t>a</m:t>
        </m:r>
      </m:oMath>
      <w:r>
        <w:t xml:space="preserve"> along any axis.</w:t>
      </w:r>
    </w:p>
    <w:p w14:paraId="4C40B2FA" w14:textId="4CA8F3F3" w:rsidR="009202ED" w:rsidRDefault="009202ED" w:rsidP="009202ED">
      <w:pPr>
        <w:ind w:firstLine="567"/>
        <w:contextualSpacing/>
      </w:pPr>
      <w:r>
        <w:t>Moreover</w:t>
      </w:r>
      <w:r w:rsidR="006949E1">
        <w:t xml:space="preserve">, </w:t>
      </w:r>
      <w:r w:rsidR="006949E1" w:rsidRPr="009202ED">
        <w:rPr>
          <w:rStyle w:val="CourierNew11pt"/>
        </w:rPr>
        <w:t>ADDA</w:t>
      </w:r>
      <w:r w:rsidR="006949E1">
        <w:t xml:space="preserve"> does not calculate the lattice sums in Eqs. </w:t>
      </w:r>
      <w:r w:rsidR="006949E1">
        <w:fldChar w:fldCharType="begin"/>
      </w:r>
      <w:r w:rsidR="006949E1">
        <w:instrText xml:space="preserve"> REF _Ref58863057 \h </w:instrText>
      </w:r>
      <w:r w:rsidR="006949E1">
        <w:fldChar w:fldCharType="separate"/>
      </w:r>
      <w:r w:rsidR="00AF049C" w:rsidRPr="00842563">
        <w:t>(</w:t>
      </w:r>
      <w:r w:rsidR="00AF049C">
        <w:rPr>
          <w:noProof/>
        </w:rPr>
        <w:t>34</w:t>
      </w:r>
      <w:r w:rsidR="00AF049C" w:rsidRPr="00842563">
        <w:t>)</w:t>
      </w:r>
      <w:r w:rsidR="006949E1">
        <w:fldChar w:fldCharType="end"/>
      </w:r>
      <w:r w:rsidR="006949E1">
        <w:t xml:space="preserve">, </w:t>
      </w:r>
      <w:r w:rsidR="006949E1">
        <w:fldChar w:fldCharType="begin"/>
      </w:r>
      <w:r w:rsidR="006949E1">
        <w:instrText xml:space="preserve"> REF _Ref58865259 \h </w:instrText>
      </w:r>
      <w:r w:rsidR="006949E1">
        <w:fldChar w:fldCharType="separate"/>
      </w:r>
      <w:r w:rsidR="00AF049C" w:rsidRPr="00842563">
        <w:t>(</w:t>
      </w:r>
      <w:r w:rsidR="00AF049C">
        <w:rPr>
          <w:noProof/>
        </w:rPr>
        <w:t>40</w:t>
      </w:r>
      <w:r w:rsidR="00AF049C" w:rsidRPr="00842563">
        <w:t>)</w:t>
      </w:r>
      <w:r w:rsidR="006949E1">
        <w:fldChar w:fldCharType="end"/>
      </w:r>
      <w:r w:rsidR="006949E1">
        <w:t xml:space="preserve">, but rather </w:t>
      </w:r>
      <w:r>
        <w:t xml:space="preserve">uses tabulated values from </w:t>
      </w:r>
      <w:r>
        <w:fldChar w:fldCharType="begin"/>
      </w:r>
      <w:r w:rsidR="00BB0250">
        <w:instrText xml:space="preserve"> ADDIN ZOTERO_ITEM CSL_CITATION {"citationID":"BIQ5JHo4","properties":{"formattedCitation":"[52]","plainCitation":"[52]","noteIndex":0},"citationItems":[{"id":"f6zao2Oq/ofc4ChHB","uris":["http://zotero.org/users/2034109/items/QTQD3UHS"],"uri":["http://zotero.org/users/2034109/items/QTQD3UHS"],"itemData":{"id":27,"type":"webpage","title":"Propagation of electromagnetic waves on a rectangular lattice of polarizable points","abstract":"We discuss the propagation of electromagnetic waves on a rectangular lattice of polarizable point dipoles. For wavelengths long compared to the lattice spacing, we obtain the dispersion relation in terms of the lattice spacing and the dipole polarizabilities. We also obtain the dipole polarizabilities required for the lattice to have the same dispersion relation as a continuum medium of given refractive index m; our result differs from previous work by Draine &amp; Goodman (1993). Our new prescription can be used to assign dipole polarizabilities when the discrete dipole approximation is used to study scattering by finite targets. Results are shown for selected cases.","URL":"http://arxiv.org/abs/astro-ph/0403082","author":[{"family":"Gutkowicz-Krusin","given":"D."},{"family":"Draine","given":"B. T."}],"issued":{"date-parts":[["2004"]]},"accessed":{"date-parts":[["2010",11,17]]}}}],"schema":"https://github.com/citation-style-language/schema/raw/master/csl-citation.json"} </w:instrText>
      </w:r>
      <w:r>
        <w:fldChar w:fldCharType="separate"/>
      </w:r>
      <w:r w:rsidR="00BB0250" w:rsidRPr="00BB0250">
        <w:t>[52]</w:t>
      </w:r>
      <w:r>
        <w:fldChar w:fldCharType="end"/>
      </w:r>
      <w:r>
        <w:t xml:space="preserve"> for a number of dipole aspect ratios – one is unity, and the other two are chosen from a set {1,1.5,2,3}. Therefore, CM and CLDR polarizabilities are available only for rectangular dipoles of these specific ratios.</w:t>
      </w:r>
      <w:r>
        <w:rPr>
          <w:rStyle w:val="a7"/>
        </w:rPr>
        <w:footnoteReference w:id="49"/>
      </w:r>
      <w:r w:rsidR="00BC1A1B">
        <w:t xml:space="preserve"> Note also, that all these lattice sums vanish for cubical lattice, leading to Eqs. </w:t>
      </w:r>
      <w:r w:rsidR="00BC1A1B">
        <w:fldChar w:fldCharType="begin"/>
      </w:r>
      <w:r w:rsidR="00BC1A1B">
        <w:instrText xml:space="preserve"> REF _Ref86127641 \h </w:instrText>
      </w:r>
      <w:r w:rsidR="00BC1A1B">
        <w:fldChar w:fldCharType="separate"/>
      </w:r>
      <w:r w:rsidR="00AF049C" w:rsidRPr="009819E7">
        <w:t>(</w:t>
      </w:r>
      <w:r w:rsidR="00AF049C">
        <w:rPr>
          <w:noProof/>
        </w:rPr>
        <w:t>23</w:t>
      </w:r>
      <w:r w:rsidR="00AF049C" w:rsidRPr="009819E7">
        <w:t>)</w:t>
      </w:r>
      <w:r w:rsidR="00BC1A1B">
        <w:fldChar w:fldCharType="end"/>
      </w:r>
      <w:r w:rsidR="00BC1A1B">
        <w:t xml:space="preserve"> and </w:t>
      </w:r>
      <w:r w:rsidR="00BC1A1B">
        <w:fldChar w:fldCharType="begin"/>
      </w:r>
      <w:r w:rsidR="00BC1A1B">
        <w:instrText xml:space="preserve"> REF _Ref86654633 \h </w:instrText>
      </w:r>
      <w:r w:rsidR="00BC1A1B">
        <w:fldChar w:fldCharType="separate"/>
      </w:r>
      <w:r w:rsidR="00AF049C" w:rsidRPr="009819E7">
        <w:t>(</w:t>
      </w:r>
      <w:r w:rsidR="00AF049C">
        <w:rPr>
          <w:noProof/>
        </w:rPr>
        <w:t>31</w:t>
      </w:r>
      <w:r w:rsidR="00AF049C" w:rsidRPr="009819E7">
        <w:t>)</w:t>
      </w:r>
      <w:r w:rsidR="00BC1A1B">
        <w:fldChar w:fldCharType="end"/>
      </w:r>
      <w:r w:rsidR="00BC1A1B">
        <w:t>.</w:t>
      </w:r>
    </w:p>
    <w:p w14:paraId="1AAA36CF" w14:textId="4936BE89" w:rsidR="00BC1A1B" w:rsidRPr="00B62DFC" w:rsidRDefault="00BC1A1B" w:rsidP="009202ED">
      <w:pPr>
        <w:ind w:firstLine="567"/>
        <w:contextualSpacing/>
      </w:pPr>
      <w:r>
        <w:t xml:space="preserve">The second, and better, option to define tensors </w:t>
      </w:r>
      <m:oMath>
        <m:acc>
          <m:accPr>
            <m:chr m:val="̅"/>
            <m:ctrlPr>
              <w:rPr>
                <w:rFonts w:ascii="Cambria Math" w:hAnsi="Cambria Math"/>
              </w:rPr>
            </m:ctrlPr>
          </m:accPr>
          <m:e>
            <m:r>
              <m:rPr>
                <m:sty m:val="b"/>
              </m:rPr>
              <w:rPr>
                <w:rFonts w:ascii="Cambria Math" w:hAnsi="Cambria Math"/>
              </w:rPr>
              <m:t>L</m:t>
            </m:r>
          </m:e>
        </m:acc>
      </m:oMath>
      <w:r>
        <w:t xml:space="preserve"> and </w:t>
      </w:r>
      <m:oMath>
        <m:acc>
          <m:accPr>
            <m:chr m:val="̅"/>
            <m:ctrlPr>
              <w:rPr>
                <w:rFonts w:ascii="Cambria Math" w:hAnsi="Cambria Math"/>
              </w:rPr>
            </m:ctrlPr>
          </m:accPr>
          <m:e>
            <m:r>
              <m:rPr>
                <m:sty m:val="b"/>
              </m:rPr>
              <w:rPr>
                <w:rFonts w:ascii="Cambria Math" w:hAnsi="Cambria Math"/>
              </w:rPr>
              <m:t>M</m:t>
            </m:r>
          </m:e>
        </m:acc>
      </m:oMath>
      <w:r>
        <w:t xml:space="preserve"> is through the IGT framework. </w:t>
      </w:r>
      <w:r w:rsidR="00B62DFC">
        <w:t>In this case there are no significant errors associated with the interaction term, hence these tensors are defined locally by integral of the Green’s tensor over the dipole. The resulting analytical formula are a natural albeit cumbersome extension of the IGT</w:t>
      </w:r>
      <w:r w:rsidR="00B62DFC">
        <w:rPr>
          <w:vertAlign w:val="subscript"/>
        </w:rPr>
        <w:t>SO</w:t>
      </w:r>
      <w:r w:rsidR="00B62DFC">
        <w:t xml:space="preserve"> expression for cubical dipoles in Eq. </w:t>
      </w:r>
      <w:r w:rsidR="00B62DFC">
        <w:fldChar w:fldCharType="begin"/>
      </w:r>
      <w:r w:rsidR="00B62DFC">
        <w:instrText xml:space="preserve"> REF _Ref58866928 \h </w:instrText>
      </w:r>
      <w:r w:rsidR="00B62DFC">
        <w:fldChar w:fldCharType="separate"/>
      </w:r>
      <w:r w:rsidR="00AF049C" w:rsidRPr="009819E7">
        <w:t>(</w:t>
      </w:r>
      <w:r w:rsidR="00AF049C">
        <w:rPr>
          <w:noProof/>
        </w:rPr>
        <w:t>27</w:t>
      </w:r>
      <w:r w:rsidR="00AF049C" w:rsidRPr="009819E7">
        <w:t>)</w:t>
      </w:r>
      <w:r w:rsidR="00B62DFC">
        <w:fldChar w:fldCharType="end"/>
      </w:r>
      <w:r w:rsidR="00B62DFC">
        <w:t>:</w:t>
      </w:r>
    </w:p>
    <w:tbl>
      <w:tblPr>
        <w:tblW w:w="5000" w:type="pct"/>
        <w:tblCellMar>
          <w:left w:w="0" w:type="dxa"/>
          <w:right w:w="0" w:type="dxa"/>
        </w:tblCellMar>
        <w:tblLook w:val="0000" w:firstRow="0" w:lastRow="0" w:firstColumn="0" w:lastColumn="0" w:noHBand="0" w:noVBand="0"/>
      </w:tblPr>
      <w:tblGrid>
        <w:gridCol w:w="9188"/>
        <w:gridCol w:w="451"/>
      </w:tblGrid>
      <w:tr w:rsidR="006E334F" w:rsidRPr="009819E7" w14:paraId="4A954FF6" w14:textId="77777777" w:rsidTr="006E334F">
        <w:tc>
          <w:tcPr>
            <w:tcW w:w="4766" w:type="pct"/>
            <w:vAlign w:val="center"/>
          </w:tcPr>
          <w:p w14:paraId="01B15F3B" w14:textId="503F34CB" w:rsidR="006E334F" w:rsidRPr="009819E7" w:rsidRDefault="00600B16" w:rsidP="00B4039C">
            <w:pPr>
              <w:pStyle w:val="Eq"/>
            </w:pPr>
            <m:oMathPara>
              <m:oMath>
                <m:sSubSup>
                  <m:sSubSupPr>
                    <m:ctrlPr>
                      <w:rPr>
                        <w:rFonts w:ascii="Cambria Math" w:hAnsi="Cambria Math"/>
                      </w:rPr>
                    </m:ctrlPr>
                  </m:sSubSupPr>
                  <m:e>
                    <m:r>
                      <w:rPr>
                        <w:rFonts w:ascii="Cambria Math" w:hAnsi="Cambria Math"/>
                      </w:rPr>
                      <m:t>L</m:t>
                    </m:r>
                  </m:e>
                  <m:sub>
                    <m:r>
                      <w:rPr>
                        <w:rFonts w:ascii="Cambria Math" w:hAnsi="Cambria Math"/>
                      </w:rPr>
                      <m:t>μν</m:t>
                    </m:r>
                  </m:sub>
                  <m:sup>
                    <m:r>
                      <m:rPr>
                        <m:sty m:val="p"/>
                      </m:rPr>
                      <w:rPr>
                        <w:rFonts w:ascii="Cambria Math" w:hAnsi="Cambria Math"/>
                      </w:rPr>
                      <m:t>IG</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SO</m:t>
                        </m:r>
                      </m:sub>
                    </m:sSub>
                  </m:sup>
                </m:sSubSup>
                <m:r>
                  <m:rPr>
                    <m:sty m:val="p"/>
                  </m:rP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δ</m:t>
                    </m:r>
                  </m:e>
                  <m:sub>
                    <m:r>
                      <w:rPr>
                        <w:rFonts w:ascii="Cambria Math" w:hAnsi="Cambria Math"/>
                      </w:rPr>
                      <m:t>μν</m:t>
                    </m:r>
                  </m:sub>
                </m:sSub>
                <m:sSub>
                  <m:sSubPr>
                    <m:ctrlPr>
                      <w:rPr>
                        <w:rFonts w:ascii="Cambria Math" w:hAnsi="Cambria Math"/>
                        <w:i/>
                      </w:rPr>
                    </m:ctrlPr>
                  </m:sSubPr>
                  <m:e>
                    <m:r>
                      <m:rPr>
                        <m:sty m:val="p"/>
                      </m:rPr>
                      <w:rPr>
                        <w:rFonts w:ascii="Cambria Math" w:hAnsi="Cambria Math"/>
                      </w:rPr>
                      <m:t>Ω</m:t>
                    </m:r>
                  </m:e>
                  <m:sub>
                    <m:r>
                      <w:rPr>
                        <w:rFonts w:ascii="Cambria Math" w:hAnsi="Cambria Math"/>
                      </w:rPr>
                      <m:t>μ</m:t>
                    </m:r>
                  </m:sub>
                </m:sSub>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μν</m:t>
                    </m:r>
                  </m:sub>
                  <m:sup>
                    <m:r>
                      <m:rPr>
                        <m:sty m:val="p"/>
                      </m:rPr>
                      <w:rPr>
                        <w:rFonts w:ascii="Cambria Math" w:hAnsi="Cambria Math"/>
                      </w:rPr>
                      <m:t>IG</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SO</m:t>
                        </m:r>
                      </m:sub>
                    </m:sSub>
                  </m:sup>
                </m:sSubSup>
                <m:r>
                  <m:rPr>
                    <m:sty m:val="p"/>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μν</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β</m:t>
                        </m:r>
                      </m:e>
                      <m:sub>
                        <m:r>
                          <w:rPr>
                            <w:rFonts w:ascii="Cambria Math" w:hAnsi="Cambria Math"/>
                          </w:rPr>
                          <m:t>μ</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m:rPr>
                        <m:sty m:val="p"/>
                      </m:rP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i/>
                          </w:rPr>
                        </m:ctrlPr>
                      </m:sSubPr>
                      <m:e>
                        <m:r>
                          <w:rPr>
                            <w:rFonts w:ascii="Cambria Math" w:hAnsi="Cambria Math"/>
                          </w:rPr>
                          <m:t>V</m:t>
                        </m:r>
                      </m:e>
                      <m:sub>
                        <m:r>
                          <w:rPr>
                            <w:rFonts w:ascii="Cambria Math" w:hAnsi="Cambria Math"/>
                          </w:rPr>
                          <m:t>d</m:t>
                        </m:r>
                      </m:sub>
                    </m:sSub>
                  </m:e>
                </m:d>
                <m:r>
                  <w:rPr>
                    <w:rFonts w:ascii="Cambria Math" w:hAnsi="Cambria Math"/>
                  </w:rPr>
                  <m:t>,</m:t>
                </m:r>
              </m:oMath>
            </m:oMathPara>
          </w:p>
        </w:tc>
        <w:tc>
          <w:tcPr>
            <w:tcW w:w="234" w:type="pct"/>
            <w:vAlign w:val="center"/>
          </w:tcPr>
          <w:p w14:paraId="0C9EFE7A" w14:textId="4FC9D307" w:rsidR="006E334F" w:rsidRPr="009819E7" w:rsidRDefault="006E334F" w:rsidP="006E334F">
            <w:pPr>
              <w:pStyle w:val="Eqnumber"/>
            </w:pPr>
            <w:bookmarkStart w:id="151" w:name="_Ref58868803"/>
            <w:r w:rsidRPr="009819E7">
              <w:t>(</w:t>
            </w:r>
            <w:r w:rsidRPr="009819E7">
              <w:fldChar w:fldCharType="begin"/>
            </w:r>
            <w:r w:rsidRPr="009819E7">
              <w:instrText xml:space="preserve"> SEQ ( \* ARABIC </w:instrText>
            </w:r>
            <w:r w:rsidRPr="009819E7">
              <w:fldChar w:fldCharType="separate"/>
            </w:r>
            <w:r w:rsidR="00AF049C">
              <w:rPr>
                <w:noProof/>
              </w:rPr>
              <w:t>41</w:t>
            </w:r>
            <w:r w:rsidRPr="009819E7">
              <w:fldChar w:fldCharType="end"/>
            </w:r>
            <w:r w:rsidRPr="009819E7">
              <w:t>)</w:t>
            </w:r>
            <w:bookmarkEnd w:id="151"/>
          </w:p>
        </w:tc>
      </w:tr>
    </w:tbl>
    <w:p w14:paraId="72318F3A" w14:textId="3EED927B" w:rsidR="006E334F" w:rsidRDefault="00B4039C" w:rsidP="00B4039C">
      <w:pPr>
        <w:pStyle w:val="Indent"/>
        <w:ind w:firstLine="0"/>
      </w:pPr>
      <w:r>
        <w:t xml:space="preserve">where </w:t>
      </w:r>
      <m:oMath>
        <m:sSub>
          <m:sSubPr>
            <m:ctrlPr>
              <w:rPr>
                <w:rFonts w:ascii="Cambria Math" w:hAnsi="Cambria Math"/>
                <w:i/>
              </w:rPr>
            </m:ctrlPr>
          </m:sSubPr>
          <m:e>
            <m:r>
              <m:rPr>
                <m:sty m:val="p"/>
              </m:rPr>
              <w:rPr>
                <w:rFonts w:ascii="Cambria Math" w:hAnsi="Cambria Math"/>
              </w:rPr>
              <m:t>Ω</m:t>
            </m:r>
          </m:e>
          <m:sub>
            <m:r>
              <w:rPr>
                <w:rFonts w:ascii="Cambria Math" w:hAnsi="Cambria Math"/>
                <w:vertAlign w:val="subscript"/>
              </w:rPr>
              <m:t>μ</m:t>
            </m:r>
          </m:sub>
        </m:sSub>
      </m:oMath>
      <w:r w:rsidR="006E334F">
        <w:t xml:space="preserve"> is the solid angle of </w:t>
      </w:r>
      <w:r>
        <w:t>the</w:t>
      </w:r>
      <w:r w:rsidR="006E334F">
        <w:t xml:space="preserve"> dipole face</w:t>
      </w:r>
      <w:r>
        <w:t>t</w:t>
      </w:r>
      <w:r w:rsidR="006E334F">
        <w:t xml:space="preserve"> perpendicular to the </w:t>
      </w:r>
      <m:oMath>
        <m:r>
          <w:rPr>
            <w:rFonts w:ascii="Cambria Math" w:hAnsi="Cambria Math"/>
          </w:rPr>
          <m:t>μ</m:t>
        </m:r>
      </m:oMath>
      <w:r w:rsidR="006E334F">
        <w:t>-axis as observed from the dipole center:</w:t>
      </w:r>
    </w:p>
    <w:tbl>
      <w:tblPr>
        <w:tblW w:w="5000" w:type="pct"/>
        <w:tblCellMar>
          <w:left w:w="0" w:type="dxa"/>
          <w:right w:w="0" w:type="dxa"/>
        </w:tblCellMar>
        <w:tblLook w:val="0000" w:firstRow="0" w:lastRow="0" w:firstColumn="0" w:lastColumn="0" w:noHBand="0" w:noVBand="0"/>
      </w:tblPr>
      <w:tblGrid>
        <w:gridCol w:w="9188"/>
        <w:gridCol w:w="451"/>
      </w:tblGrid>
      <w:tr w:rsidR="00B4039C" w:rsidRPr="009819E7" w14:paraId="19D50337" w14:textId="77777777" w:rsidTr="007A3F74">
        <w:tc>
          <w:tcPr>
            <w:tcW w:w="4766" w:type="pct"/>
            <w:vAlign w:val="center"/>
          </w:tcPr>
          <w:p w14:paraId="6C26D50B" w14:textId="4F99B4C2" w:rsidR="00B4039C" w:rsidRPr="00B4039C" w:rsidRDefault="00600B16" w:rsidP="00B4039C">
            <w:pPr>
              <w:pStyle w:val="Eq"/>
              <w:rPr>
                <w:szCs w:val="24"/>
              </w:rPr>
            </w:pPr>
            <m:oMathPara>
              <m:oMath>
                <m:sSub>
                  <m:sSubPr>
                    <m:ctrlPr>
                      <w:rPr>
                        <w:rFonts w:ascii="Cambria Math" w:hAnsi="Cambria Math"/>
                        <w:szCs w:val="24"/>
                      </w:rPr>
                    </m:ctrlPr>
                  </m:sSubPr>
                  <m:e>
                    <m:r>
                      <m:rPr>
                        <m:sty m:val="p"/>
                      </m:rPr>
                      <w:rPr>
                        <w:rFonts w:ascii="Cambria Math" w:hAnsi="Cambria Math"/>
                        <w:szCs w:val="24"/>
                      </w:rPr>
                      <m:t>Ω</m:t>
                    </m:r>
                  </m:e>
                  <m:sub>
                    <m:r>
                      <w:rPr>
                        <w:rFonts w:ascii="Cambria Math" w:hAnsi="Cambria Math"/>
                        <w:szCs w:val="24"/>
                      </w:rPr>
                      <m:t>μ</m:t>
                    </m:r>
                  </m:sub>
                </m:sSub>
                <m:r>
                  <m:rPr>
                    <m:sty m:val="p"/>
                  </m:rPr>
                  <w:rPr>
                    <w:rFonts w:ascii="Cambria Math" w:hAnsi="Cambria Math"/>
                  </w:rPr>
                  <m:t>≝</m:t>
                </m:r>
                <m:r>
                  <m:rPr>
                    <m:sty m:val="p"/>
                  </m:rPr>
                  <w:rPr>
                    <w:rFonts w:ascii="Cambria Math" w:hAnsi="Cambria Math"/>
                    <w:szCs w:val="24"/>
                  </w:rPr>
                  <m:t>4</m:t>
                </m:r>
                <m:func>
                  <m:funcPr>
                    <m:ctrlPr>
                      <w:rPr>
                        <w:rFonts w:ascii="Cambria Math" w:hAnsi="Cambria Math"/>
                        <w:szCs w:val="24"/>
                      </w:rPr>
                    </m:ctrlPr>
                  </m:funcPr>
                  <m:fName>
                    <m:r>
                      <m:rPr>
                        <m:sty m:val="p"/>
                      </m:rPr>
                      <w:rPr>
                        <w:rFonts w:ascii="Cambria Math" w:hAnsi="Cambria Math"/>
                        <w:szCs w:val="24"/>
                      </w:rPr>
                      <m:t>arcsin</m:t>
                    </m:r>
                  </m:fName>
                  <m:e>
                    <m:nary>
                      <m:naryPr>
                        <m:chr m:val="∏"/>
                        <m:supHide m:val="1"/>
                        <m:ctrlPr>
                          <w:rPr>
                            <w:rFonts w:ascii="Cambria Math" w:hAnsi="Cambria Math"/>
                            <w:i/>
                            <w:szCs w:val="24"/>
                          </w:rPr>
                        </m:ctrlPr>
                      </m:naryPr>
                      <m:sub>
                        <m:r>
                          <w:rPr>
                            <w:rFonts w:ascii="Cambria Math" w:hAnsi="Cambria Math"/>
                            <w:szCs w:val="24"/>
                          </w:rPr>
                          <m:t>ν≠μ</m:t>
                        </m:r>
                      </m:sub>
                      <m:sup/>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d</m:t>
                                </m:r>
                              </m:e>
                              <m:sub>
                                <m:r>
                                  <w:rPr>
                                    <w:rFonts w:ascii="Cambria Math" w:hAnsi="Cambria Math"/>
                                    <w:szCs w:val="24"/>
                                  </w:rPr>
                                  <m:t>ν</m:t>
                                </m:r>
                              </m:sub>
                            </m:sSub>
                          </m:num>
                          <m:den>
                            <m:rad>
                              <m:radPr>
                                <m:degHide m:val="1"/>
                                <m:ctrlPr>
                                  <w:rPr>
                                    <w:rFonts w:ascii="Cambria Math" w:hAnsi="Cambria Math"/>
                                    <w:i/>
                                    <w:szCs w:val="24"/>
                                  </w:rPr>
                                </m:ctrlPr>
                              </m:radPr>
                              <m:deg/>
                              <m:e>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μ</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ν</m:t>
                                    </m:r>
                                  </m:sub>
                                  <m:sup>
                                    <m:r>
                                      <w:rPr>
                                        <w:rFonts w:ascii="Cambria Math" w:hAnsi="Cambria Math"/>
                                        <w:szCs w:val="24"/>
                                      </w:rPr>
                                      <m:t>2</m:t>
                                    </m:r>
                                  </m:sup>
                                </m:sSubSup>
                              </m:e>
                            </m:rad>
                          </m:den>
                        </m:f>
                      </m:e>
                    </m:nary>
                  </m:e>
                </m:func>
                <m:r>
                  <m:rPr>
                    <m:sty m:val="p"/>
                  </m:rPr>
                  <w:rPr>
                    <w:rFonts w:ascii="Cambria Math" w:hAnsi="Cambria Math"/>
                    <w:szCs w:val="24"/>
                  </w:rPr>
                  <m:t>=4</m:t>
                </m:r>
                <m:func>
                  <m:funcPr>
                    <m:ctrlPr>
                      <w:rPr>
                        <w:rFonts w:ascii="Cambria Math" w:hAnsi="Cambria Math"/>
                        <w:szCs w:val="24"/>
                      </w:rPr>
                    </m:ctrlPr>
                  </m:funcPr>
                  <m:fName>
                    <m:r>
                      <m:rPr>
                        <m:sty m:val="p"/>
                      </m:rPr>
                      <w:rPr>
                        <w:rFonts w:ascii="Cambria Math" w:hAnsi="Cambria Math"/>
                        <w:szCs w:val="24"/>
                      </w:rPr>
                      <m:t>arctan</m:t>
                    </m:r>
                  </m:fName>
                  <m:e>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V</m:t>
                            </m:r>
                          </m:e>
                          <m:sub>
                            <m:r>
                              <m:rPr>
                                <m:sty m:val="p"/>
                              </m:rPr>
                              <w:rPr>
                                <w:rFonts w:ascii="Cambria Math" w:hAnsi="Cambria Math"/>
                                <w:szCs w:val="24"/>
                              </w:rPr>
                              <m:t>d</m:t>
                            </m:r>
                          </m:sub>
                        </m:sSub>
                      </m:num>
                      <m:den>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μ</m:t>
                            </m:r>
                          </m:sub>
                          <m:sup>
                            <m:r>
                              <w:rPr>
                                <w:rFonts w:ascii="Cambria Math" w:hAnsi="Cambria Math"/>
                                <w:szCs w:val="24"/>
                              </w:rPr>
                              <m:t>2</m:t>
                            </m:r>
                          </m:sup>
                        </m:sSubSup>
                        <m:r>
                          <w:rPr>
                            <w:rFonts w:ascii="Cambria Math" w:hAnsi="Cambria Math"/>
                            <w:szCs w:val="24"/>
                          </w:rPr>
                          <m:t>D</m:t>
                        </m:r>
                      </m:den>
                    </m:f>
                  </m:e>
                </m:func>
                <m:r>
                  <m:rPr>
                    <m:sty m:val="p"/>
                  </m:rPr>
                  <w:rPr>
                    <w:rFonts w:ascii="Cambria Math" w:hAnsi="Cambria Math"/>
                    <w:szCs w:val="24"/>
                  </w:rPr>
                  <m:t>,</m:t>
                </m:r>
              </m:oMath>
            </m:oMathPara>
          </w:p>
        </w:tc>
        <w:tc>
          <w:tcPr>
            <w:tcW w:w="234" w:type="pct"/>
            <w:vAlign w:val="center"/>
          </w:tcPr>
          <w:p w14:paraId="28C7F37E" w14:textId="2E4AD1D1" w:rsidR="00B4039C" w:rsidRPr="009819E7" w:rsidRDefault="00B4039C" w:rsidP="007A3F74">
            <w:pPr>
              <w:pStyle w:val="Eqnumber"/>
            </w:pPr>
            <w:r w:rsidRPr="009819E7">
              <w:t>(</w:t>
            </w:r>
            <w:r w:rsidRPr="009819E7">
              <w:fldChar w:fldCharType="begin"/>
            </w:r>
            <w:r w:rsidRPr="009819E7">
              <w:instrText xml:space="preserve"> SEQ ( \* ARABIC </w:instrText>
            </w:r>
            <w:r w:rsidRPr="009819E7">
              <w:fldChar w:fldCharType="separate"/>
            </w:r>
            <w:r w:rsidR="00AF049C">
              <w:rPr>
                <w:noProof/>
              </w:rPr>
              <w:t>42</w:t>
            </w:r>
            <w:r w:rsidRPr="009819E7">
              <w:fldChar w:fldCharType="end"/>
            </w:r>
            <w:r w:rsidRPr="009819E7">
              <w:t>)</w:t>
            </w:r>
          </w:p>
        </w:tc>
      </w:tr>
    </w:tbl>
    <w:p w14:paraId="3AE87284" w14:textId="37527502" w:rsidR="00B4039C" w:rsidRDefault="00B4039C" w:rsidP="00B4039C">
      <w:pPr>
        <w:pStyle w:val="Indent"/>
        <w:ind w:firstLine="0"/>
      </w:pPr>
      <m:oMath>
        <m:r>
          <w:rPr>
            <w:rFonts w:ascii="Cambria Math" w:hAnsi="Cambria Math"/>
            <w:szCs w:val="24"/>
          </w:rPr>
          <m:t>D</m:t>
        </m:r>
        <m:r>
          <m:rPr>
            <m:sty m:val="p"/>
          </m:rPr>
          <w:rPr>
            <w:rFonts w:ascii="Cambria Math" w:hAnsi="Cambria Math"/>
            <w:szCs w:val="24"/>
          </w:rPr>
          <m:t>≝</m:t>
        </m:r>
        <m:rad>
          <m:radPr>
            <m:degHide m:val="1"/>
            <m:ctrlPr>
              <w:rPr>
                <w:rFonts w:ascii="Cambria Math" w:hAnsi="Cambria Math"/>
                <w:i/>
                <w:szCs w:val="24"/>
              </w:rPr>
            </m:ctrlPr>
          </m:radPr>
          <m:deg/>
          <m:e>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x</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y</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z</m:t>
                </m:r>
              </m:sub>
              <m:sup>
                <m:r>
                  <w:rPr>
                    <w:rFonts w:ascii="Cambria Math" w:hAnsi="Cambria Math"/>
                    <w:szCs w:val="24"/>
                  </w:rPr>
                  <m:t>2</m:t>
                </m:r>
              </m:sup>
            </m:sSubSup>
          </m:e>
        </m:rad>
      </m:oMath>
      <w:r>
        <w:rPr>
          <w:szCs w:val="28"/>
        </w:rPr>
        <w:t xml:space="preserve"> is the main dipole diagonal, and</w:t>
      </w:r>
    </w:p>
    <w:tbl>
      <w:tblPr>
        <w:tblW w:w="5000" w:type="pct"/>
        <w:tblCellMar>
          <w:left w:w="0" w:type="dxa"/>
          <w:right w:w="0" w:type="dxa"/>
        </w:tblCellMar>
        <w:tblLook w:val="0000" w:firstRow="0" w:lastRow="0" w:firstColumn="0" w:lastColumn="0" w:noHBand="0" w:noVBand="0"/>
      </w:tblPr>
      <w:tblGrid>
        <w:gridCol w:w="9188"/>
        <w:gridCol w:w="451"/>
      </w:tblGrid>
      <w:tr w:rsidR="00B4039C" w:rsidRPr="009819E7" w14:paraId="0FB9BE7C" w14:textId="77777777" w:rsidTr="007A3F74">
        <w:tc>
          <w:tcPr>
            <w:tcW w:w="4766" w:type="pct"/>
            <w:vAlign w:val="center"/>
          </w:tcPr>
          <w:p w14:paraId="6C86D092" w14:textId="7C94AD50" w:rsidR="00B4039C" w:rsidRPr="009819E7" w:rsidRDefault="00600B16" w:rsidP="00B839DF">
            <w:pPr>
              <w:pStyle w:val="Eq"/>
            </w:pPr>
            <m:oMathPara>
              <m:oMath>
                <m:sSub>
                  <m:sSubPr>
                    <m:ctrlPr>
                      <w:rPr>
                        <w:rFonts w:ascii="Cambria Math" w:hAnsi="Cambria Math"/>
                        <w:i/>
                      </w:rPr>
                    </m:ctrlPr>
                  </m:sSubPr>
                  <m:e>
                    <m:r>
                      <w:rPr>
                        <w:rFonts w:ascii="Cambria Math" w:hAnsi="Cambria Math"/>
                        <w:szCs w:val="28"/>
                      </w:rPr>
                      <m:t>β</m:t>
                    </m:r>
                  </m:e>
                  <m:sub>
                    <m:r>
                      <w:rPr>
                        <w:rFonts w:ascii="Cambria Math" w:hAnsi="Cambria Math"/>
                        <w:szCs w:val="28"/>
                      </w:rPr>
                      <m:t>μ</m:t>
                    </m:r>
                  </m:sub>
                </m:sSub>
                <m:r>
                  <m:rPr>
                    <m:sty m:val="p"/>
                  </m:rPr>
                  <w:rPr>
                    <w:rFonts w:ascii="Cambria Math" w:hAnsi="Cambria Math"/>
                  </w:rPr>
                  <m:t>≝</m:t>
                </m:r>
                <m:nary>
                  <m:naryPr>
                    <m:limLoc m:val="subSup"/>
                    <m:supHide m:val="1"/>
                    <m:ctrlPr>
                      <w:rPr>
                        <w:rFonts w:ascii="Cambria Math" w:hAnsi="Cambria Math"/>
                        <w:szCs w:val="28"/>
                      </w:rPr>
                    </m:ctrlPr>
                  </m:naryPr>
                  <m:sub>
                    <m:sSub>
                      <m:sSubPr>
                        <m:ctrlPr>
                          <w:rPr>
                            <w:rFonts w:ascii="Cambria Math" w:hAnsi="Cambria Math"/>
                          </w:rPr>
                        </m:ctrlPr>
                      </m:sSubPr>
                      <m:e>
                        <m:r>
                          <w:rPr>
                            <w:rFonts w:ascii="Cambria Math" w:hAnsi="Cambria Math"/>
                            <w:szCs w:val="28"/>
                          </w:rPr>
                          <m:t>V</m:t>
                        </m:r>
                      </m:e>
                      <m:sub>
                        <m:r>
                          <m:rPr>
                            <m:sty m:val="p"/>
                          </m:rPr>
                          <w:rPr>
                            <w:rFonts w:ascii="Cambria Math" w:hAnsi="Cambria Math"/>
                            <w:szCs w:val="28"/>
                          </w:rPr>
                          <m:t>d</m:t>
                        </m:r>
                      </m:sub>
                    </m:sSub>
                  </m:sub>
                  <m:sup/>
                  <m:e>
                    <m:sSup>
                      <m:sSupPr>
                        <m:ctrlPr>
                          <w:rPr>
                            <w:rFonts w:ascii="Cambria Math" w:hAnsi="Cambria Math"/>
                          </w:rPr>
                        </m:ctrlPr>
                      </m:sSupPr>
                      <m:e>
                        <m:r>
                          <m:rPr>
                            <m:sty m:val="p"/>
                          </m:rPr>
                          <w:rPr>
                            <w:rFonts w:ascii="Cambria Math" w:hAnsi="Cambria Math"/>
                            <w:szCs w:val="28"/>
                          </w:rPr>
                          <m:t>d</m:t>
                        </m:r>
                      </m:e>
                      <m:sup>
                        <m:r>
                          <m:rPr>
                            <m:sty m:val="p"/>
                          </m:rPr>
                          <w:rPr>
                            <w:rFonts w:ascii="Cambria Math" w:hAnsi="Cambria Math"/>
                            <w:szCs w:val="28"/>
                          </w:rPr>
                          <m:t>3</m:t>
                        </m:r>
                      </m:sup>
                    </m:sSup>
                    <m:r>
                      <m:rPr>
                        <m:sty m:val="b"/>
                      </m:rPr>
                      <w:rPr>
                        <w:rFonts w:ascii="Cambria Math" w:hAnsi="Cambria Math"/>
                        <w:szCs w:val="28"/>
                      </w:rPr>
                      <m:t>r</m:t>
                    </m:r>
                    <m:f>
                      <m:fPr>
                        <m:ctrlPr>
                          <w:rPr>
                            <w:rFonts w:ascii="Cambria Math" w:hAnsi="Cambria Math"/>
                          </w:rPr>
                        </m:ctrlPr>
                      </m:fPr>
                      <m:num>
                        <m:r>
                          <m:rPr>
                            <m:sty m:val="p"/>
                          </m:rPr>
                          <w:rPr>
                            <w:rFonts w:ascii="Cambria Math" w:hAnsi="Cambria Math"/>
                            <w:szCs w:val="28"/>
                          </w:rPr>
                          <m:t>1</m:t>
                        </m:r>
                      </m:num>
                      <m:den>
                        <m:r>
                          <w:rPr>
                            <w:rFonts w:ascii="Cambria Math" w:hAnsi="Cambria Math"/>
                            <w:szCs w:val="28"/>
                          </w:rPr>
                          <m:t>r</m:t>
                        </m:r>
                      </m:den>
                    </m:f>
                    <m:d>
                      <m:dPr>
                        <m:ctrlPr>
                          <w:rPr>
                            <w:rFonts w:ascii="Cambria Math" w:hAnsi="Cambria Math"/>
                          </w:rPr>
                        </m:ctrlPr>
                      </m:dPr>
                      <m:e>
                        <m:r>
                          <m:rPr>
                            <m:sty m:val="p"/>
                          </m:rPr>
                          <w:rPr>
                            <w:rFonts w:ascii="Cambria Math" w:hAnsi="Cambria Math"/>
                            <w:szCs w:val="28"/>
                          </w:rPr>
                          <m:t>1+</m:t>
                        </m:r>
                        <m:f>
                          <m:fPr>
                            <m:ctrlPr>
                              <w:rPr>
                                <w:rFonts w:ascii="Cambria Math" w:hAnsi="Cambria Math"/>
                              </w:rPr>
                            </m:ctrlPr>
                          </m:fPr>
                          <m:num>
                            <m:sSubSup>
                              <m:sSubSupPr>
                                <m:ctrlPr>
                                  <w:rPr>
                                    <w:rFonts w:ascii="Cambria Math" w:hAnsi="Cambria Math"/>
                                  </w:rPr>
                                </m:ctrlPr>
                              </m:sSubSupPr>
                              <m:e>
                                <m:r>
                                  <w:rPr>
                                    <w:rFonts w:ascii="Cambria Math" w:hAnsi="Cambria Math"/>
                                    <w:szCs w:val="28"/>
                                  </w:rPr>
                                  <m:t>r</m:t>
                                </m:r>
                              </m:e>
                              <m:sub>
                                <m:r>
                                  <w:rPr>
                                    <w:rFonts w:ascii="Cambria Math" w:hAnsi="Cambria Math"/>
                                    <w:szCs w:val="28"/>
                                  </w:rPr>
                                  <m:t>μ</m:t>
                                </m:r>
                              </m:sub>
                              <m:sup>
                                <m:r>
                                  <m:rPr>
                                    <m:sty m:val="p"/>
                                  </m:rPr>
                                  <w:rPr>
                                    <w:rFonts w:ascii="Cambria Math" w:hAnsi="Cambria Math"/>
                                    <w:szCs w:val="28"/>
                                  </w:rPr>
                                  <m:t>2</m:t>
                                </m:r>
                              </m:sup>
                            </m:sSubSup>
                          </m:num>
                          <m:den>
                            <m:sSup>
                              <m:sSupPr>
                                <m:ctrlPr>
                                  <w:rPr>
                                    <w:rFonts w:ascii="Cambria Math" w:hAnsi="Cambria Math"/>
                                  </w:rPr>
                                </m:ctrlPr>
                              </m:sSupPr>
                              <m:e>
                                <m:r>
                                  <w:rPr>
                                    <w:rFonts w:ascii="Cambria Math" w:hAnsi="Cambria Math"/>
                                    <w:szCs w:val="28"/>
                                  </w:rPr>
                                  <m:t>r</m:t>
                                </m:r>
                              </m:e>
                              <m:sup>
                                <m:r>
                                  <m:rPr>
                                    <m:sty m:val="p"/>
                                  </m:rPr>
                                  <w:rPr>
                                    <w:rFonts w:ascii="Cambria Math" w:hAnsi="Cambria Math"/>
                                    <w:szCs w:val="28"/>
                                  </w:rPr>
                                  <m:t>2</m:t>
                                </m:r>
                              </m:sup>
                            </m:sSup>
                          </m:den>
                        </m:f>
                      </m:e>
                    </m:d>
                  </m:e>
                </m:nary>
                <m:r>
                  <m:rPr>
                    <m:sty m:val="p"/>
                  </m:rPr>
                  <w:rPr>
                    <w:rFonts w:ascii="Cambria Math" w:hAnsi="Cambria Math"/>
                    <w:szCs w:val="28"/>
                  </w:rPr>
                  <m:t>=</m:t>
                </m:r>
                <m:nary>
                  <m:naryPr>
                    <m:chr m:val="∑"/>
                    <m:limLoc m:val="subSup"/>
                    <m:supHide m:val="1"/>
                    <m:ctrlPr>
                      <w:rPr>
                        <w:rFonts w:ascii="Cambria Math" w:hAnsi="Cambria Math"/>
                        <w:i/>
                        <w:szCs w:val="28"/>
                      </w:rPr>
                    </m:ctrlPr>
                  </m:naryPr>
                  <m:sub>
                    <m:r>
                      <w:rPr>
                        <w:rFonts w:ascii="Cambria Math" w:hAnsi="Cambria Math"/>
                        <w:szCs w:val="28"/>
                      </w:rPr>
                      <m:t>ν≠μ</m:t>
                    </m:r>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szCs w:val="28"/>
                                  </w:rPr>
                                  <m:t>V</m:t>
                                </m:r>
                              </m:e>
                              <m:sub>
                                <m:r>
                                  <m:rPr>
                                    <m:sty m:val="p"/>
                                  </m:rPr>
                                  <w:rPr>
                                    <w:rFonts w:ascii="Cambria Math" w:hAnsi="Cambria Math"/>
                                    <w:szCs w:val="28"/>
                                  </w:rPr>
                                  <m:t>d</m:t>
                                </m:r>
                              </m:sub>
                            </m:sSub>
                          </m:num>
                          <m:den>
                            <m:sSub>
                              <m:sSubPr>
                                <m:ctrlPr>
                                  <w:rPr>
                                    <w:rFonts w:ascii="Cambria Math" w:hAnsi="Cambria Math"/>
                                    <w:i/>
                                  </w:rPr>
                                </m:ctrlPr>
                              </m:sSubPr>
                              <m:e>
                                <m:r>
                                  <w:rPr>
                                    <w:rFonts w:ascii="Cambria Math" w:hAnsi="Cambria Math"/>
                                    <w:szCs w:val="28"/>
                                  </w:rPr>
                                  <m:t>d</m:t>
                                </m:r>
                              </m:e>
                              <m:sub>
                                <m:r>
                                  <w:rPr>
                                    <w:rFonts w:ascii="Cambria Math" w:hAnsi="Cambria Math"/>
                                    <w:szCs w:val="28"/>
                                  </w:rPr>
                                  <m:t>ν</m:t>
                                </m:r>
                              </m:sub>
                            </m:sSub>
                          </m:den>
                        </m:f>
                        <m:func>
                          <m:funcPr>
                            <m:ctrlPr>
                              <w:rPr>
                                <w:rFonts w:ascii="Cambria Math" w:hAnsi="Cambria Math"/>
                                <w:i/>
                                <w:szCs w:val="28"/>
                              </w:rPr>
                            </m:ctrlPr>
                          </m:funcPr>
                          <m:fName>
                            <m:r>
                              <m:rPr>
                                <m:sty m:val="p"/>
                              </m:rPr>
                              <w:rPr>
                                <w:rFonts w:ascii="Cambria Math" w:hAnsi="Cambria Math"/>
                                <w:szCs w:val="28"/>
                              </w:rPr>
                              <m:t>ln</m:t>
                            </m:r>
                          </m:fName>
                          <m:e>
                            <m:f>
                              <m:fPr>
                                <m:ctrlPr>
                                  <w:rPr>
                                    <w:rFonts w:ascii="Cambria Math" w:hAnsi="Cambria Math"/>
                                    <w:i/>
                                  </w:rPr>
                                </m:ctrlPr>
                              </m:fPr>
                              <m:num>
                                <m:r>
                                  <w:rPr>
                                    <w:rFonts w:ascii="Cambria Math" w:hAnsi="Cambria Math"/>
                                    <w:szCs w:val="28"/>
                                  </w:rPr>
                                  <m:t>D+</m:t>
                                </m:r>
                                <m:sSub>
                                  <m:sSubPr>
                                    <m:ctrlPr>
                                      <w:rPr>
                                        <w:rFonts w:ascii="Cambria Math" w:hAnsi="Cambria Math"/>
                                        <w:i/>
                                      </w:rPr>
                                    </m:ctrlPr>
                                  </m:sSubPr>
                                  <m:e>
                                    <m:r>
                                      <w:rPr>
                                        <w:rFonts w:ascii="Cambria Math" w:hAnsi="Cambria Math"/>
                                        <w:szCs w:val="28"/>
                                      </w:rPr>
                                      <m:t>d</m:t>
                                    </m:r>
                                  </m:e>
                                  <m:sub>
                                    <m:r>
                                      <w:rPr>
                                        <w:rFonts w:ascii="Cambria Math" w:hAnsi="Cambria Math"/>
                                        <w:szCs w:val="28"/>
                                      </w:rPr>
                                      <m:t>ν</m:t>
                                    </m:r>
                                  </m:sub>
                                </m:sSub>
                              </m:num>
                              <m:den>
                                <m:r>
                                  <w:rPr>
                                    <w:rFonts w:ascii="Cambria Math" w:hAnsi="Cambria Math"/>
                                    <w:szCs w:val="28"/>
                                  </w:rPr>
                                  <m:t>D-</m:t>
                                </m:r>
                                <m:sSub>
                                  <m:sSubPr>
                                    <m:ctrlPr>
                                      <w:rPr>
                                        <w:rFonts w:ascii="Cambria Math" w:hAnsi="Cambria Math"/>
                                        <w:i/>
                                      </w:rPr>
                                    </m:ctrlPr>
                                  </m:sSubPr>
                                  <m:e>
                                    <m:r>
                                      <w:rPr>
                                        <w:rFonts w:ascii="Cambria Math" w:hAnsi="Cambria Math"/>
                                        <w:szCs w:val="28"/>
                                      </w:rPr>
                                      <m:t>d</m:t>
                                    </m:r>
                                  </m:e>
                                  <m:sub>
                                    <m:r>
                                      <w:rPr>
                                        <w:rFonts w:ascii="Cambria Math" w:hAnsi="Cambria Math"/>
                                        <w:szCs w:val="28"/>
                                      </w:rPr>
                                      <m:t>ν</m:t>
                                    </m:r>
                                  </m:sub>
                                </m:sSub>
                              </m:den>
                            </m:f>
                          </m:e>
                        </m:func>
                        <m:r>
                          <w:rPr>
                            <w:rFonts w:ascii="Cambria Math" w:hAnsi="Cambria Math"/>
                            <w:szCs w:val="28"/>
                          </w:rPr>
                          <m:t>-</m:t>
                        </m:r>
                        <m:f>
                          <m:fPr>
                            <m:ctrlPr>
                              <w:rPr>
                                <w:rFonts w:ascii="Cambria Math" w:hAnsi="Cambria Math"/>
                                <w:i/>
                              </w:rPr>
                            </m:ctrlPr>
                          </m:fPr>
                          <m:num>
                            <m:r>
                              <w:rPr>
                                <w:rFonts w:ascii="Cambria Math" w:hAnsi="Cambria Math"/>
                                <w:szCs w:val="28"/>
                              </w:rPr>
                              <m:t>1</m:t>
                            </m:r>
                          </m:num>
                          <m:den>
                            <m:r>
                              <w:rPr>
                                <w:rFonts w:ascii="Cambria Math" w:hAnsi="Cambria Math"/>
                                <w:szCs w:val="28"/>
                              </w:rPr>
                              <m:t>2</m:t>
                            </m:r>
                          </m:den>
                        </m:f>
                        <m:sSubSup>
                          <m:sSubSupPr>
                            <m:ctrlPr>
                              <w:rPr>
                                <w:rFonts w:ascii="Cambria Math" w:hAnsi="Cambria Math"/>
                                <w:i/>
                              </w:rPr>
                            </m:ctrlPr>
                          </m:sSubSupPr>
                          <m:e>
                            <m:r>
                              <w:rPr>
                                <w:rFonts w:ascii="Cambria Math" w:hAnsi="Cambria Math"/>
                                <w:szCs w:val="28"/>
                              </w:rPr>
                              <m:t>d</m:t>
                            </m:r>
                          </m:e>
                          <m:sub>
                            <m:r>
                              <w:rPr>
                                <w:rFonts w:ascii="Cambria Math" w:hAnsi="Cambria Math"/>
                                <w:szCs w:val="28"/>
                              </w:rPr>
                              <m:t>ν</m:t>
                            </m:r>
                          </m:sub>
                          <m:sup>
                            <m:r>
                              <w:rPr>
                                <w:rFonts w:ascii="Cambria Math" w:hAnsi="Cambria Math"/>
                                <w:szCs w:val="28"/>
                              </w:rPr>
                              <m:t>2</m:t>
                            </m:r>
                          </m:sup>
                        </m:sSubSup>
                        <m:sSub>
                          <m:sSubPr>
                            <m:ctrlPr>
                              <w:rPr>
                                <w:rFonts w:ascii="Cambria Math" w:hAnsi="Cambria Math"/>
                                <w:i/>
                              </w:rPr>
                            </m:ctrlPr>
                          </m:sSubPr>
                          <m:e>
                            <m:r>
                              <m:rPr>
                                <m:sty m:val="p"/>
                              </m:rPr>
                              <w:rPr>
                                <w:rFonts w:ascii="Cambria Math" w:hAnsi="Cambria Math"/>
                                <w:szCs w:val="28"/>
                              </w:rPr>
                              <m:t>Ω</m:t>
                            </m:r>
                          </m:e>
                          <m:sub>
                            <m:r>
                              <w:rPr>
                                <w:rFonts w:ascii="Cambria Math" w:hAnsi="Cambria Math"/>
                                <w:szCs w:val="28"/>
                              </w:rPr>
                              <m:t>ν</m:t>
                            </m:r>
                          </m:sub>
                        </m:sSub>
                      </m:e>
                    </m:d>
                  </m:e>
                </m:nary>
                <m:r>
                  <w:rPr>
                    <w:rFonts w:ascii="Cambria Math" w:hAnsi="Cambria Math"/>
                    <w:szCs w:val="28"/>
                  </w:rPr>
                  <m:t>+2</m:t>
                </m:r>
                <m:f>
                  <m:fPr>
                    <m:ctrlPr>
                      <w:rPr>
                        <w:rFonts w:ascii="Cambria Math" w:hAnsi="Cambria Math"/>
                        <w:i/>
                      </w:rPr>
                    </m:ctrlPr>
                  </m:fPr>
                  <m:num>
                    <m:sSub>
                      <m:sSubPr>
                        <m:ctrlPr>
                          <w:rPr>
                            <w:rFonts w:ascii="Cambria Math" w:hAnsi="Cambria Math"/>
                            <w:i/>
                          </w:rPr>
                        </m:ctrlPr>
                      </m:sSubPr>
                      <m:e>
                        <m:r>
                          <w:rPr>
                            <w:rFonts w:ascii="Cambria Math" w:hAnsi="Cambria Math"/>
                            <w:szCs w:val="28"/>
                          </w:rPr>
                          <m:t>V</m:t>
                        </m:r>
                      </m:e>
                      <m:sub>
                        <m:r>
                          <m:rPr>
                            <m:sty m:val="p"/>
                          </m:rPr>
                          <w:rPr>
                            <w:rFonts w:ascii="Cambria Math" w:hAnsi="Cambria Math"/>
                            <w:szCs w:val="28"/>
                          </w:rPr>
                          <m:t>d</m:t>
                        </m:r>
                      </m:sub>
                    </m:sSub>
                  </m:num>
                  <m:den>
                    <m:sSub>
                      <m:sSubPr>
                        <m:ctrlPr>
                          <w:rPr>
                            <w:rFonts w:ascii="Cambria Math" w:hAnsi="Cambria Math"/>
                            <w:i/>
                          </w:rPr>
                        </m:ctrlPr>
                      </m:sSubPr>
                      <m:e>
                        <m:r>
                          <w:rPr>
                            <w:rFonts w:ascii="Cambria Math" w:hAnsi="Cambria Math"/>
                            <w:szCs w:val="28"/>
                          </w:rPr>
                          <m:t>d</m:t>
                        </m:r>
                      </m:e>
                      <m:sub>
                        <m:r>
                          <w:rPr>
                            <w:rFonts w:ascii="Cambria Math" w:hAnsi="Cambria Math"/>
                            <w:szCs w:val="28"/>
                          </w:rPr>
                          <m:t>μ</m:t>
                        </m:r>
                      </m:sub>
                    </m:sSub>
                  </m:den>
                </m:f>
                <m:func>
                  <m:funcPr>
                    <m:ctrlPr>
                      <w:rPr>
                        <w:rFonts w:ascii="Cambria Math" w:hAnsi="Cambria Math"/>
                        <w:i/>
                        <w:szCs w:val="28"/>
                      </w:rPr>
                    </m:ctrlPr>
                  </m:funcPr>
                  <m:fName>
                    <m:r>
                      <m:rPr>
                        <m:sty m:val="p"/>
                      </m:rPr>
                      <w:rPr>
                        <w:rFonts w:ascii="Cambria Math" w:hAnsi="Cambria Math"/>
                        <w:szCs w:val="28"/>
                      </w:rPr>
                      <m:t>ln</m:t>
                    </m:r>
                  </m:fName>
                  <m:e>
                    <m:f>
                      <m:fPr>
                        <m:ctrlPr>
                          <w:rPr>
                            <w:rFonts w:ascii="Cambria Math" w:hAnsi="Cambria Math"/>
                            <w:i/>
                          </w:rPr>
                        </m:ctrlPr>
                      </m:fPr>
                      <m:num>
                        <m:r>
                          <w:rPr>
                            <w:rFonts w:ascii="Cambria Math" w:hAnsi="Cambria Math"/>
                            <w:szCs w:val="28"/>
                          </w:rPr>
                          <m:t>D+</m:t>
                        </m:r>
                        <m:sSub>
                          <m:sSubPr>
                            <m:ctrlPr>
                              <w:rPr>
                                <w:rFonts w:ascii="Cambria Math" w:hAnsi="Cambria Math"/>
                                <w:i/>
                              </w:rPr>
                            </m:ctrlPr>
                          </m:sSubPr>
                          <m:e>
                            <m:r>
                              <w:rPr>
                                <w:rFonts w:ascii="Cambria Math" w:hAnsi="Cambria Math"/>
                                <w:szCs w:val="28"/>
                              </w:rPr>
                              <m:t>d</m:t>
                            </m:r>
                          </m:e>
                          <m:sub>
                            <m:r>
                              <w:rPr>
                                <w:rFonts w:ascii="Cambria Math" w:hAnsi="Cambria Math"/>
                                <w:szCs w:val="28"/>
                              </w:rPr>
                              <m:t>μ</m:t>
                            </m:r>
                          </m:sub>
                        </m:sSub>
                      </m:num>
                      <m:den>
                        <m:r>
                          <w:rPr>
                            <w:rFonts w:ascii="Cambria Math" w:hAnsi="Cambria Math"/>
                            <w:szCs w:val="28"/>
                          </w:rPr>
                          <m:t>D-</m:t>
                        </m:r>
                        <m:sSub>
                          <m:sSubPr>
                            <m:ctrlPr>
                              <w:rPr>
                                <w:rFonts w:ascii="Cambria Math" w:hAnsi="Cambria Math"/>
                                <w:i/>
                              </w:rPr>
                            </m:ctrlPr>
                          </m:sSubPr>
                          <m:e>
                            <m:r>
                              <w:rPr>
                                <w:rFonts w:ascii="Cambria Math" w:hAnsi="Cambria Math"/>
                                <w:szCs w:val="28"/>
                              </w:rPr>
                              <m:t>d</m:t>
                            </m:r>
                          </m:e>
                          <m:sub>
                            <m:r>
                              <w:rPr>
                                <w:rFonts w:ascii="Cambria Math" w:hAnsi="Cambria Math"/>
                                <w:szCs w:val="28"/>
                              </w:rPr>
                              <m:t>μ</m:t>
                            </m:r>
                          </m:sub>
                        </m:sSub>
                      </m:den>
                    </m:f>
                  </m:e>
                </m:func>
                <m:r>
                  <w:rPr>
                    <w:rFonts w:ascii="Cambria Math" w:hAnsi="Cambria Math"/>
                    <w:szCs w:val="28"/>
                  </w:rPr>
                  <m:t>.</m:t>
                </m:r>
              </m:oMath>
            </m:oMathPara>
          </w:p>
        </w:tc>
        <w:tc>
          <w:tcPr>
            <w:tcW w:w="234" w:type="pct"/>
            <w:vAlign w:val="center"/>
          </w:tcPr>
          <w:p w14:paraId="0AFC64F5" w14:textId="409FE9FE" w:rsidR="00B4039C" w:rsidRPr="009819E7" w:rsidRDefault="00B4039C" w:rsidP="007A3F74">
            <w:pPr>
              <w:pStyle w:val="Eqnumber"/>
            </w:pPr>
            <w:bookmarkStart w:id="152" w:name="_Ref58868613"/>
            <w:r w:rsidRPr="009819E7">
              <w:t>(</w:t>
            </w:r>
            <w:r w:rsidRPr="009819E7">
              <w:fldChar w:fldCharType="begin"/>
            </w:r>
            <w:r w:rsidRPr="009819E7">
              <w:instrText xml:space="preserve"> SEQ ( \* ARABIC </w:instrText>
            </w:r>
            <w:r w:rsidRPr="009819E7">
              <w:fldChar w:fldCharType="separate"/>
            </w:r>
            <w:r w:rsidR="00AF049C">
              <w:rPr>
                <w:noProof/>
              </w:rPr>
              <w:t>43</w:t>
            </w:r>
            <w:r w:rsidRPr="009819E7">
              <w:fldChar w:fldCharType="end"/>
            </w:r>
            <w:r w:rsidRPr="009819E7">
              <w:t>)</w:t>
            </w:r>
            <w:bookmarkEnd w:id="152"/>
          </w:p>
        </w:tc>
      </w:tr>
    </w:tbl>
    <w:p w14:paraId="5A193B22" w14:textId="632929F7" w:rsidR="007A3F74" w:rsidRDefault="00B839DF" w:rsidP="006E334F">
      <w:pPr>
        <w:rPr>
          <w:szCs w:val="28"/>
        </w:rPr>
      </w:pPr>
      <w:r>
        <w:t>More details on these formulae, including their history and limiting case</w:t>
      </w:r>
      <w:r w:rsidR="00BB0250">
        <w:t>s</w:t>
      </w:r>
      <w:r>
        <w:t xml:space="preserve"> for extremely oblate or prolate dipoles, are given in </w:t>
      </w:r>
      <w:r>
        <w:fldChar w:fldCharType="begin"/>
      </w:r>
      <w:r w:rsidR="00BB0250">
        <w:instrText xml:space="preserve"> ADDIN ZOTERO_ITEM CSL_CITATION {"citationID":"U2F7gUAR","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fldChar w:fldCharType="separate"/>
      </w:r>
      <w:r w:rsidRPr="006E334F">
        <w:t>[21]</w:t>
      </w:r>
      <w:r>
        <w:fldChar w:fldCharType="end"/>
      </w:r>
      <w:r>
        <w:t>.</w:t>
      </w:r>
    </w:p>
    <w:p w14:paraId="44CE25ED" w14:textId="73EBA7C3" w:rsidR="009F12D1" w:rsidRPr="008110B1" w:rsidRDefault="009F12D1" w:rsidP="0020783F">
      <w:pPr>
        <w:pStyle w:val="Indent"/>
        <w:keepNext/>
        <w:ind w:firstLine="539"/>
      </w:pPr>
      <w:r w:rsidRPr="008110B1">
        <w:t>The choice of the polarizability prescription is performed by command line option</w:t>
      </w:r>
    </w:p>
    <w:p w14:paraId="3391BE27" w14:textId="77777777" w:rsidR="009F12D1" w:rsidRPr="008110B1" w:rsidRDefault="009F12D1" w:rsidP="009F12D1">
      <w:pPr>
        <w:pStyle w:val="Commandline"/>
      </w:pPr>
      <w:r w:rsidRPr="008110B1">
        <w:t>-pol &lt;type&gt; [&lt;arg&gt;]</w:t>
      </w:r>
    </w:p>
    <w:p w14:paraId="2C84DB92" w14:textId="5B55D719" w:rsidR="00F95E0F" w:rsidRDefault="009F12D1" w:rsidP="00F95E0F">
      <w:r w:rsidRPr="008110B1">
        <w:t xml:space="preserve">where </w:t>
      </w:r>
      <w:r w:rsidRPr="00D034D3">
        <w:rPr>
          <w:rStyle w:val="CourierNew11pt"/>
        </w:rPr>
        <w:t>&lt;type&gt;</w:t>
      </w:r>
      <w:r w:rsidRPr="008110B1">
        <w:t xml:space="preserve"> is one of the </w:t>
      </w:r>
      <w:r w:rsidRPr="00D034D3">
        <w:rPr>
          <w:rStyle w:val="CourierNew11pt"/>
        </w:rPr>
        <w:t>cldr</w:t>
      </w:r>
      <w:r w:rsidRPr="008110B1">
        <w:t xml:space="preserve">, </w:t>
      </w:r>
      <w:r w:rsidRPr="00D034D3">
        <w:rPr>
          <w:rStyle w:val="CourierNew11pt"/>
        </w:rPr>
        <w:t>cm</w:t>
      </w:r>
      <w:r w:rsidRPr="008110B1">
        <w:t xml:space="preserve">, </w:t>
      </w:r>
      <w:r w:rsidRPr="00D034D3">
        <w:rPr>
          <w:rStyle w:val="CourierNew11pt"/>
        </w:rPr>
        <w:t>dgf</w:t>
      </w:r>
      <w:r w:rsidRPr="008110B1">
        <w:t xml:space="preserve">, </w:t>
      </w:r>
      <w:r w:rsidRPr="00D034D3">
        <w:rPr>
          <w:rStyle w:val="CourierNew11pt"/>
        </w:rPr>
        <w:t>fcd</w:t>
      </w:r>
      <w:r w:rsidRPr="008110B1">
        <w:t xml:space="preserve">, </w:t>
      </w:r>
      <w:r w:rsidRPr="00D034D3">
        <w:rPr>
          <w:rStyle w:val="CourierNew11pt"/>
        </w:rPr>
        <w:t>igt_so</w:t>
      </w:r>
      <w:r w:rsidRPr="008110B1">
        <w:t xml:space="preserve">, </w:t>
      </w:r>
      <w:r w:rsidRPr="00D034D3">
        <w:rPr>
          <w:rStyle w:val="CourierNew11pt"/>
        </w:rPr>
        <w:t>lak</w:t>
      </w:r>
      <w:r w:rsidRPr="008110B1">
        <w:t xml:space="preserve">, </w:t>
      </w:r>
      <w:r w:rsidRPr="00D034D3">
        <w:rPr>
          <w:rStyle w:val="CourierNew11pt"/>
        </w:rPr>
        <w:t>ldr</w:t>
      </w:r>
      <w:r w:rsidRPr="008110B1">
        <w:t xml:space="preserve">, </w:t>
      </w:r>
      <w:r w:rsidRPr="00D034D3">
        <w:rPr>
          <w:rStyle w:val="CourierNew11pt"/>
        </w:rPr>
        <w:t>nloc</w:t>
      </w:r>
      <w:r>
        <w:t xml:space="preserve">, </w:t>
      </w:r>
      <w:r w:rsidRPr="00B70D3C">
        <w:rPr>
          <w:rStyle w:val="CourierNew11pt"/>
        </w:rPr>
        <w:t>nloc_av</w:t>
      </w:r>
      <w:r>
        <w:t xml:space="preserve">, </w:t>
      </w:r>
      <w:r w:rsidRPr="00D034D3">
        <w:rPr>
          <w:rStyle w:val="CourierNew11pt"/>
        </w:rPr>
        <w:t>rrc</w:t>
      </w:r>
      <w:r w:rsidRPr="008110B1">
        <w:t xml:space="preserve">, </w:t>
      </w:r>
      <w:r w:rsidRPr="00D034D3">
        <w:rPr>
          <w:rStyle w:val="CourierNew11pt"/>
        </w:rPr>
        <w:t>so</w:t>
      </w:r>
      <w:r w:rsidRPr="008110B1">
        <w:t xml:space="preserve">. </w:t>
      </w:r>
      <w:r w:rsidRPr="00D034D3">
        <w:rPr>
          <w:rStyle w:val="CourierNew11pt"/>
        </w:rPr>
        <w:t>&lt;arg&gt;</w:t>
      </w:r>
      <w:r w:rsidRPr="008110B1">
        <w:t xml:space="preserve"> is optional flag that can be</w:t>
      </w:r>
      <w:r w:rsidRPr="009819E7">
        <w:t xml:space="preserve"> only </w:t>
      </w:r>
      <w:r w:rsidRPr="00D034D3">
        <w:rPr>
          <w:rStyle w:val="CourierNew11pt"/>
        </w:rPr>
        <w:t>avgpol</w:t>
      </w:r>
      <w:r w:rsidRPr="009819E7">
        <w:t xml:space="preserve"> and only for LDR</w:t>
      </w:r>
      <w:r>
        <w:t xml:space="preserve"> specifying</w:t>
      </w:r>
      <w:r w:rsidRPr="009819E7">
        <w:t xml:space="preserve"> that the LDR polarizability should be averaged over incident polarizations. </w:t>
      </w:r>
      <w:r w:rsidR="00BB0250">
        <w:t xml:space="preserve">For rectangular dipoles, only </w:t>
      </w:r>
      <w:r w:rsidR="002046FF">
        <w:t xml:space="preserve">the </w:t>
      </w:r>
      <w:r w:rsidR="00BB0250">
        <w:t xml:space="preserve">CM, </w:t>
      </w:r>
      <w:r w:rsidR="00BB0250">
        <w:lastRenderedPageBreak/>
        <w:t>CLDR, or IGT</w:t>
      </w:r>
      <w:r w:rsidR="00BB0250" w:rsidRPr="00BB0250">
        <w:rPr>
          <w:vertAlign w:val="subscript"/>
        </w:rPr>
        <w:t>SO</w:t>
      </w:r>
      <w:r w:rsidR="00BB0250">
        <w:t xml:space="preserve"> can be used. The d</w:t>
      </w:r>
      <w:r w:rsidRPr="009819E7">
        <w:t>efault</w:t>
      </w:r>
      <w:r w:rsidR="00BB0250">
        <w:t xml:space="preserve"> polarizability</w:t>
      </w:r>
      <w:r w:rsidRPr="009819E7">
        <w:t xml:space="preserve"> is </w:t>
      </w:r>
      <w:r w:rsidR="002046FF">
        <w:t xml:space="preserve">the </w:t>
      </w:r>
      <w:r w:rsidRPr="009819E7">
        <w:t>LDR without averaging</w:t>
      </w:r>
      <w:r w:rsidR="00B839DF">
        <w:t xml:space="preserve"> and </w:t>
      </w:r>
      <w:r w:rsidR="002046FF">
        <w:t xml:space="preserve">the </w:t>
      </w:r>
      <w:r w:rsidR="00B839DF">
        <w:t>CLDR for cubical and rectangular dipoles, respectively</w:t>
      </w:r>
      <w:r w:rsidR="00F95E0F">
        <w:t>.</w:t>
      </w:r>
    </w:p>
    <w:p w14:paraId="490FA13A" w14:textId="0AE905CA" w:rsidR="00BB0250" w:rsidRPr="002046FF" w:rsidRDefault="00967C15" w:rsidP="00F95E0F">
      <w:pPr>
        <w:ind w:firstLine="567"/>
      </w:pPr>
      <w:r>
        <w:t>While there</w:t>
      </w:r>
      <w:r w:rsidR="009F12D1">
        <w:t xml:space="preserve"> </w:t>
      </w:r>
      <w:r>
        <w:t>are a lot of literature devoted to study</w:t>
      </w:r>
      <w:r w:rsidR="00F95E0F">
        <w:t>ing the</w:t>
      </w:r>
      <w:r>
        <w:t xml:space="preserve"> accuracy of various polarizability formulations</w:t>
      </w:r>
      <w:r w:rsidR="00F95E0F">
        <w:t>, our experience suggests that in many cases they do not make a lot of difference. Much larger difference comes from the specific way to calculate the interaction term (</w:t>
      </w:r>
      <w:r w:rsidR="00F95E0F" w:rsidRPr="009819E7">
        <w:t>§</w:t>
      </w:r>
      <w:r w:rsidR="00F95E0F">
        <w:fldChar w:fldCharType="begin"/>
      </w:r>
      <w:r w:rsidR="00F95E0F">
        <w:instrText xml:space="preserve"> REF _Ref13603447 \r \h </w:instrText>
      </w:r>
      <w:r w:rsidR="00F95E0F">
        <w:fldChar w:fldCharType="separate"/>
      </w:r>
      <w:r w:rsidR="00AF049C">
        <w:t>10.2</w:t>
      </w:r>
      <w:r w:rsidR="00F95E0F">
        <w:fldChar w:fldCharType="end"/>
      </w:r>
      <w:r w:rsidR="00F95E0F">
        <w:t xml:space="preserve">), since it effects all elements of the interaction matrix in contrast to only the diagonal ones. There are, however, two important exceptions. First, </w:t>
      </w:r>
      <w:r w:rsidR="002046FF">
        <w:t xml:space="preserve">the </w:t>
      </w:r>
      <w:r w:rsidR="009F12D1" w:rsidRPr="009819E7">
        <w:t>LD</w:t>
      </w:r>
      <w:r w:rsidR="009F12D1">
        <w:t xml:space="preserve">R </w:t>
      </w:r>
      <w:r w:rsidR="00F95E0F">
        <w:t xml:space="preserve">(and CLDR) </w:t>
      </w:r>
      <w:r w:rsidR="009F12D1">
        <w:t>may perform particularly badly</w:t>
      </w:r>
      <w:r w:rsidR="009F12D1" w:rsidRPr="009819E7">
        <w:t xml:space="preserve"> (</w:t>
      </w:r>
      <w:r w:rsidR="009F12D1">
        <w:t>as compared to</w:t>
      </w:r>
      <w:r w:rsidR="002046FF">
        <w:t xml:space="preserve"> the</w:t>
      </w:r>
      <w:r w:rsidR="009F12D1">
        <w:t xml:space="preserve"> </w:t>
      </w:r>
      <w:r w:rsidR="009F12D1" w:rsidRPr="009819E7">
        <w:t>CM or RR) fo</w:t>
      </w:r>
      <w:r>
        <w:t>r very large refractive indices</w:t>
      </w:r>
      <w:r w:rsidR="00F95E0F">
        <w:t xml:space="preserve"> due to the terms proportional to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F95E0F">
        <w:t xml:space="preserve"> </w:t>
      </w:r>
      <w:r w:rsidR="009F12D1">
        <w:fldChar w:fldCharType="begin"/>
      </w:r>
      <w:r w:rsidR="00F95E0F">
        <w:instrText xml:space="preserve"> ADDIN ZOTERO_ITEM CSL_CITATION {"citationID":"idpOQBOW","properties":{"formattedCitation":"[24]","plainCitation":"[24]","noteIndex":0},"citationItems":[{"id":126,"uris":["http://zotero.org/users/4070/items/5H8EH86J"],"uri":["http://zotero.org/users/4070/items/5H8EH86J"],"itemData":{"id":126,"type":"article-journal","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FCD.","container-title":"Physical Review E","DOI":"10.1103/PhysRevE.82.036703","issue":"3","journalAbbreviation":"Phys. Rev. E","page":"036703","title":"Application of the discrete dipole approximation to very large refractive indices: Filtered coupled dipoles revived","URL":"http://pre.aps.org/abstract/PRE/v82/i3/e036703","volume":"82","author":[{"family":"Yurkin","given":"M. A."},{"family":"Min","given":"M."},{"family":"Hoekstra","given":"A. G."}],"issued":{"date-parts":[["2010"]]}}}],"schema":"https://github.com/citation-style-language/schema/raw/master/csl-citation.json"} </w:instrText>
      </w:r>
      <w:r w:rsidR="009F12D1">
        <w:fldChar w:fldCharType="separate"/>
      </w:r>
      <w:r w:rsidR="00F95E0F" w:rsidRPr="00F95E0F">
        <w:t>[24]</w:t>
      </w:r>
      <w:r w:rsidR="009F12D1">
        <w:fldChar w:fldCharType="end"/>
      </w:r>
      <w:r w:rsidR="009F12D1" w:rsidRPr="009819E7">
        <w:t>.</w:t>
      </w:r>
      <w:r w:rsidR="00F95E0F">
        <w:t xml:space="preserve"> Second, </w:t>
      </w:r>
      <w:r w:rsidR="00F95E0F">
        <w:rPr>
          <w:szCs w:val="20"/>
          <w:lang w:eastAsia="ru-RU"/>
        </w:rPr>
        <w:t xml:space="preserve">for rectangular dipoles (in contrast to cubical ones) </w:t>
      </w:r>
      <w:r w:rsidR="00BB0250">
        <w:t xml:space="preserve">the polarizability formulation </w:t>
      </w:r>
      <w:r w:rsidR="005355AA">
        <w:t>must strictly conform to that for the interaction term. In particular, CM and CLDR must be used with interaction of point dipoles, while IGT</w:t>
      </w:r>
      <w:r w:rsidR="005355AA">
        <w:rPr>
          <w:vertAlign w:val="subscript"/>
        </w:rPr>
        <w:t>SO</w:t>
      </w:r>
      <w:r w:rsidR="005355AA">
        <w:t xml:space="preserve"> – with some type of </w:t>
      </w:r>
      <w:r w:rsidR="002046FF">
        <w:t xml:space="preserve">the </w:t>
      </w:r>
      <w:r w:rsidR="005355AA">
        <w:t>IGT (</w:t>
      </w:r>
      <w:r w:rsidR="005355AA" w:rsidRPr="009819E7">
        <w:t>§</w:t>
      </w:r>
      <w:r w:rsidR="005355AA">
        <w:fldChar w:fldCharType="begin"/>
      </w:r>
      <w:r w:rsidR="005355AA">
        <w:instrText xml:space="preserve"> REF _Ref13603447 \r \h </w:instrText>
      </w:r>
      <w:r w:rsidR="005355AA">
        <w:fldChar w:fldCharType="separate"/>
      </w:r>
      <w:r w:rsidR="00AF049C">
        <w:t>10.2</w:t>
      </w:r>
      <w:r w:rsidR="005355AA">
        <w:fldChar w:fldCharType="end"/>
      </w:r>
      <w:r w:rsidR="005355AA">
        <w:t>).</w:t>
      </w:r>
      <w:r w:rsidR="002046FF" w:rsidRPr="002046FF">
        <w:t xml:space="preserve"> </w:t>
      </w:r>
      <w:r w:rsidR="002046FF">
        <w:t>Otherwise, the result will be wrong even in the limit of very fine discretization</w:t>
      </w:r>
      <w:r w:rsidR="00F95E0F">
        <w:t xml:space="preserve"> </w:t>
      </w:r>
      <w:r w:rsidR="00F95E0F">
        <w:fldChar w:fldCharType="begin"/>
      </w:r>
      <w:r w:rsidR="00F95E0F">
        <w:instrText xml:space="preserve"> ADDIN ZOTERO_ITEM CSL_CITATION {"citationID":"U2F7gUAR","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rsidR="00F95E0F">
        <w:fldChar w:fldCharType="separate"/>
      </w:r>
      <w:r w:rsidR="00F95E0F" w:rsidRPr="006E334F">
        <w:t>[21]</w:t>
      </w:r>
      <w:r w:rsidR="00F95E0F">
        <w:fldChar w:fldCharType="end"/>
      </w:r>
      <w:r w:rsidR="002046FF">
        <w:t>.</w:t>
      </w:r>
      <w:r w:rsidR="00A70BDC">
        <w:t xml:space="preserve"> </w:t>
      </w:r>
      <w:r w:rsidR="00A70BDC" w:rsidRPr="00A70BDC">
        <w:rPr>
          <w:rStyle w:val="CourierNew11pt"/>
        </w:rPr>
        <w:t>ADDA</w:t>
      </w:r>
      <w:r w:rsidR="00A70BDC">
        <w:t xml:space="preserve"> will produce a warning if inconsistent combination is specified.</w:t>
      </w:r>
    </w:p>
    <w:p w14:paraId="108A8FCE" w14:textId="21F7A9BA" w:rsidR="009F12D1" w:rsidRPr="009819E7" w:rsidRDefault="009F12D1" w:rsidP="009F12D1">
      <w:pPr>
        <w:pStyle w:val="Indent"/>
      </w:pPr>
      <w:r>
        <w:t xml:space="preserve">Finally, other DDA improvements are known, which modify the polarizability (or permittivity) of the dipoles near the boundary. These improvements include weighted discretization </w:t>
      </w:r>
      <w:r>
        <w:fldChar w:fldCharType="begin"/>
      </w:r>
      <w:r w:rsidR="00BB0250">
        <w:instrText xml:space="preserve"> ADDIN ZOTERO_ITEM CSL_CITATION {"citationID":"NB2T9qqu","properties":{"unsorted":false,"formattedCitation":"[53]","plainCitation":"[53]","noteIndex":0},"citationItems":[{"id":1571,"uris":["http://zotero.org/users/4070/items/H4PISG7C"],"uri":["http://zotero.org/users/4070/items/H4PISG7C"],"itemData":{"id":1571,"type":"article-journal","abstract":"We demonstrate that an appropriate discretization scheme can render the convergence of the coupled-dipole approximation (also known as the discrete-dipole approximation) much more regular and improve its accuracy by as much as a factor of 24. This discretization scheme is simple, can be applied to arbitrarily shaped scatterers, and does not require additional computation time. (C) 1997 Optical Society of America","container-title":"Optics Letters","DOI":"10.1364/OL.22.001674","issue":"22","journalAbbreviation":"Opt. Lett.","page":"1674-1676","title":"Influence of the edge meshes on the accuracy of the coupled-dipole approximation","volume":"22","author":[{"family":"Piller","given":"N. B."}],"issued":{"date-parts":[["1997"]]}}}],"schema":"https://github.com/citation-style-language/schema/raw/master/csl-citation.json"} </w:instrText>
      </w:r>
      <w:r>
        <w:fldChar w:fldCharType="separate"/>
      </w:r>
      <w:r w:rsidR="00BB0250" w:rsidRPr="00BB0250">
        <w:t>[53]</w:t>
      </w:r>
      <w:r>
        <w:fldChar w:fldCharType="end"/>
      </w:r>
      <w:r>
        <w:t xml:space="preserve"> and spectral filtering of the permittivity that was proposed in combination with the FCD </w:t>
      </w:r>
      <w:r>
        <w:fldChar w:fldCharType="begin"/>
      </w:r>
      <w:r w:rsidR="008D3600">
        <w:instrText xml:space="preserve"> ADDIN ZOTERO_ITEM CSL_CITATION {"citationID":"RuitncKu","properties":{"unsorted":false,"formattedCitation":"[19]","plainCitation":"[19]","noteIndex":0},"citationItems":[{"id":9723,"uris":["http://zotero.org/users/4070/items/ZDJQB3E5"],"uri":["http://zotero.org/users/4070/items/ZDJQB3E5"],"itemData":{"id":9723,"type":"article-journal","abstract":"We show that it is possible to increase the performance of the coupled-dipole approximation (CDA) for scattering by using concepts from the sampling theory. In standard CDA, the source in each discretized cell is represented by a point dipole and the corresponding scattered field given by Green's tensor. In the present approach, the source has a certain spatial extension, and the corresponding Green's tensor must be redefined. We derive these so-called filtered Green's tensors for one-dimensional (1-D), two-dimensional (2-D), and three-dimensional (3-D) systems, which forms the basis of our new scheme: the filtered coupled-dipole technique (FCD). By reducing the aliasing phenomena related to the discretization of the scatterer, we obtain with FCD a more accurate description of the original scatterer. The convergence and accuracy of FCD is assessed for 1-D, 2-D, and 3-D systems and compared to CDA results. In particular we show that, for a given discretization grid, the scattering cross section obtained with PCD is more accurate (to a factor of 100). Furthermore, the computational effort required by FCD is similar to that of CDA.","container-title":"IEEE Transactions on Antennas and Propagation","DOI":"10.1109/8.718567","issue":"8","journalAbbreviation":"IEEE Trans. Antennas Propag.","page":"1126-1137","title":"Increasing the performance of the coupled-dipole approximation: A spectral approach","volume":"46","author":[{"family":"Piller","given":"N. B."},{"family":"Martin","given":"O. J. F."}],"issued":{"date-parts":[["1998"]]}}}],"schema":"https://github.com/citation-style-language/schema/raw/master/csl-citation.json"} </w:instrText>
      </w:r>
      <w:r>
        <w:fldChar w:fldCharType="separate"/>
      </w:r>
      <w:r w:rsidRPr="007A71E9">
        <w:t>[19]</w:t>
      </w:r>
      <w:r>
        <w:fldChar w:fldCharType="end"/>
      </w:r>
      <w:r>
        <w:t xml:space="preserve">. These ideas have not yet been implemented in </w:t>
      </w:r>
      <w:r w:rsidRPr="00535EA9">
        <w:rPr>
          <w:rStyle w:val="CourierNew11pt"/>
        </w:rPr>
        <w:t>ADDA</w:t>
      </w:r>
      <w:r>
        <w:t>.</w:t>
      </w:r>
      <w:r w:rsidRPr="00AA5BD7">
        <w:rPr>
          <w:rStyle w:val="a7"/>
        </w:rPr>
        <w:footnoteReference w:id="50"/>
      </w:r>
      <w:r>
        <w:t xml:space="preserve"> However, a</w:t>
      </w:r>
      <w:r w:rsidRPr="009819E7">
        <w:t xml:space="preserve">dding new </w:t>
      </w:r>
      <w:r>
        <w:t>options</w:t>
      </w:r>
      <w:r w:rsidRPr="009819E7">
        <w:t xml:space="preserve"> is straightforward for anyone who is famili</w:t>
      </w:r>
      <w:r>
        <w:t>ar with C programming language.</w:t>
      </w:r>
      <w:r w:rsidRPr="00AA5BD7">
        <w:rPr>
          <w:rStyle w:val="a7"/>
        </w:rPr>
        <w:footnoteReference w:id="51"/>
      </w:r>
    </w:p>
    <w:p w14:paraId="2EBB98F2" w14:textId="77777777" w:rsidR="00041ECD" w:rsidRPr="009819E7" w:rsidRDefault="00041ECD" w:rsidP="0020695F">
      <w:pPr>
        <w:pStyle w:val="21"/>
      </w:pPr>
      <w:bookmarkStart w:id="153" w:name="_Ref13603447"/>
      <w:bookmarkStart w:id="154" w:name="_Toc57726421"/>
      <w:r w:rsidRPr="009819E7">
        <w:t>Interaction term</w:t>
      </w:r>
      <w:bookmarkEnd w:id="141"/>
      <w:bookmarkEnd w:id="142"/>
      <w:bookmarkEnd w:id="153"/>
      <w:bookmarkEnd w:id="154"/>
    </w:p>
    <w:p w14:paraId="6DE73DD9" w14:textId="4CFA5369" w:rsidR="007D3C52" w:rsidRPr="009819E7" w:rsidRDefault="007D3C52" w:rsidP="007D3C52">
      <w:r w:rsidRPr="009819E7">
        <w:rPr>
          <w:rFonts w:cs="Tahoma"/>
        </w:rPr>
        <w:t xml:space="preserve">A few formulations for the </w:t>
      </w:r>
      <w:r w:rsidR="00B936CF">
        <w:rPr>
          <w:rFonts w:cs="Tahoma"/>
        </w:rPr>
        <w:t xml:space="preserve">direct </w:t>
      </w:r>
      <w:r w:rsidRPr="009819E7">
        <w:rPr>
          <w:rFonts w:cs="Tahoma"/>
        </w:rPr>
        <w:t xml:space="preserve">interaction term are known </w:t>
      </w:r>
      <w:r>
        <w:fldChar w:fldCharType="begin"/>
      </w:r>
      <w:r w:rsidR="008D3600">
        <w:instrText xml:space="preserve"> ADDIN ZOTERO_ITEM CSL_CITATION {"citationID":"KkoA5VVI","properties":{"unsorted":false,"formattedCitation":"[2]","plainCitation":"[2]","noteIndex":0},"citationItems":[{"id":2274,"uris":["http://zotero.org/users/4070/items/FU77T656"],"uri":["http://zotero.org/users/4070/items/FU77T656"],"itemData":{"id":2274,"type":"article-journal","abstract":"We present a review of the discrete dipole approximation (DDA), which is a general method to simulate light scattering by arbitrarily shaped particles. We put the method in historical context and discuss recent developments, taking the viewpoint of a general framework based on the integral equations for the electric field. We review both the theory of the DDA and its numerical aspects, the latter being of critical importance for any practical application of the method. Finally, the position of the DDA among other methods of light scattering simulation is shown and possible future developments are discussed.","container-title":"Journal of Quantitative Spectroscopy and Radiative Transfer","DOI":"10.1016/j.jqsrt.2007.01.034","issue":"1-3","journalAbbreviation":"J. Quant. Spectrosc. Radiat. Transfer","note":"00590","page":"558-589","title":"The discrete dipole approximation: an overview and recent developments","URL":"http://dx.doi.org/10.1016/j.jqsrt.2007.01.034","volume":"106","author":[{"family":"Yurkin","given":"M. A."},{"family":"Hoekstra","given":"A. G."}],"issued":{"date-parts":[["2007"]]}}}],"schema":"https://github.com/citation-style-language/schema/raw/master/csl-citation.json"} </w:instrText>
      </w:r>
      <w:r>
        <w:fldChar w:fldCharType="separate"/>
      </w:r>
      <w:r w:rsidR="007A71E9" w:rsidRPr="007A71E9">
        <w:t>[2]</w:t>
      </w:r>
      <w:r>
        <w:fldChar w:fldCharType="end"/>
      </w:r>
      <w:r w:rsidRPr="009819E7">
        <w:t xml:space="preserve">. </w:t>
      </w:r>
      <w:r w:rsidRPr="00270F07">
        <w:t xml:space="preserve">Currently, </w:t>
      </w:r>
      <w:r w:rsidRPr="00270F07">
        <w:rPr>
          <w:rStyle w:val="CourierNew11pt"/>
        </w:rPr>
        <w:t>ADDA</w:t>
      </w:r>
      <w:r w:rsidRPr="00270F07">
        <w:t xml:space="preserve"> can use the simplest one (interaction of point dipoles), the FCD (in other words, filtered Green’s tensor </w:t>
      </w:r>
      <w:r w:rsidRPr="00270F07">
        <w:fldChar w:fldCharType="begin"/>
      </w:r>
      <w:r w:rsidR="008D3600">
        <w:instrText xml:space="preserve"> ADDIN ZOTERO_ITEM CSL_CITATION {"citationID":"Bv0XUMKb","properties":{"unsorted":false,"formattedCitation":"[19]","plainCitation":"[19]","noteIndex":0},"citationItems":[{"id":9723,"uris":["http://zotero.org/users/4070/items/ZDJQB3E5"],"uri":["http://zotero.org/users/4070/items/ZDJQB3E5"],"itemData":{"id":9723,"type":"article-journal","abstract":"We show that it is possible to increase the performance of the coupled-dipole approximation (CDA) for scattering by using concepts from the sampling theory. In standard CDA, the source in each discretized cell is represented by a point dipole and the corresponding scattered field given by Green's tensor. In the present approach, the source has a certain spatial extension, and the corresponding Green's tensor must be redefined. We derive these so-called filtered Green's tensors for one-dimensional (1-D), two-dimensional (2-D), and three-dimensional (3-D) systems, which forms the basis of our new scheme: the filtered coupled-dipole technique (FCD). By reducing the aliasing phenomena related to the discretization of the scatterer, we obtain with FCD a more accurate description of the original scatterer. The convergence and accuracy of FCD is assessed for 1-D, 2-D, and 3-D systems and compared to CDA results. In particular we show that, for a given discretization grid, the scattering cross section obtained with PCD is more accurate (to a factor of 100). Furthermore, the computational effort required by FCD is similar to that of CDA.","container-title":"IEEE Transactions on Antennas and Propagation","DOI":"10.1109/8.718567","issue":"8","journalAbbreviation":"IEEE Trans. Antennas Propag.","page":"1126-1137","title":"Increasing the performance of the coupled-dipole approximation: A spectral approach","volume":"46","author":[{"family":"Piller","given":"N. B."},{"family":"Martin","given":"O. J. F."}],"issued":{"date-parts":[["1998"]]}}}],"schema":"https://github.com/citation-style-language/schema/raw/master/csl-citation.json"} </w:instrText>
      </w:r>
      <w:r w:rsidRPr="00270F07">
        <w:fldChar w:fldCharType="separate"/>
      </w:r>
      <w:r w:rsidR="007A71E9" w:rsidRPr="007A71E9">
        <w:t>[19]</w:t>
      </w:r>
      <w:r w:rsidRPr="00270F07">
        <w:fldChar w:fldCharType="end"/>
      </w:r>
      <w:r w:rsidRPr="00270F07">
        <w:t xml:space="preserve">), quasistatic version of the FCD, the Integrated Green’s Tensor (IGT, </w:t>
      </w:r>
      <w:r w:rsidRPr="00270F07">
        <w:fldChar w:fldCharType="begin"/>
      </w:r>
      <w:r w:rsidR="008D3600">
        <w:instrText xml:space="preserve"> ADDIN ZOTERO_ITEM CSL_CITATION {"citationID":"aZm39kmz","properties":{"unsorted":false,"formattedCitation":"[14]","plainCitation":"[14]","noteIndex":0},"citationItems":[{"id":13938,"uris":["http://zotero.org/users/4070/items/3JTFXJB5"],"uri":["http://zotero.org/users/4070/items/3JTFXJB5"],"itemData":{"id":13938,"type":"article-journal","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lattice.","container-title":"Physical Review E","DOI":"10.1103/PhysRevE.70.036606","journalAbbreviation":"Phys. Rev. E","page":"036606","title":"Coupled dipole method for scatterers with large permittivity","volume":"70","author":[{"family":"Chaumet","given":"P. C."},{"family":"Sentenac","given":"A."},{"family":"Rahmani","given":"A."}],"issued":{"date-parts":[["2004"]]}}}],"schema":"https://github.com/citation-style-language/schema/raw/master/csl-citation.json"} </w:instrText>
      </w:r>
      <w:r w:rsidRPr="00270F07">
        <w:fldChar w:fldCharType="separate"/>
      </w:r>
      <w:r w:rsidR="007A71E9" w:rsidRPr="007A71E9">
        <w:t>[14]</w:t>
      </w:r>
      <w:r w:rsidRPr="00270F07">
        <w:fldChar w:fldCharType="end"/>
      </w:r>
      <w:r w:rsidRPr="00270F07">
        <w:t>),</w:t>
      </w:r>
      <w:r>
        <w:t xml:space="preserve"> approximation of IGT (IGT</w:t>
      </w:r>
      <w:r>
        <w:rPr>
          <w:vertAlign w:val="subscript"/>
        </w:rPr>
        <w:t>SO</w:t>
      </w:r>
      <w:r w:rsidR="00B70D3C">
        <w:t>). There are also a few prescriptions under development: non-local (NLOC and NLOC</w:t>
      </w:r>
      <w:r w:rsidR="00B70D3C" w:rsidRPr="00B70D3C">
        <w:rPr>
          <w:vertAlign w:val="subscript"/>
        </w:rPr>
        <w:t>av</w:t>
      </w:r>
      <w:r w:rsidR="00B70D3C">
        <w:t xml:space="preserve">) and </w:t>
      </w:r>
      <w:r w:rsidR="00B70D3C" w:rsidRPr="00DF7079">
        <w:t>second order (SO)</w:t>
      </w:r>
      <w:r w:rsidRPr="00270F07">
        <w:t>.</w:t>
      </w:r>
      <w:r w:rsidRPr="009819E7">
        <w:t xml:space="preserve"> The interaction of point dipoles is described by the Green’s tensor</w:t>
      </w:r>
      <w:r w:rsidR="00B936CF">
        <w:t xml:space="preserve"> of the free space</w:t>
      </w:r>
      <w:r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54AE9F8F" w14:textId="77777777" w:rsidTr="007D3C52">
        <w:tc>
          <w:tcPr>
            <w:tcW w:w="4766" w:type="pct"/>
            <w:vAlign w:val="center"/>
          </w:tcPr>
          <w:p w14:paraId="5B3CA80A" w14:textId="4FE3AA06" w:rsidR="007D3C52" w:rsidRPr="009819E7" w:rsidRDefault="00600B16" w:rsidP="00BF16FF">
            <w:pPr>
              <w:pStyle w:val="Eq"/>
            </w:pPr>
            <m:oMathPara>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G</m:t>
                        </m:r>
                      </m:e>
                    </m:acc>
                  </m:e>
                  <m:sub>
                    <m:r>
                      <w:rPr>
                        <w:rFonts w:ascii="Cambria Math" w:hAnsi="Cambria Math"/>
                      </w:rPr>
                      <m:t>ij</m:t>
                    </m:r>
                  </m:sub>
                </m:sSub>
                <m:r>
                  <m:rPr>
                    <m:sty m:val="p"/>
                  </m:rPr>
                  <w:rPr>
                    <w:rFonts w:ascii="Cambria Math" w:hAnsi="Cambria Math"/>
                  </w:rPr>
                  <m:t>≝</m:t>
                </m:r>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j</m:t>
                        </m:r>
                      </m:sub>
                    </m:sSub>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i</m:t>
                            </m:r>
                            <m:r>
                              <w:rPr>
                                <w:rFonts w:ascii="Cambria Math" w:hAnsi="Cambria Math"/>
                              </w:rPr>
                              <m:t>kR</m:t>
                            </m:r>
                          </m:e>
                        </m:d>
                      </m:e>
                    </m:func>
                  </m:num>
                  <m:den>
                    <m:r>
                      <w:rPr>
                        <w:rFonts w:ascii="Cambria Math" w:hAnsi="Cambria Math"/>
                      </w:rPr>
                      <m:t>R</m:t>
                    </m:r>
                  </m:den>
                </m:f>
                <m:d>
                  <m:dPr>
                    <m:begChr m:val="["/>
                    <m:endChr m:val="]"/>
                    <m:ctrlPr>
                      <w:rPr>
                        <w:rFonts w:ascii="Cambria Math" w:hAnsi="Cambria Math"/>
                      </w:rPr>
                    </m:ctrlPr>
                  </m:dPr>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m:t>
                        </m:r>
                        <m:f>
                          <m:fPr>
                            <m:ctrlPr>
                              <w:rPr>
                                <w:rFonts w:ascii="Cambria Math" w:hAnsi="Cambria Math"/>
                              </w:rPr>
                            </m:ctrlPr>
                          </m:fPr>
                          <m:num>
                            <m:r>
                              <m:rPr>
                                <m:sty m:val="b"/>
                              </m:rPr>
                              <w:rPr>
                                <w:rFonts w:ascii="Cambria Math" w:hAnsi="Cambria Math"/>
                              </w:rPr>
                              <m:t>R</m:t>
                            </m:r>
                            <m:r>
                              <m:rPr>
                                <m:sty m:val="p"/>
                              </m:rPr>
                              <w:rPr>
                                <w:rFonts w:ascii="Cambria Math" w:hAnsi="Cambria Math"/>
                              </w:rPr>
                              <m:t>⊗</m:t>
                            </m:r>
                            <m:r>
                              <m:rPr>
                                <m:sty m:val="b"/>
                              </m:rPr>
                              <w:rPr>
                                <w:rFonts w:ascii="Cambria Math" w:hAnsi="Cambria Math"/>
                              </w:rPr>
                              <m:t>R</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e>
                    </m:d>
                    <m:r>
                      <m:rPr>
                        <m:sty m:val="p"/>
                      </m:rPr>
                      <w:rPr>
                        <w:rFonts w:ascii="Cambria Math" w:hAnsi="Cambria Math"/>
                      </w:rPr>
                      <m:t>-</m:t>
                    </m:r>
                    <m:f>
                      <m:fPr>
                        <m:ctrlPr>
                          <w:rPr>
                            <w:rFonts w:ascii="Cambria Math" w:hAnsi="Cambria Math"/>
                          </w:rPr>
                        </m:ctrlPr>
                      </m:fPr>
                      <m:num>
                        <m:r>
                          <m:rPr>
                            <m:sty m:val="p"/>
                          </m:rPr>
                          <w:rPr>
                            <w:rFonts w:ascii="Cambria Math" w:hAnsi="Cambria Math"/>
                          </w:rPr>
                          <m:t>1-i</m:t>
                        </m:r>
                        <m:r>
                          <w:rPr>
                            <w:rFonts w:ascii="Cambria Math" w:hAnsi="Cambria Math"/>
                          </w:rPr>
                          <m:t>kR</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-3</m:t>
                        </m:r>
                        <m:f>
                          <m:fPr>
                            <m:ctrlPr>
                              <w:rPr>
                                <w:rFonts w:ascii="Cambria Math" w:hAnsi="Cambria Math"/>
                              </w:rPr>
                            </m:ctrlPr>
                          </m:fPr>
                          <m:num>
                            <m:r>
                              <m:rPr>
                                <m:sty m:val="b"/>
                              </m:rPr>
                              <w:rPr>
                                <w:rFonts w:ascii="Cambria Math" w:hAnsi="Cambria Math"/>
                              </w:rPr>
                              <m:t>R</m:t>
                            </m:r>
                            <m:r>
                              <m:rPr>
                                <m:sty m:val="p"/>
                              </m:rPr>
                              <w:rPr>
                                <w:rFonts w:ascii="Cambria Math" w:hAnsi="Cambria Math"/>
                              </w:rPr>
                              <m:t>⊗</m:t>
                            </m:r>
                            <m:r>
                              <m:rPr>
                                <m:sty m:val="b"/>
                              </m:rPr>
                              <w:rPr>
                                <w:rFonts w:ascii="Cambria Math" w:hAnsi="Cambria Math"/>
                              </w:rPr>
                              <m:t>R</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e>
                    </m:d>
                  </m:e>
                </m:d>
                <m:r>
                  <w:rPr>
                    <w:rFonts w:ascii="Cambria Math" w:hAnsi="Cambria Math"/>
                  </w:rPr>
                  <m:t>,</m:t>
                </m:r>
              </m:oMath>
            </m:oMathPara>
          </w:p>
        </w:tc>
        <w:tc>
          <w:tcPr>
            <w:tcW w:w="234" w:type="pct"/>
            <w:vAlign w:val="center"/>
          </w:tcPr>
          <w:p w14:paraId="41076B5D" w14:textId="16B1B48D" w:rsidR="007D3C52" w:rsidRPr="009819E7" w:rsidRDefault="007D3C52" w:rsidP="007D3C52">
            <w:pPr>
              <w:pStyle w:val="Eqnumber"/>
            </w:pPr>
            <w:bookmarkStart w:id="155" w:name="_Ref96240210"/>
            <w:r w:rsidRPr="009819E7">
              <w:t>(</w:t>
            </w:r>
            <w:r w:rsidRPr="009819E7">
              <w:fldChar w:fldCharType="begin"/>
            </w:r>
            <w:r w:rsidRPr="009819E7">
              <w:instrText xml:space="preserve"> SEQ ( \* ARABIC </w:instrText>
            </w:r>
            <w:r w:rsidRPr="009819E7">
              <w:fldChar w:fldCharType="separate"/>
            </w:r>
            <w:r w:rsidR="00AF049C">
              <w:rPr>
                <w:noProof/>
              </w:rPr>
              <w:t>44</w:t>
            </w:r>
            <w:r w:rsidRPr="009819E7">
              <w:fldChar w:fldCharType="end"/>
            </w:r>
            <w:r w:rsidRPr="009819E7">
              <w:t>)</w:t>
            </w:r>
            <w:bookmarkEnd w:id="155"/>
          </w:p>
        </w:tc>
      </w:tr>
    </w:tbl>
    <w:p w14:paraId="4A2C0372" w14:textId="14523836" w:rsidR="007D3C52" w:rsidRPr="009819E7" w:rsidRDefault="007D3C52" w:rsidP="007D3C52">
      <w:r w:rsidRPr="009819E7">
        <w:t xml:space="preserve">where </w:t>
      </w:r>
      <w:r w:rsidRPr="009819E7">
        <w:rPr>
          <w:b/>
        </w:rPr>
        <w:t>r</w:t>
      </w:r>
      <w:r w:rsidRPr="009819E7">
        <w:rPr>
          <w:i/>
          <w:vertAlign w:val="subscript"/>
        </w:rPr>
        <w:t>i</w:t>
      </w:r>
      <w:r w:rsidRPr="009819E7">
        <w:t xml:space="preserve"> is the radius-vector of the dipole center, </w:t>
      </w:r>
      <m:oMath>
        <m:r>
          <m:rPr>
            <m:sty m:val="b"/>
          </m:rPr>
          <w:rPr>
            <w:rFonts w:ascii="Cambria Math" w:hAnsi="Cambria Math" w:cs="Tahoma"/>
          </w:rPr>
          <m:t>R</m:t>
        </m:r>
        <m:r>
          <w:rPr>
            <w:rFonts w:ascii="Cambria Math" w:hAnsi="Cambria Math" w:cs="Tahoma"/>
          </w:rPr>
          <m:t>=</m:t>
        </m:r>
        <m:sSub>
          <m:sSubPr>
            <m:ctrlPr>
              <w:rPr>
                <w:rFonts w:ascii="Cambria Math" w:hAnsi="Cambria Math" w:cs="Tahoma"/>
                <w:b/>
                <w:i/>
              </w:rPr>
            </m:ctrlPr>
          </m:sSubPr>
          <m:e>
            <m:r>
              <m:rPr>
                <m:sty m:val="b"/>
              </m:rPr>
              <w:rPr>
                <w:rFonts w:ascii="Cambria Math" w:hAnsi="Cambria Math" w:cs="Tahoma"/>
              </w:rPr>
              <m:t>r</m:t>
            </m:r>
          </m:e>
          <m:sub>
            <m:r>
              <w:rPr>
                <w:rFonts w:ascii="Cambria Math" w:hAnsi="Cambria Math" w:cs="Tahoma"/>
              </w:rPr>
              <m:t>j</m:t>
            </m:r>
          </m:sub>
        </m:sSub>
        <m:r>
          <w:rPr>
            <w:rFonts w:ascii="Cambria Math" w:hAnsi="Cambria Math" w:cs="Tahoma"/>
          </w:rPr>
          <m:t>-</m:t>
        </m:r>
        <m:sSub>
          <m:sSubPr>
            <m:ctrlPr>
              <w:rPr>
                <w:rFonts w:ascii="Cambria Math" w:hAnsi="Cambria Math" w:cs="Tahoma"/>
                <w:b/>
                <w:i/>
              </w:rPr>
            </m:ctrlPr>
          </m:sSubPr>
          <m:e>
            <m:r>
              <m:rPr>
                <m:sty m:val="b"/>
              </m:rPr>
              <w:rPr>
                <w:rFonts w:ascii="Cambria Math" w:hAnsi="Cambria Math" w:cs="Tahoma"/>
              </w:rPr>
              <m:t>r</m:t>
            </m:r>
          </m:e>
          <m:sub>
            <m:r>
              <w:rPr>
                <w:rFonts w:ascii="Cambria Math" w:hAnsi="Cambria Math" w:cs="Tahoma"/>
                <w:vertAlign w:val="subscript"/>
              </w:rPr>
              <m:t>i</m:t>
            </m:r>
          </m:sub>
        </m:sSub>
      </m:oMath>
      <w:r w:rsidRPr="009819E7">
        <w:rPr>
          <w:rFonts w:cs="Tahoma"/>
        </w:rPr>
        <w:t xml:space="preserve">, </w:t>
      </w:r>
      <m:oMath>
        <m:r>
          <w:rPr>
            <w:rFonts w:ascii="Cambria Math" w:hAnsi="Cambria Math" w:cs="Tahoma"/>
          </w:rPr>
          <m:t>R=</m:t>
        </m:r>
        <m:d>
          <m:dPr>
            <m:begChr m:val="|"/>
            <m:endChr m:val="|"/>
            <m:ctrlPr>
              <w:rPr>
                <w:rFonts w:ascii="Cambria Math" w:hAnsi="Cambria Math" w:cs="Tahoma"/>
                <w:i/>
              </w:rPr>
            </m:ctrlPr>
          </m:dPr>
          <m:e>
            <m:r>
              <m:rPr>
                <m:sty m:val="bi"/>
              </m:rPr>
              <w:rPr>
                <w:rFonts w:ascii="Cambria Math" w:hAnsi="Cambria Math" w:cs="Tahoma"/>
              </w:rPr>
              <m:t>R</m:t>
            </m:r>
          </m:e>
        </m:d>
      </m:oMath>
      <w:r w:rsidRPr="009819E7">
        <w:rPr>
          <w:rFonts w:cs="Tahoma"/>
        </w:rPr>
        <w:t>, and</w:t>
      </w:r>
      <w:r w:rsidR="001913E7">
        <w:rPr>
          <w:rFonts w:cs="Tahoma"/>
        </w:rPr>
        <w:t xml:space="preserve"> </w:t>
      </w:r>
      <m:oMath>
        <m:r>
          <m:rPr>
            <m:sty m:val="b"/>
          </m:rPr>
          <w:rPr>
            <w:rFonts w:ascii="Cambria Math" w:hAnsi="Cambria Math"/>
          </w:rPr>
          <m:t>⊗</m:t>
        </m:r>
      </m:oMath>
      <w:r w:rsidR="001913E7" w:rsidRPr="001913E7">
        <w:rPr>
          <w:rFonts w:cs="Tahoma"/>
        </w:rPr>
        <w:t xml:space="preserve"> is </w:t>
      </w:r>
      <w:r w:rsidR="001913E7">
        <w:rPr>
          <w:rFonts w:cs="Tahoma"/>
        </w:rPr>
        <w:t xml:space="preserve">the outer (dyadic) product of vectors, i.e. </w:t>
      </w:r>
      <m:oMath>
        <m:sSub>
          <m:sSubPr>
            <m:ctrlPr>
              <w:rPr>
                <w:rFonts w:ascii="Cambria Math" w:hAnsi="Cambria Math"/>
                <w:b/>
              </w:rPr>
            </m:ctrlPr>
          </m:sSubPr>
          <m:e>
            <m:d>
              <m:dPr>
                <m:ctrlPr>
                  <w:rPr>
                    <w:rFonts w:ascii="Cambria Math" w:hAnsi="Cambria Math"/>
                    <w:b/>
                  </w:rPr>
                </m:ctrlPr>
              </m:dPr>
              <m:e>
                <m:r>
                  <m:rPr>
                    <m:sty m:val="b"/>
                  </m:rPr>
                  <w:rPr>
                    <w:rFonts w:ascii="Cambria Math" w:hAnsi="Cambria Math"/>
                  </w:rPr>
                  <m:t>R⊗R</m:t>
                </m:r>
              </m:e>
            </m:d>
          </m:e>
          <m:sub>
            <m:r>
              <w:rPr>
                <w:rFonts w:ascii="Cambria Math" w:hAnsi="Cambria Math"/>
              </w:rPr>
              <m:t>μν</m:t>
            </m:r>
          </m:sub>
        </m:sSub>
        <m: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μ</m:t>
            </m:r>
          </m:sub>
        </m:sSub>
        <m:sSub>
          <m:sSubPr>
            <m:ctrlPr>
              <w:rPr>
                <w:rFonts w:ascii="Cambria Math" w:hAnsi="Cambria Math"/>
                <w:b/>
              </w:rPr>
            </m:ctrlPr>
          </m:sSubPr>
          <m:e>
            <m:r>
              <m:rPr>
                <m:sty m:val="b"/>
              </m:rPr>
              <w:rPr>
                <w:rFonts w:ascii="Cambria Math" w:hAnsi="Cambria Math"/>
              </w:rPr>
              <m:t>R</m:t>
            </m:r>
          </m:e>
          <m:sub>
            <m:r>
              <w:rPr>
                <w:rFonts w:ascii="Cambria Math" w:hAnsi="Cambria Math"/>
              </w:rPr>
              <m:t>ν</m:t>
            </m:r>
          </m:sub>
        </m:sSub>
      </m:oMath>
      <w:r w:rsidRPr="009819E7">
        <w:t>. The filtered Green’s tensor is defined</w:t>
      </w:r>
      <w:r w:rsidR="00967C15">
        <w:t xml:space="preserve"> for cubical dipoles</w:t>
      </w:r>
      <w:r w:rsidRPr="009819E7">
        <w:t xml:space="preserve"> </w:t>
      </w:r>
      <w:r>
        <w:fldChar w:fldCharType="begin"/>
      </w:r>
      <w:r w:rsidR="008D3600">
        <w:instrText xml:space="preserve"> ADDIN ZOTERO_ITEM CSL_CITATION {"citationID":"wg0pGA5B","properties":{"unsorted":false,"formattedCitation":"[19]","plainCitation":"[19]","noteIndex":0},"citationItems":[{"id":9723,"uris":["http://zotero.org/users/4070/items/ZDJQB3E5"],"uri":["http://zotero.org/users/4070/items/ZDJQB3E5"],"itemData":{"id":9723,"type":"article-journal","abstract":"We show that it is possible to increase the performance of the coupled-dipole approximation (CDA) for scattering by using concepts from the sampling theory. In standard CDA, the source in each discretized cell is represented by a point dipole and the corresponding scattered field given by Green's tensor. In the present approach, the source has a certain spatial extension, and the corresponding Green's tensor must be redefined. We derive these so-called filtered Green's tensors for one-dimensional (1-D), two-dimensional (2-D), and three-dimensional (3-D) systems, which forms the basis of our new scheme: the filtered coupled-dipole technique (FCD). By reducing the aliasing phenomena related to the discretization of the scatterer, we obtain with FCD a more accurate description of the original scatterer. The convergence and accuracy of FCD is assessed for 1-D, 2-D, and 3-D systems and compared to CDA results. In particular we show that, for a given discretization grid, the scattering cross section obtained with PCD is more accurate (to a factor of 100). Furthermore, the computational effort required by FCD is similar to that of CDA.","container-title":"IEEE Transactions on Antennas and Propagation","DOI":"10.1109/8.718567","issue":"8","journalAbbreviation":"IEEE Trans. Antennas Propag.","page":"1126-1137","title":"Increasing the performance of the coupled-dipole approximation: A spectral approach","volume":"46","author":[{"family":"Piller","given":"N. B."},{"family":"Martin","given":"O. J. F."}],"issued":{"date-parts":[["1998"]]}}}],"schema":"https://github.com/citation-style-language/schema/raw/master/csl-citation.json"} </w:instrText>
      </w:r>
      <w:r>
        <w:fldChar w:fldCharType="separate"/>
      </w:r>
      <w:r w:rsidR="007A71E9" w:rsidRPr="007A71E9">
        <w:t>[19]</w:t>
      </w:r>
      <w:r>
        <w:fldChar w:fldCharType="end"/>
      </w:r>
      <w:r w:rsidRPr="009819E7">
        <w:t xml:space="preserve"> as</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4ABE8DAD" w14:textId="77777777" w:rsidTr="007D3C52">
        <w:tc>
          <w:tcPr>
            <w:tcW w:w="4766" w:type="pct"/>
            <w:vAlign w:val="center"/>
          </w:tcPr>
          <w:p w14:paraId="158D05BB" w14:textId="77777777" w:rsidR="007D3C52" w:rsidRPr="009819E7" w:rsidRDefault="00600B16" w:rsidP="00E079F9">
            <w:pPr>
              <w:pStyle w:val="Eq"/>
            </w:pPr>
            <m:oMathPara>
              <m:oMath>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G</m:t>
                        </m:r>
                      </m:e>
                    </m:acc>
                  </m:e>
                  <m:sub>
                    <m:r>
                      <w:rPr>
                        <w:rFonts w:ascii="Cambria Math" w:hAnsi="Cambria Math"/>
                      </w:rPr>
                      <m:t>ij</m:t>
                    </m:r>
                  </m:sub>
                  <m:sup>
                    <m:r>
                      <m:rPr>
                        <m:sty m:val="p"/>
                      </m:rPr>
                      <w:rPr>
                        <w:rFonts w:ascii="Cambria Math" w:hAnsi="Cambria Math"/>
                      </w:rPr>
                      <m:t>FCD</m:t>
                    </m:r>
                  </m:sup>
                </m:sSubSup>
                <m:r>
                  <m:rPr>
                    <m:sty m:val="p"/>
                  </m:rPr>
                  <w:rPr>
                    <w:rFonts w:ascii="Cambria Math" w:hAnsi="Cambria Math"/>
                  </w:rPr>
                  <m:t>≝</m:t>
                </m:r>
                <m:acc>
                  <m:accPr>
                    <m:chr m:val="̅"/>
                    <m:ctrlPr>
                      <w:rPr>
                        <w:rFonts w:ascii="Cambria Math" w:hAnsi="Cambria Math"/>
                      </w:rPr>
                    </m:ctrlPr>
                  </m:accPr>
                  <m:e>
                    <m:r>
                      <m:rPr>
                        <m:sty m:val="b"/>
                      </m:rPr>
                      <w:rPr>
                        <w:rFonts w:ascii="Cambria Math" w:hAnsi="Cambria Math"/>
                      </w:rPr>
                      <m:t>I</m:t>
                    </m:r>
                  </m:e>
                </m:acc>
                <m:d>
                  <m:dPr>
                    <m:begChr m:val="["/>
                    <m:endChr m:val="]"/>
                    <m:ctrlPr>
                      <w:rPr>
                        <w:rFonts w:ascii="Cambria Math" w:hAnsi="Cambria Math"/>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rPr>
                        </m:ctrlPr>
                      </m:sSubPr>
                      <m:e>
                        <m:r>
                          <w:rPr>
                            <w:rFonts w:ascii="Cambria Math" w:hAnsi="Cambria Math"/>
                          </w:rPr>
                          <m:t>g</m:t>
                        </m:r>
                      </m:e>
                      <m:sub>
                        <m:r>
                          <m:rPr>
                            <m:sty m:val="p"/>
                          </m:rPr>
                          <w:rPr>
                            <w:rFonts w:ascii="Cambria Math" w:hAnsi="Cambria Math"/>
                          </w:rPr>
                          <m:t>F</m:t>
                        </m:r>
                      </m:sub>
                    </m:sSub>
                    <m:d>
                      <m:dPr>
                        <m:ctrlPr>
                          <w:rPr>
                            <w:rFonts w:ascii="Cambria Math" w:hAnsi="Cambria Math"/>
                          </w:rPr>
                        </m:ctrlPr>
                      </m:dPr>
                      <m:e>
                        <m:r>
                          <w:rPr>
                            <w:rFonts w:ascii="Cambria Math" w:hAnsi="Cambria Math"/>
                          </w:rPr>
                          <m:t>R</m:t>
                        </m:r>
                      </m:e>
                    </m:d>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g</m:t>
                            </m:r>
                          </m:e>
                          <m:sub>
                            <m:r>
                              <m:rPr>
                                <m:sty m:val="p"/>
                              </m:rPr>
                              <w:rPr>
                                <w:rFonts w:ascii="Cambria Math" w:hAnsi="Cambria Math"/>
                              </w:rPr>
                              <m:t>F</m:t>
                            </m:r>
                          </m:sub>
                          <m:sup>
                            <m:r>
                              <m:rPr>
                                <m:sty m:val="p"/>
                              </m:rPr>
                              <w:rPr>
                                <w:rFonts w:ascii="Cambria Math" w:hAnsi="Cambria Math"/>
                              </w:rPr>
                              <m:t>'</m:t>
                            </m:r>
                          </m:sup>
                        </m:sSubSup>
                        <m:d>
                          <m:dPr>
                            <m:ctrlPr>
                              <w:rPr>
                                <w:rFonts w:ascii="Cambria Math" w:hAnsi="Cambria Math"/>
                              </w:rPr>
                            </m:ctrlPr>
                          </m:dPr>
                          <m:e>
                            <m:r>
                              <w:rPr>
                                <w:rFonts w:ascii="Cambria Math" w:hAnsi="Cambria Math"/>
                              </w:rPr>
                              <m:t>R</m:t>
                            </m:r>
                          </m:e>
                        </m:d>
                      </m:num>
                      <m:den>
                        <m:r>
                          <m:rPr>
                            <m:sty m:val="p"/>
                          </m:rP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3</m:t>
                        </m:r>
                      </m:den>
                    </m:f>
                    <m:sSub>
                      <m:sSubPr>
                        <m:ctrlPr>
                          <w:rPr>
                            <w:rFonts w:ascii="Cambria Math" w:hAnsi="Cambria Math"/>
                          </w:rPr>
                        </m:ctrlPr>
                      </m:sSubPr>
                      <m:e>
                        <m:r>
                          <w:rPr>
                            <w:rFonts w:ascii="Cambria Math" w:hAnsi="Cambria Math"/>
                          </w:rPr>
                          <m:t>h</m:t>
                        </m:r>
                      </m:e>
                      <m:sub>
                        <m:r>
                          <m:rPr>
                            <m:sty m:val="p"/>
                          </m:rPr>
                          <w:rPr>
                            <w:rFonts w:ascii="Cambria Math" w:hAnsi="Cambria Math"/>
                          </w:rPr>
                          <m:t>r</m:t>
                        </m:r>
                      </m:sub>
                    </m:sSub>
                    <m:d>
                      <m:dPr>
                        <m:ctrlPr>
                          <w:rPr>
                            <w:rFonts w:ascii="Cambria Math" w:hAnsi="Cambria Math"/>
                          </w:rPr>
                        </m:ctrlPr>
                      </m:dPr>
                      <m:e>
                        <m:r>
                          <w:rPr>
                            <w:rFonts w:ascii="Cambria Math" w:hAnsi="Cambria Math"/>
                          </w:rPr>
                          <m:t>R</m:t>
                        </m:r>
                      </m:e>
                    </m:d>
                  </m:e>
                </m:d>
                <m:r>
                  <m:rPr>
                    <m:sty m:val="p"/>
                  </m:rPr>
                  <w:rPr>
                    <w:rFonts w:ascii="Cambria Math" w:hAnsi="Cambria Math"/>
                  </w:rPr>
                  <m:t>+</m:t>
                </m:r>
                <m:f>
                  <m:fPr>
                    <m:ctrlPr>
                      <w:rPr>
                        <w:rFonts w:ascii="Cambria Math" w:hAnsi="Cambria Math"/>
                      </w:rPr>
                    </m:ctrlPr>
                  </m:fPr>
                  <m:num>
                    <m:r>
                      <m:rPr>
                        <m:sty m:val="b"/>
                      </m:rPr>
                      <w:rPr>
                        <w:rFonts w:ascii="Cambria Math" w:hAnsi="Cambria Math"/>
                      </w:rPr>
                      <m:t>R</m:t>
                    </m:r>
                    <m:r>
                      <m:rPr>
                        <m:sty m:val="p"/>
                      </m:rPr>
                      <w:rPr>
                        <w:rFonts w:ascii="Cambria Math" w:hAnsi="Cambria Math"/>
                      </w:rPr>
                      <m:t>⊗</m:t>
                    </m:r>
                    <m:r>
                      <m:rPr>
                        <m:sty m:val="b"/>
                      </m:rPr>
                      <w:rPr>
                        <w:rFonts w:ascii="Cambria Math" w:hAnsi="Cambria Math"/>
                      </w:rPr>
                      <m:t>R</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g</m:t>
                        </m:r>
                        <m:ctrlPr>
                          <w:rPr>
                            <w:rFonts w:ascii="Cambria Math" w:hAnsi="Cambria Math"/>
                            <w:i/>
                            <w:iCs/>
                          </w:rPr>
                        </m:ctrlPr>
                      </m:e>
                      <m:sub>
                        <m:r>
                          <m:rPr>
                            <m:sty m:val="p"/>
                          </m:rPr>
                          <w:rPr>
                            <w:rFonts w:ascii="Cambria Math" w:hAnsi="Cambria Math"/>
                          </w:rPr>
                          <m:t>F</m:t>
                        </m:r>
                      </m:sub>
                      <m:sup>
                        <m:r>
                          <m:rPr>
                            <m:sty m:val="p"/>
                          </m:rPr>
                          <w:rPr>
                            <w:rFonts w:ascii="Cambria Math" w:hAnsi="Cambria Math"/>
                          </w:rPr>
                          <m:t>″</m:t>
                        </m:r>
                      </m:sup>
                    </m:sSubSup>
                    <m:d>
                      <m:dPr>
                        <m:ctrlPr>
                          <w:rPr>
                            <w:rFonts w:ascii="Cambria Math" w:hAnsi="Cambria Math"/>
                          </w:rPr>
                        </m:ctrlPr>
                      </m:dPr>
                      <m:e>
                        <m:r>
                          <w:rPr>
                            <w:rFonts w:ascii="Cambria Math" w:hAnsi="Cambria Math"/>
                          </w:rPr>
                          <m:t>R</m:t>
                        </m:r>
                      </m:e>
                    </m:d>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g</m:t>
                            </m:r>
                          </m:e>
                          <m:sub>
                            <m:r>
                              <m:rPr>
                                <m:sty m:val="p"/>
                              </m:rPr>
                              <w:rPr>
                                <w:rFonts w:ascii="Cambria Math" w:hAnsi="Cambria Math"/>
                              </w:rPr>
                              <m:t>F</m:t>
                            </m:r>
                          </m:sub>
                          <m:sup>
                            <m:r>
                              <m:rPr>
                                <m:sty m:val="p"/>
                              </m:rPr>
                              <w:rPr>
                                <w:rFonts w:ascii="Cambria Math" w:hAnsi="Cambria Math"/>
                              </w:rPr>
                              <m:t>'</m:t>
                            </m:r>
                          </m:sup>
                        </m:sSubSup>
                        <m:d>
                          <m:dPr>
                            <m:ctrlPr>
                              <w:rPr>
                                <w:rFonts w:ascii="Cambria Math" w:hAnsi="Cambria Math"/>
                              </w:rPr>
                            </m:ctrlPr>
                          </m:dPr>
                          <m:e>
                            <m:r>
                              <w:rPr>
                                <w:rFonts w:ascii="Cambria Math" w:hAnsi="Cambria Math"/>
                              </w:rPr>
                              <m:t>R</m:t>
                            </m:r>
                          </m:e>
                        </m:d>
                      </m:num>
                      <m:den>
                        <m:r>
                          <m:rPr>
                            <m:sty m:val="p"/>
                          </m:rPr>
                          <w:rPr>
                            <w:rFonts w:ascii="Cambria Math" w:hAnsi="Cambria Math"/>
                          </w:rPr>
                          <m:t>R</m:t>
                        </m:r>
                      </m:den>
                    </m:f>
                  </m:e>
                </m:d>
                <m:r>
                  <w:rPr>
                    <w:rFonts w:ascii="Cambria Math" w:hAnsi="Cambria Math"/>
                  </w:rPr>
                  <m:t>,</m:t>
                </m:r>
              </m:oMath>
            </m:oMathPara>
          </w:p>
        </w:tc>
        <w:tc>
          <w:tcPr>
            <w:tcW w:w="234" w:type="pct"/>
            <w:vAlign w:val="center"/>
          </w:tcPr>
          <w:p w14:paraId="5E219E30" w14:textId="0E169185" w:rsidR="007D3C52" w:rsidRPr="009819E7" w:rsidRDefault="007D3C52" w:rsidP="007D3C52">
            <w:pPr>
              <w:pStyle w:val="Eqnumber"/>
            </w:pPr>
            <w:bookmarkStart w:id="156" w:name="_Ref186880577"/>
            <w:r w:rsidRPr="009819E7">
              <w:t>(</w:t>
            </w:r>
            <w:r w:rsidRPr="009819E7">
              <w:fldChar w:fldCharType="begin"/>
            </w:r>
            <w:r w:rsidRPr="009819E7">
              <w:instrText xml:space="preserve"> SEQ ( \* ARABIC </w:instrText>
            </w:r>
            <w:r w:rsidRPr="009819E7">
              <w:fldChar w:fldCharType="separate"/>
            </w:r>
            <w:r w:rsidR="00AF049C">
              <w:rPr>
                <w:noProof/>
              </w:rPr>
              <w:t>45</w:t>
            </w:r>
            <w:r w:rsidRPr="009819E7">
              <w:fldChar w:fldCharType="end"/>
            </w:r>
            <w:r w:rsidRPr="009819E7">
              <w:t>)</w:t>
            </w:r>
            <w:bookmarkEnd w:id="156"/>
          </w:p>
        </w:tc>
      </w:tr>
    </w:tbl>
    <w:p w14:paraId="0B4DF174" w14:textId="77777777" w:rsidR="007D3C52" w:rsidRPr="009819E7" w:rsidRDefault="007D3C52" w:rsidP="0020783F">
      <w:r w:rsidRPr="00BF16FF">
        <w:t xml:space="preserve">where </w:t>
      </w:r>
      <m:oMath>
        <m:sSub>
          <m:sSubPr>
            <m:ctrlPr>
              <w:rPr>
                <w:rFonts w:ascii="Cambria Math" w:hAnsi="Cambria Math"/>
                <w:i/>
              </w:rPr>
            </m:ctrlPr>
          </m:sSubPr>
          <m:e>
            <m:r>
              <w:rPr>
                <w:rFonts w:ascii="Cambria Math" w:hAnsi="Cambria Math"/>
              </w:rPr>
              <m:t>h</m:t>
            </m:r>
          </m:e>
          <m:sub>
            <m:r>
              <m:rPr>
                <m:sty m:val="p"/>
              </m:rPr>
              <w:rPr>
                <w:rFonts w:ascii="Cambria Math" w:hAnsi="Cambria Math"/>
                <w:vertAlign w:val="subscript"/>
              </w:rPr>
              <m:t>r</m:t>
            </m:r>
          </m:sub>
        </m:sSub>
      </m:oMath>
      <w:r w:rsidRPr="00BF16FF">
        <w:t xml:space="preserve"> is</w:t>
      </w:r>
      <w:r w:rsidRPr="009819E7">
        <w:t xml:space="preserve"> filter impulse response:</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09E13384" w14:textId="77777777" w:rsidTr="007D3C52">
        <w:tc>
          <w:tcPr>
            <w:tcW w:w="4766" w:type="pct"/>
            <w:vAlign w:val="center"/>
          </w:tcPr>
          <w:p w14:paraId="4834AD2E" w14:textId="161EFD66" w:rsidR="007D3C52" w:rsidRPr="009819E7" w:rsidRDefault="00600B16" w:rsidP="00BF16FF">
            <w:pPr>
              <w:pStyle w:val="Eq"/>
            </w:pPr>
            <m:oMathPara>
              <m:oMath>
                <m:sSub>
                  <m:sSubPr>
                    <m:ctrlPr>
                      <w:rPr>
                        <w:rFonts w:ascii="Cambria Math" w:hAnsi="Cambria Math"/>
                      </w:rPr>
                    </m:ctrlPr>
                  </m:sSubPr>
                  <m:e>
                    <m:r>
                      <w:rPr>
                        <w:rFonts w:ascii="Cambria Math" w:hAnsi="Cambria Math"/>
                      </w:rPr>
                      <m:t>h</m:t>
                    </m:r>
                  </m:e>
                  <m:sub>
                    <m:r>
                      <m:rPr>
                        <m:sty m:val="p"/>
                      </m:rPr>
                      <w:rPr>
                        <w:rFonts w:ascii="Cambria Math" w:hAnsi="Cambria Math"/>
                      </w:rPr>
                      <m:t>r</m:t>
                    </m:r>
                  </m:sub>
                </m:sSub>
                <m:d>
                  <m:dPr>
                    <m:ctrlPr>
                      <w:rPr>
                        <w:rFonts w:ascii="Cambria Math" w:hAnsi="Cambria Math"/>
                      </w:rPr>
                    </m:ctrlPr>
                  </m:dPr>
                  <m:e>
                    <m:r>
                      <w:rPr>
                        <w:rFonts w:ascii="Cambria Math" w:hAnsi="Cambria Math"/>
                      </w:rPr>
                      <m:t>R</m:t>
                    </m:r>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func>
                      <m:funcPr>
                        <m:ctrlPr>
                          <w:rPr>
                            <w:rFonts w:ascii="Cambria Math" w:hAnsi="Cambria Math"/>
                          </w:rPr>
                        </m:ctrlPr>
                      </m:funcPr>
                      <m:fName>
                        <m:r>
                          <m:rPr>
                            <m:sty m:val="p"/>
                          </m:rPr>
                          <w:rPr>
                            <w:rFonts w:ascii="Cambria Math" w:hAnsi="Cambria Math"/>
                          </w:rPr>
                          <m:t>cos</m:t>
                        </m:r>
                        <m:ctrlPr>
                          <w:rPr>
                            <w:rFonts w:ascii="Cambria Math" w:hAnsi="Cambria Math"/>
                            <w:i/>
                            <w:iCs/>
                          </w:rPr>
                        </m:ctrlP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num>
                  <m:den>
                    <m:r>
                      <m:rPr>
                        <m:sty m:val="p"/>
                      </m:rPr>
                      <w:rPr>
                        <w:rFonts w:ascii="Cambria Math" w:hAnsi="Cambria Math"/>
                      </w:rPr>
                      <m:t>2</m:t>
                    </m:r>
                    <m:sSup>
                      <m:sSupPr>
                        <m:ctrlPr>
                          <w:rPr>
                            <w:rFonts w:ascii="Cambria Math" w:hAnsi="Cambria Math"/>
                          </w:rPr>
                        </m:ctrlPr>
                      </m:sSupPr>
                      <m:e>
                        <m:r>
                          <w:rPr>
                            <w:rFonts w:ascii="Cambria Math" w:hAnsi="Cambria Math"/>
                          </w:rPr>
                          <m:t>π</m:t>
                        </m:r>
                      </m:e>
                      <m:sup>
                        <m:r>
                          <m:rPr>
                            <m:sty m:val="p"/>
                          </m:rPr>
                          <w:rPr>
                            <w:rFonts w:ascii="Cambria Math" w:hAnsi="Cambria Math"/>
                          </w:rPr>
                          <m:t>2</m:t>
                        </m:r>
                      </m:sup>
                    </m:sSup>
                    <m:sSup>
                      <m:sSupPr>
                        <m:ctrlPr>
                          <w:rPr>
                            <w:rFonts w:ascii="Cambria Math" w:hAnsi="Cambria Math"/>
                          </w:rPr>
                        </m:ctrlPr>
                      </m:sSupPr>
                      <m:e>
                        <m:r>
                          <w:rPr>
                            <w:rFonts w:ascii="Cambria Math" w:hAnsi="Cambria Math"/>
                          </w:rPr>
                          <m:t>R</m:t>
                        </m:r>
                      </m:e>
                      <m:sup>
                        <m:r>
                          <m:rPr>
                            <m:sty m:val="p"/>
                          </m:rPr>
                          <w:rPr>
                            <w:rFonts w:ascii="Cambria Math" w:hAnsi="Cambria Math"/>
                          </w:rPr>
                          <m:t>3</m:t>
                        </m:r>
                      </m:sup>
                    </m:sSup>
                  </m:den>
                </m:f>
                <m:r>
                  <w:rPr>
                    <w:rFonts w:ascii="Cambria Math" w:hAnsi="Cambria Math"/>
                  </w:rPr>
                  <m:t>,</m:t>
                </m:r>
              </m:oMath>
            </m:oMathPara>
          </w:p>
        </w:tc>
        <w:tc>
          <w:tcPr>
            <w:tcW w:w="234" w:type="pct"/>
            <w:vAlign w:val="center"/>
          </w:tcPr>
          <w:p w14:paraId="27E4A6D6" w14:textId="5DD734C1"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AF049C">
              <w:rPr>
                <w:noProof/>
              </w:rPr>
              <w:t>46</w:t>
            </w:r>
            <w:r w:rsidRPr="009819E7">
              <w:fldChar w:fldCharType="end"/>
            </w:r>
            <w:r w:rsidRPr="009819E7">
              <w:t>)</w:t>
            </w:r>
          </w:p>
        </w:tc>
      </w:tr>
    </w:tbl>
    <w:p w14:paraId="1F820547" w14:textId="77777777" w:rsidR="007D3C52" w:rsidRPr="009819E7" w:rsidRDefault="00600B16" w:rsidP="0020783F">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F</m:t>
            </m:r>
          </m:sub>
        </m:sSub>
        <m:r>
          <w:rPr>
            <w:rFonts w:ascii="Cambria Math" w:hAnsi="Cambria Math"/>
          </w:rPr>
          <m:t>=π/d</m:t>
        </m:r>
      </m:oMath>
      <w:r w:rsidR="007D3C52" w:rsidRPr="009819E7">
        <w:t xml:space="preserve"> – </w:t>
      </w:r>
      <w:r w:rsidR="007D3C52">
        <w:t xml:space="preserve">the </w:t>
      </w:r>
      <w:r w:rsidR="007D3C52" w:rsidRPr="009819E7">
        <w:t xml:space="preserve">wavenumber corresponding to the grid, and </w:t>
      </w:r>
      <m:oMath>
        <m:sSub>
          <m:sSubPr>
            <m:ctrlPr>
              <w:rPr>
                <w:rFonts w:ascii="Cambria Math" w:hAnsi="Cambria Math"/>
                <w:i/>
              </w:rPr>
            </m:ctrlPr>
          </m:sSubPr>
          <m:e>
            <m:r>
              <w:rPr>
                <w:rFonts w:ascii="Cambria Math" w:hAnsi="Cambria Math"/>
              </w:rPr>
              <m:t>g</m:t>
            </m:r>
          </m:e>
          <m:sub>
            <m:r>
              <m:rPr>
                <m:sty m:val="p"/>
              </m:rPr>
              <w:rPr>
                <w:rFonts w:ascii="Cambria Math" w:hAnsi="Cambria Math"/>
                <w:vertAlign w:val="subscript"/>
              </w:rPr>
              <m:t>F</m:t>
            </m:r>
          </m:sub>
        </m:sSub>
      </m:oMath>
      <w:r w:rsidR="007D3C52" w:rsidRPr="009819E7">
        <w:t xml:space="preserve"> is </w:t>
      </w:r>
      <w:r w:rsidR="007D3C52">
        <w:t xml:space="preserve">the </w:t>
      </w:r>
      <w:r w:rsidR="007D3C52" w:rsidRPr="009819E7">
        <w:t>filtered scalar Green’s function:</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2B9B1F75" w14:textId="77777777" w:rsidTr="007D3C52">
        <w:tc>
          <w:tcPr>
            <w:tcW w:w="4766" w:type="pct"/>
            <w:vAlign w:val="center"/>
          </w:tcPr>
          <w:p w14:paraId="5A1142B8" w14:textId="77777777" w:rsidR="007D3C52" w:rsidRPr="009819E7" w:rsidRDefault="00600B16" w:rsidP="00BF16FF">
            <w:pPr>
              <w:pStyle w:val="Eq"/>
            </w:pPr>
            <m:oMathPara>
              <m:oMath>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g</m:t>
                          </m:r>
                        </m:e>
                        <m:sub>
                          <m:r>
                            <m:rPr>
                              <m:sty m:val="p"/>
                            </m:rPr>
                            <w:rPr>
                              <w:rFonts w:ascii="Cambria Math" w:hAnsi="Cambria Math"/>
                            </w:rPr>
                            <m:t>F</m:t>
                          </m:r>
                        </m:sub>
                      </m:sSub>
                      <m:r>
                        <m:rPr>
                          <m:sty m:val="p"/>
                        </m:rPr>
                        <w:rPr>
                          <w:rFonts w:ascii="Cambria Math" w:hAnsi="Cambria Math"/>
                        </w:rPr>
                        <m:t>(</m:t>
                      </m:r>
                      <m:r>
                        <w:rPr>
                          <w:rFonts w:ascii="Cambria Math" w:hAnsi="Cambria Math"/>
                        </w:rPr>
                        <m:t>R</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πR</m:t>
                          </m:r>
                        </m:den>
                      </m:f>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d>
                            <m:dPr>
                              <m:begChr m:val="["/>
                              <m:endChr m:val="]"/>
                              <m:ctrlPr>
                                <w:rPr>
                                  <w:rFonts w:ascii="Cambria Math" w:hAnsi="Cambria Math"/>
                                </w:rPr>
                              </m:ctrlPr>
                            </m:dPr>
                            <m:e>
                              <m:r>
                                <w:rPr>
                                  <w:rFonts w:ascii="Cambria Math" w:hAnsi="Cambria Math"/>
                                </w:rPr>
                                <m:t>π</m:t>
                              </m:r>
                              <m:r>
                                <m:rPr>
                                  <m:sty m:val="p"/>
                                </m:rPr>
                                <w:rPr>
                                  <w:rFonts w:ascii="Cambria Math" w:hAnsi="Cambria Math"/>
                                </w:rPr>
                                <m:t>i+</m:t>
                              </m:r>
                              <m:func>
                                <m:funcPr>
                                  <m:ctrlPr>
                                    <w:rPr>
                                      <w:rFonts w:ascii="Cambria Math" w:hAnsi="Cambria Math"/>
                                    </w:rPr>
                                  </m:ctrlPr>
                                </m:funcPr>
                                <m:fName>
                                  <m:r>
                                    <m:rPr>
                                      <m:sty m:val="p"/>
                                    </m:rPr>
                                    <w:rPr>
                                      <w:rFonts w:ascii="Cambria Math" w:hAnsi="Cambria Math"/>
                                    </w:rPr>
                                    <m:t>Сi</m:t>
                                  </m:r>
                                </m:fName>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r>
                                            <w:rPr>
                                              <w:rFonts w:ascii="Cambria Math" w:hAnsi="Cambria Math"/>
                                            </w:rPr>
                                            <m:t>k</m:t>
                                          </m:r>
                                        </m:e>
                                      </m:d>
                                      <m:r>
                                        <w:rPr>
                                          <w:rFonts w:ascii="Cambria Math" w:hAnsi="Cambria Math"/>
                                        </w:rPr>
                                        <m:t>R</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Сi</m:t>
                                  </m:r>
                                </m:fName>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r>
                                            <w:rPr>
                                              <w:rFonts w:ascii="Cambria Math" w:hAnsi="Cambria Math"/>
                                            </w:rPr>
                                            <m:t>k</m:t>
                                          </m:r>
                                        </m:e>
                                      </m:d>
                                      <m:r>
                                        <w:rPr>
                                          <w:rFonts w:ascii="Cambria Math" w:hAnsi="Cambria Math"/>
                                        </w:rPr>
                                        <m:t>R</m:t>
                                      </m:r>
                                    </m:e>
                                  </m:d>
                                </m:e>
                              </m:func>
                            </m:e>
                          </m:d>
                        </m:e>
                      </m:d>
                    </m:e>
                  </m:mr>
                  <m:mr>
                    <m:e>
                      <m:d>
                        <m:dPr>
                          <m:begChr m:val=""/>
                          <m:endChr m:val="}"/>
                          <m:ctrlPr>
                            <w:rPr>
                              <w:rFonts w:ascii="Cambria Math" w:hAnsi="Cambria Math"/>
                            </w:rPr>
                          </m:ctrlPr>
                        </m:dPr>
                        <m:e>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ctrlPr>
                                <w:rPr>
                                  <w:rFonts w:ascii="Cambria Math" w:hAnsi="Cambria Math"/>
                                  <w:i/>
                                  <w:iCs/>
                                </w:rPr>
                              </m:ctrlP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Si</m:t>
                                  </m:r>
                                </m:fName>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r>
                                            <w:rPr>
                                              <w:rFonts w:ascii="Cambria Math" w:hAnsi="Cambria Math"/>
                                            </w:rPr>
                                            <m:t>k</m:t>
                                          </m:r>
                                        </m:e>
                                      </m:d>
                                      <m:r>
                                        <w:rPr>
                                          <w:rFonts w:ascii="Cambria Math" w:hAnsi="Cambria Math"/>
                                        </w:rPr>
                                        <m:t>R</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m:t>
                                  </m:r>
                                </m:fName>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r>
                                            <w:rPr>
                                              <w:rFonts w:ascii="Cambria Math" w:hAnsi="Cambria Math"/>
                                            </w:rPr>
                                            <m:t>k</m:t>
                                          </m:r>
                                        </m:e>
                                      </m:d>
                                      <m:r>
                                        <w:rPr>
                                          <w:rFonts w:ascii="Cambria Math" w:hAnsi="Cambria Math"/>
                                        </w:rPr>
                                        <m:t>R</m:t>
                                      </m:r>
                                    </m:e>
                                  </m:d>
                                </m:e>
                              </m:func>
                            </m:e>
                          </m:d>
                        </m:e>
                      </m:d>
                      <m:r>
                        <m:rPr>
                          <m:sty m:val="p"/>
                        </m:rPr>
                        <w:rPr>
                          <w:rFonts w:ascii="Cambria Math" w:hAnsi="Cambria Math"/>
                        </w:rPr>
                        <m:t>.</m:t>
                      </m:r>
                    </m:e>
                  </m:mr>
                </m:m>
              </m:oMath>
            </m:oMathPara>
          </w:p>
        </w:tc>
        <w:tc>
          <w:tcPr>
            <w:tcW w:w="234" w:type="pct"/>
            <w:vAlign w:val="center"/>
          </w:tcPr>
          <w:p w14:paraId="63396316" w14:textId="61A8EE36"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AF049C">
              <w:rPr>
                <w:noProof/>
              </w:rPr>
              <w:t>47</w:t>
            </w:r>
            <w:r w:rsidRPr="009819E7">
              <w:fldChar w:fldCharType="end"/>
            </w:r>
            <w:r w:rsidRPr="009819E7">
              <w:t>)</w:t>
            </w:r>
          </w:p>
        </w:tc>
      </w:tr>
    </w:tbl>
    <w:p w14:paraId="79128485" w14:textId="0BF9AA15" w:rsidR="007D3C52" w:rsidRPr="009819E7" w:rsidRDefault="007D3C52" w:rsidP="007D3C52">
      <w:r>
        <w:t>To apply</w:t>
      </w:r>
      <w:r w:rsidRPr="009819E7">
        <w:t xml:space="preserve"> this formulation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F</m:t>
            </m:r>
          </m:sub>
        </m:sSub>
      </m:oMath>
      <w:r w:rsidRPr="009819E7">
        <w:t xml:space="preserve"> must be larger than </w:t>
      </w:r>
      <m:oMath>
        <m:r>
          <w:rPr>
            <w:rFonts w:ascii="Cambria Math" w:hAnsi="Cambria Math"/>
          </w:rPr>
          <m:t>k</m:t>
        </m:r>
      </m:oMath>
      <w:r w:rsidRPr="009819E7">
        <w:t xml:space="preserve">, i.e. </w:t>
      </w:r>
      <m:oMath>
        <m:r>
          <m:rPr>
            <m:sty m:val="p"/>
          </m:rPr>
          <w:rPr>
            <w:rFonts w:ascii="Cambria Math" w:hAnsi="Cambria Math"/>
          </w:rPr>
          <m:t>dpl</m:t>
        </m:r>
        <m:r>
          <w:rPr>
            <w:rFonts w:ascii="Cambria Math" w:hAnsi="Cambria Math"/>
          </w:rPr>
          <m:t>&gt;2</m:t>
        </m:r>
      </m:oMath>
      <w:r w:rsidRPr="009819E7">
        <w:t xml:space="preserve">. Quasistatic FCD is obtained in the limit </w:t>
      </w:r>
      <m:oMath>
        <m:r>
          <w:rPr>
            <w:rFonts w:ascii="Cambria Math" w:hAnsi="Cambria Math"/>
          </w:rPr>
          <m:t>kR→0</m:t>
        </m:r>
      </m:oMath>
      <w:r w:rsidRPr="009819E7">
        <w:t xml:space="preserve">, which leads to a simpler expression </w:t>
      </w:r>
      <w:r>
        <w:fldChar w:fldCharType="begin"/>
      </w:r>
      <w:r w:rsidR="00BB0250">
        <w:instrText xml:space="preserve"> ADDIN ZOTERO_ITEM CSL_CITATION {"citationID":"QSLwDet1","properties":{"unsorted":false,"formattedCitation":"[54]","plainCitation":"[54]","noteIndex":0},"citationItems":[{"id":10297,"uris":["http://zotero.org/users/4070/items/7MPIT9WF"],"uri":["http://zotero.org/users/4070/items/7MPIT9WF"],"itemData":{"id":10297,"type":"article-journal","abstract":"We describe a library to compute various types of Green's tensor for three-dimensional electromagnetic scattering calculations. This library includes the retarded and non-retarded (quasi-static) Green's tensors for infinite homogeneous space and the non-retarded Green's tensor associated with a surface. Both standard and filtered Green's tensor can be computed. Filtered Green's tensor can be used to accurately investigate high permittivity scatterers with the coupled-dipole approximation.","container-title":"Computer Physics Communications","DOI":"10.1016/S0010-4655(01)00471-4","issue":"1","journalAbbreviation":"Comput. Phys. Commun.","page":"111-120","title":"A library for computing the filtered and non-filtered 3D Green's tensor associated with infinite homogeneous space and surfaces","volume":"144","author":[{"family":"Gay-Balmaz","given":"P."},{"family":"Martin","given":"O. J. F."}],"issued":{"date-parts":[["2002"]]}}}],"schema":"https://github.com/citation-style-language/schema/raw/master/csl-citation.json"} </w:instrText>
      </w:r>
      <w:r>
        <w:fldChar w:fldCharType="separate"/>
      </w:r>
      <w:r w:rsidR="00BB0250" w:rsidRPr="00BB0250">
        <w:t>[54]</w:t>
      </w:r>
      <w:r>
        <w:fldChar w:fldCharType="end"/>
      </w:r>
      <w:r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07ADFD83" w14:textId="77777777" w:rsidTr="007D3C52">
        <w:tc>
          <w:tcPr>
            <w:tcW w:w="4766" w:type="pct"/>
            <w:vAlign w:val="center"/>
          </w:tcPr>
          <w:p w14:paraId="5672EB49" w14:textId="77777777" w:rsidR="007D3C52" w:rsidRPr="009819E7" w:rsidRDefault="00600B16" w:rsidP="007D3C52">
            <w:pPr>
              <w:pStyle w:val="Eq"/>
            </w:pPr>
            <m:oMathPara>
              <m:oMath>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G</m:t>
                        </m:r>
                      </m:e>
                    </m:acc>
                  </m:e>
                  <m:sub>
                    <m:r>
                      <w:rPr>
                        <w:rFonts w:ascii="Cambria Math" w:hAnsi="Cambria Math"/>
                      </w:rPr>
                      <m:t>ij</m:t>
                    </m:r>
                  </m:sub>
                  <m:sup>
                    <m:r>
                      <m:rPr>
                        <m:sty m:val="p"/>
                      </m:rPr>
                      <w:rPr>
                        <w:rFonts w:ascii="Cambria Math" w:hAnsi="Cambria Math"/>
                      </w:rPr>
                      <m:t>FCD,st</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3</m:t>
                        </m:r>
                      </m:sup>
                    </m:sSup>
                  </m:den>
                </m:f>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-3</m:t>
                    </m:r>
                    <m:f>
                      <m:fPr>
                        <m:ctrlPr>
                          <w:rPr>
                            <w:rFonts w:ascii="Cambria Math" w:hAnsi="Cambria Math"/>
                          </w:rPr>
                        </m:ctrlPr>
                      </m:fPr>
                      <m:num>
                        <m:r>
                          <m:rPr>
                            <m:sty m:val="b"/>
                          </m:rPr>
                          <w:rPr>
                            <w:rFonts w:ascii="Cambria Math" w:hAnsi="Cambria Math"/>
                          </w:rPr>
                          <m:t>R</m:t>
                        </m:r>
                        <m:r>
                          <m:rPr>
                            <m:sty m:val="p"/>
                          </m:rPr>
                          <w:rPr>
                            <w:rFonts w:ascii="Cambria Math" w:hAnsi="Cambria Math"/>
                          </w:rPr>
                          <m:t>⊗</m:t>
                        </m:r>
                        <m:r>
                          <m:rPr>
                            <m:sty m:val="b"/>
                          </m:rPr>
                          <w:rPr>
                            <w:rFonts w:ascii="Cambria Math" w:hAnsi="Cambria Math"/>
                          </w:rPr>
                          <m:t>R</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e>
                </m:d>
                <m:d>
                  <m:dPr>
                    <m:begChr m:val="["/>
                    <m:endChr m:val="]"/>
                    <m:ctrlPr>
                      <w:rPr>
                        <w:rFonts w:ascii="Cambria Math" w:hAnsi="Cambria Math"/>
                      </w:rPr>
                    </m:ctrlPr>
                  </m:dPr>
                  <m:e>
                    <m:r>
                      <m:rPr>
                        <m:sty m:val="p"/>
                      </m:rPr>
                      <w:rPr>
                        <w:rFonts w:ascii="Cambria Math" w:hAnsi="Cambria Math"/>
                      </w:rPr>
                      <m:t>3</m:t>
                    </m:r>
                    <m:func>
                      <m:funcPr>
                        <m:ctrlPr>
                          <w:rPr>
                            <w:rFonts w:ascii="Cambria Math" w:hAnsi="Cambria Math"/>
                          </w:rPr>
                        </m:ctrlPr>
                      </m:funcPr>
                      <m:fName>
                        <m:r>
                          <m:rPr>
                            <m:sty m:val="p"/>
                          </m:rPr>
                          <w:rPr>
                            <w:rFonts w:ascii="Cambria Math" w:hAnsi="Cambria Math"/>
                          </w:rPr>
                          <m:t>Si</m:t>
                        </m: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func>
                      <m:funcPr>
                        <m:ctrlPr>
                          <w:rPr>
                            <w:rFonts w:ascii="Cambria Math" w:hAnsi="Cambria Math"/>
                          </w:rPr>
                        </m:ctrlPr>
                      </m:funcPr>
                      <m:fName>
                        <m:r>
                          <m:rPr>
                            <m:sty m:val="p"/>
                          </m:rPr>
                          <w:rPr>
                            <w:rFonts w:ascii="Cambria Math" w:hAnsi="Cambria Math"/>
                          </w:rPr>
                          <m:t>cos</m:t>
                        </m:r>
                        <m:ctrlPr>
                          <w:rPr>
                            <w:rFonts w:ascii="Cambria Math" w:hAnsi="Cambria Math"/>
                            <w:i/>
                            <w:iCs/>
                          </w:rPr>
                        </m:ctrlP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r>
                      <m:rPr>
                        <m:sty m:val="p"/>
                      </m:rPr>
                      <w:rPr>
                        <w:rFonts w:ascii="Cambria Math" w:hAnsi="Cambria Math"/>
                      </w:rPr>
                      <m:t>-4</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F</m:t>
                                </m:r>
                              </m:sub>
                            </m:sSub>
                            <m:r>
                              <w:rPr>
                                <w:rFonts w:ascii="Cambria Math" w:hAnsi="Cambria Math"/>
                              </w:rPr>
                              <m:t>R</m:t>
                            </m:r>
                          </m:e>
                        </m:d>
                      </m:e>
                    </m:func>
                  </m:e>
                </m:d>
                <m:r>
                  <w:rPr>
                    <w:rFonts w:ascii="Cambria Math" w:hAnsi="Cambria Math"/>
                  </w:rPr>
                  <m:t>.</m:t>
                </m:r>
              </m:oMath>
            </m:oMathPara>
          </w:p>
        </w:tc>
        <w:tc>
          <w:tcPr>
            <w:tcW w:w="234" w:type="pct"/>
            <w:vAlign w:val="center"/>
          </w:tcPr>
          <w:p w14:paraId="11B92ADC" w14:textId="3296D7F7"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AF049C">
              <w:rPr>
                <w:noProof/>
              </w:rPr>
              <w:t>48</w:t>
            </w:r>
            <w:r w:rsidRPr="009819E7">
              <w:fldChar w:fldCharType="end"/>
            </w:r>
            <w:r w:rsidRPr="009819E7">
              <w:t>)</w:t>
            </w:r>
          </w:p>
        </w:tc>
      </w:tr>
    </w:tbl>
    <w:p w14:paraId="38E337EC" w14:textId="25AB4C5C" w:rsidR="007D3C52" w:rsidRPr="009819E7" w:rsidRDefault="007D3C52" w:rsidP="007D3C52">
      <w:r w:rsidRPr="009819E7">
        <w:t xml:space="preserve">Although it is just a special case of full FCD, it is implemented in </w:t>
      </w:r>
      <w:r w:rsidRPr="00535EA9">
        <w:rPr>
          <w:rStyle w:val="CourierNew11pt"/>
        </w:rPr>
        <w:t>ADDA</w:t>
      </w:r>
      <w:r w:rsidRPr="009819E7">
        <w:t xml:space="preserve"> as a separate option for testing and research purposes. </w:t>
      </w:r>
      <w:r>
        <w:t xml:space="preserve">Since </w:t>
      </w:r>
      <w:r w:rsidRPr="009819E7">
        <w:t xml:space="preserve">FCD was originally designed for high refractive indices, we recommend using it </w:t>
      </w:r>
      <w:r>
        <w:t xml:space="preserve">especially </w:t>
      </w:r>
      <w:r w:rsidRPr="009819E7">
        <w:t xml:space="preserve">in this regime. </w:t>
      </w:r>
      <w:r>
        <w:t>However, it also wo</w:t>
      </w:r>
      <w:r w:rsidR="00EA5C03">
        <w:t>r</w:t>
      </w:r>
      <w:r>
        <w:t xml:space="preserve">ks fine for moderate refractive index, generally not worse than the standard approach of point dipoles </w:t>
      </w:r>
      <w:r>
        <w:fldChar w:fldCharType="begin"/>
      </w:r>
      <w:r w:rsidR="006C7E67">
        <w:instrText xml:space="preserve"> ADDIN ZOTERO_ITEM CSL_CITATION {"citationID":"lknfz11S","properties":{"unsorted":false,"formattedCitation":"[24]","plainCitation":"[24]","noteIndex":0},"citationItems":[{"id":126,"uris":["http://zotero.org/users/4070/items/5H8EH86J"],"uri":["http://zotero.org/users/4070/items/5H8EH86J"],"itemData":{"id":126,"type":"article-journal","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FCD.","container-title":"Physical Review E","DOI":"10.1103/PhysRevE.82.036703","issue":"3","journalAbbreviation":"Phys. Rev. E","page":"036703","title":"Application of the discrete dipole approximation to very large refractive indices: Filtered coupled dipoles revived","URL":"http://pre.aps.org/abstract/PRE/v82/i3/e036703","volume":"82","author":[{"family":"Yurkin","given":"M. A."},{"family":"Min","given":"M."},{"family":"Hoekstra","given":"A. G."}],"issued":{"date-parts":[["2010"]]}}}],"schema":"https://github.com/citation-style-language/schema/raw/master/csl-citation.json"} </w:instrText>
      </w:r>
      <w:r>
        <w:fldChar w:fldCharType="separate"/>
      </w:r>
      <w:r w:rsidR="006C7E67" w:rsidRPr="006C7E67">
        <w:t>[24]</w:t>
      </w:r>
      <w:r>
        <w:fldChar w:fldCharType="end"/>
      </w:r>
      <w:r>
        <w:t>.</w:t>
      </w:r>
    </w:p>
    <w:p w14:paraId="7FE52E73" w14:textId="4EADEDF4" w:rsidR="007D3C52" w:rsidRPr="009819E7" w:rsidRDefault="007D3C52" w:rsidP="007D3C52">
      <w:pPr>
        <w:pStyle w:val="Indent"/>
      </w:pPr>
      <w:r w:rsidRPr="009819E7">
        <w:lastRenderedPageBreak/>
        <w:t xml:space="preserve">The IGT directly accounts for the finiteness of the dipole, by integrating over its volume </w:t>
      </w:r>
      <m:oMath>
        <m:sSub>
          <m:sSubPr>
            <m:ctrlPr>
              <w:rPr>
                <w:rFonts w:ascii="Cambria Math" w:hAnsi="Cambria Math"/>
                <w:i/>
              </w:rPr>
            </m:ctrlPr>
          </m:sSubPr>
          <m:e>
            <m:r>
              <w:rPr>
                <w:rFonts w:ascii="Cambria Math" w:hAnsi="Cambria Math"/>
              </w:rPr>
              <m:t>V</m:t>
            </m:r>
          </m:e>
          <m:sub>
            <m:r>
              <w:rPr>
                <w:rFonts w:ascii="Cambria Math" w:hAnsi="Cambria Math"/>
                <w:vertAlign w:val="subscript"/>
              </w:rPr>
              <m:t>j</m:t>
            </m:r>
          </m:sub>
        </m:sSub>
      </m:oMath>
      <w:r w:rsidRPr="009819E7">
        <w:t xml:space="preserve"> </w:t>
      </w:r>
      <w:r>
        <w:fldChar w:fldCharType="begin"/>
      </w:r>
      <w:r w:rsidR="008D3600">
        <w:instrText xml:space="preserve"> ADDIN ZOTERO_ITEM CSL_CITATION {"citationID":"Uhf90TIt","properties":{"unsorted":false,"formattedCitation":"[14]","plainCitation":"[14]","noteIndex":0},"citationItems":[{"id":13938,"uris":["http://zotero.org/users/4070/items/3JTFXJB5"],"uri":["http://zotero.org/users/4070/items/3JTFXJB5"],"itemData":{"id":13938,"type":"article-journal","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lattice.","container-title":"Physical Review E","DOI":"10.1103/PhysRevE.70.036606","journalAbbreviation":"Phys. Rev. E","page":"036606","title":"Coupled dipole method for scatterers with large permittivity","volume":"70","author":[{"family":"Chaumet","given":"P. C."},{"family":"Sentenac","given":"A."},{"family":"Rahmani","given":"A."}],"issued":{"date-parts":[["2004"]]}}}],"schema":"https://github.com/citation-style-language/schema/raw/master/csl-citation.json"} </w:instrText>
      </w:r>
      <w:r>
        <w:fldChar w:fldCharType="separate"/>
      </w:r>
      <w:r w:rsidR="007A71E9" w:rsidRPr="007A71E9">
        <w:t>[14]</w:t>
      </w:r>
      <w:r>
        <w:fldChar w:fldCharType="end"/>
      </w:r>
      <w:r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42F0B531" w14:textId="77777777" w:rsidTr="007D3C52">
        <w:tc>
          <w:tcPr>
            <w:tcW w:w="4766" w:type="pct"/>
            <w:vAlign w:val="center"/>
          </w:tcPr>
          <w:p w14:paraId="1633EA31" w14:textId="77777777" w:rsidR="007D3C52" w:rsidRPr="009819E7" w:rsidRDefault="00600B16" w:rsidP="00BF16FF">
            <w:pPr>
              <w:pStyle w:val="Eq"/>
            </w:pPr>
            <m:oMathPara>
              <m:oMath>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G</m:t>
                        </m:r>
                      </m:e>
                    </m:acc>
                  </m:e>
                  <m:sub>
                    <m:r>
                      <w:rPr>
                        <w:rFonts w:ascii="Cambria Math" w:hAnsi="Cambria Math"/>
                      </w:rPr>
                      <m:t>ij</m:t>
                    </m:r>
                  </m:sub>
                  <m:sup>
                    <m:r>
                      <m:rPr>
                        <m:sty m:val="p"/>
                      </m:rPr>
                      <w:rPr>
                        <w:rFonts w:ascii="Cambria Math" w:hAnsi="Cambria Math"/>
                      </w:rPr>
                      <m:t>IGT</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V</m:t>
                        </m:r>
                      </m:e>
                      <m:sub>
                        <m:r>
                          <m:rPr>
                            <m:sty m:val="p"/>
                          </m:rPr>
                          <w:rPr>
                            <w:rFonts w:ascii="Cambria Math" w:hAnsi="Cambria Math"/>
                          </w:rPr>
                          <m:t>d</m:t>
                        </m:r>
                      </m:sub>
                    </m:sSub>
                  </m:den>
                </m:f>
                <m:nary>
                  <m:naryPr>
                    <m:limLoc m:val="subSup"/>
                    <m:supHide m:val="1"/>
                    <m:ctrlPr>
                      <w:rPr>
                        <w:rFonts w:ascii="Cambria Math" w:hAnsi="Cambria Math"/>
                      </w:rPr>
                    </m:ctrlPr>
                  </m:naryPr>
                  <m:sub>
                    <m:sSub>
                      <m:sSubPr>
                        <m:ctrlPr>
                          <w:rPr>
                            <w:rFonts w:ascii="Cambria Math" w:hAnsi="Cambria Math"/>
                          </w:rPr>
                        </m:ctrlPr>
                      </m:sSubPr>
                      <m:e>
                        <m:r>
                          <w:rPr>
                            <w:rFonts w:ascii="Cambria Math" w:hAnsi="Cambria Math"/>
                          </w:rPr>
                          <m:t>V</m:t>
                        </m:r>
                      </m:e>
                      <m:sub>
                        <m:r>
                          <w:rPr>
                            <w:rFonts w:ascii="Cambria Math" w:hAnsi="Cambria Math"/>
                          </w:rPr>
                          <m:t>j</m:t>
                        </m:r>
                      </m:sub>
                    </m:sSub>
                  </m:sub>
                  <m:sup/>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3</m:t>
                        </m:r>
                      </m:sup>
                    </m:sSup>
                    <m:sSup>
                      <m:sSupPr>
                        <m:ctrlPr>
                          <w:rPr>
                            <w:rFonts w:ascii="Cambria Math" w:hAnsi="Cambria Math"/>
                          </w:rPr>
                        </m:ctrlPr>
                      </m:sSupPr>
                      <m:e>
                        <m:r>
                          <m:rPr>
                            <m:sty m:val="b"/>
                          </m:rPr>
                          <w:rPr>
                            <w:rFonts w:ascii="Cambria Math" w:hAnsi="Cambria Math"/>
                          </w:rPr>
                          <m:t>r</m:t>
                        </m:r>
                        <m:ctrlPr>
                          <w:rPr>
                            <w:rFonts w:ascii="Cambria Math" w:hAnsi="Cambria Math"/>
                            <w:b/>
                            <w:iCs/>
                          </w:rPr>
                        </m:ctrlPr>
                      </m:e>
                      <m:sup>
                        <m:r>
                          <m:rPr>
                            <m:sty m:val="p"/>
                          </m:rPr>
                          <w:rPr>
                            <w:rFonts w:ascii="Cambria Math" w:hAnsi="Cambria Math"/>
                          </w:rPr>
                          <m:t>'</m:t>
                        </m:r>
                      </m:sup>
                    </m:sSup>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b"/>
                              </m:rPr>
                              <w:rPr>
                                <w:rFonts w:ascii="Cambria Math" w:hAnsi="Cambria Math"/>
                              </w:rPr>
                              <m:t>r</m:t>
                            </m:r>
                          </m:e>
                          <m:sup>
                            <m:r>
                              <m:rPr>
                                <m:sty m:val="p"/>
                              </m:rPr>
                              <w:rPr>
                                <w:rFonts w:ascii="Cambria Math" w:hAnsi="Cambria Math"/>
                              </w:rPr>
                              <m:t>'</m:t>
                            </m:r>
                          </m:sup>
                        </m:sSup>
                      </m:e>
                    </m:d>
                  </m:e>
                </m:nary>
                <m:r>
                  <w:rPr>
                    <w:rFonts w:ascii="Cambria Math" w:hAnsi="Cambria Math"/>
                  </w:rPr>
                  <m:t>.</m:t>
                </m:r>
              </m:oMath>
            </m:oMathPara>
          </w:p>
        </w:tc>
        <w:tc>
          <w:tcPr>
            <w:tcW w:w="234" w:type="pct"/>
            <w:vAlign w:val="center"/>
          </w:tcPr>
          <w:p w14:paraId="60AC0961" w14:textId="0C9A3504" w:rsidR="007D3C52" w:rsidRPr="009819E7" w:rsidRDefault="007D3C52" w:rsidP="007D3C52">
            <w:pPr>
              <w:pStyle w:val="Eqnumber"/>
            </w:pPr>
            <w:bookmarkStart w:id="157" w:name="_Ref326062217"/>
            <w:r w:rsidRPr="009819E7">
              <w:t>(</w:t>
            </w:r>
            <w:r w:rsidRPr="009819E7">
              <w:fldChar w:fldCharType="begin"/>
            </w:r>
            <w:r w:rsidRPr="009819E7">
              <w:instrText xml:space="preserve"> SEQ ( \* ARABIC </w:instrText>
            </w:r>
            <w:r w:rsidRPr="009819E7">
              <w:fldChar w:fldCharType="separate"/>
            </w:r>
            <w:r w:rsidR="00AF049C">
              <w:rPr>
                <w:noProof/>
              </w:rPr>
              <w:t>49</w:t>
            </w:r>
            <w:r w:rsidRPr="009819E7">
              <w:fldChar w:fldCharType="end"/>
            </w:r>
            <w:r w:rsidRPr="009819E7">
              <w:t>)</w:t>
            </w:r>
            <w:bookmarkEnd w:id="157"/>
          </w:p>
        </w:tc>
      </w:tr>
    </w:tbl>
    <w:p w14:paraId="2763E24F" w14:textId="0314646A" w:rsidR="007D3C52" w:rsidRDefault="007D3C52" w:rsidP="007D3C52">
      <w:r w:rsidRPr="009819E7">
        <w:t xml:space="preserve">Implementation of the IGT in </w:t>
      </w:r>
      <w:r w:rsidRPr="00535EA9">
        <w:rPr>
          <w:rStyle w:val="CourierNew11pt"/>
        </w:rPr>
        <w:t>ADDA</w:t>
      </w:r>
      <w:r w:rsidRPr="009819E7">
        <w:t xml:space="preserve"> is based on the Fortran code kindly provided by IGT’s original authors </w:t>
      </w:r>
      <w:r>
        <w:fldChar w:fldCharType="begin"/>
      </w:r>
      <w:r w:rsidR="008D3600">
        <w:instrText xml:space="preserve"> ADDIN ZOTERO_ITEM CSL_CITATION {"citationID":"VCp0HwwK","properties":{"unsorted":false,"formattedCitation":"[14]","plainCitation":"[14]","noteIndex":0},"citationItems":[{"id":13938,"uris":["http://zotero.org/users/4070/items/3JTFXJB5"],"uri":["http://zotero.org/users/4070/items/3JTFXJB5"],"itemData":{"id":13938,"type":"article-journal","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lattice.","container-title":"Physical Review E","DOI":"10.1103/PhysRevE.70.036606","journalAbbreviation":"Phys. Rev. E","page":"036606","title":"Coupled dipole method for scatterers with large permittivity","volume":"70","author":[{"family":"Chaumet","given":"P. C."},{"family":"Sentenac","given":"A."},{"family":"Rahmani","given":"A."}],"issued":{"date-parts":[["2004"]]}}}],"schema":"https://github.com/citation-style-language/schema/raw/master/csl-citation.json"} </w:instrText>
      </w:r>
      <w:r>
        <w:fldChar w:fldCharType="separate"/>
      </w:r>
      <w:r w:rsidR="007A71E9" w:rsidRPr="007A71E9">
        <w:t>[14]</w:t>
      </w:r>
      <w:r>
        <w:fldChar w:fldCharType="end"/>
      </w:r>
      <w:r w:rsidR="006D3C39">
        <w:t>, which works for arbitrary cuboidal dipole</w:t>
      </w:r>
      <w:r w:rsidRPr="009819E7">
        <w:t xml:space="preserve">. </w:t>
      </w:r>
      <w:r>
        <w:t>IGT</w:t>
      </w:r>
      <w:r>
        <w:rPr>
          <w:vertAlign w:val="subscript"/>
        </w:rPr>
        <w:t>SO</w:t>
      </w:r>
      <w:r>
        <w:t xml:space="preserve"> is based on approximate evaluation of Eq. </w:t>
      </w:r>
      <w:r>
        <w:fldChar w:fldCharType="begin"/>
      </w:r>
      <w:r>
        <w:instrText xml:space="preserve"> REF _Ref326062217 \h </w:instrText>
      </w:r>
      <w:r>
        <w:fldChar w:fldCharType="separate"/>
      </w:r>
      <w:r w:rsidR="00AF049C" w:rsidRPr="009819E7">
        <w:t>(</w:t>
      </w:r>
      <w:r w:rsidR="00AF049C">
        <w:rPr>
          <w:noProof/>
        </w:rPr>
        <w:t>49</w:t>
      </w:r>
      <w:r w:rsidR="00AF049C" w:rsidRPr="009819E7">
        <w:t>)</w:t>
      </w:r>
      <w:r>
        <w:fldChar w:fldCharType="end"/>
      </w:r>
      <w:r w:rsidR="002046FF">
        <w:t xml:space="preserve"> for cubical dipoles</w:t>
      </w:r>
      <w:r>
        <w:t xml:space="preserve">, up to second order of </w:t>
      </w:r>
      <m:oMath>
        <m:r>
          <w:rPr>
            <w:rFonts w:ascii="Cambria Math" w:hAnsi="Cambria Math"/>
          </w:rPr>
          <m:t>kd</m:t>
        </m:r>
      </m:oMath>
      <w:r>
        <w:t>, using tabulated integrals. Thus it is almost as fast as Eq. </w:t>
      </w:r>
      <w:r>
        <w:fldChar w:fldCharType="begin"/>
      </w:r>
      <w:r>
        <w:instrText xml:space="preserve"> REF _Ref96240210 \h </w:instrText>
      </w:r>
      <w:r>
        <w:fldChar w:fldCharType="separate"/>
      </w:r>
      <w:r w:rsidR="00AF049C" w:rsidRPr="009819E7">
        <w:t>(</w:t>
      </w:r>
      <w:r w:rsidR="00AF049C">
        <w:rPr>
          <w:noProof/>
        </w:rPr>
        <w:t>44</w:t>
      </w:r>
      <w:r w:rsidR="00AF049C" w:rsidRPr="009819E7">
        <w:t>)</w:t>
      </w:r>
      <w:r>
        <w:fldChar w:fldCharType="end"/>
      </w:r>
      <w:r>
        <w:t xml:space="preserve"> and almost as accurate as IGT. Both</w:t>
      </w:r>
      <w:r w:rsidRPr="009819E7">
        <w:t xml:space="preserve"> IGT</w:t>
      </w:r>
      <w:r>
        <w:t xml:space="preserve"> and IGT</w:t>
      </w:r>
      <w:r w:rsidRPr="00DF7079">
        <w:rPr>
          <w:vertAlign w:val="subscript"/>
        </w:rPr>
        <w:t>SO</w:t>
      </w:r>
      <w:r w:rsidRPr="009819E7">
        <w:t xml:space="preserve"> </w:t>
      </w:r>
      <w:r>
        <w:t>are</w:t>
      </w:r>
      <w:r w:rsidRPr="009819E7">
        <w:t xml:space="preserve"> known to perform very good for small scatterers with large and </w:t>
      </w:r>
      <w:r>
        <w:t>almost real refractive indices.</w:t>
      </w:r>
    </w:p>
    <w:p w14:paraId="3DEDAB72" w14:textId="77777777" w:rsidR="001F3F6E" w:rsidRPr="008110B1" w:rsidRDefault="001F3F6E" w:rsidP="0020783F">
      <w:pPr>
        <w:pStyle w:val="Indent"/>
        <w:keepNext/>
        <w:ind w:firstLine="539"/>
      </w:pPr>
      <w:r w:rsidRPr="008110B1">
        <w:t xml:space="preserve">The choice </w:t>
      </w:r>
      <w:r w:rsidR="00D138FA" w:rsidRPr="008110B1">
        <w:t xml:space="preserve">of the interaction term </w:t>
      </w:r>
      <w:r w:rsidRPr="008110B1">
        <w:t>is p</w:t>
      </w:r>
      <w:r w:rsidR="00A33FDE" w:rsidRPr="008110B1">
        <w:t xml:space="preserve">erformed by </w:t>
      </w:r>
      <w:r w:rsidR="00FA7F89" w:rsidRPr="008110B1">
        <w:t xml:space="preserve">the </w:t>
      </w:r>
      <w:r w:rsidR="00A33FDE" w:rsidRPr="008110B1">
        <w:t>command line option</w:t>
      </w:r>
    </w:p>
    <w:p w14:paraId="61D6F779" w14:textId="77777777" w:rsidR="001F3F6E" w:rsidRPr="008110B1" w:rsidRDefault="001F3F6E" w:rsidP="00F14C87">
      <w:pPr>
        <w:pStyle w:val="Commandline"/>
      </w:pPr>
      <w:r w:rsidRPr="008110B1">
        <w:t>-int &lt;</w:t>
      </w:r>
      <w:r w:rsidR="00D50AC5" w:rsidRPr="008110B1">
        <w:t>type</w:t>
      </w:r>
      <w:r w:rsidRPr="008110B1">
        <w:t>&gt;</w:t>
      </w:r>
      <w:r w:rsidR="00DA2E66" w:rsidRPr="008110B1">
        <w:t xml:space="preserve"> [&lt;arg1&gt; [&lt;arg2&gt;]]</w:t>
      </w:r>
    </w:p>
    <w:p w14:paraId="0EE0CC9A" w14:textId="020974C0" w:rsidR="001C3CC8" w:rsidRPr="009819E7" w:rsidRDefault="001F3F6E" w:rsidP="00AF387C">
      <w:r w:rsidRPr="008110B1">
        <w:t xml:space="preserve">where </w:t>
      </w:r>
      <w:r w:rsidR="00D50AC5" w:rsidRPr="00D034D3">
        <w:rPr>
          <w:rStyle w:val="CourierNew11pt"/>
        </w:rPr>
        <w:t>&lt;type</w:t>
      </w:r>
      <w:r w:rsidRPr="00D034D3">
        <w:rPr>
          <w:rStyle w:val="CourierNew11pt"/>
        </w:rPr>
        <w:t>&gt;</w:t>
      </w:r>
      <w:r w:rsidRPr="008110B1">
        <w:t xml:space="preserve"> is </w:t>
      </w:r>
      <w:r w:rsidR="00F757EC" w:rsidRPr="008110B1">
        <w:t>one of the</w:t>
      </w:r>
      <w:r w:rsidRPr="008110B1">
        <w:t xml:space="preserve"> </w:t>
      </w:r>
      <w:r w:rsidR="00F757EC" w:rsidRPr="00D034D3">
        <w:rPr>
          <w:rStyle w:val="CourierNew11pt"/>
        </w:rPr>
        <w:t>fcd</w:t>
      </w:r>
      <w:r w:rsidR="00F757EC" w:rsidRPr="008110B1">
        <w:t>,</w:t>
      </w:r>
      <w:r w:rsidR="00C23734" w:rsidRPr="008110B1">
        <w:t xml:space="preserve"> </w:t>
      </w:r>
      <w:r w:rsidR="00C23734" w:rsidRPr="00D034D3">
        <w:rPr>
          <w:rStyle w:val="CourierNew11pt"/>
        </w:rPr>
        <w:t>fcd_st</w:t>
      </w:r>
      <w:r w:rsidR="00C23734" w:rsidRPr="008110B1">
        <w:t>,</w:t>
      </w:r>
      <w:r w:rsidR="00DA2E66" w:rsidRPr="008110B1">
        <w:t xml:space="preserve"> </w:t>
      </w:r>
      <w:r w:rsidR="00DA2E66" w:rsidRPr="008110B1">
        <w:rPr>
          <w:rStyle w:val="CourierNew11pt"/>
        </w:rPr>
        <w:t>igt</w:t>
      </w:r>
      <w:r w:rsidR="00DA2E66" w:rsidRPr="008110B1">
        <w:t>,</w:t>
      </w:r>
      <w:r w:rsidRPr="008110B1">
        <w:t xml:space="preserve"> </w:t>
      </w:r>
      <w:r w:rsidR="00270F07" w:rsidRPr="00D034D3">
        <w:rPr>
          <w:rStyle w:val="CourierNew11pt"/>
        </w:rPr>
        <w:t>igt_so</w:t>
      </w:r>
      <w:r w:rsidR="00270F07" w:rsidRPr="008110B1">
        <w:t xml:space="preserve">, </w:t>
      </w:r>
      <w:r w:rsidR="00B70D3C" w:rsidRPr="00B70D3C">
        <w:rPr>
          <w:rStyle w:val="CourierNew11pt"/>
        </w:rPr>
        <w:t>nloc</w:t>
      </w:r>
      <w:r w:rsidR="00B70D3C">
        <w:t xml:space="preserve">, </w:t>
      </w:r>
      <w:r w:rsidR="00B70D3C" w:rsidRPr="00B70D3C">
        <w:rPr>
          <w:rStyle w:val="CourierNew11pt"/>
        </w:rPr>
        <w:t>nloc_av</w:t>
      </w:r>
      <w:r w:rsidR="00B70D3C">
        <w:t xml:space="preserve">, </w:t>
      </w:r>
      <w:r w:rsidR="00270F07" w:rsidRPr="00D034D3">
        <w:rPr>
          <w:rStyle w:val="CourierNew11pt"/>
        </w:rPr>
        <w:t>poi</w:t>
      </w:r>
      <w:r w:rsidR="00270F07" w:rsidRPr="008110B1">
        <w:t xml:space="preserve">, </w:t>
      </w:r>
      <w:r w:rsidRPr="00D034D3">
        <w:rPr>
          <w:rStyle w:val="CourierNew11pt"/>
        </w:rPr>
        <w:t>so</w:t>
      </w:r>
      <w:r w:rsidRPr="008110B1">
        <w:t>.</w:t>
      </w:r>
      <w:r w:rsidR="009D1977" w:rsidRPr="009819E7">
        <w:t xml:space="preserve"> </w:t>
      </w:r>
      <w:r w:rsidR="00DA2E66" w:rsidRPr="009819E7">
        <w:t xml:space="preserve">Two optional arguments are relevant only for </w:t>
      </w:r>
      <w:r w:rsidR="00DA2E66" w:rsidRPr="009819E7">
        <w:rPr>
          <w:rStyle w:val="CourierNew11pt"/>
        </w:rPr>
        <w:t>igt</w:t>
      </w:r>
      <w:r w:rsidR="00DA2E66" w:rsidRPr="009819E7">
        <w:t xml:space="preserve">. </w:t>
      </w:r>
      <w:r w:rsidR="00427235" w:rsidRPr="009819E7">
        <w:rPr>
          <w:rStyle w:val="CourierNew11pt"/>
        </w:rPr>
        <w:t>&lt;arg1&gt;</w:t>
      </w:r>
      <w:r w:rsidR="00DA2E66" w:rsidRPr="009819E7">
        <w:t xml:space="preserve"> is the maximum distance (</w:t>
      </w:r>
      <w:r w:rsidR="00465755" w:rsidRPr="009819E7">
        <w:t xml:space="preserve">in </w:t>
      </w:r>
      <w:r w:rsidR="00465755">
        <w:t xml:space="preserve">units of the largest dipole size </w:t>
      </w:r>
      <m:oMath>
        <m:r>
          <w:rPr>
            <w:rFonts w:ascii="Cambria Math" w:hAnsi="Cambria Math"/>
          </w:rPr>
          <m:t>d</m:t>
        </m:r>
      </m:oMath>
      <w:r w:rsidR="00DA2E66" w:rsidRPr="009819E7">
        <w:t xml:space="preserve">), for which integration is performed. </w:t>
      </w:r>
      <w:r w:rsidR="001009B2" w:rsidRPr="009819E7">
        <w:t>For larger distances simpler Eq. </w:t>
      </w:r>
      <w:r w:rsidR="001009B2" w:rsidRPr="009819E7">
        <w:fldChar w:fldCharType="begin"/>
      </w:r>
      <w:r w:rsidR="001009B2" w:rsidRPr="009819E7">
        <w:instrText xml:space="preserve"> REF _Ref96240210 \h </w:instrText>
      </w:r>
      <w:r w:rsidR="001009B2" w:rsidRPr="009819E7">
        <w:fldChar w:fldCharType="separate"/>
      </w:r>
      <w:r w:rsidR="00AF049C" w:rsidRPr="009819E7">
        <w:t>(</w:t>
      </w:r>
      <w:r w:rsidR="00AF049C">
        <w:rPr>
          <w:noProof/>
        </w:rPr>
        <w:t>44</w:t>
      </w:r>
      <w:r w:rsidR="00AF049C" w:rsidRPr="009819E7">
        <w:t>)</w:t>
      </w:r>
      <w:r w:rsidR="001009B2" w:rsidRPr="009819E7">
        <w:fldChar w:fldCharType="end"/>
      </w:r>
      <w:r w:rsidR="001009B2" w:rsidRPr="009819E7">
        <w:t xml:space="preserve"> is used. Using value of this parameter from 1 to 3 is recommended – t</w:t>
      </w:r>
      <w:r w:rsidR="00427235" w:rsidRPr="009819E7">
        <w:t>hen extra computational time for</w:t>
      </w:r>
      <w:r w:rsidR="00F73E73" w:rsidRPr="009819E7">
        <w:t xml:space="preserve"> the</w:t>
      </w:r>
      <w:r w:rsidR="00427235" w:rsidRPr="009819E7">
        <w:t xml:space="preserve"> IGT is rather small, while most of the accuracy gain is achieved (compared to the default IGT without distance limit). </w:t>
      </w:r>
      <w:r w:rsidR="00427235" w:rsidRPr="009819E7">
        <w:rPr>
          <w:rStyle w:val="CourierNew11pt"/>
        </w:rPr>
        <w:t>&lt;arg2&gt;</w:t>
      </w:r>
      <w:r w:rsidR="00427235" w:rsidRPr="009819E7">
        <w:t xml:space="preserve"> specifies the relative error of the integration (minus its decimal logarithm). By default the </w:t>
      </w:r>
      <w:r w:rsidR="00DA2E66" w:rsidRPr="009819E7">
        <w:t xml:space="preserve">same </w:t>
      </w:r>
      <w:r w:rsidR="00427235" w:rsidRPr="009819E7">
        <w:t xml:space="preserve">value </w:t>
      </w:r>
      <w:r w:rsidR="00DA2E66" w:rsidRPr="009819E7">
        <w:t xml:space="preserve">as argument of </w:t>
      </w:r>
      <w:r w:rsidR="00DA2E66" w:rsidRPr="009819E7">
        <w:rPr>
          <w:rStyle w:val="CourierNew11pt"/>
        </w:rPr>
        <w:noBreakHyphen/>
        <w:t>eps</w:t>
      </w:r>
      <w:r w:rsidR="00DA2E66" w:rsidRPr="009819E7">
        <w:t xml:space="preserve"> command line</w:t>
      </w:r>
      <w:r w:rsidR="00427235" w:rsidRPr="009819E7">
        <w:t xml:space="preserve"> option (§</w:t>
      </w:r>
      <w:r w:rsidR="00427235" w:rsidRPr="009819E7">
        <w:fldChar w:fldCharType="begin"/>
      </w:r>
      <w:r w:rsidR="00427235" w:rsidRPr="009819E7">
        <w:instrText xml:space="preserve"> REF _Ref127765208 \r \h </w:instrText>
      </w:r>
      <w:r w:rsidR="00427235" w:rsidRPr="009819E7">
        <w:fldChar w:fldCharType="separate"/>
      </w:r>
      <w:r w:rsidR="00AF049C">
        <w:t>12.1</w:t>
      </w:r>
      <w:r w:rsidR="00427235" w:rsidRPr="009819E7">
        <w:fldChar w:fldCharType="end"/>
      </w:r>
      <w:r w:rsidR="00427235" w:rsidRPr="009819E7">
        <w:t xml:space="preserve">) is used. </w:t>
      </w:r>
      <w:r w:rsidR="009D1977" w:rsidRPr="009819E7">
        <w:t xml:space="preserve">For </w:t>
      </w:r>
      <w:r w:rsidR="0053279A">
        <w:t xml:space="preserve">the </w:t>
      </w:r>
      <w:r w:rsidR="00270F07">
        <w:t>IGT</w:t>
      </w:r>
      <w:r w:rsidR="00270F07" w:rsidRPr="00270F07">
        <w:rPr>
          <w:vertAlign w:val="subscript"/>
        </w:rPr>
        <w:t>SO</w:t>
      </w:r>
      <w:r w:rsidR="00270F07">
        <w:t xml:space="preserve"> and </w:t>
      </w:r>
      <w:r w:rsidR="009D1977" w:rsidRPr="009819E7">
        <w:t xml:space="preserve">SO formulation tables of precalculated integrals are used, they are automatically read from </w:t>
      </w:r>
      <w:r w:rsidR="00FD4864" w:rsidRPr="009819E7">
        <w:t xml:space="preserve">files in </w:t>
      </w:r>
      <w:r w:rsidR="009D1977" w:rsidRPr="00D034D3">
        <w:rPr>
          <w:rStyle w:val="CourierNew11pt"/>
        </w:rPr>
        <w:t>tables</w:t>
      </w:r>
      <w:r w:rsidR="00FD4864" w:rsidRPr="00D034D3">
        <w:rPr>
          <w:rStyle w:val="CourierNew11pt"/>
        </w:rPr>
        <w:t>/</w:t>
      </w:r>
      <w:r w:rsidR="009D1977" w:rsidRPr="009819E7">
        <w:t xml:space="preserve"> (</w:t>
      </w:r>
      <w:r w:rsidR="00C92D21" w:rsidRPr="009819E7">
        <w:t>§</w:t>
      </w:r>
      <w:r w:rsidR="009D1977" w:rsidRPr="009819E7">
        <w:fldChar w:fldCharType="begin"/>
      </w:r>
      <w:r w:rsidR="009D1977" w:rsidRPr="009819E7">
        <w:instrText xml:space="preserve"> REF _Ref127858167 \r \h </w:instrText>
      </w:r>
      <w:r w:rsidR="009D1977" w:rsidRPr="009819E7">
        <w:fldChar w:fldCharType="separate"/>
      </w:r>
      <w:r w:rsidR="00AF049C">
        <w:t>D.1</w:t>
      </w:r>
      <w:r w:rsidR="009D1977" w:rsidRPr="009819E7">
        <w:fldChar w:fldCharType="end"/>
      </w:r>
      <w:r w:rsidR="009D1977" w:rsidRPr="009819E7">
        <w:t>).</w:t>
      </w:r>
      <w:r w:rsidR="0053279A">
        <w:t xml:space="preserve"> </w:t>
      </w:r>
      <w:r w:rsidR="00967C15">
        <w:t>Currently, r</w:t>
      </w:r>
      <w:r w:rsidR="0053279A">
        <w:t>ectangular dipoles can only be used with the point-dipole interaction and the IGT.</w:t>
      </w:r>
    </w:p>
    <w:p w14:paraId="6115FC25" w14:textId="3454EBDB" w:rsidR="00616B19" w:rsidRDefault="00AF4969" w:rsidP="00AF4969">
      <w:pPr>
        <w:pStyle w:val="Indent"/>
      </w:pPr>
      <w:r>
        <w:t>The d</w:t>
      </w:r>
      <w:r w:rsidR="00616B19" w:rsidRPr="009819E7">
        <w:t xml:space="preserve">efault </w:t>
      </w:r>
      <w:r w:rsidR="00427235" w:rsidRPr="009819E7">
        <w:t xml:space="preserve">formulation </w:t>
      </w:r>
      <w:r>
        <w:t xml:space="preserve">for </w:t>
      </w:r>
      <w:r w:rsidR="00967C15">
        <w:t xml:space="preserve">the </w:t>
      </w:r>
      <w:r>
        <w:t>interaction term is that of point dipoles</w:t>
      </w:r>
      <w:r w:rsidR="003A336D" w:rsidRPr="009819E7">
        <w:t xml:space="preserve"> (</w:t>
      </w:r>
      <w:r w:rsidR="00616B19" w:rsidRPr="009819E7">
        <w:rPr>
          <w:rStyle w:val="CourierNew11pt"/>
        </w:rPr>
        <w:t>poi</w:t>
      </w:r>
      <w:r>
        <w:t>);</w:t>
      </w:r>
      <w:r w:rsidR="003A336D" w:rsidRPr="009819E7">
        <w:t xml:space="preserve"> however</w:t>
      </w:r>
      <w:r>
        <w:t>,</w:t>
      </w:r>
      <w:r w:rsidR="003A336D" w:rsidRPr="009819E7">
        <w:t xml:space="preserve"> it is expected to be inferior to</w:t>
      </w:r>
      <w:r w:rsidR="0053279A">
        <w:t xml:space="preserve"> the FCD </w:t>
      </w:r>
      <w:r w:rsidR="003A336D" w:rsidRPr="009819E7">
        <w:t>or</w:t>
      </w:r>
      <w:r w:rsidR="0053279A">
        <w:t xml:space="preserve"> IGT</w:t>
      </w:r>
      <w:r w:rsidR="003A336D" w:rsidRPr="009819E7">
        <w:t xml:space="preserve"> in many cases</w:t>
      </w:r>
      <w:r w:rsidR="00967C15">
        <w:t xml:space="preserve"> </w:t>
      </w:r>
      <w:r w:rsidR="00967C15">
        <w:fldChar w:fldCharType="begin"/>
      </w:r>
      <w:r w:rsidR="00F95E0F">
        <w:instrText xml:space="preserve"> ADDIN ZOTERO_ITEM CSL_CITATION {"citationID":"MfwVUFFk","properties":{"formattedCitation":"[21,24]","plainCitation":"[21,24]","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A."}],"issued":{"date-parts":[["2015"]]}}},{"id":126,"uris":["http://zotero.org/users/4070/items/5H8EH86J"],"uri":["http://zotero.org/users/4070/items/5H8EH86J"],"itemData":{"id":126,"type":"article-journal","abstract":"We compared three formulations of the discrete dipole approximation (DDA) for simulation of light scattering by particles with refractive indices m=10+10i, 0.1+i, and 1.6+0.01i. These formulations include the filtered coupled dipoles (FCD), the lattice dispersion relation (LDR) and the radiative reaction correction. We compared the number of iterations required for the convergence of the iterative solver (proportional to simulation time) and the accuracy of final results. We showed that the LDR performance for m=10+10i is especially bad, while the FCD is a good option for all cases studied. Moreover, we analyzed the detailed structure of DDA errors and the spectrum of the DDA interaction matrix to understand the performance of the FCD. In particular, this spectrum, obtained with the FCD for particles smaller than the wavelength, falls into the bounds, physically implied for the spectrum of the infinite-dimensional integral scattering operator, contrary to two other DDA formulations. Finally, such extreme refractive indices can now be routinely simulated using modern desktop computers using the publicly available ADDA code, which includes an efficient implementation of the FCD.","container-title":"Physical Review E","DOI":"10.1103/PhysRevE.82.036703","issue":"3","journalAbbreviation":"Phys. Rev. E","page":"036703","title":"Application of the discrete dipole approximation to very large refractive indices: Filtered coupled dipoles revived","URL":"http://pre.aps.org/abstract/PRE/v82/i3/e036703","volume":"82","author":[{"family":"Yurkin","given":"M. A."},{"family":"Min","given":"M."},{"family":"Hoekstra","given":"A. G."}],"issued":{"date-parts":[["2010"]]}}}],"schema":"https://github.com/citation-style-language/schema/raw/master/csl-citation.json"} </w:instrText>
      </w:r>
      <w:r w:rsidR="00967C15">
        <w:fldChar w:fldCharType="separate"/>
      </w:r>
      <w:r w:rsidR="00967C15" w:rsidRPr="00BB0250">
        <w:t>[21,24]</w:t>
      </w:r>
      <w:r w:rsidR="00967C15">
        <w:fldChar w:fldCharType="end"/>
      </w:r>
      <w:r w:rsidR="003A336D" w:rsidRPr="009819E7">
        <w:t xml:space="preserve">. </w:t>
      </w:r>
      <w:r w:rsidR="00967C15">
        <w:t>But</w:t>
      </w:r>
      <w:r>
        <w:t xml:space="preserve"> the latter</w:t>
      </w:r>
      <w:r w:rsidR="003A336D" w:rsidRPr="009819E7">
        <w:t xml:space="preserve"> have been studied in less details.</w:t>
      </w:r>
      <w:r w:rsidR="00B936CF">
        <w:t xml:space="preserve"> </w:t>
      </w:r>
      <w:r w:rsidR="00967C15">
        <w:t>Still, t</w:t>
      </w:r>
      <w:r w:rsidR="0053279A">
        <w:t>he use of the IGT (for example, “</w:t>
      </w:r>
      <w:r w:rsidR="0053279A" w:rsidRPr="009819E7">
        <w:rPr>
          <w:rStyle w:val="CourierNew11pt"/>
        </w:rPr>
        <w:noBreakHyphen/>
      </w:r>
      <w:r w:rsidR="0053279A">
        <w:rPr>
          <w:rStyle w:val="CourierNew11pt"/>
        </w:rPr>
        <w:t>igt 3</w:t>
      </w:r>
      <w:r w:rsidR="0053279A">
        <w:t>”</w:t>
      </w:r>
      <w:r w:rsidR="00967C15">
        <w:t>, combined with the IGT</w:t>
      </w:r>
      <w:r w:rsidR="00967C15" w:rsidRPr="00967C15">
        <w:rPr>
          <w:vertAlign w:val="subscript"/>
        </w:rPr>
        <w:t>SO</w:t>
      </w:r>
      <w:r w:rsidR="00967C15">
        <w:t xml:space="preserve"> polarizability formulation</w:t>
      </w:r>
      <w:r w:rsidR="0053279A">
        <w:t xml:space="preserve">) is </w:t>
      </w:r>
      <w:r w:rsidR="00967C15">
        <w:t>highly</w:t>
      </w:r>
      <w:r w:rsidR="0053279A">
        <w:t xml:space="preserve"> recommended for rectangular dipoles, since the point-dipole interaction is known to cause large errors with increasing </w:t>
      </w:r>
      <m:oMath>
        <m:r>
          <w:rPr>
            <w:rFonts w:ascii="Cambria Math" w:hAnsi="Cambria Math"/>
          </w:rPr>
          <m:t>m</m:t>
        </m:r>
      </m:oMath>
      <w:r w:rsidR="0053279A">
        <w:t xml:space="preserve"> </w:t>
      </w:r>
      <w:r w:rsidR="0053279A">
        <w:fldChar w:fldCharType="begin"/>
      </w:r>
      <w:r w:rsidR="00F95E0F">
        <w:instrText xml:space="preserve"> ADDIN ZOTERO_ITEM CSL_CITATION {"citationID":"nn0mNGcE","properties":{"formattedCitation":"[21]","plainCitation":"[21]","noteIndex":0},"citationItems":[{"id":3159,"uris":["http://zotero.org/users/4070/items/X8NEIENI"],"uri":["http://zotero.org/users/4070/items/X8NEIENI"],"itemData":{"id":3159,"type":"article-journal","abstract":"We performed a comprehensive analysis of the extension of the discrete dipole approximation (DDA) to a rectangular cuboid lattice of dipoles. The theoretical analysis of two different approaches, based either on the point–dipole interaction or on the integration of Green׳s tensor (IGT), was performed starting with the rigorous integral equation for the electric field. We showed that the expressions for polarizability and interaction terms must strictly conform to each other, which resolves the existing controversy in the literature. Moreover, there are large differences between the spectra of the interaction matrix in the static limit for those DDA formulations. In particular, the point–dipole formulation leads to unphysical edges of the spectrum that deteriorate the convergence of the iterative solver with increasing refractive index. This severely limits the applicability of point–dipole DDA formulations with rectangular dipoles in contrast to the case of cubic dipoles. We implemented both above formulations in the open-source code ADDA and illustrated their performance on a number of test cases. In particular, we considered a graphene sheet, with thickness much smaller than the wavelength. The use of rectangular dipoles (with IGT) resulted in up to 100-times decrease of both simulation time and memory requirements, keeping the satisfactory accuracy. Similar improvements are expected for any strongly oblate or prolate particles in which the smallest dimension is much smaller than the wavelength.","container-title":"Journal of Quantitative Spectroscopy and Radiative Transfer","DOI":"10.1016/j.jqsrt.2015.01.019","journalAbbreviation":"J. Quant. Spectrosc. Radiat. Transfer","page":"67-79","title":"Rectangular dipoles in the discrete dipole approximation","volume":"156","author":[{"family":"Smunev","given":"D. A."},{"family":"Chaumet","given":"P. C."},{"family":"Yurkin","given":"M. A."}],"issued":{"date-parts":[["2015"]]}}}],"schema":"https://github.com/citation-style-language/schema/raw/master/csl-citation.json"} </w:instrText>
      </w:r>
      <w:r w:rsidR="0053279A">
        <w:fldChar w:fldCharType="separate"/>
      </w:r>
      <w:r w:rsidR="0053279A" w:rsidRPr="006E334F">
        <w:t>[21]</w:t>
      </w:r>
      <w:r w:rsidR="0053279A">
        <w:fldChar w:fldCharType="end"/>
      </w:r>
      <w:r w:rsidR="0053279A">
        <w:t xml:space="preserve">. </w:t>
      </w:r>
      <w:r w:rsidR="00967C15">
        <w:t>Unfortunately</w:t>
      </w:r>
      <w:r w:rsidR="00B936CF">
        <w:t>, counterparts of those advanced formulations are still lacking for the reflection term (</w:t>
      </w:r>
      <w:r w:rsidR="00E53912">
        <w:t>§</w:t>
      </w:r>
      <w:r w:rsidR="00E53912">
        <w:fldChar w:fldCharType="begin"/>
      </w:r>
      <w:r w:rsidR="00E53912">
        <w:instrText xml:space="preserve"> REF _Ref374177626 \r \h </w:instrText>
      </w:r>
      <w:r w:rsidR="00E53912">
        <w:fldChar w:fldCharType="separate"/>
      </w:r>
      <w:r w:rsidR="00AF049C">
        <w:t>10.3</w:t>
      </w:r>
      <w:r w:rsidR="00E53912">
        <w:fldChar w:fldCharType="end"/>
      </w:r>
      <w:r w:rsidR="00B936CF">
        <w:t>)</w:t>
      </w:r>
      <w:r w:rsidR="00E53912">
        <w:t xml:space="preserve">, so predicting accuracy in </w:t>
      </w:r>
      <w:r w:rsidR="008E27CC">
        <w:t>the surface mode</w:t>
      </w:r>
      <w:r w:rsidR="00E53912">
        <w:t xml:space="preserve"> (§</w:t>
      </w:r>
      <w:r w:rsidR="00E53912">
        <w:fldChar w:fldCharType="begin"/>
      </w:r>
      <w:r w:rsidR="00E53912">
        <w:instrText xml:space="preserve"> REF _Ref373918390 \r \h </w:instrText>
      </w:r>
      <w:r w:rsidR="00E53912">
        <w:fldChar w:fldCharType="separate"/>
      </w:r>
      <w:r w:rsidR="00AF049C">
        <w:t>7</w:t>
      </w:r>
      <w:r w:rsidR="00E53912">
        <w:fldChar w:fldCharType="end"/>
      </w:r>
      <w:r w:rsidR="00E53912">
        <w:t>) is even more problematic</w:t>
      </w:r>
      <w:r w:rsidR="00B936CF">
        <w:t>. Therefore,</w:t>
      </w:r>
      <w:r w:rsidR="003A336D" w:rsidRPr="009819E7">
        <w:t xml:space="preserve"> we recommend testing different formulations for a particular class of scattering problems of interest.</w:t>
      </w:r>
      <w:r w:rsidR="00586B1E">
        <w:t xml:space="preserve"> Moreover, a</w:t>
      </w:r>
      <w:r w:rsidR="00586B1E" w:rsidRPr="009819E7">
        <w:t xml:space="preserve">dding </w:t>
      </w:r>
      <w:r w:rsidR="00586B1E">
        <w:t xml:space="preserve">a </w:t>
      </w:r>
      <w:r w:rsidR="00586B1E" w:rsidRPr="009819E7">
        <w:t xml:space="preserve">new </w:t>
      </w:r>
      <w:r w:rsidR="00586B1E">
        <w:t>option</w:t>
      </w:r>
      <w:r w:rsidR="00586B1E" w:rsidRPr="009819E7">
        <w:t xml:space="preserve"> </w:t>
      </w:r>
      <w:r w:rsidR="00586B1E">
        <w:t xml:space="preserve">to calculate the interaction term </w:t>
      </w:r>
      <w:r w:rsidR="00586B1E" w:rsidRPr="009819E7">
        <w:t>is straightforward for anyone who is famili</w:t>
      </w:r>
      <w:r w:rsidR="00586B1E">
        <w:t>ar with C programming language.</w:t>
      </w:r>
      <w:r w:rsidR="00586B1E" w:rsidRPr="00AA5BD7">
        <w:rPr>
          <w:rStyle w:val="a7"/>
        </w:rPr>
        <w:footnoteReference w:id="52"/>
      </w:r>
    </w:p>
    <w:p w14:paraId="23770D3B" w14:textId="77777777" w:rsidR="00D32CA4" w:rsidRPr="00C83881" w:rsidRDefault="00D32CA4" w:rsidP="0020695F">
      <w:pPr>
        <w:pStyle w:val="21"/>
      </w:pPr>
      <w:bookmarkStart w:id="158" w:name="_Ref374177626"/>
      <w:bookmarkStart w:id="159" w:name="_Toc57726422"/>
      <w:r w:rsidRPr="00C83881">
        <w:t>Reflection term</w:t>
      </w:r>
      <w:bookmarkEnd w:id="158"/>
      <w:bookmarkEnd w:id="159"/>
    </w:p>
    <w:p w14:paraId="29435897" w14:textId="6C22EDCC" w:rsidR="00FB41FF" w:rsidRDefault="00936D04" w:rsidP="00D32CA4">
      <w:r>
        <w:t xml:space="preserve">In contrast to </w:t>
      </w:r>
      <m:oMath>
        <m:acc>
          <m:accPr>
            <m:chr m:val="̅"/>
            <m:ctrlPr>
              <w:rPr>
                <w:rFonts w:ascii="Cambria Math" w:hAnsi="Cambria Math"/>
                <w:i/>
              </w:rPr>
            </m:ctrlPr>
          </m:accPr>
          <m:e>
            <m:r>
              <m:rPr>
                <m:sty m:val="b"/>
              </m:rPr>
              <w:rPr>
                <w:rFonts w:ascii="Cambria Math" w:hAnsi="Cambria Math"/>
              </w:rPr>
              <m:t>G</m:t>
            </m:r>
          </m:e>
        </m:acc>
      </m:oMath>
      <w:r w:rsidR="0030338F">
        <w:t>,</w:t>
      </w:r>
      <w:r>
        <w:t xml:space="preserve"> </w:t>
      </w:r>
      <w:r w:rsidR="00FB41FF">
        <w:t>t</w:t>
      </w:r>
      <w:r w:rsidR="00AA5C12">
        <w:t xml:space="preserve">he reflection term </w:t>
      </w:r>
      <m:oMath>
        <m:acc>
          <m:accPr>
            <m:chr m:val="̅"/>
            <m:ctrlPr>
              <w:rPr>
                <w:rFonts w:ascii="Cambria Math" w:hAnsi="Cambria Math"/>
                <w:i/>
              </w:rPr>
            </m:ctrlPr>
          </m:accPr>
          <m:e>
            <m:r>
              <m:rPr>
                <m:sty m:val="b"/>
              </m:rPr>
              <w:rPr>
                <w:rFonts w:ascii="Cambria Math" w:hAnsi="Cambria Math"/>
              </w:rPr>
              <m:t>R</m:t>
            </m:r>
          </m:e>
        </m:acc>
      </m:oMath>
      <w:r w:rsidRPr="00936D04">
        <w:t xml:space="preserve"> </w:t>
      </w:r>
      <w:r>
        <w:t xml:space="preserve">does not have full translational symmetry, but only </w:t>
      </w:r>
      <w:r w:rsidR="00FB41FF">
        <w:t xml:space="preserve">the one parallel to the surface. In particular, </w:t>
      </w:r>
      <m:oMath>
        <m:acc>
          <m:accPr>
            <m:chr m:val="̅"/>
            <m:ctrlPr>
              <w:rPr>
                <w:rFonts w:ascii="Cambria Math" w:hAnsi="Cambria Math"/>
                <w:i/>
              </w:rPr>
            </m:ctrlPr>
          </m:accPr>
          <m:e>
            <m:r>
              <m:rPr>
                <m:sty m:val="b"/>
              </m:rPr>
              <w:rPr>
                <w:rFonts w:ascii="Cambria Math" w:hAnsi="Cambria Math"/>
              </w:rPr>
              <m:t>R</m:t>
            </m:r>
          </m:e>
        </m:acc>
      </m:oMath>
      <w:r w:rsidR="00FB41FF" w:rsidRPr="00FB41FF">
        <w:t xml:space="preserve"> </w:t>
      </w:r>
      <w:r w:rsidR="00FB41FF">
        <w:t xml:space="preserve">is a function of distance between </w:t>
      </w:r>
      <w:r w:rsidR="00244073">
        <w:t xml:space="preserve">evaluation point and </w:t>
      </w:r>
      <w:r w:rsidR="00FB41FF">
        <w:t>the image of source:</w:t>
      </w:r>
    </w:p>
    <w:tbl>
      <w:tblPr>
        <w:tblW w:w="5000" w:type="pct"/>
        <w:tblCellMar>
          <w:left w:w="0" w:type="dxa"/>
          <w:right w:w="0" w:type="dxa"/>
        </w:tblCellMar>
        <w:tblLook w:val="0000" w:firstRow="0" w:lastRow="0" w:firstColumn="0" w:lastColumn="0" w:noHBand="0" w:noVBand="0"/>
      </w:tblPr>
      <w:tblGrid>
        <w:gridCol w:w="9188"/>
        <w:gridCol w:w="451"/>
      </w:tblGrid>
      <w:tr w:rsidR="00FB41FF" w:rsidRPr="000C1BB3" w14:paraId="24DD0F1E" w14:textId="77777777" w:rsidTr="00F10E65">
        <w:tc>
          <w:tcPr>
            <w:tcW w:w="4766" w:type="pct"/>
            <w:vAlign w:val="center"/>
          </w:tcPr>
          <w:p w14:paraId="17AA6FA0" w14:textId="77777777" w:rsidR="00FB41FF" w:rsidRPr="000C1BB3" w:rsidRDefault="00600B16" w:rsidP="0024361F">
            <w:pPr>
              <w:pStyle w:val="Eq"/>
            </w:pPr>
            <m:oMathPara>
              <m:oMath>
                <m:acc>
                  <m:accPr>
                    <m:chr m:val="̅"/>
                    <m:ctrlPr>
                      <w:rPr>
                        <w:rFonts w:ascii="Cambria Math" w:hAnsi="Cambria Math"/>
                      </w:rPr>
                    </m:ctrlPr>
                  </m:accPr>
                  <m:e>
                    <m:r>
                      <m:rPr>
                        <m:sty m:val="b"/>
                      </m:rPr>
                      <w:rPr>
                        <w:rFonts w:ascii="Cambria Math" w:hAnsi="Cambria Math"/>
                      </w:rPr>
                      <m:t>R</m:t>
                    </m:r>
                  </m:e>
                </m:acc>
                <m:d>
                  <m:dPr>
                    <m:ctrlPr>
                      <w:rPr>
                        <w:rFonts w:ascii="Cambria Math" w:hAnsi="Cambria Math"/>
                      </w:rPr>
                    </m:ctrlPr>
                  </m:dPr>
                  <m:e>
                    <m:r>
                      <m:rPr>
                        <m:sty m:val="b"/>
                      </m:rPr>
                      <w:rPr>
                        <w:rFonts w:ascii="Cambria Math" w:hAnsi="Cambria Math"/>
                      </w:rPr>
                      <m:t>r</m:t>
                    </m:r>
                    <m:r>
                      <m:rPr>
                        <m:sty m:val="p"/>
                      </m:rPr>
                      <w:rPr>
                        <w:rFonts w:ascii="Cambria Math" w:hAnsi="Cambria Math"/>
                      </w:rPr>
                      <m:t>,</m:t>
                    </m:r>
                    <m:sSup>
                      <m:sSupPr>
                        <m:ctrlPr>
                          <w:rPr>
                            <w:rFonts w:ascii="Cambria Math" w:hAnsi="Cambria Math"/>
                          </w:rPr>
                        </m:ctrlPr>
                      </m:sSupPr>
                      <m:e>
                        <m:r>
                          <m:rPr>
                            <m:sty m:val="b"/>
                          </m:rPr>
                          <w:rPr>
                            <w:rFonts w:ascii="Cambria Math" w:hAnsi="Cambria Math"/>
                          </w:rPr>
                          <m:t>r</m:t>
                        </m:r>
                      </m:e>
                      <m:sup>
                        <m:r>
                          <m:rPr>
                            <m:sty m:val="p"/>
                          </m:rPr>
                          <w:rPr>
                            <w:rFonts w:ascii="Cambria Math" w:hAnsi="Cambria Math"/>
                          </w:rPr>
                          <m:t>'</m:t>
                        </m:r>
                      </m:sup>
                    </m:sSup>
                  </m:e>
                </m:d>
                <m:r>
                  <m:rPr>
                    <m:sty m:val="p"/>
                  </m:rPr>
                  <w:rPr>
                    <w:rFonts w:ascii="Cambria Math" w:hAnsi="Cambria Math"/>
                  </w:rPr>
                  <m:t>=</m:t>
                </m:r>
                <m:acc>
                  <m:accPr>
                    <m:chr m:val="̅"/>
                    <m:ctrlPr>
                      <w:rPr>
                        <w:rFonts w:ascii="Cambria Math" w:hAnsi="Cambria Math"/>
                      </w:rPr>
                    </m:ctrlPr>
                  </m:accPr>
                  <m:e>
                    <m:r>
                      <m:rPr>
                        <m:sty m:val="b"/>
                      </m:rPr>
                      <w:rPr>
                        <w:rFonts w:ascii="Cambria Math" w:hAnsi="Cambria Math"/>
                      </w:rPr>
                      <m:t>R</m:t>
                    </m:r>
                  </m:e>
                </m:acc>
                <m:d>
                  <m:dPr>
                    <m:ctrlPr>
                      <w:rPr>
                        <w:rFonts w:ascii="Cambria Math" w:hAnsi="Cambria Math"/>
                      </w:rPr>
                    </m:ctrlPr>
                  </m:dPr>
                  <m:e>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r>
                      <m:rPr>
                        <m:sty m:val="p"/>
                      </m:rPr>
                      <w:rPr>
                        <w:rFonts w:ascii="Cambria Math" w:hAnsi="Cambria Math"/>
                      </w:rPr>
                      <m:t>,</m:t>
                    </m:r>
                    <m:r>
                      <w:rPr>
                        <w:rFonts w:ascii="Cambria Math" w:hAnsi="Cambria Math"/>
                      </w:rPr>
                      <m:t>z</m:t>
                    </m:r>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m:t>
                        </m:r>
                      </m:sup>
                    </m:sSup>
                  </m:e>
                </m:d>
                <m:r>
                  <m:rPr>
                    <m:sty m:val="p"/>
                  </m:rPr>
                  <w:rPr>
                    <w:rFonts w:ascii="Cambria Math" w:hAnsi="Cambria Math"/>
                  </w:rPr>
                  <m:t>=</m:t>
                </m:r>
                <m:acc>
                  <m:accPr>
                    <m:chr m:val="̅"/>
                    <m:ctrlPr>
                      <w:rPr>
                        <w:rFonts w:ascii="Cambria Math" w:hAnsi="Cambria Math"/>
                      </w:rPr>
                    </m:ctrlPr>
                  </m:accPr>
                  <m:e>
                    <m:r>
                      <m:rPr>
                        <m:sty m:val="b"/>
                      </m:rPr>
                      <w:rPr>
                        <w:rFonts w:ascii="Cambria Math" w:hAnsi="Cambria Math"/>
                      </w:rPr>
                      <m:t>R</m:t>
                    </m:r>
                  </m:e>
                </m:acc>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w:rPr>
                    <w:rFonts w:ascii="Cambria Math" w:hAnsi="Cambria Math"/>
                  </w:rPr>
                  <m:t>,</m:t>
                </m:r>
              </m:oMath>
            </m:oMathPara>
          </w:p>
        </w:tc>
        <w:tc>
          <w:tcPr>
            <w:tcW w:w="234" w:type="pct"/>
            <w:vAlign w:val="center"/>
          </w:tcPr>
          <w:p w14:paraId="00890DA4" w14:textId="3377B570" w:rsidR="00FB41FF" w:rsidRPr="000C1BB3" w:rsidRDefault="00FB41FF" w:rsidP="00F10E65">
            <w:pPr>
              <w:pStyle w:val="Eqnumber"/>
            </w:pPr>
            <w:bookmarkStart w:id="160" w:name="_Ref17969974"/>
            <w:r w:rsidRPr="000C1BB3">
              <w:t>(</w:t>
            </w:r>
            <w:r w:rsidRPr="000C1BB3">
              <w:fldChar w:fldCharType="begin"/>
            </w:r>
            <w:r w:rsidRPr="000C1BB3">
              <w:instrText xml:space="preserve"> SEQ ( \* ARABIC </w:instrText>
            </w:r>
            <w:r w:rsidRPr="000C1BB3">
              <w:fldChar w:fldCharType="separate"/>
            </w:r>
            <w:r w:rsidR="00AF049C">
              <w:rPr>
                <w:noProof/>
              </w:rPr>
              <w:t>50</w:t>
            </w:r>
            <w:r w:rsidRPr="000C1BB3">
              <w:fldChar w:fldCharType="end"/>
            </w:r>
            <w:r w:rsidRPr="000C1BB3">
              <w:t>)</w:t>
            </w:r>
            <w:bookmarkEnd w:id="160"/>
          </w:p>
        </w:tc>
      </w:tr>
    </w:tbl>
    <w:p w14:paraId="4F99B0C4" w14:textId="77777777" w:rsidR="00D32CA4" w:rsidRDefault="00FB41FF" w:rsidP="00D32CA4">
      <w:r>
        <w:t xml:space="preserve">where </w:t>
      </w:r>
      <m:oMath>
        <m:r>
          <m:rPr>
            <m:sty m:val="b"/>
          </m:rPr>
          <w:rPr>
            <w:rFonts w:ascii="Cambria Math" w:hAnsi="Cambria Math"/>
          </w:rPr>
          <m:t>ρ</m:t>
        </m:r>
      </m:oMath>
      <w:r>
        <w:t xml:space="preserve"> is the distance along the surface. </w:t>
      </w:r>
      <w:r w:rsidR="00050045">
        <w:t xml:space="preserve">Also, it satisfies </w:t>
      </w:r>
      <m:oMath>
        <m:acc>
          <m:accPr>
            <m:chr m:val="̅"/>
            <m:ctrlPr>
              <w:rPr>
                <w:rFonts w:ascii="Cambria Math" w:hAnsi="Cambria Math"/>
              </w:rPr>
            </m:ctrlPr>
          </m:accPr>
          <m:e>
            <m:r>
              <m:rPr>
                <m:sty m:val="b"/>
              </m:rPr>
              <w:rPr>
                <w:rFonts w:ascii="Cambria Math" w:hAnsi="Cambria Math"/>
              </w:rPr>
              <m:t>R</m:t>
            </m:r>
          </m:e>
        </m:acc>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m:rPr>
            <m:sty m:val="p"/>
          </m:rPr>
          <w:rPr>
            <w:rFonts w:ascii="Cambria Math" w:hAnsi="Cambria Math"/>
          </w:rPr>
          <m:t>=</m:t>
        </m:r>
        <m:acc>
          <m:accPr>
            <m:chr m:val="̅"/>
            <m:ctrlPr>
              <w:rPr>
                <w:rFonts w:ascii="Cambria Math" w:hAnsi="Cambria Math"/>
              </w:rPr>
            </m:ctrlPr>
          </m:accPr>
          <m:e>
            <m:r>
              <m:rPr>
                <m:sty m:val="b"/>
              </m:rPr>
              <w:rPr>
                <w:rFonts w:ascii="Cambria Math" w:hAnsi="Cambria Math"/>
              </w:rPr>
              <m:t>R</m:t>
            </m:r>
          </m:e>
        </m:acc>
        <m:sSup>
          <m:sSupPr>
            <m:ctrlPr>
              <w:rPr>
                <w:rFonts w:ascii="Cambria Math" w:hAnsi="Cambria Math"/>
                <w:i/>
              </w:rPr>
            </m:ctrlPr>
          </m:sSupPr>
          <m:e>
            <m:d>
              <m:dPr>
                <m:ctrlPr>
                  <w:rPr>
                    <w:rFonts w:ascii="Cambria Math" w:hAnsi="Cambria Math"/>
                  </w:rPr>
                </m:ctrlPr>
              </m:dPr>
              <m:e>
                <m:r>
                  <m:rPr>
                    <m:sty m:val="p"/>
                  </m:rPr>
                  <w:rPr>
                    <w:rFonts w:ascii="Cambria Math" w:hAnsi="Cambria Math"/>
                  </w:rPr>
                  <m:t>-</m:t>
                </m:r>
                <m:r>
                  <m:rPr>
                    <m:sty m:val="b"/>
                  </m:rPr>
                  <w:rPr>
                    <w:rFonts w:ascii="Cambria Math" w:hAnsi="Cambria Math"/>
                  </w:rPr>
                  <m:t>ρ</m:t>
                </m:r>
                <m:r>
                  <m:rPr>
                    <m:sty m:val="p"/>
                  </m:rPr>
                  <w:rPr>
                    <w:rFonts w:ascii="Cambria Math" w:hAnsi="Cambria Math"/>
                  </w:rPr>
                  <m:t>,</m:t>
                </m:r>
                <m:r>
                  <w:rPr>
                    <w:rFonts w:ascii="Cambria Math" w:hAnsi="Cambria Math"/>
                  </w:rPr>
                  <m:t>Z</m:t>
                </m:r>
              </m:e>
            </m:d>
          </m:e>
          <m:sup>
            <m:r>
              <w:rPr>
                <w:rFonts w:ascii="Cambria Math" w:hAnsi="Cambria Math"/>
              </w:rPr>
              <m:t>T</m:t>
            </m:r>
          </m:sup>
        </m:sSup>
      </m:oMath>
      <w:r w:rsidR="008B3817">
        <w:t xml:space="preserve">. </w:t>
      </w:r>
      <w:r w:rsidR="00E53912">
        <w:t>The simplest option to calculate the reflection term is based on a single image dipole</w:t>
      </w:r>
    </w:p>
    <w:tbl>
      <w:tblPr>
        <w:tblW w:w="5000" w:type="pct"/>
        <w:tblCellMar>
          <w:left w:w="0" w:type="dxa"/>
          <w:right w:w="0" w:type="dxa"/>
        </w:tblCellMar>
        <w:tblLook w:val="0000" w:firstRow="0" w:lastRow="0" w:firstColumn="0" w:lastColumn="0" w:noHBand="0" w:noVBand="0"/>
      </w:tblPr>
      <w:tblGrid>
        <w:gridCol w:w="9188"/>
        <w:gridCol w:w="451"/>
      </w:tblGrid>
      <w:tr w:rsidR="00E53912" w:rsidRPr="009819E7" w14:paraId="50072394" w14:textId="77777777" w:rsidTr="00354ECB">
        <w:tc>
          <w:tcPr>
            <w:tcW w:w="4766" w:type="pct"/>
            <w:vAlign w:val="center"/>
          </w:tcPr>
          <w:p w14:paraId="561F1D64" w14:textId="77777777" w:rsidR="00E53912" w:rsidRPr="009819E7" w:rsidRDefault="00600B16" w:rsidP="0024361F">
            <w:pPr>
              <w:pStyle w:val="Eq"/>
            </w:pPr>
            <m:oMathPara>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R</m:t>
                        </m:r>
                      </m:e>
                    </m:acc>
                  </m:e>
                  <m:sub>
                    <m:r>
                      <m:rPr>
                        <m:sty m:val="p"/>
                      </m:rPr>
                      <w:rPr>
                        <w:rFonts w:ascii="Cambria Math" w:hAnsi="Cambria Math"/>
                      </w:rPr>
                      <m:t>im</m:t>
                    </m:r>
                  </m:sub>
                </m:sSub>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w:rPr>
                            <w:rFonts w:ascii="Cambria Math" w:hAnsi="Cambria Math"/>
                          </w:rPr>
                          <m:t>ε</m:t>
                        </m:r>
                      </m:e>
                      <m:sub>
                        <m:r>
                          <m:rPr>
                            <m:sty m:val="p"/>
                          </m:rPr>
                          <w:rPr>
                            <w:rFonts w:ascii="Cambria Math" w:hAnsi="Cambria Math"/>
                          </w:rPr>
                          <m:t>s</m:t>
                        </m:r>
                      </m:sub>
                    </m:sSub>
                  </m:num>
                  <m:den>
                    <m:r>
                      <m:rPr>
                        <m:sty m:val="p"/>
                      </m:rPr>
                      <w:rPr>
                        <w:rFonts w:ascii="Cambria Math" w:hAnsi="Cambria Math"/>
                      </w:rPr>
                      <m:t>1+</m:t>
                    </m:r>
                    <m:sSub>
                      <m:sSubPr>
                        <m:ctrlPr>
                          <w:rPr>
                            <w:rFonts w:ascii="Cambria Math" w:hAnsi="Cambria Math"/>
                          </w:rPr>
                        </m:ctrlPr>
                      </m:sSubPr>
                      <m:e>
                        <m:r>
                          <w:rPr>
                            <w:rFonts w:ascii="Cambria Math" w:hAnsi="Cambria Math"/>
                          </w:rPr>
                          <m:t>ε</m:t>
                        </m:r>
                      </m:e>
                      <m:sub>
                        <m:r>
                          <m:rPr>
                            <m:sty m:val="p"/>
                          </m:rPr>
                          <w:rPr>
                            <w:rFonts w:ascii="Cambria Math" w:hAnsi="Cambria Math"/>
                          </w:rPr>
                          <m:t>s</m:t>
                        </m:r>
                      </m:sub>
                    </m:sSub>
                  </m:den>
                </m:f>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-2</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I</m:t>
                            </m:r>
                          </m:e>
                        </m:acc>
                      </m:e>
                      <m:sub>
                        <m:r>
                          <w:rPr>
                            <w:rFonts w:ascii="Cambria Math" w:hAnsi="Cambria Math"/>
                          </w:rPr>
                          <m:t>z</m:t>
                        </m:r>
                      </m:sub>
                    </m:sSub>
                  </m:e>
                </m:d>
                <m:r>
                  <m:rPr>
                    <m:sty m:val="p"/>
                  </m:rPr>
                  <w:rPr>
                    <w:rFonts w:ascii="Cambria Math" w:hAnsi="Cambria Math"/>
                  </w:rPr>
                  <m:t>,</m:t>
                </m:r>
              </m:oMath>
            </m:oMathPara>
          </w:p>
        </w:tc>
        <w:tc>
          <w:tcPr>
            <w:tcW w:w="234" w:type="pct"/>
            <w:vAlign w:val="center"/>
          </w:tcPr>
          <w:p w14:paraId="02B760BF" w14:textId="255D5EB2" w:rsidR="00E53912" w:rsidRPr="009819E7" w:rsidRDefault="00E53912" w:rsidP="00354ECB">
            <w:pPr>
              <w:pStyle w:val="Eqnumber"/>
            </w:pPr>
            <w:r w:rsidRPr="009819E7">
              <w:t>(</w:t>
            </w:r>
            <w:r w:rsidRPr="009819E7">
              <w:fldChar w:fldCharType="begin"/>
            </w:r>
            <w:r w:rsidRPr="009819E7">
              <w:instrText xml:space="preserve"> SEQ ( \* ARABIC </w:instrText>
            </w:r>
            <w:r w:rsidRPr="009819E7">
              <w:fldChar w:fldCharType="separate"/>
            </w:r>
            <w:r w:rsidR="00AF049C">
              <w:rPr>
                <w:noProof/>
              </w:rPr>
              <w:t>51</w:t>
            </w:r>
            <w:r w:rsidRPr="009819E7">
              <w:fldChar w:fldCharType="end"/>
            </w:r>
            <w:r w:rsidRPr="009819E7">
              <w:t>)</w:t>
            </w:r>
          </w:p>
        </w:tc>
      </w:tr>
    </w:tbl>
    <w:p w14:paraId="3CECB458" w14:textId="3934EF27" w:rsidR="00E53912" w:rsidRDefault="00FB41FF" w:rsidP="00D32CA4">
      <w:r>
        <w:t>where</w:t>
      </w:r>
      <w:r w:rsidRPr="00FB41FF">
        <w:t xml:space="preserv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I</m:t>
                </m:r>
              </m:e>
            </m:acc>
          </m:e>
          <m:sub>
            <m:r>
              <w:rPr>
                <w:rFonts w:ascii="Cambria Math" w:hAnsi="Cambria Math"/>
              </w:rPr>
              <m:t>z</m:t>
            </m:r>
          </m:sub>
        </m:sSub>
        <m:r>
          <m:rPr>
            <m:sty m:val="p"/>
          </m:rPr>
          <w:rPr>
            <w:rFonts w:ascii="Cambria Math" w:hAnsi="Cambria Math"/>
          </w:rPr>
          <m:t>=</m:t>
        </m:r>
        <m:sSub>
          <m:sSubPr>
            <m:ctrlPr>
              <w:rPr>
                <w:rFonts w:ascii="Cambria Math" w:hAnsi="Cambria Math"/>
                <w:b/>
              </w:rPr>
            </m:ctrlPr>
          </m:sSubPr>
          <m:e>
            <m:r>
              <m:rPr>
                <m:sty m:val="b"/>
              </m:rPr>
              <w:rPr>
                <w:rFonts w:ascii="Cambria Math" w:hAnsi="Cambria Math"/>
              </w:rPr>
              <m:t>e</m:t>
            </m:r>
            <m:ctrlPr>
              <w:rPr>
                <w:rFonts w:ascii="Cambria Math" w:hAnsi="Cambria Math"/>
              </w:rPr>
            </m:ctrlPr>
          </m:e>
          <m:sub>
            <m:r>
              <w:rPr>
                <w:rFonts w:ascii="Cambria Math" w:hAnsi="Cambria Math"/>
              </w:rPr>
              <m:t>z</m:t>
            </m:r>
          </m:sub>
        </m:sSub>
        <m:r>
          <m:rPr>
            <m:sty m:val="p"/>
          </m:rPr>
          <w:rPr>
            <w:rFonts w:ascii="Cambria Math" w:hAnsi="Cambria Math"/>
          </w:rPr>
          <m:t>⊗</m:t>
        </m:r>
        <m:sSub>
          <m:sSubPr>
            <m:ctrlPr>
              <w:rPr>
                <w:rFonts w:ascii="Cambria Math" w:hAnsi="Cambria Math"/>
                <w:b/>
              </w:rPr>
            </m:ctrlPr>
          </m:sSubPr>
          <m:e>
            <m:r>
              <m:rPr>
                <m:sty m:val="b"/>
              </m:rPr>
              <w:rPr>
                <w:rFonts w:ascii="Cambria Math" w:hAnsi="Cambria Math"/>
              </w:rPr>
              <m:t>e</m:t>
            </m:r>
            <m:ctrlPr>
              <w:rPr>
                <w:rFonts w:ascii="Cambria Math" w:hAnsi="Cambria Math"/>
              </w:rPr>
            </m:ctrlPr>
          </m:e>
          <m:sub>
            <m:r>
              <w:rPr>
                <w:rFonts w:ascii="Cambria Math" w:hAnsi="Cambria Math"/>
              </w:rPr>
              <m:t>z</m:t>
            </m:r>
          </m:sub>
        </m:sSub>
      </m:oMath>
      <w:r w:rsidRPr="00FB41FF">
        <w:t xml:space="preserve"> </w:t>
      </w:r>
      <w:r>
        <w:t xml:space="preserve">is a projector on the </w:t>
      </w:r>
      <m:oMath>
        <m:r>
          <w:rPr>
            <w:rFonts w:ascii="Cambria Math" w:hAnsi="Cambria Math"/>
          </w:rPr>
          <m:t>z</m:t>
        </m:r>
      </m:oMath>
      <w:r>
        <w:noBreakHyphen/>
        <w:t>axis.</w:t>
      </w:r>
      <w:r w:rsidR="00EB1F57">
        <w:t xml:space="preserve"> This approach is exact for perfectly conducting substrate (§</w:t>
      </w:r>
      <w:r w:rsidR="00EB1F57">
        <w:fldChar w:fldCharType="begin"/>
      </w:r>
      <w:r w:rsidR="00EB1F57">
        <w:instrText xml:space="preserve"> REF _Ref373918390 \r \h </w:instrText>
      </w:r>
      <w:r w:rsidR="00EB1F57">
        <w:fldChar w:fldCharType="separate"/>
      </w:r>
      <w:r w:rsidR="00AF049C">
        <w:t>7</w:t>
      </w:r>
      <w:r w:rsidR="00EB1F57">
        <w:fldChar w:fldCharType="end"/>
      </w:r>
      <w:r w:rsidR="00EB1F57">
        <w:t xml:space="preserve">), and can be considered a fast approximation otherwise. The accuracy of the approximation improves with increasing </w:t>
      </w:r>
      <m:oMath>
        <m:r>
          <w:rPr>
            <w:rFonts w:ascii="Cambria Math" w:hAnsi="Cambria Math"/>
          </w:rPr>
          <m:t>Z</m:t>
        </m:r>
      </m:oMath>
      <w:r w:rsidR="00EB1F57">
        <w:t xml:space="preserve"> and/or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m:rPr>
                    <m:sty m:val="p"/>
                  </m:rPr>
                  <w:rPr>
                    <w:rFonts w:ascii="Cambria Math" w:hAnsi="Cambria Math"/>
                    <w:vertAlign w:val="subscript"/>
                  </w:rPr>
                  <m:t>s</m:t>
                </m:r>
              </m:sub>
            </m:sSub>
          </m:e>
        </m:d>
      </m:oMath>
      <w:r w:rsidR="00C83881">
        <w:t>.</w:t>
      </w:r>
    </w:p>
    <w:p w14:paraId="5FCF5AB3" w14:textId="705601D4" w:rsidR="00C83881" w:rsidRDefault="00C83881" w:rsidP="0020783F">
      <w:pPr>
        <w:pStyle w:val="Indent"/>
        <w:keepNext/>
        <w:ind w:firstLine="539"/>
      </w:pPr>
      <w:r>
        <w:t xml:space="preserve">The </w:t>
      </w:r>
      <w:r w:rsidR="008B3817">
        <w:t xml:space="preserve">general </w:t>
      </w:r>
      <w:r>
        <w:t xml:space="preserve">rigorous approach to calculate </w:t>
      </w:r>
      <m:oMath>
        <m:acc>
          <m:accPr>
            <m:chr m:val="̅"/>
            <m:ctrlPr>
              <w:rPr>
                <w:rFonts w:ascii="Cambria Math" w:hAnsi="Cambria Math"/>
                <w:i/>
              </w:rPr>
            </m:ctrlPr>
          </m:accPr>
          <m:e>
            <m:r>
              <m:rPr>
                <m:sty m:val="b"/>
              </m:rPr>
              <w:rPr>
                <w:rFonts w:ascii="Cambria Math" w:hAnsi="Cambria Math"/>
              </w:rPr>
              <m:t>R</m:t>
            </m:r>
          </m:e>
        </m:acc>
      </m:oMath>
      <w:r>
        <w:t xml:space="preserve"> is based on Sommerfeld integrals </w:t>
      </w:r>
      <w:r>
        <w:fldChar w:fldCharType="begin"/>
      </w:r>
      <w:r w:rsidR="00BB0250">
        <w:instrText xml:space="preserve"> ADDIN ZOTERO_ITEM CSL_CITATION {"citationID":"9xBuhdEu","properties":{"formattedCitation":"[55,56]","plainCitation":"[55,56]","noteIndex":0},"citationItems":[{"id":13730,"uris":["http://zotero.org/users/4070/items/8HINCFRT"],"uri":["http://zotero.org/users/4070/items/8HINCFRT"],"itemData":{"id":13730,"type":"article-journal","abstract":"A two-dimensional fast Fourier transform technique is proposed for accelerating the computation of scattering characteristics of features on surfaces by using the discrete-dipole approximation. The two-dimensional fast Fourier transform reduces the CPU execution time dependence on the number of dipoles N from O(N-2) to O(N log N). The capabilities and flexibility of a discrete-dipole code implementing the technique are demonstrated with scattering results from circuit features on surfaces. (C) 1997 Optical Society of America","container-title":"Journal of the Optical Society of America A","DOI":"10.1364/JOSAA.14.003026","ISSN":"0740-3232","issue":"11","journalAbbreviation":"J. Opt. Soc. Am. A","page":"3026-3036","title":"Discrete-dipole approximation for scattering by features on surfaces by means of a two-dimensional fast Fourier transform technique","volume":"14","author":[{"family":"Schmehl","given":"R."},{"family":"Nebeker","given":"B. M."},{"family":"Hirleman","given":"E. D."}],"issued":{"date-parts":[["1997"]]}}},{"id":610,"uris":["http://zotero.org/users/4070/items/KUVKWQUJ"],"uri":["http://zotero.org/users/4070/items/KUVKWQUJ"],"itemData":{"id":610,"type":"article-journal","abstract":"Evanescent waves on a surface form due to the collective motion of charges within the medium. They do not carry any energy away from the surface and decay exponentially as a function of the distance. However, if there is any object within the evanescent field, electromagnetic energy within the medium is tunneled away and either absorbed or scattered. In this case, the absorption is localized, and potentially it can be used for selective diagnosis or nanopatterning applications. On the other hand, scattering of evanescent waves can be employed for characterization of nanoscale structures and particles on the surface. In this paper we present a numerical methodology to study the physics of such absorption and scattering mechanisms. We developed a MATLAB implementation of discrete dipole approximation with surface interaction (DDA-SI) in combination with evanescent wave illumination to investigate the near-field coupling between particles on the surface and a probe. This method can be used to explore the effects of a number of physical, geometrical, and material properties for problems involving nanostructures on or in the proximity of a substrate under arbitrary illumination.","container-title":"Journal of the Optical Society of America A","DOI":"10.1364/JOSAA.27.002293","issue":"10","journalAbbreviation":"J. Opt. Soc. Am. A","page":"2293-2303","source":"Optical Society of America","title":"Surface waves and atomic force microscope probe-particle near-field coupling: discrete dipole approximation with surface interaction","title-short":"Surface waves and atomic force microscope probe-particle near-field coupling","URL":"http://josaa.osa.org/abstract.cfm?URI=josaa-27-10-2293","volume":"27","author":[{"family":"Loke","given":"Vincent L. Y."},{"family":"Menguc","given":"M. Pinar"}],"accessed":{"date-parts":[["2010",10,26]]},"issued":{"date-parts":[["2010",10,1]]}}}],"schema":"https://github.com/citation-style-language/schema/raw/master/csl-citation.json"} </w:instrText>
      </w:r>
      <w:r>
        <w:fldChar w:fldCharType="separate"/>
      </w:r>
      <w:r w:rsidR="00BB0250" w:rsidRPr="00BB0250">
        <w:t>[55,56]</w:t>
      </w:r>
      <w:r>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8B3817" w:rsidRPr="000C1BB3" w14:paraId="2F9D34F0" w14:textId="77777777" w:rsidTr="00F10E65">
        <w:tc>
          <w:tcPr>
            <w:tcW w:w="4766" w:type="pct"/>
            <w:vAlign w:val="center"/>
          </w:tcPr>
          <w:p w14:paraId="30D770DA" w14:textId="77777777" w:rsidR="008B3817" w:rsidRPr="000C1BB3" w:rsidRDefault="00600B16" w:rsidP="007A1D1A">
            <w:pPr>
              <w:pStyle w:val="Eq"/>
            </w:pPr>
            <m:oMathPara>
              <m:oMath>
                <m:acc>
                  <m:accPr>
                    <m:chr m:val="̅"/>
                    <m:ctrlPr>
                      <w:rPr>
                        <w:rFonts w:ascii="Cambria Math" w:hAnsi="Cambria Math"/>
                      </w:rPr>
                    </m:ctrlPr>
                  </m:accPr>
                  <m:e>
                    <m:r>
                      <m:rPr>
                        <m:sty m:val="b"/>
                      </m:rPr>
                      <w:rPr>
                        <w:rFonts w:ascii="Cambria Math" w:hAnsi="Cambria Math"/>
                      </w:rPr>
                      <m:t>R</m:t>
                    </m:r>
                  </m:e>
                </m:acc>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m:rPr>
                    <m:sty m:val="p"/>
                  </m:rPr>
                  <w:rPr>
                    <w:rFonts w:ascii="Cambria Math" w:hAnsi="Cambria Math"/>
                  </w:rPr>
                  <m:t>=</m:t>
                </m:r>
                <m:f>
                  <m:fPr>
                    <m:ctrlPr>
                      <w:rPr>
                        <w:rFonts w:ascii="Cambria Math" w:hAnsi="Cambria Math"/>
                      </w:rPr>
                    </m:ctrlPr>
                  </m:fPr>
                  <m:num>
                    <m:r>
                      <m:rPr>
                        <m:sty m:val="b"/>
                      </m:rPr>
                      <w:rPr>
                        <w:rFonts w:ascii="Cambria Math" w:hAnsi="Cambria Math"/>
                      </w:rPr>
                      <m:t>ρ</m:t>
                    </m:r>
                    <m:r>
                      <m:rPr>
                        <m:sty m:val="p"/>
                      </m:rPr>
                      <w:rPr>
                        <w:rFonts w:ascii="Cambria Math" w:hAnsi="Cambria Math"/>
                      </w:rPr>
                      <m:t>⊗</m:t>
                    </m:r>
                    <m:r>
                      <m:rPr>
                        <m:sty m:val="b"/>
                      </m:rPr>
                      <w:rPr>
                        <w:rFonts w:ascii="Cambria Math" w:hAnsi="Cambria Math"/>
                      </w:rPr>
                      <m:t>ρ</m:t>
                    </m:r>
                  </m:num>
                  <m:den>
                    <m:sSup>
                      <m:sSupPr>
                        <m:ctrlPr>
                          <w:rPr>
                            <w:rFonts w:ascii="Cambria Math" w:hAnsi="Cambria Math"/>
                          </w:rPr>
                        </m:ctrlPr>
                      </m:sSupPr>
                      <m:e>
                        <m:r>
                          <w:rPr>
                            <w:rFonts w:ascii="Cambria Math" w:hAnsi="Cambria Math"/>
                          </w:rPr>
                          <m:t>ρ</m:t>
                        </m:r>
                      </m:e>
                      <m:sup>
                        <m:r>
                          <m:rPr>
                            <m:sty m:val="p"/>
                          </m:rPr>
                          <w:rPr>
                            <w:rFonts w:ascii="Cambria Math" w:hAnsi="Cambria Math"/>
                          </w:rPr>
                          <m:t>2</m:t>
                        </m:r>
                      </m:sup>
                    </m:sSup>
                  </m:den>
                </m:f>
                <m:d>
                  <m:dPr>
                    <m:ctrlPr>
                      <w:rPr>
                        <w:rFonts w:ascii="Cambria Math" w:hAnsi="Cambria Math"/>
                      </w:rPr>
                    </m:ctrlPr>
                  </m:dPr>
                  <m:e>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H</m:t>
                        </m:r>
                      </m:sup>
                    </m:sSubSup>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φ</m:t>
                        </m:r>
                      </m:sub>
                      <m:sup>
                        <m:r>
                          <m:rPr>
                            <m:sty m:val="p"/>
                          </m:rPr>
                          <w:rPr>
                            <w:rFonts w:ascii="Cambria Math" w:hAnsi="Cambria Math"/>
                          </w:rPr>
                          <m:t>H</m:t>
                        </m:r>
                      </m:sup>
                    </m:sSubSup>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m:rPr>
                            <m:sty m:val="b"/>
                          </m:rPr>
                          <w:rPr>
                            <w:rFonts w:ascii="Cambria Math" w:hAnsi="Cambria Math"/>
                          </w:rPr>
                          <m:t>I</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I</m:t>
                            </m:r>
                          </m:e>
                        </m:acc>
                      </m:e>
                      <m:sub>
                        <m:r>
                          <w:rPr>
                            <w:rFonts w:ascii="Cambria Math" w:hAnsi="Cambria Math"/>
                          </w:rPr>
                          <m:t>z</m:t>
                        </m:r>
                      </m:sub>
                    </m:sSub>
                  </m:e>
                </m:d>
                <m:sSubSup>
                  <m:sSubSupPr>
                    <m:ctrlPr>
                      <w:rPr>
                        <w:rFonts w:ascii="Cambria Math" w:hAnsi="Cambria Math"/>
                      </w:rPr>
                    </m:ctrlPr>
                  </m:sSubSupPr>
                  <m:e>
                    <m:r>
                      <w:rPr>
                        <w:rFonts w:ascii="Cambria Math" w:hAnsi="Cambria Math"/>
                      </w:rPr>
                      <m:t>I</m:t>
                    </m:r>
                  </m:e>
                  <m:sub>
                    <m:r>
                      <w:rPr>
                        <w:rFonts w:ascii="Cambria Math" w:hAnsi="Cambria Math"/>
                      </w:rPr>
                      <m:t>φ</m:t>
                    </m:r>
                  </m:sub>
                  <m:sup>
                    <m:r>
                      <m:rPr>
                        <m:sty m:val="p"/>
                      </m:rPr>
                      <w:rPr>
                        <w:rFonts w:ascii="Cambria Math" w:hAnsi="Cambria Math"/>
                      </w:rPr>
                      <m:t>H</m:t>
                    </m:r>
                  </m:sup>
                </m:sSubSup>
                <m:r>
                  <m:rPr>
                    <m:sty m:val="p"/>
                  </m:rPr>
                  <w:rPr>
                    <w:rFonts w:ascii="Cambria Math" w:hAnsi="Cambria Math"/>
                  </w:rPr>
                  <m:t>+</m:t>
                </m:r>
                <m:f>
                  <m:fPr>
                    <m:ctrlPr>
                      <w:rPr>
                        <w:rFonts w:ascii="Cambria Math" w:hAnsi="Cambria Math"/>
                      </w:rPr>
                    </m:ctrlPr>
                  </m:fPr>
                  <m:num>
                    <m:r>
                      <m:rPr>
                        <m:sty m:val="b"/>
                      </m:rPr>
                      <w:rPr>
                        <w:rFonts w:ascii="Cambria Math" w:hAnsi="Cambria Math"/>
                      </w:rPr>
                      <m:t>ρ</m:t>
                    </m:r>
                    <m:r>
                      <m:rPr>
                        <m:sty m:val="p"/>
                      </m:rPr>
                      <w:rPr>
                        <w:rFonts w:ascii="Cambria Math" w:hAnsi="Cambria Math"/>
                      </w:rPr>
                      <m:t>⊗</m:t>
                    </m:r>
                    <m:sSub>
                      <m:sSubPr>
                        <m:ctrlPr>
                          <w:rPr>
                            <w:rFonts w:ascii="Cambria Math" w:hAnsi="Cambria Math"/>
                            <w:b/>
                          </w:rPr>
                        </m:ctrlPr>
                      </m:sSubPr>
                      <m:e>
                        <m:r>
                          <m:rPr>
                            <m:sty m:val="b"/>
                          </m:rPr>
                          <w:rPr>
                            <w:rFonts w:ascii="Cambria Math" w:hAnsi="Cambria Math"/>
                          </w:rPr>
                          <m:t>e</m:t>
                        </m:r>
                        <m:ctrlPr>
                          <w:rPr>
                            <w:rFonts w:ascii="Cambria Math" w:hAnsi="Cambria Math"/>
                          </w:rPr>
                        </m:ctrlPr>
                      </m:e>
                      <m:sub>
                        <m:r>
                          <w:rPr>
                            <w:rFonts w:ascii="Cambria Math" w:hAnsi="Cambria Math"/>
                          </w:rPr>
                          <m:t>z</m:t>
                        </m:r>
                      </m:sub>
                    </m:sSub>
                    <m:r>
                      <m:rPr>
                        <m:sty m:val="p"/>
                      </m:rPr>
                      <w:rPr>
                        <w:rFonts w:ascii="Cambria Math" w:hAnsi="Cambria Math"/>
                      </w:rPr>
                      <m:t>-</m:t>
                    </m:r>
                    <m:sSub>
                      <m:sSubPr>
                        <m:ctrlPr>
                          <w:rPr>
                            <w:rFonts w:ascii="Cambria Math" w:hAnsi="Cambria Math"/>
                            <w:b/>
                          </w:rPr>
                        </m:ctrlPr>
                      </m:sSubPr>
                      <m:e>
                        <m:r>
                          <m:rPr>
                            <m:sty m:val="b"/>
                          </m:rPr>
                          <w:rPr>
                            <w:rFonts w:ascii="Cambria Math" w:hAnsi="Cambria Math"/>
                          </w:rPr>
                          <m:t>e</m:t>
                        </m:r>
                        <m:ctrlPr>
                          <w:rPr>
                            <w:rFonts w:ascii="Cambria Math" w:hAnsi="Cambria Math"/>
                          </w:rPr>
                        </m:ctrlPr>
                      </m:e>
                      <m:sub>
                        <m:r>
                          <w:rPr>
                            <w:rFonts w:ascii="Cambria Math" w:hAnsi="Cambria Math"/>
                          </w:rPr>
                          <m:t>z</m:t>
                        </m:r>
                      </m:sub>
                    </m:sSub>
                    <m:r>
                      <m:rPr>
                        <m:sty m:val="p"/>
                      </m:rPr>
                      <w:rPr>
                        <w:rFonts w:ascii="Cambria Math" w:hAnsi="Cambria Math"/>
                      </w:rPr>
                      <m:t>⊗</m:t>
                    </m:r>
                    <m:r>
                      <m:rPr>
                        <m:sty m:val="b"/>
                      </m:rPr>
                      <w:rPr>
                        <w:rFonts w:ascii="Cambria Math" w:hAnsi="Cambria Math"/>
                      </w:rPr>
                      <m:t>ρ</m:t>
                    </m:r>
                  </m:num>
                  <m:den>
                    <m:r>
                      <w:rPr>
                        <w:rFonts w:ascii="Cambria Math" w:hAnsi="Cambria Math"/>
                      </w:rPr>
                      <m:t>ρ</m:t>
                    </m:r>
                  </m:den>
                </m:f>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V</m:t>
                    </m:r>
                  </m:sup>
                </m:sSubSup>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I</m:t>
                        </m:r>
                      </m:e>
                    </m:acc>
                  </m:e>
                  <m:sub>
                    <m:r>
                      <w:rPr>
                        <w:rFonts w:ascii="Cambria Math" w:hAnsi="Cambria Math"/>
                      </w:rPr>
                      <m:t>z</m:t>
                    </m:r>
                  </m:sub>
                </m:sSub>
                <m:sSubSup>
                  <m:sSubSupPr>
                    <m:ctrlPr>
                      <w:rPr>
                        <w:rFonts w:ascii="Cambria Math" w:hAnsi="Cambria Math"/>
                      </w:rPr>
                    </m:ctrlPr>
                  </m:sSubSupPr>
                  <m:e>
                    <m:r>
                      <w:rPr>
                        <w:rFonts w:ascii="Cambria Math" w:hAnsi="Cambria Math"/>
                      </w:rPr>
                      <m:t>I</m:t>
                    </m:r>
                  </m:e>
                  <m:sub>
                    <m:r>
                      <w:rPr>
                        <w:rFonts w:ascii="Cambria Math" w:hAnsi="Cambria Math"/>
                      </w:rPr>
                      <m:t>z</m:t>
                    </m:r>
                  </m:sub>
                  <m:sup>
                    <m:r>
                      <m:rPr>
                        <m:sty m:val="p"/>
                      </m:rPr>
                      <w:rPr>
                        <w:rFonts w:ascii="Cambria Math" w:hAnsi="Cambria Math"/>
                      </w:rPr>
                      <m:t>V</m:t>
                    </m:r>
                  </m:sup>
                </m:sSubSup>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R</m:t>
                        </m:r>
                      </m:e>
                    </m:acc>
                  </m:e>
                  <m:sub>
                    <m:r>
                      <m:rPr>
                        <m:sty m:val="p"/>
                      </m:rPr>
                      <w:rPr>
                        <w:rFonts w:ascii="Cambria Math" w:hAnsi="Cambria Math"/>
                      </w:rPr>
                      <m:t>im</m:t>
                    </m:r>
                  </m:sub>
                </m:sSub>
                <m:d>
                  <m:dPr>
                    <m:ctrlPr>
                      <w:rPr>
                        <w:rFonts w:ascii="Cambria Math" w:hAnsi="Cambria Math"/>
                      </w:rPr>
                    </m:ctrlPr>
                  </m:dPr>
                  <m:e>
                    <m:r>
                      <m:rPr>
                        <m:sty m:val="b"/>
                      </m:rPr>
                      <w:rPr>
                        <w:rFonts w:ascii="Cambria Math" w:hAnsi="Cambria Math"/>
                      </w:rPr>
                      <m:t>ρ</m:t>
                    </m:r>
                    <m:r>
                      <m:rPr>
                        <m:sty m:val="p"/>
                      </m:rPr>
                      <w:rPr>
                        <w:rFonts w:ascii="Cambria Math" w:hAnsi="Cambria Math"/>
                      </w:rPr>
                      <m:t>,</m:t>
                    </m:r>
                    <m:r>
                      <w:rPr>
                        <w:rFonts w:ascii="Cambria Math" w:hAnsi="Cambria Math"/>
                      </w:rPr>
                      <m:t>Z</m:t>
                    </m:r>
                  </m:e>
                </m:d>
                <m:r>
                  <w:rPr>
                    <w:rFonts w:ascii="Cambria Math" w:hAnsi="Cambria Math"/>
                  </w:rPr>
                  <m:t>,</m:t>
                </m:r>
              </m:oMath>
            </m:oMathPara>
          </w:p>
        </w:tc>
        <w:tc>
          <w:tcPr>
            <w:tcW w:w="234" w:type="pct"/>
            <w:vAlign w:val="center"/>
          </w:tcPr>
          <w:p w14:paraId="54111D48" w14:textId="7B1639B5" w:rsidR="008B3817" w:rsidRPr="000C1BB3" w:rsidRDefault="008B3817" w:rsidP="00F10E65">
            <w:pPr>
              <w:pStyle w:val="Eqnumber"/>
            </w:pPr>
            <w:bookmarkStart w:id="161" w:name="_Ref17969988"/>
            <w:r w:rsidRPr="000C1BB3">
              <w:t>(</w:t>
            </w:r>
            <w:r w:rsidRPr="000C1BB3">
              <w:fldChar w:fldCharType="begin"/>
            </w:r>
            <w:r w:rsidRPr="000C1BB3">
              <w:instrText xml:space="preserve"> SEQ ( \* ARABIC </w:instrText>
            </w:r>
            <w:r w:rsidRPr="000C1BB3">
              <w:fldChar w:fldCharType="separate"/>
            </w:r>
            <w:r w:rsidR="00AF049C">
              <w:rPr>
                <w:noProof/>
              </w:rPr>
              <w:t>52</w:t>
            </w:r>
            <w:r w:rsidRPr="000C1BB3">
              <w:fldChar w:fldCharType="end"/>
            </w:r>
            <w:r w:rsidRPr="000C1BB3">
              <w:t>)</w:t>
            </w:r>
            <w:bookmarkEnd w:id="161"/>
          </w:p>
        </w:tc>
      </w:tr>
    </w:tbl>
    <w:p w14:paraId="3D04B69A" w14:textId="080BB0A7" w:rsidR="0024361F" w:rsidRPr="008C15CD" w:rsidRDefault="0024361F" w:rsidP="0024361F">
      <w:pPr>
        <w:pStyle w:val="Indent"/>
        <w:ind w:firstLine="0"/>
      </w:pPr>
      <w:r>
        <w:t xml:space="preserve">where the scaling (factor of </w:t>
      </w:r>
      <m:oMath>
        <m:sSup>
          <m:sSupPr>
            <m:ctrlPr>
              <w:rPr>
                <w:rFonts w:ascii="Cambria Math" w:hAnsi="Cambria Math"/>
                <w:i/>
              </w:rPr>
            </m:ctrlPr>
          </m:sSupPr>
          <m:e>
            <m:r>
              <w:rPr>
                <w:rFonts w:ascii="Cambria Math" w:hAnsi="Cambria Math"/>
              </w:rPr>
              <m:t>k</m:t>
            </m:r>
          </m:e>
          <m:sup>
            <m:r>
              <w:rPr>
                <w:rFonts w:ascii="Cambria Math" w:hAnsi="Cambria Math"/>
                <w:vertAlign w:val="superscript"/>
              </w:rPr>
              <m:t>2</m:t>
            </m:r>
          </m:sup>
        </m:sSup>
      </m:oMath>
      <w:r>
        <w:t xml:space="preserve">) is the same as that used for </w:t>
      </w:r>
      <m:oMath>
        <m:acc>
          <m:accPr>
            <m:chr m:val="̅"/>
            <m:ctrlPr>
              <w:rPr>
                <w:rFonts w:ascii="Cambria Math" w:hAnsi="Cambria Math"/>
                <w:i/>
              </w:rPr>
            </m:ctrlPr>
          </m:accPr>
          <m:e>
            <m:r>
              <m:rPr>
                <m:sty m:val="b"/>
              </m:rPr>
              <w:rPr>
                <w:rFonts w:ascii="Cambria Math" w:hAnsi="Cambria Math"/>
              </w:rPr>
              <m:t>G</m:t>
            </m:r>
          </m:e>
        </m:acc>
      </m:oMath>
      <w:r>
        <w:t xml:space="preserve"> in Eq. </w:t>
      </w:r>
      <w:r>
        <w:fldChar w:fldCharType="begin"/>
      </w:r>
      <w:r>
        <w:instrText xml:space="preserve"> REF _Ref96240210 \h </w:instrText>
      </w:r>
      <w:r>
        <w:fldChar w:fldCharType="separate"/>
      </w:r>
      <w:r w:rsidR="00AF049C" w:rsidRPr="009819E7">
        <w:t>(</w:t>
      </w:r>
      <w:r w:rsidR="00AF049C">
        <w:rPr>
          <w:noProof/>
        </w:rPr>
        <w:t>44</w:t>
      </w:r>
      <w:r w:rsidR="00AF049C" w:rsidRPr="009819E7">
        <w:t>)</w:t>
      </w:r>
      <w:r>
        <w:fldChar w:fldCharType="end"/>
      </w:r>
      <w:r>
        <w:t xml:space="preserve">, and the integrals </w:t>
      </w:r>
      <m:oMath>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H</m:t>
            </m:r>
          </m:sup>
        </m:sSubSup>
      </m:oMath>
      <w:r>
        <w:t xml:space="preserve">, </w:t>
      </w:r>
      <m:oMath>
        <m:sSubSup>
          <m:sSubSupPr>
            <m:ctrlPr>
              <w:rPr>
                <w:rFonts w:ascii="Cambria Math" w:hAnsi="Cambria Math"/>
              </w:rPr>
            </m:ctrlPr>
          </m:sSubSupPr>
          <m:e>
            <m:r>
              <w:rPr>
                <w:rFonts w:ascii="Cambria Math" w:hAnsi="Cambria Math"/>
              </w:rPr>
              <m:t>I</m:t>
            </m:r>
          </m:e>
          <m:sub>
            <m:r>
              <w:rPr>
                <w:rFonts w:ascii="Cambria Math" w:hAnsi="Cambria Math"/>
              </w:rPr>
              <m:t>φ</m:t>
            </m:r>
          </m:sub>
          <m:sup>
            <m:r>
              <m:rPr>
                <m:sty m:val="p"/>
              </m:rPr>
              <w:rPr>
                <w:rFonts w:ascii="Cambria Math" w:hAnsi="Cambria Math"/>
              </w:rPr>
              <m:t>H</m:t>
            </m:r>
          </m:sup>
        </m:sSubSup>
      </m:oMath>
      <w:r>
        <w:t xml:space="preserve">, </w:t>
      </w:r>
      <m:oMath>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V</m:t>
            </m:r>
          </m:sup>
        </m:sSubSup>
      </m:oMath>
      <w:r>
        <w:t xml:space="preserve">, and </w:t>
      </w:r>
      <m:oMath>
        <m:sSubSup>
          <m:sSubSupPr>
            <m:ctrlPr>
              <w:rPr>
                <w:rFonts w:ascii="Cambria Math" w:hAnsi="Cambria Math"/>
              </w:rPr>
            </m:ctrlPr>
          </m:sSubSupPr>
          <m:e>
            <m:r>
              <w:rPr>
                <w:rFonts w:ascii="Cambria Math" w:hAnsi="Cambria Math"/>
              </w:rPr>
              <m:t>I</m:t>
            </m:r>
          </m:e>
          <m:sub>
            <m:r>
              <w:rPr>
                <w:rFonts w:ascii="Cambria Math" w:hAnsi="Cambria Math"/>
              </w:rPr>
              <m:t>z</m:t>
            </m:r>
          </m:sub>
          <m:sup>
            <m:r>
              <m:rPr>
                <m:sty m:val="p"/>
              </m:rPr>
              <w:rPr>
                <w:rFonts w:ascii="Cambria Math" w:hAnsi="Cambria Math"/>
              </w:rPr>
              <m:t>V</m:t>
            </m:r>
          </m:sup>
        </m:sSubSup>
      </m:oMath>
      <w:r>
        <w:t xml:space="preserve"> depend on </w:t>
      </w:r>
      <m:oMath>
        <m:r>
          <w:rPr>
            <w:rFonts w:ascii="Cambria Math" w:hAnsi="Cambria Math"/>
          </w:rPr>
          <m:t>ρ</m:t>
        </m:r>
      </m:oMath>
      <w:r>
        <w:t>,</w:t>
      </w:r>
      <w:r w:rsidRPr="008C15CD">
        <w:t xml:space="preserve"> </w:t>
      </w:r>
      <m:oMath>
        <m:r>
          <w:rPr>
            <w:rFonts w:ascii="Cambria Math" w:hAnsi="Cambria Math"/>
          </w:rPr>
          <m:t>Z</m:t>
        </m:r>
      </m:oMath>
      <w:r>
        <w:t xml:space="preserve">, and </w:t>
      </w:r>
      <m:oMath>
        <m:sSub>
          <m:sSubPr>
            <m:ctrlPr>
              <w:rPr>
                <w:rFonts w:ascii="Cambria Math" w:hAnsi="Cambria Math"/>
                <w:i/>
              </w:rPr>
            </m:ctrlPr>
          </m:sSubPr>
          <m:e>
            <m:r>
              <w:rPr>
                <w:rFonts w:ascii="Cambria Math" w:hAnsi="Cambria Math"/>
              </w:rPr>
              <m:t>ε</m:t>
            </m:r>
          </m:e>
          <m:sub>
            <m:r>
              <m:rPr>
                <m:sty m:val="p"/>
              </m:rPr>
              <w:rPr>
                <w:rFonts w:ascii="Cambria Math" w:hAnsi="Cambria Math"/>
                <w:vertAlign w:val="subscript"/>
              </w:rPr>
              <m:t>s</m:t>
            </m:r>
          </m:sub>
        </m:sSub>
      </m:oMath>
      <w:r>
        <w:t>. Particular expressions for these integrals and computational aspects are discussed in §</w:t>
      </w:r>
      <w:r>
        <w:fldChar w:fldCharType="begin"/>
      </w:r>
      <w:r>
        <w:instrText xml:space="preserve"> REF _Ref379107591 \r \h </w:instrText>
      </w:r>
      <w:r>
        <w:fldChar w:fldCharType="separate"/>
      </w:r>
      <w:r w:rsidR="00AF049C">
        <w:t>12.7</w:t>
      </w:r>
      <w:r>
        <w:fldChar w:fldCharType="end"/>
      </w:r>
      <w:r>
        <w:t>.</w:t>
      </w:r>
    </w:p>
    <w:p w14:paraId="78DDFC7F" w14:textId="77777777" w:rsidR="004D285D" w:rsidRPr="008110B1" w:rsidRDefault="004D285D" w:rsidP="0020783F">
      <w:pPr>
        <w:pStyle w:val="Indent"/>
        <w:keepNext/>
        <w:ind w:firstLine="539"/>
      </w:pPr>
      <w:r w:rsidRPr="008110B1">
        <w:lastRenderedPageBreak/>
        <w:t xml:space="preserve">The choice of the </w:t>
      </w:r>
      <w:r>
        <w:t>reflection</w:t>
      </w:r>
      <w:r w:rsidRPr="008110B1">
        <w:t xml:space="preserve"> term is performed by the command line option</w:t>
      </w:r>
    </w:p>
    <w:p w14:paraId="772C8A12" w14:textId="77777777" w:rsidR="004D285D" w:rsidRPr="008110B1" w:rsidRDefault="004D285D" w:rsidP="004D285D">
      <w:pPr>
        <w:pStyle w:val="Commandline"/>
      </w:pPr>
      <w:r w:rsidRPr="008110B1">
        <w:t>-</w:t>
      </w:r>
      <w:r>
        <w:t>int_surf</w:t>
      </w:r>
      <w:r w:rsidRPr="009819E7">
        <w:t xml:space="preserve"> </w:t>
      </w:r>
      <w:r w:rsidRPr="00A7489F">
        <w:t>{img|som}</w:t>
      </w:r>
    </w:p>
    <w:p w14:paraId="02B9D126" w14:textId="77777777" w:rsidR="00586B1E" w:rsidRPr="00D32CA4" w:rsidRDefault="004D285D" w:rsidP="00224D9E">
      <w:r w:rsidRPr="008110B1">
        <w:t xml:space="preserve">where </w:t>
      </w:r>
      <w:r w:rsidRPr="00D034D3">
        <w:rPr>
          <w:rStyle w:val="CourierNew11pt"/>
        </w:rPr>
        <w:t>img</w:t>
      </w:r>
      <w:r w:rsidRPr="004D285D">
        <w:t xml:space="preserve"> and</w:t>
      </w:r>
      <w:r>
        <w:rPr>
          <w:rFonts w:ascii="Courier New" w:hAnsi="Courier New" w:cs="Courier New"/>
          <w:sz w:val="22"/>
          <w:szCs w:val="22"/>
        </w:rPr>
        <w:t xml:space="preserve"> </w:t>
      </w:r>
      <w:r w:rsidRPr="00D034D3">
        <w:rPr>
          <w:rStyle w:val="CourierNew11pt"/>
        </w:rPr>
        <w:t>som</w:t>
      </w:r>
      <w:r>
        <w:t xml:space="preserve"> correspond to single image and Sommerfeld integrals. </w:t>
      </w:r>
      <w:r w:rsidRPr="009819E7">
        <w:t>By default</w:t>
      </w:r>
      <w:r>
        <w:t xml:space="preserve">, </w:t>
      </w:r>
      <w:r w:rsidRPr="004D285D">
        <w:rPr>
          <w:rStyle w:val="CourierNew11pt"/>
        </w:rPr>
        <w:t>som</w:t>
      </w:r>
      <w:r>
        <w:t xml:space="preserve"> is used, unless the substrate is perfectly conducting (then </w:t>
      </w:r>
      <w:r w:rsidRPr="004D285D">
        <w:rPr>
          <w:rStyle w:val="CourierNew11pt"/>
        </w:rPr>
        <w:t>img</w:t>
      </w:r>
      <w:r>
        <w:t xml:space="preserve">). </w:t>
      </w:r>
      <w:r w:rsidR="00586B1E">
        <w:t>A</w:t>
      </w:r>
      <w:r w:rsidR="00586B1E" w:rsidRPr="009819E7">
        <w:t xml:space="preserve">dding </w:t>
      </w:r>
      <w:r>
        <w:t xml:space="preserve">a </w:t>
      </w:r>
      <w:r w:rsidR="00586B1E" w:rsidRPr="009819E7">
        <w:t xml:space="preserve">new </w:t>
      </w:r>
      <w:r w:rsidR="00586B1E">
        <w:t>option to calculate the reflection term</w:t>
      </w:r>
      <w:r w:rsidR="00586B1E" w:rsidRPr="009819E7">
        <w:t xml:space="preserve"> is straightforward for anyone who is famili</w:t>
      </w:r>
      <w:r w:rsidR="00586B1E">
        <w:t>ar with C programming language.</w:t>
      </w:r>
      <w:r w:rsidR="00586B1E" w:rsidRPr="00AA5BD7">
        <w:rPr>
          <w:rStyle w:val="a7"/>
        </w:rPr>
        <w:footnoteReference w:id="53"/>
      </w:r>
    </w:p>
    <w:p w14:paraId="2D9954FB" w14:textId="77777777" w:rsidR="00041ECD" w:rsidRPr="009819E7" w:rsidRDefault="006A5F25" w:rsidP="0020695F">
      <w:pPr>
        <w:pStyle w:val="21"/>
      </w:pPr>
      <w:bookmarkStart w:id="162" w:name="_Ref127776390"/>
      <w:bookmarkStart w:id="163" w:name="_Toc148426324"/>
      <w:bookmarkStart w:id="164" w:name="_Toc57726423"/>
      <w:r w:rsidRPr="009819E7">
        <w:t>How to calculate s</w:t>
      </w:r>
      <w:r w:rsidR="00041ECD" w:rsidRPr="009819E7">
        <w:t>cattering quantities</w:t>
      </w:r>
      <w:bookmarkEnd w:id="162"/>
      <w:bookmarkEnd w:id="163"/>
      <w:bookmarkEnd w:id="164"/>
    </w:p>
    <w:p w14:paraId="6E5DE12C" w14:textId="70A2B54B" w:rsidR="004C4BE6" w:rsidRDefault="007D3C52" w:rsidP="007D3C52">
      <w:r w:rsidRPr="009819E7">
        <w:t xml:space="preserve">The simplest way to calculate scattering quantities is to consider a set of point dipoles with known polarizations, as summarized by Draine </w:t>
      </w:r>
      <w:r>
        <w:fldChar w:fldCharType="begin"/>
      </w:r>
      <w:r w:rsidR="006C7E67">
        <w:instrText xml:space="preserve"> ADDIN ZOTERO_ITEM CSL_CITATION {"citationID":"KMBCih65","properties":{"unsorted":false,"formattedCitation":"[47]","plainCitation":"[47]","noteIndex":0},"citationItems":[{"id":10810,"uris":["http://zotero.org/users/4070/items/FGU44TEN"],"uri":["http://zotero.org/users/4070/items/FGU44TEN"],"itemData":{"id":10810,"type":"article-journal","abstract":"The discrete dipole approximation (DDA), a flexible method for computing scattering of radiation by particles of arbitrary shape, is extended to incorporate the effects of radiative reaction and to allow for possible anisotropy of the dielectric tensor of the material. Formulas are given for the evaluation of extinction, absorption, scattering, and polarization cross sections. A simple numerical algorithm based on the method of conjugate gradients is found to provide an efficient and robust method for obtaining accurate solutions to the scattering problem. The method works well for absorptive, as well as dielectric, grain materials. Two validity criteria for the DDA are presented. The DDA is then used to compute extinction cross sections for spherical graphite grains and to calculate extinction cross sections for nonspherical graphite grains with three different geometries. It is concluded that the interstellar 2175 A extinction feature could be produced by small graphite grains which should have aspect ratios not far from unity.","container-title":"Astrophysical Journal","DOI":"10.1086/166795","issue":"2","journalAbbreviation":"Astrophys. J.","page":"848-872","title":"The discrete dipole approximation and its application to interstellar graphite grains","volume":"333","author":[{"family":"Draine","given":"B. T."}],"issued":{"date-parts":[["1988"]]}}}],"schema":"https://github.com/citation-style-language/schema/raw/master/csl-citation.json"} </w:instrText>
      </w:r>
      <w:r>
        <w:fldChar w:fldCharType="separate"/>
      </w:r>
      <w:r w:rsidR="006C7E67" w:rsidRPr="006C7E67">
        <w:t>[47]</w:t>
      </w:r>
      <w:r>
        <w:fldChar w:fldCharType="end"/>
      </w:r>
      <w:r w:rsidRPr="009819E7">
        <w:t xml:space="preserve">. </w:t>
      </w:r>
      <w:r w:rsidR="004C4BE6">
        <w:t xml:space="preserve">The scattering amplitude </w:t>
      </w:r>
      <m:oMath>
        <m:r>
          <m:rPr>
            <m:sty m:val="b"/>
          </m:rPr>
          <w:rPr>
            <w:rFonts w:ascii="Cambria Math" w:hAnsi="Cambria Math"/>
          </w:rPr>
          <m:t>F</m:t>
        </m:r>
        <m:d>
          <m:dPr>
            <m:ctrlPr>
              <w:rPr>
                <w:rFonts w:ascii="Cambria Math" w:hAnsi="Cambria Math"/>
                <w:i/>
              </w:rPr>
            </m:ctrlPr>
          </m:dPr>
          <m:e>
            <m:r>
              <m:rPr>
                <m:sty m:val="b"/>
              </m:rPr>
              <w:rPr>
                <w:rFonts w:ascii="Cambria Math" w:hAnsi="Cambria Math"/>
              </w:rPr>
              <m:t>n</m:t>
            </m:r>
          </m:e>
        </m:d>
      </m:oMath>
      <w:r w:rsidR="004C4BE6">
        <w:t xml:space="preserve"> is defined through the asymptotic ex</w:t>
      </w:r>
      <w:r w:rsidR="00B27011">
        <w:t xml:space="preserve">pansion </w:t>
      </w:r>
      <w:r w:rsidR="004C4BE6">
        <w:t xml:space="preserve">of the </w:t>
      </w:r>
      <w:r w:rsidR="00B27011">
        <w:t>electric field:</w:t>
      </w:r>
    </w:p>
    <w:tbl>
      <w:tblPr>
        <w:tblW w:w="5000" w:type="pct"/>
        <w:tblCellMar>
          <w:left w:w="0" w:type="dxa"/>
          <w:right w:w="0" w:type="dxa"/>
        </w:tblCellMar>
        <w:tblLook w:val="0000" w:firstRow="0" w:lastRow="0" w:firstColumn="0" w:lastColumn="0" w:noHBand="0" w:noVBand="0"/>
      </w:tblPr>
      <w:tblGrid>
        <w:gridCol w:w="9188"/>
        <w:gridCol w:w="451"/>
      </w:tblGrid>
      <w:tr w:rsidR="00B27011" w:rsidRPr="009819E7" w14:paraId="64AAB932" w14:textId="77777777" w:rsidTr="00B27011">
        <w:tc>
          <w:tcPr>
            <w:tcW w:w="4766" w:type="pct"/>
            <w:vAlign w:val="center"/>
          </w:tcPr>
          <w:p w14:paraId="22944A79" w14:textId="77777777" w:rsidR="00B27011" w:rsidRPr="009819E7" w:rsidRDefault="00600B16" w:rsidP="008C1A05">
            <w:pPr>
              <w:pStyle w:val="Eq"/>
            </w:pPr>
            <m:oMathPara>
              <m:oMath>
                <m:sSub>
                  <m:sSubPr>
                    <m:ctrlPr>
                      <w:rPr>
                        <w:rFonts w:ascii="Cambria Math" w:hAnsi="Cambria Math"/>
                      </w:rPr>
                    </m:ctrlPr>
                  </m:sSubPr>
                  <m:e>
                    <m:r>
                      <m:rPr>
                        <m:sty m:val="b"/>
                      </m:rPr>
                      <w:rPr>
                        <w:rStyle w:val="EqChar"/>
                        <w:rFonts w:ascii="Cambria Math" w:hAnsi="Cambria Math"/>
                      </w:rPr>
                      <m:t>E</m:t>
                    </m:r>
                  </m:e>
                  <m:sub>
                    <m:r>
                      <m:rPr>
                        <m:sty m:val="p"/>
                      </m:rPr>
                      <w:rPr>
                        <w:rStyle w:val="EqChar"/>
                        <w:rFonts w:ascii="Cambria Math" w:hAnsi="Cambria Math"/>
                      </w:rPr>
                      <m:t>sca</m:t>
                    </m:r>
                  </m:sub>
                </m:sSub>
                <m:d>
                  <m:dPr>
                    <m:ctrlPr>
                      <w:rPr>
                        <w:rStyle w:val="EqChar"/>
                        <w:rFonts w:ascii="Cambria Math" w:hAnsi="Cambria Math"/>
                      </w:rPr>
                    </m:ctrlPr>
                  </m:dPr>
                  <m:e>
                    <m:r>
                      <m:rPr>
                        <m:sty m:val="b"/>
                      </m:rPr>
                      <w:rPr>
                        <w:rStyle w:val="EqChar"/>
                        <w:rFonts w:ascii="Cambria Math" w:hAnsi="Cambria Math"/>
                      </w:rPr>
                      <m:t>r</m:t>
                    </m:r>
                  </m:e>
                </m:d>
                <m:r>
                  <m:rPr>
                    <m:sty m:val="p"/>
                  </m:rPr>
                  <w:rPr>
                    <w:rStyle w:val="EqChar"/>
                    <w:rFonts w:ascii="Cambria Math" w:hAnsi="Cambria Math"/>
                  </w:rPr>
                  <m:t>=</m:t>
                </m:r>
                <m:f>
                  <m:fPr>
                    <m:ctrlPr>
                      <w:rPr>
                        <w:rFonts w:ascii="Cambria Math" w:hAnsi="Cambria Math"/>
                      </w:rPr>
                    </m:ctrlPr>
                  </m:fPr>
                  <m:num>
                    <m:func>
                      <m:funcPr>
                        <m:ctrlPr>
                          <w:rPr>
                            <w:rStyle w:val="EqChar"/>
                            <w:rFonts w:ascii="Cambria Math" w:hAnsi="Cambria Math"/>
                          </w:rPr>
                        </m:ctrlPr>
                      </m:funcPr>
                      <m:fName>
                        <m:r>
                          <m:rPr>
                            <m:sty m:val="p"/>
                          </m:rPr>
                          <w:rPr>
                            <w:rStyle w:val="EqChar"/>
                            <w:rFonts w:ascii="Cambria Math" w:hAnsi="Cambria Math"/>
                          </w:rPr>
                          <m:t>exp</m:t>
                        </m:r>
                      </m:fName>
                      <m:e>
                        <m:d>
                          <m:dPr>
                            <m:ctrlPr>
                              <w:rPr>
                                <w:rStyle w:val="EqChar"/>
                                <w:rFonts w:ascii="Cambria Math" w:hAnsi="Cambria Math"/>
                              </w:rPr>
                            </m:ctrlPr>
                          </m:dPr>
                          <m:e>
                            <m:r>
                              <m:rPr>
                                <m:sty m:val="p"/>
                              </m:rPr>
                              <w:rPr>
                                <w:rStyle w:val="EqChar"/>
                                <w:rFonts w:ascii="Cambria Math" w:hAnsi="Cambria Math"/>
                              </w:rPr>
                              <m:t>i</m:t>
                            </m:r>
                            <m:sSub>
                              <m:sSubPr>
                                <m:ctrlPr>
                                  <w:rPr>
                                    <w:rFonts w:ascii="Cambria Math" w:hAnsi="Cambria Math"/>
                                  </w:rPr>
                                </m:ctrlPr>
                              </m:sSubPr>
                              <m:e>
                                <m:r>
                                  <w:rPr>
                                    <w:rStyle w:val="EqChar"/>
                                    <w:rFonts w:ascii="Cambria Math" w:hAnsi="Cambria Math"/>
                                  </w:rPr>
                                  <m:t>k</m:t>
                                </m:r>
                              </m:e>
                              <m:sub>
                                <m:r>
                                  <m:rPr>
                                    <m:sty m:val="p"/>
                                  </m:rPr>
                                  <w:rPr>
                                    <w:rStyle w:val="EqChar"/>
                                    <w:rFonts w:ascii="Cambria Math" w:hAnsi="Cambria Math"/>
                                  </w:rPr>
                                  <m:t>sca</m:t>
                                </m:r>
                              </m:sub>
                            </m:sSub>
                            <m:r>
                              <w:rPr>
                                <w:rStyle w:val="EqChar"/>
                                <w:rFonts w:ascii="Cambria Math" w:hAnsi="Cambria Math"/>
                              </w:rPr>
                              <m:t>r</m:t>
                            </m:r>
                          </m:e>
                        </m:d>
                      </m:e>
                    </m:func>
                  </m:num>
                  <m:den>
                    <m:r>
                      <m:rPr>
                        <m:sty m:val="p"/>
                      </m:rPr>
                      <w:rPr>
                        <w:rStyle w:val="EqChar"/>
                        <w:rFonts w:ascii="Cambria Math" w:hAnsi="Cambria Math"/>
                      </w:rPr>
                      <m:t>-i</m:t>
                    </m:r>
                    <m:sSub>
                      <m:sSubPr>
                        <m:ctrlPr>
                          <w:rPr>
                            <w:rFonts w:ascii="Cambria Math" w:hAnsi="Cambria Math"/>
                          </w:rPr>
                        </m:ctrlPr>
                      </m:sSubPr>
                      <m:e>
                        <m:r>
                          <w:rPr>
                            <w:rStyle w:val="EqChar"/>
                            <w:rFonts w:ascii="Cambria Math" w:hAnsi="Cambria Math"/>
                          </w:rPr>
                          <m:t>k</m:t>
                        </m:r>
                      </m:e>
                      <m:sub>
                        <m:r>
                          <m:rPr>
                            <m:sty m:val="p"/>
                          </m:rPr>
                          <w:rPr>
                            <w:rStyle w:val="EqChar"/>
                            <w:rFonts w:ascii="Cambria Math" w:hAnsi="Cambria Math"/>
                          </w:rPr>
                          <m:t>sca</m:t>
                        </m:r>
                      </m:sub>
                    </m:sSub>
                    <m:r>
                      <w:rPr>
                        <w:rStyle w:val="EqChar"/>
                        <w:rFonts w:ascii="Cambria Math" w:hAnsi="Cambria Math"/>
                      </w:rPr>
                      <m:t>r</m:t>
                    </m:r>
                  </m:den>
                </m:f>
                <m:r>
                  <m:rPr>
                    <m:sty m:val="b"/>
                  </m:rPr>
                  <w:rPr>
                    <w:rStyle w:val="EqChar"/>
                    <w:rFonts w:ascii="Cambria Math" w:hAnsi="Cambria Math"/>
                  </w:rPr>
                  <m:t>F</m:t>
                </m:r>
                <m:d>
                  <m:dPr>
                    <m:ctrlPr>
                      <w:rPr>
                        <w:rStyle w:val="EqChar"/>
                        <w:rFonts w:ascii="Cambria Math" w:hAnsi="Cambria Math"/>
                      </w:rPr>
                    </m:ctrlPr>
                  </m:dPr>
                  <m:e>
                    <m:r>
                      <m:rPr>
                        <m:sty m:val="b"/>
                      </m:rPr>
                      <w:rPr>
                        <w:rStyle w:val="EqChar"/>
                        <w:rFonts w:ascii="Cambria Math" w:hAnsi="Cambria Math"/>
                      </w:rPr>
                      <m:t>n</m:t>
                    </m:r>
                  </m:e>
                </m:d>
                <m:r>
                  <m:rPr>
                    <m:sty m:val="p"/>
                  </m:rPr>
                  <w:rPr>
                    <w:rStyle w:val="EqChar"/>
                    <w:rFonts w:ascii="Cambria Math" w:hAnsi="Cambria Math"/>
                  </w:rPr>
                  <m:t xml:space="preserve">,  </m:t>
                </m:r>
                <m:r>
                  <m:rPr>
                    <m:sty m:val="b"/>
                  </m:rPr>
                  <w:rPr>
                    <w:rStyle w:val="EqChar"/>
                    <w:rFonts w:ascii="Cambria Math" w:hAnsi="Cambria Math"/>
                  </w:rPr>
                  <m:t>n</m:t>
                </m:r>
                <m:r>
                  <m:rPr>
                    <m:sty m:val="p"/>
                  </m:rPr>
                  <w:rPr>
                    <w:rStyle w:val="EqChar"/>
                    <w:rFonts w:ascii="Cambria Math" w:hAnsi="Cambria Math"/>
                  </w:rPr>
                  <m:t>=</m:t>
                </m:r>
                <m:f>
                  <m:fPr>
                    <m:ctrlPr>
                      <w:rPr>
                        <w:rFonts w:ascii="Cambria Math" w:hAnsi="Cambria Math"/>
                      </w:rPr>
                    </m:ctrlPr>
                  </m:fPr>
                  <m:num>
                    <m:r>
                      <m:rPr>
                        <m:sty m:val="b"/>
                      </m:rPr>
                      <w:rPr>
                        <w:rStyle w:val="EqChar"/>
                        <w:rFonts w:ascii="Cambria Math" w:hAnsi="Cambria Math"/>
                      </w:rPr>
                      <m:t>r</m:t>
                    </m:r>
                  </m:num>
                  <m:den>
                    <m:r>
                      <w:rPr>
                        <w:rStyle w:val="EqChar"/>
                        <w:rFonts w:ascii="Cambria Math" w:hAnsi="Cambria Math"/>
                      </w:rPr>
                      <m:t>r</m:t>
                    </m:r>
                  </m:den>
                </m:f>
                <m:r>
                  <w:rPr>
                    <w:rFonts w:ascii="Cambria Math" w:hAnsi="Cambria Math"/>
                  </w:rPr>
                  <m:t>,</m:t>
                </m:r>
              </m:oMath>
            </m:oMathPara>
          </w:p>
        </w:tc>
        <w:tc>
          <w:tcPr>
            <w:tcW w:w="234" w:type="pct"/>
            <w:vAlign w:val="center"/>
          </w:tcPr>
          <w:p w14:paraId="2DF9D69B" w14:textId="3FD845BC" w:rsidR="00B27011" w:rsidRPr="009819E7" w:rsidRDefault="00B27011" w:rsidP="00B27011">
            <w:pPr>
              <w:pStyle w:val="Eqnumber"/>
            </w:pPr>
            <w:bookmarkStart w:id="165" w:name="_Ref375223184"/>
            <w:r w:rsidRPr="009819E7">
              <w:t>(</w:t>
            </w:r>
            <w:r w:rsidRPr="009819E7">
              <w:fldChar w:fldCharType="begin"/>
            </w:r>
            <w:r w:rsidRPr="009819E7">
              <w:instrText xml:space="preserve"> SEQ ( \* ARABIC </w:instrText>
            </w:r>
            <w:r w:rsidRPr="009819E7">
              <w:fldChar w:fldCharType="separate"/>
            </w:r>
            <w:r w:rsidR="00AF049C">
              <w:rPr>
                <w:noProof/>
              </w:rPr>
              <w:t>53</w:t>
            </w:r>
            <w:r w:rsidRPr="009819E7">
              <w:fldChar w:fldCharType="end"/>
            </w:r>
            <w:r w:rsidRPr="009819E7">
              <w:t>)</w:t>
            </w:r>
            <w:bookmarkEnd w:id="165"/>
          </w:p>
        </w:tc>
      </w:tr>
    </w:tbl>
    <w:p w14:paraId="048F988C" w14:textId="388314E0" w:rsidR="007D3C52" w:rsidRPr="009819E7" w:rsidRDefault="00E70F62" w:rsidP="007D3C52">
      <w:r>
        <w:t xml:space="preserve">where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oMath>
      <w:r>
        <w:t xml:space="preserve"> is the wave</w:t>
      </w:r>
      <w:r w:rsidR="007710B7">
        <w:t xml:space="preserve"> </w:t>
      </w:r>
      <w:r>
        <w:t>vector for the scattering direction. The original definition of Eq.</w:t>
      </w:r>
      <w:r w:rsidR="00B61353">
        <w:t> </w:t>
      </w:r>
      <w:r w:rsidR="00B61353">
        <w:fldChar w:fldCharType="begin"/>
      </w:r>
      <w:r w:rsidR="00B61353">
        <w:instrText xml:space="preserve"> REF _Ref375223184 \h </w:instrText>
      </w:r>
      <w:r w:rsidR="00B61353">
        <w:fldChar w:fldCharType="separate"/>
      </w:r>
      <w:r w:rsidR="00AF049C" w:rsidRPr="009819E7">
        <w:t>(</w:t>
      </w:r>
      <w:r w:rsidR="00AF049C">
        <w:rPr>
          <w:noProof/>
        </w:rPr>
        <w:t>53</w:t>
      </w:r>
      <w:r w:rsidR="00AF049C" w:rsidRPr="009819E7">
        <w:t>)</w:t>
      </w:r>
      <w:r w:rsidR="00B61353">
        <w:fldChar w:fldCharType="end"/>
      </w:r>
      <w:r>
        <w:t xml:space="preserve"> </w:t>
      </w:r>
      <w:r w:rsidR="00B61353">
        <w:t>was</w:t>
      </w:r>
      <w:r>
        <w:t xml:space="preserve"> given in </w:t>
      </w:r>
      <w:r>
        <w:fldChar w:fldCharType="begin"/>
      </w:r>
      <w:r w:rsidR="00BB0250">
        <w:instrText xml:space="preserve"> ADDIN ZOTERO_ITEM CSL_CITATION {"citationID":"152s7h817t","properties":{"formattedCitation":"[57]","plainCitation":"[57]","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fldChar w:fldCharType="separate"/>
      </w:r>
      <w:r w:rsidR="00BB0250" w:rsidRPr="00BB0250">
        <w:t>[57]</w:t>
      </w:r>
      <w:r>
        <w:fldChar w:fldCharType="end"/>
      </w:r>
      <w:r>
        <w:t xml:space="preserve"> for </w:t>
      </w:r>
      <w:r w:rsidR="008E27CC">
        <w:t>the free-space</w:t>
      </w:r>
      <w:r>
        <w:t xml:space="preserve"> </w:t>
      </w:r>
      <w:r w:rsidR="007A0B47">
        <w:t>scattering</w:t>
      </w:r>
      <w:r>
        <w:t xml:space="preserve">, when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r>
          <w:rPr>
            <w:rFonts w:ascii="Cambria Math" w:hAnsi="Cambria Math"/>
          </w:rPr>
          <m:t>=k</m:t>
        </m:r>
      </m:oMath>
      <w:r>
        <w:t xml:space="preserve"> and </w:t>
      </w:r>
      <w:r w:rsidR="006D1586">
        <w:t>t</w:t>
      </w:r>
      <w:r w:rsidR="007A0B47">
        <w:t>he scattering amplitude is</w:t>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52DF03D8" w14:textId="77777777" w:rsidTr="007D3C52">
        <w:tc>
          <w:tcPr>
            <w:tcW w:w="4766" w:type="pct"/>
            <w:vAlign w:val="center"/>
          </w:tcPr>
          <w:p w14:paraId="13DBDD1F" w14:textId="77777777" w:rsidR="007D3C52" w:rsidRPr="009819E7" w:rsidRDefault="008C1A05" w:rsidP="008C1A05">
            <w:pPr>
              <w:pStyle w:val="Eq"/>
            </w:pPr>
            <m:oMathPara>
              <m:oMath>
                <m:r>
                  <m:rPr>
                    <m:sty m:val="b"/>
                  </m:rPr>
                  <w:rPr>
                    <w:rStyle w:val="EqChar"/>
                    <w:rFonts w:ascii="Cambria Math" w:hAnsi="Cambria Math"/>
                  </w:rPr>
                  <m:t>F</m:t>
                </m:r>
                <m:d>
                  <m:dPr>
                    <m:ctrlPr>
                      <w:rPr>
                        <w:rStyle w:val="EqChar"/>
                        <w:rFonts w:ascii="Cambria Math" w:hAnsi="Cambria Math"/>
                      </w:rPr>
                    </m:ctrlPr>
                  </m:dPr>
                  <m:e>
                    <m:r>
                      <m:rPr>
                        <m:sty m:val="b"/>
                      </m:rPr>
                      <w:rPr>
                        <w:rStyle w:val="EqChar"/>
                        <w:rFonts w:ascii="Cambria Math" w:hAnsi="Cambria Math"/>
                      </w:rPr>
                      <m:t>n</m:t>
                    </m:r>
                  </m:e>
                </m:d>
                <m:r>
                  <m:rPr>
                    <m:sty m:val="p"/>
                  </m:rPr>
                  <w:rPr>
                    <w:rStyle w:val="EqChar"/>
                    <w:rFonts w:ascii="Cambria Math" w:hAnsi="Cambria Math"/>
                  </w:rPr>
                  <m:t>=-i</m:t>
                </m:r>
                <m:sSup>
                  <m:sSupPr>
                    <m:ctrlPr>
                      <w:rPr>
                        <w:rFonts w:ascii="Cambria Math" w:hAnsi="Cambria Math"/>
                      </w:rPr>
                    </m:ctrlPr>
                  </m:sSupPr>
                  <m:e>
                    <m:r>
                      <w:rPr>
                        <w:rStyle w:val="EqChar"/>
                        <w:rFonts w:ascii="Cambria Math" w:hAnsi="Cambria Math"/>
                      </w:rPr>
                      <m:t>k</m:t>
                    </m:r>
                  </m:e>
                  <m:sup>
                    <m:r>
                      <m:rPr>
                        <m:sty m:val="p"/>
                      </m:rPr>
                      <w:rPr>
                        <w:rStyle w:val="EqChar"/>
                        <w:rFonts w:ascii="Cambria Math" w:hAnsi="Cambria Math"/>
                      </w:rPr>
                      <m:t>3</m:t>
                    </m:r>
                  </m:sup>
                </m:sSup>
                <m:d>
                  <m:dPr>
                    <m:ctrlPr>
                      <w:rPr>
                        <w:rStyle w:val="EqChar"/>
                        <w:rFonts w:ascii="Cambria Math" w:hAnsi="Cambria Math"/>
                      </w:rPr>
                    </m:ctrlPr>
                  </m:dPr>
                  <m:e>
                    <m:acc>
                      <m:accPr>
                        <m:chr m:val="̅"/>
                        <m:ctrlPr>
                          <w:rPr>
                            <w:rFonts w:ascii="Cambria Math" w:hAnsi="Cambria Math"/>
                          </w:rPr>
                        </m:ctrlPr>
                      </m:accPr>
                      <m:e>
                        <m:r>
                          <m:rPr>
                            <m:sty m:val="b"/>
                          </m:rPr>
                          <w:rPr>
                            <w:rStyle w:val="EqChar"/>
                            <w:rFonts w:ascii="Cambria Math" w:hAnsi="Cambria Math"/>
                          </w:rPr>
                          <m:t>I</m:t>
                        </m:r>
                      </m:e>
                    </m:acc>
                    <m:r>
                      <m:rPr>
                        <m:sty m:val="p"/>
                      </m:rPr>
                      <w:rPr>
                        <w:rStyle w:val="EqChar"/>
                        <w:rFonts w:ascii="Cambria Math" w:hAnsi="Cambria Math"/>
                      </w:rPr>
                      <m:t>-</m:t>
                    </m:r>
                    <m:r>
                      <m:rPr>
                        <m:sty m:val="b"/>
                      </m:rPr>
                      <w:rPr>
                        <w:rStyle w:val="EqChar"/>
                        <w:rFonts w:ascii="Cambria Math" w:hAnsi="Cambria Math"/>
                      </w:rPr>
                      <m:t>n⊗n</m:t>
                    </m:r>
                  </m:e>
                </m:d>
                <m:r>
                  <w:rPr>
                    <w:rStyle w:val="EqChar"/>
                    <w:rFonts w:ascii="Cambria Math" w:hAnsi="Cambria Math"/>
                  </w:rPr>
                  <m:t>⋅</m:t>
                </m:r>
                <m:nary>
                  <m:naryPr>
                    <m:chr m:val="∑"/>
                    <m:limLoc m:val="subSup"/>
                    <m:supHide m:val="1"/>
                    <m:ctrlPr>
                      <w:rPr>
                        <w:rFonts w:ascii="Cambria Math" w:hAnsi="Cambria Math"/>
                      </w:rPr>
                    </m:ctrlPr>
                  </m:naryPr>
                  <m:sub>
                    <m:r>
                      <w:rPr>
                        <w:rStyle w:val="EqChar"/>
                        <w:rFonts w:ascii="Cambria Math" w:hAnsi="Cambria Math"/>
                      </w:rPr>
                      <m:t>i</m:t>
                    </m:r>
                  </m:sub>
                  <m:sup/>
                  <m:e>
                    <m:sSub>
                      <m:sSubPr>
                        <m:ctrlPr>
                          <w:rPr>
                            <w:rFonts w:ascii="Cambria Math" w:hAnsi="Cambria Math"/>
                          </w:rPr>
                        </m:ctrlPr>
                      </m:sSubPr>
                      <m:e>
                        <m:r>
                          <m:rPr>
                            <m:sty m:val="b"/>
                          </m:rPr>
                          <w:rPr>
                            <w:rStyle w:val="EqChar"/>
                            <w:rFonts w:ascii="Cambria Math" w:hAnsi="Cambria Math"/>
                          </w:rPr>
                          <m:t>P</m:t>
                        </m:r>
                      </m:e>
                      <m:sub>
                        <m:r>
                          <w:rPr>
                            <w:rStyle w:val="EqChar"/>
                            <w:rFonts w:ascii="Cambria Math" w:hAnsi="Cambria Math"/>
                          </w:rPr>
                          <m:t>i</m:t>
                        </m:r>
                      </m:sub>
                    </m:sSub>
                    <m:func>
                      <m:funcPr>
                        <m:ctrlPr>
                          <w:rPr>
                            <w:rStyle w:val="EqChar"/>
                            <w:rFonts w:ascii="Cambria Math" w:hAnsi="Cambria Math"/>
                          </w:rPr>
                        </m:ctrlPr>
                      </m:funcPr>
                      <m:fName>
                        <m:r>
                          <m:rPr>
                            <m:sty m:val="p"/>
                          </m:rPr>
                          <w:rPr>
                            <w:rStyle w:val="EqChar"/>
                            <w:rFonts w:ascii="Cambria Math" w:hAnsi="Cambria Math"/>
                          </w:rPr>
                          <m:t>exp</m:t>
                        </m:r>
                      </m:fName>
                      <m:e>
                        <m:d>
                          <m:dPr>
                            <m:ctrlPr>
                              <w:rPr>
                                <w:rStyle w:val="EqChar"/>
                                <w:rFonts w:ascii="Cambria Math" w:hAnsi="Cambria Math"/>
                              </w:rPr>
                            </m:ctrlPr>
                          </m:dPr>
                          <m:e>
                            <m:r>
                              <m:rPr>
                                <m:sty m:val="p"/>
                              </m:rPr>
                              <w:rPr>
                                <w:rStyle w:val="EqChar"/>
                                <w:rFonts w:ascii="Cambria Math" w:hAnsi="Cambria Math"/>
                              </w:rPr>
                              <m:t>-i</m:t>
                            </m:r>
                            <m:r>
                              <w:rPr>
                                <w:rStyle w:val="EqChar"/>
                                <w:rFonts w:ascii="Cambria Math" w:hAnsi="Cambria Math"/>
                              </w:rPr>
                              <m:t>k</m:t>
                            </m:r>
                            <m:sSub>
                              <m:sSubPr>
                                <m:ctrlPr>
                                  <w:rPr>
                                    <w:rFonts w:ascii="Cambria Math" w:hAnsi="Cambria Math"/>
                                  </w:rPr>
                                </m:ctrlPr>
                              </m:sSubPr>
                              <m:e>
                                <m:r>
                                  <m:rPr>
                                    <m:sty m:val="b"/>
                                  </m:rPr>
                                  <w:rPr>
                                    <w:rStyle w:val="EqChar"/>
                                    <w:rFonts w:ascii="Cambria Math" w:hAnsi="Cambria Math"/>
                                  </w:rPr>
                                  <m:t>r</m:t>
                                </m:r>
                              </m:e>
                              <m:sub>
                                <m:r>
                                  <w:rPr>
                                    <w:rStyle w:val="EqChar"/>
                                    <w:rFonts w:ascii="Cambria Math" w:hAnsi="Cambria Math"/>
                                  </w:rPr>
                                  <m:t>i</m:t>
                                </m:r>
                              </m:sub>
                            </m:sSub>
                            <m:r>
                              <m:rPr>
                                <m:sty m:val="p"/>
                              </m:rPr>
                              <w:rPr>
                                <w:rStyle w:val="EqChar"/>
                                <w:rFonts w:ascii="Cambria Math" w:hAnsi="Cambria Math"/>
                              </w:rPr>
                              <m:t>⋅</m:t>
                            </m:r>
                            <m:r>
                              <m:rPr>
                                <m:sty m:val="b"/>
                              </m:rPr>
                              <w:rPr>
                                <w:rStyle w:val="EqChar"/>
                                <w:rFonts w:ascii="Cambria Math" w:hAnsi="Cambria Math"/>
                              </w:rPr>
                              <m:t>n</m:t>
                            </m:r>
                          </m:e>
                        </m:d>
                      </m:e>
                    </m:func>
                  </m:e>
                </m:nary>
                <m:r>
                  <w:rPr>
                    <w:rFonts w:ascii="Cambria Math" w:hAnsi="Cambria Math"/>
                  </w:rPr>
                  <m:t>.</m:t>
                </m:r>
              </m:oMath>
            </m:oMathPara>
          </w:p>
        </w:tc>
        <w:tc>
          <w:tcPr>
            <w:tcW w:w="234" w:type="pct"/>
            <w:vAlign w:val="center"/>
          </w:tcPr>
          <w:p w14:paraId="74BEB2D1" w14:textId="3FA2D52B" w:rsidR="007D3C52" w:rsidRPr="009819E7" w:rsidRDefault="007D3C52" w:rsidP="007D3C52">
            <w:pPr>
              <w:pStyle w:val="Eqnumber"/>
            </w:pPr>
            <w:bookmarkStart w:id="166" w:name="_Ref231099645"/>
            <w:r w:rsidRPr="009819E7">
              <w:t>(</w:t>
            </w:r>
            <w:r w:rsidRPr="009819E7">
              <w:fldChar w:fldCharType="begin"/>
            </w:r>
            <w:r w:rsidRPr="009819E7">
              <w:instrText xml:space="preserve"> SEQ ( \* ARABIC </w:instrText>
            </w:r>
            <w:r w:rsidRPr="009819E7">
              <w:fldChar w:fldCharType="separate"/>
            </w:r>
            <w:r w:rsidR="00AF049C">
              <w:rPr>
                <w:noProof/>
              </w:rPr>
              <w:t>54</w:t>
            </w:r>
            <w:r w:rsidRPr="009819E7">
              <w:fldChar w:fldCharType="end"/>
            </w:r>
            <w:r w:rsidRPr="009819E7">
              <w:t>)</w:t>
            </w:r>
            <w:bookmarkEnd w:id="166"/>
          </w:p>
        </w:tc>
      </w:tr>
    </w:tbl>
    <w:p w14:paraId="50A3627D" w14:textId="511DD1AD" w:rsidR="004C4BE6" w:rsidRDefault="00774C69" w:rsidP="004C4BE6">
      <w:r>
        <w:t>It is more convenient than other definitions</w:t>
      </w:r>
      <w:r w:rsidRPr="00774C69">
        <w:t xml:space="preserve"> </w:t>
      </w:r>
      <w:r>
        <w:fldChar w:fldCharType="begin"/>
      </w:r>
      <w:r w:rsidR="00BB0250">
        <w:instrText xml:space="preserve"> ADDIN ZOTERO_ITEM CSL_CITATION {"citationID":"V3EVTyZJ","properties":{"formattedCitation":"[58,59]","plainCitation":"[58,59]","noteIndex":0},"citationItems":[{"id":18079,"uris":["http://zotero.org/users/4070/items/BCP6XAWZ"],"uri":["http://zotero.org/users/4070/items/BCP6XAWZ"],"itemData":{"id":18079,"type":"book","abstract":"This self-contained and accessible book provides a thorough introduction to the basic physical and mathematical principles required in studying the scattering and absorption of light and other electromagnetic radiation by particles and particle groups. For the first time the theories of electromagnetic scattering, radiative transfer, and weak localization are combined into a unified, consistent branch of physical optics directly based on the Maxwell equations. A particular focus is given to key aspects such as time and ensemble averaging at different scales, ergodicity, and the physical nature of measurements afforded by actual photopolarimeters. Featuring over 120 end-of-chapter exercises, with hints and solutions provided, this clear, one-stop resource is ideal for self-study or classroom use, and will be invaluable to both graduate students and researchers in remote sensing, physical and biomedical optics, optical communications, optical particle characterization, atmospheric physics and astrophysics.","event-place":"Cambridge, UK","ISBN":"978-0-521-51992-2","number-of-pages":"450","publisher":"Cambridge University Press","publisher-place":"Cambridge, UK","title":"Electromagnetic Scattering by Particles and Particle Groups: An Introduction","URL":"http://www.cambridge.org/us/academic/subjects/earth-and-environmental-science/atmospheric-science-and-meteorology/electromagnetic-scattering-particles-and-particle-groups-introduction","author":[{"family":"Mishchenko","given":"M. I."}],"accessed":{"date-parts":[["2017",5,26]]},"issued":{"date-parts":[["2014"]]}}},{"id":20628,"uris":["http://zotero.org/users/4070/items/PJMAAB7J"],"uri":["http://zotero.org/users/4070/items/PJMAAB7J"],"itemData":{"id":20628,"type":"article-journal","abstract":"We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fldChar w:fldCharType="separate"/>
      </w:r>
      <w:r w:rsidR="00BB0250" w:rsidRPr="00BB0250">
        <w:t>[58,59]</w:t>
      </w:r>
      <w:r>
        <w:fldChar w:fldCharType="end"/>
      </w:r>
      <w:r>
        <w:t xml:space="preserve">, different by a factor of </w:t>
      </w:r>
      <m:oMath>
        <m:f>
          <m:fPr>
            <m:type m:val="lin"/>
            <m:ctrlPr>
              <w:rPr>
                <w:rFonts w:ascii="Cambria Math" w:hAnsi="Cambria Math"/>
              </w:rPr>
            </m:ctrlPr>
          </m:fPr>
          <m:num>
            <m:r>
              <m:rPr>
                <m:sty m:val="p"/>
              </m:rPr>
              <w:rPr>
                <w:rFonts w:ascii="Cambria Math" w:hAnsi="Cambria Math"/>
              </w:rPr>
              <m:t>i</m:t>
            </m:r>
            <m:ctrlPr>
              <w:rPr>
                <w:rFonts w:ascii="Cambria Math" w:hAnsi="Cambria Math"/>
                <w:i/>
              </w:rPr>
            </m:ctrlPr>
          </m:num>
          <m:den>
            <m:r>
              <w:rPr>
                <w:rFonts w:ascii="Cambria Math" w:hAnsi="Cambria Math"/>
              </w:rPr>
              <m:t>k</m:t>
            </m:r>
          </m:den>
        </m:f>
      </m:oMath>
      <w:r>
        <w:t xml:space="preserve">, because it has a dimension of electric field (independent of the specific unit of length). </w:t>
      </w:r>
      <w:r w:rsidR="00B61353">
        <w:t>We generalize this definition to the su</w:t>
      </w:r>
      <w:r w:rsidR="00985FC0">
        <w:t>r</w:t>
      </w:r>
      <w:r w:rsidR="00B61353">
        <w:t>face mode (§</w:t>
      </w:r>
      <w:r w:rsidR="00B61353">
        <w:fldChar w:fldCharType="begin"/>
      </w:r>
      <w:r w:rsidR="00B61353">
        <w:instrText xml:space="preserve"> REF _Ref373918390 \r \h </w:instrText>
      </w:r>
      <w:r w:rsidR="00B61353">
        <w:fldChar w:fldCharType="separate"/>
      </w:r>
      <w:r w:rsidR="00AF049C">
        <w:t>7</w:t>
      </w:r>
      <w:r w:rsidR="00B61353">
        <w:fldChar w:fldCharType="end"/>
      </w:r>
      <w:r w:rsidR="00B61353">
        <w:t xml:space="preserve">) by defining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sca</m:t>
            </m:r>
          </m:sub>
        </m:sSub>
        <m:r>
          <w:rPr>
            <w:rFonts w:ascii="Cambria Math" w:hAnsi="Cambria Math"/>
          </w:rPr>
          <m:t>k</m:t>
        </m:r>
      </m:oMath>
      <w:r w:rsidR="00E70F62" w:rsidRPr="003032FC">
        <w:t xml:space="preserve">, </w:t>
      </w:r>
      <w:r w:rsidR="00E70F62">
        <w:t xml:space="preserve">where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sca</m:t>
            </m:r>
          </m:sub>
        </m:sSub>
      </m:oMath>
      <w:r w:rsidR="00E70F62">
        <w:t xml:space="preserve"> i</w:t>
      </w:r>
      <w:r w:rsidR="00B61353">
        <w:t>s the refractive index</w:t>
      </w:r>
      <w:r w:rsidR="00E70F62">
        <w:t xml:space="preserve"> </w:t>
      </w:r>
      <w:r w:rsidR="00B61353">
        <w:t>at</w:t>
      </w:r>
      <w:r w:rsidR="00E70F62">
        <w:t xml:space="preserve"> the </w:t>
      </w:r>
      <w:r w:rsidR="00426C28">
        <w:t>scattering direction</w:t>
      </w:r>
      <w:r w:rsidR="00E70F62">
        <w:t xml:space="preserve"> – either 1 (above surface</w:t>
      </w:r>
      <w:r w:rsidR="00426C28">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r>
          <w:rPr>
            <w:rFonts w:ascii="Cambria Math" w:hAnsi="Cambria Math"/>
          </w:rPr>
          <m:t>≥0</m:t>
        </m:r>
      </m:oMath>
      <w:r w:rsidR="00E70F62">
        <w:t xml:space="preserve">) or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rsidR="00E70F62">
        <w:t xml:space="preserve"> (below surface</w:t>
      </w:r>
      <w:r w:rsidR="00426C28">
        <w:t xml:space="preserv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r>
          <w:rPr>
            <w:rFonts w:ascii="Cambria Math" w:hAnsi="Cambria Math"/>
          </w:rPr>
          <m:t>&lt;0</m:t>
        </m:r>
      </m:oMath>
      <w:r w:rsidR="00E70F62">
        <w:t xml:space="preserve">). </w:t>
      </w:r>
      <w:r w:rsidR="007710B7">
        <w:t>For the scattering amplitude in Eq. </w:t>
      </w:r>
      <w:r w:rsidR="007710B7">
        <w:fldChar w:fldCharType="begin"/>
      </w:r>
      <w:r w:rsidR="007710B7">
        <w:instrText xml:space="preserve"> REF _Ref375223184 \h </w:instrText>
      </w:r>
      <w:r w:rsidR="007710B7">
        <w:fldChar w:fldCharType="separate"/>
      </w:r>
      <w:r w:rsidR="00AF049C" w:rsidRPr="009819E7">
        <w:t>(</w:t>
      </w:r>
      <w:r w:rsidR="00AF049C">
        <w:rPr>
          <w:noProof/>
        </w:rPr>
        <w:t>53</w:t>
      </w:r>
      <w:r w:rsidR="00AF049C" w:rsidRPr="009819E7">
        <w:t>)</w:t>
      </w:r>
      <w:r w:rsidR="007710B7">
        <w:fldChar w:fldCharType="end"/>
      </w:r>
      <w:r w:rsidR="007710B7">
        <w:t xml:space="preserve"> </w:t>
      </w:r>
      <w:r w:rsidR="004C4BE6">
        <w:t xml:space="preserve">we have two separate cases. Above the surface the result is a combination of directly scattered </w:t>
      </w:r>
      <w:r w:rsidR="00065D07">
        <w:t>[Eq. </w:t>
      </w:r>
      <w:r w:rsidR="00065D07">
        <w:fldChar w:fldCharType="begin"/>
      </w:r>
      <w:r w:rsidR="00065D07">
        <w:instrText xml:space="preserve"> REF _Ref231099645 \h </w:instrText>
      </w:r>
      <w:r w:rsidR="00065D07">
        <w:fldChar w:fldCharType="separate"/>
      </w:r>
      <w:r w:rsidR="00AF049C" w:rsidRPr="009819E7">
        <w:t>(</w:t>
      </w:r>
      <w:r w:rsidR="00AF049C">
        <w:rPr>
          <w:noProof/>
        </w:rPr>
        <w:t>54</w:t>
      </w:r>
      <w:r w:rsidR="00AF049C" w:rsidRPr="009819E7">
        <w:t>)</w:t>
      </w:r>
      <w:r w:rsidR="00065D07">
        <w:fldChar w:fldCharType="end"/>
      </w:r>
      <w:r w:rsidR="00065D07">
        <w:t xml:space="preserve">] </w:t>
      </w:r>
      <w:r w:rsidR="004C4BE6">
        <w:t xml:space="preserve">and </w:t>
      </w:r>
      <w:r w:rsidR="002A6680">
        <w:t>the following reflected wave</w:t>
      </w:r>
    </w:p>
    <w:tbl>
      <w:tblPr>
        <w:tblW w:w="5000" w:type="pct"/>
        <w:tblCellMar>
          <w:left w:w="0" w:type="dxa"/>
          <w:right w:w="0" w:type="dxa"/>
        </w:tblCellMar>
        <w:tblLook w:val="0000" w:firstRow="0" w:lastRow="0" w:firstColumn="0" w:lastColumn="0" w:noHBand="0" w:noVBand="0"/>
      </w:tblPr>
      <w:tblGrid>
        <w:gridCol w:w="9188"/>
        <w:gridCol w:w="451"/>
      </w:tblGrid>
      <w:tr w:rsidR="00065D07" w:rsidRPr="009819E7" w14:paraId="5DC0B40D" w14:textId="77777777" w:rsidTr="00485F3C">
        <w:tc>
          <w:tcPr>
            <w:tcW w:w="4766" w:type="pct"/>
            <w:vAlign w:val="center"/>
          </w:tcPr>
          <w:p w14:paraId="27063A44" w14:textId="77777777" w:rsidR="00065D07" w:rsidRPr="009819E7" w:rsidRDefault="00600B16" w:rsidP="008C1A05">
            <w:pPr>
              <w:pStyle w:val="Eq"/>
            </w:pPr>
            <m:oMathPara>
              <m:oMath>
                <m:sSub>
                  <m:sSubPr>
                    <m:ctrlPr>
                      <w:rPr>
                        <w:rFonts w:ascii="Cambria Math" w:hAnsi="Cambria Math"/>
                      </w:rPr>
                    </m:ctrlPr>
                  </m:sSubPr>
                  <m:e>
                    <m:r>
                      <m:rPr>
                        <m:sty m:val="b"/>
                      </m:rPr>
                      <w:rPr>
                        <w:rStyle w:val="EqChar"/>
                        <w:rFonts w:ascii="Cambria Math" w:hAnsi="Cambria Math"/>
                      </w:rPr>
                      <m:t>F</m:t>
                    </m:r>
                  </m:e>
                  <m:sub>
                    <m:r>
                      <m:rPr>
                        <m:sty m:val="p"/>
                      </m:rPr>
                      <w:rPr>
                        <w:rStyle w:val="EqChar"/>
                        <w:rFonts w:ascii="Cambria Math" w:hAnsi="Cambria Math"/>
                      </w:rPr>
                      <m:t>r</m:t>
                    </m:r>
                  </m:sub>
                </m:sSub>
                <m:d>
                  <m:dPr>
                    <m:ctrlPr>
                      <w:rPr>
                        <w:rStyle w:val="EqChar"/>
                        <w:rFonts w:ascii="Cambria Math" w:hAnsi="Cambria Math"/>
                      </w:rPr>
                    </m:ctrlPr>
                  </m:dPr>
                  <m:e>
                    <m:r>
                      <m:rPr>
                        <m:sty m:val="b"/>
                      </m:rPr>
                      <w:rPr>
                        <w:rStyle w:val="EqChar"/>
                        <w:rFonts w:ascii="Cambria Math" w:hAnsi="Cambria Math"/>
                      </w:rPr>
                      <m:t>n</m:t>
                    </m:r>
                  </m:e>
                </m:d>
                <m:r>
                  <m:rPr>
                    <m:sty m:val="p"/>
                  </m:rPr>
                  <w:rPr>
                    <w:rStyle w:val="EqChar"/>
                    <w:rFonts w:ascii="Cambria Math" w:hAnsi="Cambria Math"/>
                  </w:rPr>
                  <m:t>=-i</m:t>
                </m:r>
                <m:sSup>
                  <m:sSupPr>
                    <m:ctrlPr>
                      <w:rPr>
                        <w:rFonts w:ascii="Cambria Math" w:hAnsi="Cambria Math"/>
                      </w:rPr>
                    </m:ctrlPr>
                  </m:sSupPr>
                  <m:e>
                    <m:r>
                      <w:rPr>
                        <w:rStyle w:val="EqChar"/>
                        <w:rFonts w:ascii="Cambria Math" w:hAnsi="Cambria Math"/>
                      </w:rPr>
                      <m:t>k</m:t>
                    </m:r>
                  </m:e>
                  <m:sup>
                    <m:r>
                      <m:rPr>
                        <m:sty m:val="p"/>
                      </m:rPr>
                      <w:rPr>
                        <w:rStyle w:val="EqChar"/>
                        <w:rFonts w:ascii="Cambria Math" w:hAnsi="Cambria Math"/>
                      </w:rPr>
                      <m:t>3</m:t>
                    </m:r>
                  </m:sup>
                </m:sSup>
                <m:func>
                  <m:funcPr>
                    <m:ctrlPr>
                      <w:rPr>
                        <w:rStyle w:val="EqChar"/>
                        <w:rFonts w:ascii="Cambria Math" w:hAnsi="Cambria Math"/>
                      </w:rPr>
                    </m:ctrlPr>
                  </m:funcPr>
                  <m:fName>
                    <m:r>
                      <m:rPr>
                        <m:sty m:val="p"/>
                      </m:rPr>
                      <w:rPr>
                        <w:rStyle w:val="EqChar"/>
                        <w:rFonts w:ascii="Cambria Math" w:hAnsi="Cambria Math"/>
                      </w:rPr>
                      <m:t>exp</m:t>
                    </m:r>
                  </m:fName>
                  <m:e>
                    <m:d>
                      <m:dPr>
                        <m:ctrlPr>
                          <w:rPr>
                            <w:rStyle w:val="EqChar"/>
                            <w:rFonts w:ascii="Cambria Math" w:hAnsi="Cambria Math"/>
                          </w:rPr>
                        </m:ctrlPr>
                      </m:dPr>
                      <m:e>
                        <m:r>
                          <m:rPr>
                            <m:sty m:val="p"/>
                          </m:rPr>
                          <w:rPr>
                            <w:rStyle w:val="EqChar"/>
                            <w:rFonts w:ascii="Cambria Math" w:hAnsi="Cambria Math"/>
                          </w:rPr>
                          <m:t>2i</m:t>
                        </m:r>
                        <m:r>
                          <w:rPr>
                            <w:rStyle w:val="EqChar"/>
                            <w:rFonts w:ascii="Cambria Math" w:hAnsi="Cambria Math"/>
                          </w:rPr>
                          <m:t>k</m:t>
                        </m:r>
                        <m:sSub>
                          <m:sSubPr>
                            <m:ctrlPr>
                              <w:rPr>
                                <w:rFonts w:ascii="Cambria Math" w:hAnsi="Cambria Math"/>
                              </w:rPr>
                            </m:ctrlPr>
                          </m:sSubPr>
                          <m:e>
                            <m:r>
                              <w:rPr>
                                <w:rStyle w:val="EqChar"/>
                                <w:rFonts w:ascii="Cambria Math" w:hAnsi="Cambria Math"/>
                              </w:rPr>
                              <m:t>n</m:t>
                            </m:r>
                          </m:e>
                          <m:sub>
                            <m:r>
                              <w:rPr>
                                <w:rStyle w:val="EqChar"/>
                                <w:rFonts w:ascii="Cambria Math" w:hAnsi="Cambria Math"/>
                              </w:rPr>
                              <m:t>z</m:t>
                            </m:r>
                          </m:sub>
                        </m:sSub>
                        <m:sSub>
                          <m:sSubPr>
                            <m:ctrlPr>
                              <w:rPr>
                                <w:rFonts w:ascii="Cambria Math" w:hAnsi="Cambria Math"/>
                              </w:rPr>
                            </m:ctrlPr>
                          </m:sSubPr>
                          <m:e>
                            <m:r>
                              <w:rPr>
                                <w:rStyle w:val="EqChar"/>
                                <w:rFonts w:ascii="Cambria Math" w:hAnsi="Cambria Math"/>
                              </w:rPr>
                              <m:t>h</m:t>
                            </m:r>
                          </m:e>
                          <m:sub>
                            <m:r>
                              <m:rPr>
                                <m:sty m:val="p"/>
                              </m:rPr>
                              <w:rPr>
                                <w:rStyle w:val="EqChar"/>
                                <w:rFonts w:ascii="Cambria Math" w:hAnsi="Cambria Math"/>
                              </w:rPr>
                              <m:t>s</m:t>
                            </m:r>
                          </m:sub>
                        </m:sSub>
                      </m:e>
                    </m:d>
                  </m:e>
                </m:func>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s</m:t>
                        </m:r>
                      </m:sub>
                    </m:sSub>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m:t>
                        </m:r>
                      </m:sub>
                    </m:sSub>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m:t>
                        </m:r>
                        <m:r>
                          <m:rPr>
                            <m:sty m:val="b"/>
                          </m:rPr>
                          <w:rPr>
                            <w:rFonts w:ascii="Cambria Math" w:hAnsi="Cambria Math"/>
                          </w:rPr>
                          <m:t>n</m:t>
                        </m:r>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r</m:t>
                        </m:r>
                      </m:sup>
                    </m:sSubSup>
                  </m:e>
                </m:d>
                <m:r>
                  <w:rPr>
                    <w:rFonts w:ascii="Cambria Math" w:hAnsi="Cambria Math"/>
                  </w:rPr>
                  <m:t>⋅</m:t>
                </m:r>
                <m:nary>
                  <m:naryPr>
                    <m:chr m:val="∑"/>
                    <m:limLoc m:val="subSup"/>
                    <m:supHide m:val="1"/>
                    <m:ctrlPr>
                      <w:rPr>
                        <w:rFonts w:ascii="Cambria Math" w:hAnsi="Cambria Math"/>
                      </w:rPr>
                    </m:ctrlPr>
                  </m:naryPr>
                  <m:sub>
                    <m:r>
                      <w:rPr>
                        <w:rStyle w:val="EqChar"/>
                        <w:rFonts w:ascii="Cambria Math" w:hAnsi="Cambria Math"/>
                      </w:rPr>
                      <m:t>i</m:t>
                    </m:r>
                  </m:sub>
                  <m:sup/>
                  <m:e>
                    <m:sSub>
                      <m:sSubPr>
                        <m:ctrlPr>
                          <w:rPr>
                            <w:rFonts w:ascii="Cambria Math" w:hAnsi="Cambria Math"/>
                          </w:rPr>
                        </m:ctrlPr>
                      </m:sSubPr>
                      <m:e>
                        <m:r>
                          <m:rPr>
                            <m:sty m:val="b"/>
                          </m:rPr>
                          <w:rPr>
                            <w:rStyle w:val="EqChar"/>
                            <w:rFonts w:ascii="Cambria Math" w:hAnsi="Cambria Math"/>
                          </w:rPr>
                          <m:t>P</m:t>
                        </m:r>
                      </m:e>
                      <m:sub>
                        <m:r>
                          <w:rPr>
                            <w:rStyle w:val="EqChar"/>
                            <w:rFonts w:ascii="Cambria Math" w:hAnsi="Cambria Math"/>
                          </w:rPr>
                          <m:t>i</m:t>
                        </m:r>
                      </m:sub>
                    </m:sSub>
                    <m:func>
                      <m:funcPr>
                        <m:ctrlPr>
                          <w:rPr>
                            <w:rStyle w:val="EqChar"/>
                            <w:rFonts w:ascii="Cambria Math" w:hAnsi="Cambria Math"/>
                          </w:rPr>
                        </m:ctrlPr>
                      </m:funcPr>
                      <m:fName>
                        <m:r>
                          <m:rPr>
                            <m:sty m:val="p"/>
                          </m:rPr>
                          <w:rPr>
                            <w:rStyle w:val="EqChar"/>
                            <w:rFonts w:ascii="Cambria Math" w:hAnsi="Cambria Math"/>
                          </w:rPr>
                          <m:t>exp</m:t>
                        </m:r>
                      </m:fName>
                      <m:e>
                        <m:r>
                          <m:rPr>
                            <m:sty m:val="p"/>
                          </m:rPr>
                          <w:rPr>
                            <w:rStyle w:val="EqChar"/>
                            <w:rFonts w:ascii="Cambria Math" w:hAnsi="Cambria Math"/>
                          </w:rPr>
                          <m:t>(i</m:t>
                        </m:r>
                        <m:sSub>
                          <m:sSubPr>
                            <m:ctrlPr>
                              <w:rPr>
                                <w:rFonts w:ascii="Cambria Math" w:hAnsi="Cambria Math"/>
                              </w:rPr>
                            </m:ctrlPr>
                          </m:sSubPr>
                          <m:e>
                            <m:r>
                              <m:rPr>
                                <m:sty m:val="b"/>
                              </m:rPr>
                              <w:rPr>
                                <w:rStyle w:val="EqChar"/>
                                <w:rFonts w:ascii="Cambria Math" w:hAnsi="Cambria Math"/>
                              </w:rPr>
                              <m:t>k</m:t>
                            </m:r>
                          </m:e>
                          <m:sub>
                            <m:r>
                              <m:rPr>
                                <m:sty m:val="p"/>
                              </m:rPr>
                              <w:rPr>
                                <w:rStyle w:val="EqChar"/>
                                <w:rFonts w:ascii="Cambria Math" w:hAnsi="Cambria Math"/>
                              </w:rPr>
                              <m:t>r</m:t>
                            </m:r>
                          </m:sub>
                        </m:sSub>
                        <m:r>
                          <m:rPr>
                            <m:sty m:val="p"/>
                          </m:rPr>
                          <w:rPr>
                            <w:rStyle w:val="EqChar"/>
                            <w:rFonts w:ascii="Cambria Math" w:hAnsi="Cambria Math"/>
                          </w:rPr>
                          <m:t>⋅</m:t>
                        </m:r>
                        <m:sSub>
                          <m:sSubPr>
                            <m:ctrlPr>
                              <w:rPr>
                                <w:rFonts w:ascii="Cambria Math" w:hAnsi="Cambria Math"/>
                              </w:rPr>
                            </m:ctrlPr>
                          </m:sSubPr>
                          <m:e>
                            <m:r>
                              <m:rPr>
                                <m:sty m:val="b"/>
                              </m:rPr>
                              <w:rPr>
                                <w:rStyle w:val="EqChar"/>
                                <w:rFonts w:ascii="Cambria Math" w:hAnsi="Cambria Math"/>
                              </w:rPr>
                              <m:t>r</m:t>
                            </m:r>
                          </m:e>
                          <m:sub>
                            <m:r>
                              <w:rPr>
                                <w:rStyle w:val="EqChar"/>
                                <w:rFonts w:ascii="Cambria Math" w:hAnsi="Cambria Math"/>
                              </w:rPr>
                              <m:t>i</m:t>
                            </m:r>
                          </m:sub>
                        </m:sSub>
                        <m:r>
                          <m:rPr>
                            <m:sty m:val="p"/>
                          </m:rPr>
                          <w:rPr>
                            <w:rStyle w:val="EqChar"/>
                            <w:rFonts w:ascii="Cambria Math" w:hAnsi="Cambria Math"/>
                          </w:rPr>
                          <m:t>)</m:t>
                        </m:r>
                      </m:e>
                    </m:func>
                  </m:e>
                </m:nary>
                <m:r>
                  <w:rPr>
                    <w:rFonts w:ascii="Cambria Math" w:hAnsi="Cambria Math"/>
                  </w:rPr>
                  <m:t>,</m:t>
                </m:r>
              </m:oMath>
            </m:oMathPara>
          </w:p>
        </w:tc>
        <w:tc>
          <w:tcPr>
            <w:tcW w:w="234" w:type="pct"/>
            <w:vAlign w:val="center"/>
          </w:tcPr>
          <w:p w14:paraId="34F608E9" w14:textId="113854CE" w:rsidR="00065D07" w:rsidRPr="009819E7" w:rsidRDefault="00065D07" w:rsidP="00485F3C">
            <w:pPr>
              <w:pStyle w:val="Eqnumber"/>
            </w:pPr>
            <w:bookmarkStart w:id="167" w:name="_Ref375754432"/>
            <w:r w:rsidRPr="009819E7">
              <w:t>(</w:t>
            </w:r>
            <w:r w:rsidRPr="009819E7">
              <w:fldChar w:fldCharType="begin"/>
            </w:r>
            <w:r w:rsidRPr="009819E7">
              <w:instrText xml:space="preserve"> SEQ ( \* ARABIC </w:instrText>
            </w:r>
            <w:r w:rsidRPr="009819E7">
              <w:fldChar w:fldCharType="separate"/>
            </w:r>
            <w:r w:rsidR="00AF049C">
              <w:rPr>
                <w:noProof/>
              </w:rPr>
              <w:t>55</w:t>
            </w:r>
            <w:r w:rsidRPr="009819E7">
              <w:fldChar w:fldCharType="end"/>
            </w:r>
            <w:r w:rsidRPr="009819E7">
              <w:t>)</w:t>
            </w:r>
            <w:bookmarkEnd w:id="167"/>
          </w:p>
        </w:tc>
      </w:tr>
    </w:tbl>
    <w:p w14:paraId="44C835A8" w14:textId="77777777" w:rsidR="00061177" w:rsidRDefault="00061177" w:rsidP="004C4BE6">
      <w:r>
        <w:t>while below the surface (</w:t>
      </w:r>
      <m:oMath>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r>
          <w:rPr>
            <w:rFonts w:ascii="Cambria Math" w:hAnsi="Cambria Math"/>
          </w:rPr>
          <m:t>&lt;0</m:t>
        </m:r>
      </m:oMath>
      <w:r>
        <w:t>)</w:t>
      </w:r>
      <w:r w:rsidR="002A6680">
        <w:t xml:space="preserve"> – </w:t>
      </w:r>
      <w:r w:rsidR="00A103A9">
        <w:t>the scattering amplitude is</w:t>
      </w:r>
    </w:p>
    <w:tbl>
      <w:tblPr>
        <w:tblW w:w="5000" w:type="pct"/>
        <w:tblCellMar>
          <w:left w:w="0" w:type="dxa"/>
          <w:right w:w="0" w:type="dxa"/>
        </w:tblCellMar>
        <w:tblLook w:val="0000" w:firstRow="0" w:lastRow="0" w:firstColumn="0" w:lastColumn="0" w:noHBand="0" w:noVBand="0"/>
      </w:tblPr>
      <w:tblGrid>
        <w:gridCol w:w="9188"/>
        <w:gridCol w:w="451"/>
      </w:tblGrid>
      <w:tr w:rsidR="00061177" w:rsidRPr="00AA1298" w14:paraId="3AFBFC34" w14:textId="77777777" w:rsidTr="00C6389E">
        <w:tc>
          <w:tcPr>
            <w:tcW w:w="4766" w:type="pct"/>
            <w:vAlign w:val="center"/>
          </w:tcPr>
          <w:p w14:paraId="4FBF4D31" w14:textId="77777777" w:rsidR="00061177" w:rsidRPr="00AA1298" w:rsidRDefault="00600B16" w:rsidP="003E0A55">
            <w:pPr>
              <w:pStyle w:val="Eq"/>
            </w:pPr>
            <m:oMathPara>
              <m:oMath>
                <m:sSub>
                  <m:sSubPr>
                    <m:ctrlPr>
                      <w:rPr>
                        <w:rFonts w:ascii="Cambria Math" w:hAnsi="Cambria Math"/>
                      </w:rPr>
                    </m:ctrlPr>
                  </m:sSubPr>
                  <m:e>
                    <m:r>
                      <m:rPr>
                        <m:sty m:val="b"/>
                      </m:rPr>
                      <w:rPr>
                        <w:rFonts w:ascii="Cambria Math" w:hAnsi="Cambria Math"/>
                      </w:rPr>
                      <m:t>F</m:t>
                    </m:r>
                  </m:e>
                  <m:sub>
                    <m:r>
                      <m:rPr>
                        <m:sty m:val="p"/>
                      </m:rPr>
                      <w:rPr>
                        <w:rFonts w:ascii="Cambria Math" w:hAnsi="Cambria Math"/>
                      </w:rPr>
                      <m:t>t</m:t>
                    </m:r>
                  </m:sub>
                </m:sSub>
                <m:d>
                  <m:dPr>
                    <m:ctrlPr>
                      <w:rPr>
                        <w:rFonts w:ascii="Cambria Math" w:hAnsi="Cambria Math"/>
                      </w:rPr>
                    </m:ctrlPr>
                  </m:dPr>
                  <m:e>
                    <m:r>
                      <m:rPr>
                        <m:sty m:val="b"/>
                      </m:rPr>
                      <w:rPr>
                        <w:rFonts w:ascii="Cambria Math" w:hAnsi="Cambria Math"/>
                      </w:rPr>
                      <m:t>n</m:t>
                    </m:r>
                  </m:e>
                </m:d>
                <m:r>
                  <m:rPr>
                    <m:sty m:val="p"/>
                  </m:rPr>
                  <w:rPr>
                    <w:rFonts w:ascii="Cambria Math" w:hAnsi="Cambria Math"/>
                  </w:rPr>
                  <m:t>=-i</m:t>
                </m:r>
                <m:sSub>
                  <m:sSubPr>
                    <m:ctrlPr>
                      <w:rPr>
                        <w:rFonts w:ascii="Cambria Math" w:hAnsi="Cambria Math"/>
                      </w:rPr>
                    </m:ctrlPr>
                  </m:sSubPr>
                  <m:e>
                    <m:r>
                      <w:rPr>
                        <w:rFonts w:ascii="Cambria Math" w:hAnsi="Cambria Math"/>
                      </w:rPr>
                      <m:t>m</m:t>
                    </m:r>
                  </m:e>
                  <m:sub>
                    <m:r>
                      <m:rPr>
                        <m:sty m:val="p"/>
                      </m:rPr>
                      <w:rPr>
                        <w:rFonts w:ascii="Cambria Math" w:hAnsi="Cambria Math"/>
                      </w:rPr>
                      <m:t>s</m:t>
                    </m:r>
                  </m:sub>
                </m:sSub>
                <m:sSup>
                  <m:sSupPr>
                    <m:ctrlPr>
                      <w:rPr>
                        <w:rFonts w:ascii="Cambria Math" w:hAnsi="Cambria Math"/>
                      </w:rPr>
                    </m:ctrlPr>
                  </m:sSupPr>
                  <m:e>
                    <m:r>
                      <w:rPr>
                        <w:rFonts w:ascii="Cambria Math" w:hAnsi="Cambria Math"/>
                      </w:rPr>
                      <m:t>k</m:t>
                    </m:r>
                  </m:e>
                  <m:sup>
                    <m:r>
                      <m:rPr>
                        <m:sty m:val="p"/>
                      </m:rPr>
                      <w:rPr>
                        <w:rFonts w:ascii="Cambria Math" w:hAnsi="Cambria Math"/>
                      </w:rPr>
                      <m:t>3</m:t>
                    </m:r>
                  </m:sup>
                </m:sSup>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m:rPr>
                            <m:sty m:val="p"/>
                          </m:rP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s</m:t>
                                </m:r>
                              </m:sub>
                            </m:sSub>
                            <m:r>
                              <w:rPr>
                                <w:rFonts w:ascii="Cambria Math" w:hAnsi="Cambria Math"/>
                              </w:rPr>
                              <m:t>k</m:t>
                            </m:r>
                            <m:sSub>
                              <m:sSubPr>
                                <m:ctrlPr>
                                  <w:rPr>
                                    <w:rFonts w:ascii="Cambria Math" w:hAnsi="Cambria Math"/>
                                  </w:rPr>
                                </m:ctrlPr>
                              </m:sSubPr>
                              <m:e>
                                <m:r>
                                  <w:rPr>
                                    <w:rFonts w:ascii="Cambria Math" w:hAnsi="Cambria Math"/>
                                  </w:rPr>
                                  <m:t>n</m:t>
                                </m:r>
                              </m:e>
                              <m:sub>
                                <m:r>
                                  <w:rPr>
                                    <w:rFonts w:ascii="Cambria Math" w:hAnsi="Cambria Math"/>
                                  </w:rPr>
                                  <m:t>z</m:t>
                                </m:r>
                              </m:sub>
                            </m:sSub>
                          </m:e>
                        </m:d>
                        <m:sSub>
                          <m:sSubPr>
                            <m:ctrlPr>
                              <w:rPr>
                                <w:rFonts w:ascii="Cambria Math" w:hAnsi="Cambria Math"/>
                              </w:rPr>
                            </m:ctrlPr>
                          </m:sSubPr>
                          <m:e>
                            <m:r>
                              <w:rPr>
                                <w:rFonts w:ascii="Cambria Math" w:hAnsi="Cambria Math"/>
                              </w:rPr>
                              <m:t>h</m:t>
                            </m:r>
                          </m:e>
                          <m:sub>
                            <m:r>
                              <m:rPr>
                                <m:sty m:val="p"/>
                              </m:rPr>
                              <w:rPr>
                                <w:rFonts w:ascii="Cambria Math" w:hAnsi="Cambria Math"/>
                              </w:rPr>
                              <m:t>s</m:t>
                            </m:r>
                          </m:sub>
                        </m:sSub>
                      </m:e>
                    </m:d>
                  </m:e>
                </m:fun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m:t>
                        </m:r>
                      </m:sub>
                    </m:sSub>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m:t>
                        </m:r>
                        <m:r>
                          <m:rPr>
                            <m:sty m:val="b"/>
                          </m:rPr>
                          <w:rPr>
                            <w:rFonts w:ascii="Cambria Math" w:hAnsi="Cambria Math"/>
                          </w:rPr>
                          <m:t>n</m:t>
                        </m:r>
                      </m:sup>
                    </m:sSubSup>
                    <m:r>
                      <m:rPr>
                        <m:sty m:val="b"/>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t</m:t>
                        </m:r>
                      </m:sup>
                    </m:sSubSup>
                  </m:e>
                </m:d>
                <m:r>
                  <w:rPr>
                    <w:rFonts w:ascii="Cambria Math" w:hAnsi="Cambria Math"/>
                  </w:rPr>
                  <m:t>⋅</m:t>
                </m:r>
                <m:nary>
                  <m:naryPr>
                    <m:chr m:val="∑"/>
                    <m:limLoc m:val="subSup"/>
                    <m:supHide m:val="1"/>
                    <m:ctrlPr>
                      <w:rPr>
                        <w:rFonts w:ascii="Cambria Math" w:hAnsi="Cambria Math"/>
                        <w:szCs w:val="22"/>
                      </w:rPr>
                    </m:ctrlPr>
                  </m:naryPr>
                  <m:sub>
                    <m:r>
                      <w:rPr>
                        <w:rFonts w:ascii="Cambria Math" w:hAnsi="Cambria Math"/>
                      </w:rPr>
                      <m:t>i</m:t>
                    </m:r>
                  </m:sub>
                  <m:sup/>
                  <m:e>
                    <m:sSub>
                      <m:sSubPr>
                        <m:ctrlPr>
                          <w:rPr>
                            <w:rFonts w:ascii="Cambria Math" w:hAnsi="Cambria Math"/>
                          </w:rPr>
                        </m:ctrlPr>
                      </m:sSubPr>
                      <m:e>
                        <m:r>
                          <m:rPr>
                            <m:sty m:val="b"/>
                          </m:rPr>
                          <w:rPr>
                            <w:rFonts w:ascii="Cambria Math" w:hAnsi="Cambria Math"/>
                          </w:rPr>
                          <m:t>P</m:t>
                        </m:r>
                      </m:e>
                      <m:sub>
                        <m:r>
                          <w:rPr>
                            <w:rFonts w:ascii="Cambria Math" w:hAnsi="Cambria Math"/>
                          </w:rPr>
                          <m:t>i</m:t>
                        </m:r>
                      </m:sub>
                    </m:sSub>
                    <m:func>
                      <m:funcPr>
                        <m:ctrlPr>
                          <w:rPr>
                            <w:rStyle w:val="EqChar"/>
                            <w:rFonts w:ascii="Cambria Math" w:hAnsi="Cambria Math"/>
                          </w:rPr>
                        </m:ctrlPr>
                      </m:funcPr>
                      <m:fName>
                        <m:r>
                          <m:rPr>
                            <m:sty m:val="p"/>
                          </m:rPr>
                          <w:rPr>
                            <w:rStyle w:val="EqChar"/>
                            <w:rFonts w:ascii="Cambria Math" w:hAnsi="Cambria Math"/>
                          </w:rPr>
                          <m:t>exp</m:t>
                        </m:r>
                      </m:fName>
                      <m:e>
                        <m:d>
                          <m:dPr>
                            <m:ctrlPr>
                              <w:rPr>
                                <w:rStyle w:val="EqChar"/>
                                <w:rFonts w:ascii="Cambria Math" w:hAnsi="Cambria Math"/>
                              </w:rPr>
                            </m:ctrlPr>
                          </m:dPr>
                          <m:e>
                            <m:r>
                              <m:rPr>
                                <m:sty m:val="p"/>
                              </m:rPr>
                              <w:rPr>
                                <w:rStyle w:val="EqChar"/>
                                <w:rFonts w:ascii="Cambria Math" w:hAnsi="Cambria Math"/>
                              </w:rPr>
                              <m:t>i</m:t>
                            </m:r>
                            <m:sSub>
                              <m:sSubPr>
                                <m:ctrlPr>
                                  <w:rPr>
                                    <w:rFonts w:ascii="Cambria Math" w:hAnsi="Cambria Math"/>
                                  </w:rPr>
                                </m:ctrlPr>
                              </m:sSubPr>
                              <m:e>
                                <m:r>
                                  <m:rPr>
                                    <m:sty m:val="b"/>
                                  </m:rPr>
                                  <w:rPr>
                                    <w:rStyle w:val="EqChar"/>
                                    <w:rFonts w:ascii="Cambria Math" w:hAnsi="Cambria Math"/>
                                  </w:rPr>
                                  <m:t>k</m:t>
                                </m:r>
                              </m:e>
                              <m:sub>
                                <m:r>
                                  <m:rPr>
                                    <m:sty m:val="p"/>
                                  </m:rPr>
                                  <w:rPr>
                                    <w:rStyle w:val="EqChar"/>
                                    <w:rFonts w:ascii="Cambria Math" w:hAnsi="Cambria Math"/>
                                  </w:rPr>
                                  <m:t>t</m:t>
                                </m:r>
                              </m:sub>
                            </m:sSub>
                            <m:r>
                              <m:rPr>
                                <m:sty m:val="p"/>
                              </m:rPr>
                              <w:rPr>
                                <w:rStyle w:val="EqChar"/>
                                <w:rFonts w:ascii="Cambria Math" w:hAnsi="Cambria Math"/>
                              </w:rPr>
                              <m:t>⋅</m:t>
                            </m:r>
                            <m:sSub>
                              <m:sSubPr>
                                <m:ctrlPr>
                                  <w:rPr>
                                    <w:rFonts w:ascii="Cambria Math" w:hAnsi="Cambria Math"/>
                                  </w:rPr>
                                </m:ctrlPr>
                              </m:sSubPr>
                              <m:e>
                                <m:r>
                                  <m:rPr>
                                    <m:sty m:val="b"/>
                                  </m:rPr>
                                  <w:rPr>
                                    <w:rStyle w:val="EqChar"/>
                                    <w:rFonts w:ascii="Cambria Math" w:hAnsi="Cambria Math"/>
                                  </w:rPr>
                                  <m:t>r</m:t>
                                </m:r>
                              </m:e>
                              <m:sub>
                                <m:r>
                                  <w:rPr>
                                    <w:rStyle w:val="EqChar"/>
                                    <w:rFonts w:ascii="Cambria Math" w:hAnsi="Cambria Math"/>
                                  </w:rPr>
                                  <m:t>i</m:t>
                                </m:r>
                              </m:sub>
                            </m:sSub>
                          </m:e>
                        </m:d>
                      </m:e>
                    </m:func>
                  </m:e>
                </m:nary>
                <m:r>
                  <w:rPr>
                    <w:rFonts w:ascii="Cambria Math" w:hAnsi="Cambria Math"/>
                  </w:rPr>
                  <m:t>,</m:t>
                </m:r>
              </m:oMath>
            </m:oMathPara>
          </w:p>
        </w:tc>
        <w:tc>
          <w:tcPr>
            <w:tcW w:w="234" w:type="pct"/>
            <w:vAlign w:val="center"/>
          </w:tcPr>
          <w:p w14:paraId="79011E80" w14:textId="6F9E39CC" w:rsidR="00061177" w:rsidRPr="00AA1298" w:rsidRDefault="00061177" w:rsidP="00C6389E">
            <w:pPr>
              <w:pStyle w:val="Eqnumber"/>
            </w:pPr>
            <w:bookmarkStart w:id="168" w:name="_Ref375754434"/>
            <w:r w:rsidRPr="00AA1298">
              <w:t>(</w:t>
            </w:r>
            <w:r w:rsidRPr="00AA1298">
              <w:fldChar w:fldCharType="begin"/>
            </w:r>
            <w:r w:rsidRPr="00AA1298">
              <w:instrText xml:space="preserve"> SEQ ( \* ARABIC </w:instrText>
            </w:r>
            <w:r w:rsidRPr="00AA1298">
              <w:fldChar w:fldCharType="separate"/>
            </w:r>
            <w:r w:rsidR="00AF049C">
              <w:rPr>
                <w:noProof/>
              </w:rPr>
              <w:t>56</w:t>
            </w:r>
            <w:r w:rsidRPr="00AA1298">
              <w:fldChar w:fldCharType="end"/>
            </w:r>
            <w:r w:rsidRPr="00AA1298">
              <w:t>)</w:t>
            </w:r>
            <w:bookmarkEnd w:id="168"/>
          </w:p>
        </w:tc>
      </w:tr>
    </w:tbl>
    <w:p w14:paraId="70071959" w14:textId="3DB56C80" w:rsidR="00065D07" w:rsidRPr="007A0B47" w:rsidRDefault="00FF150E" w:rsidP="004C4BE6">
      <w:r>
        <w:t>The definitions are the same as used in Eq</w:t>
      </w:r>
      <w:r w:rsidR="0006168E">
        <w:t>s</w:t>
      </w:r>
      <w:r>
        <w:t>. </w:t>
      </w:r>
      <w:r>
        <w:fldChar w:fldCharType="begin"/>
      </w:r>
      <w:r>
        <w:instrText xml:space="preserve"> REF _Ref375214057 \h </w:instrText>
      </w:r>
      <w:r>
        <w:fldChar w:fldCharType="separate"/>
      </w:r>
      <w:r w:rsidR="00AF049C" w:rsidRPr="00AA1298">
        <w:t>(</w:t>
      </w:r>
      <w:r w:rsidR="00AF049C">
        <w:rPr>
          <w:noProof/>
        </w:rPr>
        <w:t>15</w:t>
      </w:r>
      <w:r w:rsidR="00AF049C" w:rsidRPr="00AA1298">
        <w:t>)</w:t>
      </w:r>
      <w:r>
        <w:fldChar w:fldCharType="end"/>
      </w:r>
      <w:r w:rsidR="0006168E">
        <w:t xml:space="preserve">, </w:t>
      </w:r>
      <w:r w:rsidR="0006168E">
        <w:fldChar w:fldCharType="begin"/>
      </w:r>
      <w:r w:rsidR="0006168E">
        <w:instrText xml:space="preserve"> REF _Ref375214059 \h </w:instrText>
      </w:r>
      <w:r w:rsidR="0006168E">
        <w:fldChar w:fldCharType="separate"/>
      </w:r>
      <w:r w:rsidR="00AF049C" w:rsidRPr="00AA1298">
        <w:t>(</w:t>
      </w:r>
      <w:r w:rsidR="00AF049C">
        <w:rPr>
          <w:noProof/>
        </w:rPr>
        <w:t>16</w:t>
      </w:r>
      <w:r w:rsidR="00AF049C" w:rsidRPr="00AA1298">
        <w:t>)</w:t>
      </w:r>
      <w:r w:rsidR="0006168E">
        <w:fldChar w:fldCharType="end"/>
      </w:r>
      <w:r w:rsidR="0006168E">
        <w:t xml:space="preserve"> </w:t>
      </w:r>
      <w:r w:rsidR="00C927A1">
        <w:t xml:space="preserve">but </w:t>
      </w:r>
      <w:r w:rsidR="0006168E">
        <w:t xml:space="preserve">for a wave propagating </w:t>
      </w:r>
      <w:r w:rsidR="00900702">
        <w:t xml:space="preserve">back </w:t>
      </w:r>
      <w:r w:rsidR="0006168E">
        <w:t xml:space="preserve">from the scattering direction, i.e. </w:t>
      </w:r>
      <m:oMath>
        <m:r>
          <m:rPr>
            <m:sty m:val="b"/>
          </m:rPr>
          <w:rPr>
            <w:rFonts w:ascii="Cambria Math" w:hAnsi="Cambria Math"/>
          </w:rPr>
          <m:t>a</m:t>
        </m:r>
        <m:r>
          <w:rPr>
            <w:rFonts w:ascii="Cambria Math" w:hAnsi="Cambria Math"/>
          </w:rPr>
          <m:t>=-</m:t>
        </m:r>
        <m:r>
          <m:rPr>
            <m:sty m:val="b"/>
          </m:rPr>
          <w:rPr>
            <w:rFonts w:ascii="Cambria Math" w:hAnsi="Cambria Math"/>
          </w:rPr>
          <m:t>n</m:t>
        </m:r>
      </m:oMath>
      <w:r w:rsidR="00C927A1" w:rsidRPr="00C927A1">
        <w:t xml:space="preserve"> </w:t>
      </w:r>
      <w:r w:rsidR="00B61353">
        <w:t xml:space="preserve">(or </w:t>
      </w:r>
      <m:oMath>
        <m:sSub>
          <m:sSubPr>
            <m:ctrlPr>
              <w:rPr>
                <w:rFonts w:ascii="Cambria Math" w:hAnsi="Cambria Math"/>
                <w:b/>
                <w:i/>
              </w:rPr>
            </m:ctrlPr>
          </m:sSubPr>
          <m:e>
            <m:r>
              <m:rPr>
                <m:sty m:val="bi"/>
              </m:rPr>
              <w:rPr>
                <w:rFonts w:ascii="Cambria Math" w:hAnsi="Cambria Math"/>
              </w:rPr>
              <m:t>k</m:t>
            </m:r>
          </m:e>
          <m:sub>
            <m:r>
              <m:rPr>
                <m:sty m:val="p"/>
              </m:rPr>
              <w:rPr>
                <w:rFonts w:ascii="Cambria Math" w:hAnsi="Cambria Math"/>
                <w:vertAlign w:val="subscript"/>
              </w:rPr>
              <m:t>in</m:t>
            </m:r>
          </m:sub>
        </m:sSub>
        <m:r>
          <w:rPr>
            <w:rFonts w:ascii="Cambria Math" w:hAnsi="Cambria Math"/>
          </w:rPr>
          <m:t>=-</m:t>
        </m:r>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r>
          <m:rPr>
            <m:sty m:val="b"/>
          </m:rPr>
          <w:rPr>
            <w:rFonts w:ascii="Cambria Math" w:hAnsi="Cambria Math"/>
          </w:rPr>
          <m:t>n</m:t>
        </m:r>
      </m:oMath>
      <w:r w:rsidR="00B61353">
        <w:t xml:space="preserve">) </w:t>
      </w:r>
      <w:r w:rsidR="00C927A1">
        <w:t xml:space="preserve">and </w:t>
      </w:r>
      <m:oMath>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in</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p</m:t>
            </m:r>
          </m:sub>
          <m:sup>
            <m:r>
              <m:rPr>
                <m:sty m:val="p"/>
              </m:rPr>
              <w:rPr>
                <w:rFonts w:ascii="Cambria Math" w:hAnsi="Cambria Math"/>
              </w:rPr>
              <m:t>-</m:t>
            </m:r>
            <m:r>
              <m:rPr>
                <m:sty m:val="b"/>
              </m:rPr>
              <w:rPr>
                <w:rFonts w:ascii="Cambria Math" w:hAnsi="Cambria Math"/>
              </w:rPr>
              <m:t>n</m:t>
            </m:r>
          </m:sup>
        </m:sSubSup>
      </m:oMath>
      <w:r w:rsidR="0006168E">
        <w:t xml:space="preserve">. </w:t>
      </w:r>
      <w:r w:rsidR="00230BF7">
        <w:t>In particular, the transmission coefficients in Eq. </w:t>
      </w:r>
      <w:r w:rsidR="00230BF7">
        <w:fldChar w:fldCharType="begin"/>
      </w:r>
      <w:r w:rsidR="00230BF7">
        <w:instrText xml:space="preserve"> REF _Ref375754434 \h </w:instrText>
      </w:r>
      <w:r w:rsidR="00230BF7">
        <w:fldChar w:fldCharType="separate"/>
      </w:r>
      <w:r w:rsidR="00AF049C" w:rsidRPr="00AA1298">
        <w:t>(</w:t>
      </w:r>
      <w:r w:rsidR="00AF049C">
        <w:rPr>
          <w:noProof/>
        </w:rPr>
        <w:t>56</w:t>
      </w:r>
      <w:r w:rsidR="00AF049C" w:rsidRPr="00AA1298">
        <w:t>)</w:t>
      </w:r>
      <w:r w:rsidR="00230BF7">
        <w:fldChar w:fldCharType="end"/>
      </w:r>
      <w:r w:rsidR="00230BF7">
        <w:t xml:space="preserve"> are for transmission of wave from the substrate into the vacuum. </w:t>
      </w:r>
      <w:r w:rsidR="0006168E">
        <w:t>Eqs. </w:t>
      </w:r>
      <w:r w:rsidR="0006168E">
        <w:fldChar w:fldCharType="begin"/>
      </w:r>
      <w:r w:rsidR="0006168E">
        <w:instrText xml:space="preserve"> REF _Ref375754432 \h </w:instrText>
      </w:r>
      <w:r w:rsidR="0006168E">
        <w:fldChar w:fldCharType="separate"/>
      </w:r>
      <w:r w:rsidR="00AF049C" w:rsidRPr="009819E7">
        <w:t>(</w:t>
      </w:r>
      <w:r w:rsidR="00AF049C">
        <w:rPr>
          <w:noProof/>
        </w:rPr>
        <w:t>55</w:t>
      </w:r>
      <w:r w:rsidR="00AF049C" w:rsidRPr="009819E7">
        <w:t>)</w:t>
      </w:r>
      <w:r w:rsidR="0006168E">
        <w:fldChar w:fldCharType="end"/>
      </w:r>
      <w:r w:rsidR="0006168E">
        <w:t xml:space="preserve">, </w:t>
      </w:r>
      <w:r w:rsidR="0006168E">
        <w:fldChar w:fldCharType="begin"/>
      </w:r>
      <w:r w:rsidR="0006168E">
        <w:instrText xml:space="preserve"> REF _Ref375754434 \h </w:instrText>
      </w:r>
      <w:r w:rsidR="0006168E">
        <w:fldChar w:fldCharType="separate"/>
      </w:r>
      <w:r w:rsidR="00AF049C" w:rsidRPr="00AA1298">
        <w:t>(</w:t>
      </w:r>
      <w:r w:rsidR="00AF049C">
        <w:rPr>
          <w:noProof/>
        </w:rPr>
        <w:t>56</w:t>
      </w:r>
      <w:r w:rsidR="00AF049C" w:rsidRPr="00AA1298">
        <w:t>)</w:t>
      </w:r>
      <w:r w:rsidR="0006168E">
        <w:fldChar w:fldCharType="end"/>
      </w:r>
      <w:r w:rsidR="0006168E" w:rsidRPr="0006168E">
        <w:t xml:space="preserve"> </w:t>
      </w:r>
      <w:r w:rsidR="0006168E">
        <w:t xml:space="preserve">are based on the reciprocity </w:t>
      </w:r>
      <w:r w:rsidR="00C927A1">
        <w:t xml:space="preserve">principle </w:t>
      </w:r>
      <w:r w:rsidR="00C927A1">
        <w:fldChar w:fldCharType="begin"/>
      </w:r>
      <w:r w:rsidR="00BB0250">
        <w:instrText xml:space="preserve"> ADDIN ZOTERO_ITEM CSL_CITATION {"citationID":"2m19e697nq","properties":{"formattedCitation":"[60]","plainCitation":"[60]","noteIndex":0},"citationItems":[{"id":8015,"uris":["http://zotero.org/users/4070/items/24HWXTT2"],"uri":["http://zotero.org/users/4070/items/24HWXTT2"],"itemData":{"id":8015,"type":"article-journal","abstract":"An implementation of the discrete dipole approximation for dipoles embedded in film on substrate is derived. It is capable of predicting the scattering response from various types of subsurface features such as trenches and contact-vias. An arbitrarily shaped subsurface feature is modeled with dipoles inside the film material on top of a substrate. Relative polarizability, direct interactions, and reflection interactions are derived and applied to construct a system of equations that are solved with an iterative method. The far-field scattering response is computed from the dipole moment solution of the system matrix with the help of the reciprocity theorem. The validity of the proposed method is compared with that of other existing theories, and the effect of film structure on far-field scattering is shown with high-aspect-ratio cylindrical contact-via models.","container-title":"Journal of the Optical Society of America A","DOI":"10.1364/JOSAA.25.001728","issue":"7","journalAbbreviation":"J. Opt. Soc. Am. A","page":"1728-1736","source":"Optical Society of America","title":"Application of the discrete dipole approximation for dipoles embedded in film","URL":"http://josaa.osa.org/abstract.cfm?URI=josaa-25-7-1728","volume":"25","author":[{"family":"Bae","given":"Euiwon"},{"family":"Zhang","given":"Haiping"},{"family":"Hirleman","given":"E. Daniel"}],"accessed":{"date-parts":[["2008",8,17]]},"issued":{"date-parts":[["2008",7,1]]}}}],"schema":"https://github.com/citation-style-language/schema/raw/master/csl-citation.json"} </w:instrText>
      </w:r>
      <w:r w:rsidR="00C927A1">
        <w:fldChar w:fldCharType="separate"/>
      </w:r>
      <w:r w:rsidR="00BB0250" w:rsidRPr="00BB0250">
        <w:t>[60]</w:t>
      </w:r>
      <w:r w:rsidR="00C927A1">
        <w:fldChar w:fldCharType="end"/>
      </w:r>
      <w:r w:rsidR="0006168E">
        <w:t xml:space="preserve">, but can also be obtained from </w:t>
      </w:r>
      <w:r w:rsidR="008B7B0D">
        <w:t xml:space="preserve">the </w:t>
      </w:r>
      <w:r w:rsidR="0006168E">
        <w:t xml:space="preserve">far-field limit of </w:t>
      </w:r>
      <w:r w:rsidR="00A103A9">
        <w:t xml:space="preserve">surface Green’s tensor (see Appendix D of </w:t>
      </w:r>
      <w:r w:rsidR="0006168E">
        <w:fldChar w:fldCharType="begin"/>
      </w:r>
      <w:r w:rsidR="00BB0250">
        <w:instrText xml:space="preserve"> ADDIN ZOTERO_ITEM CSL_CITATION {"citationID":"ZDxyyK8Y","properties":{"formattedCitation":"[61]","plainCitation":"[61]","noteIndex":0},"citationItems":[{"id":2158,"uris":["http://zotero.org/users/4070/items/RFMI37A7"],"uri":["http://zotero.org/users/4070/items/RFMI37A7"],"itemData":{"id":2158,"type":"book","abstract":"Nano-optics is the study of optical phenomena and techniques on the nanometer scale, that is, near or beyond the diffraction limit of light. It is an emerging field of study, motivated by the rapid advance of nanoscience and nanotechnology which require adequate tools and strategies for fabrication, manipulation and characterization at this scale. In this 2006 text the authors provide a comprehensive overview of the theoretical and experimental concepts necessary to understand and work in nano-optics. With a very broad perspective, they cover optical phenomena relevant to the nanoscale across diverse areas ranging from quantum optics to biophysics, introducing and extensively describing all of the significant methods. Written for graduate students who want to enter the field, the text includes problem sets to reinforce and extend the discussion. It is also a valuable reference for researchers and course teachers.","event-place":"Cambridge","ISBN":"978-1-139-45205-2","language":"en","number-of-pages":"558","publisher":"Cambridge University Press","publisher-place":"Cambridge","source":"Google Books","title":"Principles of Nano-Optics","author":[{"family":"Novotny","given":"Lukas"},{"family":"Hecht","given":"B."}],"issued":{"date-parts":[["2006",6,1]]}}}],"schema":"https://github.com/citation-style-language/schema/raw/master/csl-citation.json"} </w:instrText>
      </w:r>
      <w:r w:rsidR="0006168E">
        <w:fldChar w:fldCharType="separate"/>
      </w:r>
      <w:r w:rsidR="00BB0250" w:rsidRPr="00BB0250">
        <w:t>[61]</w:t>
      </w:r>
      <w:r w:rsidR="0006168E">
        <w:fldChar w:fldCharType="end"/>
      </w:r>
      <w:r w:rsidR="00A103A9">
        <w:t>)</w:t>
      </w:r>
      <w:r w:rsidR="00C927A1">
        <w:t>.</w:t>
      </w:r>
      <w:r w:rsidR="002661E3">
        <w:t xml:space="preserve"> </w:t>
      </w:r>
      <w:r w:rsidR="007A0B47">
        <w:t xml:space="preserve">Factor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rsidR="007A0B47">
        <w:t xml:space="preserve"> in Eq. </w:t>
      </w:r>
      <w:r w:rsidR="007A0B47">
        <w:fldChar w:fldCharType="begin"/>
      </w:r>
      <w:r w:rsidR="007A0B47">
        <w:instrText xml:space="preserve"> REF _Ref375754434 \h </w:instrText>
      </w:r>
      <w:r w:rsidR="007A0B47">
        <w:fldChar w:fldCharType="separate"/>
      </w:r>
      <w:r w:rsidR="00AF049C" w:rsidRPr="00AA1298">
        <w:t>(</w:t>
      </w:r>
      <w:r w:rsidR="00AF049C">
        <w:rPr>
          <w:noProof/>
        </w:rPr>
        <w:t>56</w:t>
      </w:r>
      <w:r w:rsidR="00AF049C" w:rsidRPr="00AA1298">
        <w:t>)</w:t>
      </w:r>
      <w:r w:rsidR="007A0B47">
        <w:fldChar w:fldCharType="end"/>
      </w:r>
      <w:r w:rsidR="007A0B47">
        <w:t xml:space="preserve"> comes from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oMath>
      <w:r w:rsidR="007A0B47">
        <w:t xml:space="preserve"> in Eq. </w:t>
      </w:r>
      <w:r w:rsidR="007A0B47">
        <w:fldChar w:fldCharType="begin"/>
      </w:r>
      <w:r w:rsidR="007A0B47">
        <w:instrText xml:space="preserve"> REF _Ref375223184 \h </w:instrText>
      </w:r>
      <w:r w:rsidR="007A0B47">
        <w:fldChar w:fldCharType="separate"/>
      </w:r>
      <w:r w:rsidR="00AF049C" w:rsidRPr="009819E7">
        <w:t>(</w:t>
      </w:r>
      <w:r w:rsidR="00AF049C">
        <w:rPr>
          <w:noProof/>
        </w:rPr>
        <w:t>53</w:t>
      </w:r>
      <w:r w:rsidR="00AF049C" w:rsidRPr="009819E7">
        <w:t>)</w:t>
      </w:r>
      <w:r w:rsidR="007A0B47">
        <w:fldChar w:fldCharType="end"/>
      </w:r>
      <w:r w:rsidR="007A0B47">
        <w:t>.</w:t>
      </w:r>
    </w:p>
    <w:p w14:paraId="5B646FF4" w14:textId="7D844B9D" w:rsidR="004C4BE6" w:rsidRPr="004C4BE6" w:rsidRDefault="004A41C0" w:rsidP="004A41C0">
      <w:pPr>
        <w:pStyle w:val="Indent"/>
      </w:pPr>
      <w:r>
        <w:t xml:space="preserve">Note that </w:t>
      </w:r>
      <w:r w:rsidR="004C4BE6">
        <w:t xml:space="preserve">consideration of specific scattering angle (and wavenumber) </w:t>
      </w:r>
      <w:r w:rsidR="00FF150E">
        <w:t>in Eq. </w:t>
      </w:r>
      <w:r w:rsidR="00FF150E">
        <w:fldChar w:fldCharType="begin"/>
      </w:r>
      <w:r w:rsidR="00FF150E">
        <w:instrText xml:space="preserve"> REF _Ref375223184 \h </w:instrText>
      </w:r>
      <w:r w:rsidR="00FF150E">
        <w:fldChar w:fldCharType="separate"/>
      </w:r>
      <w:r w:rsidR="00AF049C" w:rsidRPr="009819E7">
        <w:t>(</w:t>
      </w:r>
      <w:r w:rsidR="00AF049C">
        <w:rPr>
          <w:noProof/>
        </w:rPr>
        <w:t>53</w:t>
      </w:r>
      <w:r w:rsidR="00AF049C" w:rsidRPr="009819E7">
        <w:t>)</w:t>
      </w:r>
      <w:r w:rsidR="00FF150E">
        <w:fldChar w:fldCharType="end"/>
      </w:r>
      <w:r w:rsidR="00FF150E">
        <w:t xml:space="preserve"> </w:t>
      </w:r>
      <w:r w:rsidR="004C4BE6">
        <w:t>implies that we completely ignore the surface plasmon polaritons, which can, in principle, be considered as scattering at 90°.</w:t>
      </w:r>
    </w:p>
    <w:p w14:paraId="3727D0F6" w14:textId="14B36A41" w:rsidR="00602281" w:rsidRDefault="007D3C52" w:rsidP="00602281">
      <w:pPr>
        <w:pStyle w:val="Indent"/>
      </w:pPr>
      <w:r w:rsidRPr="009819E7">
        <w:t xml:space="preserve">The </w:t>
      </w:r>
      <w:r>
        <w:t>amplitude and Mueller scattering matrices</w:t>
      </w:r>
      <w:r w:rsidRPr="009819E7">
        <w:t xml:space="preserve"> for direction </w:t>
      </w:r>
      <m:oMath>
        <m:r>
          <m:rPr>
            <m:sty m:val="b"/>
          </m:rPr>
          <w:rPr>
            <w:rFonts w:ascii="Cambria Math" w:hAnsi="Cambria Math"/>
          </w:rPr>
          <m:t>n</m:t>
        </m:r>
      </m:oMath>
      <w:r>
        <w:t xml:space="preserve"> are</w:t>
      </w:r>
      <w:r w:rsidRPr="009819E7">
        <w:t xml:space="preserve"> determined from </w:t>
      </w:r>
      <m:oMath>
        <m:r>
          <m:rPr>
            <m:sty m:val="b"/>
          </m:rPr>
          <w:rPr>
            <w:rFonts w:ascii="Cambria Math" w:hAnsi="Cambria Math"/>
          </w:rPr>
          <m:t>F</m:t>
        </m:r>
        <m:d>
          <m:dPr>
            <m:ctrlPr>
              <w:rPr>
                <w:rFonts w:ascii="Cambria Math" w:hAnsi="Cambria Math"/>
                <w:i/>
              </w:rPr>
            </m:ctrlPr>
          </m:dPr>
          <m:e>
            <m:r>
              <m:rPr>
                <m:sty m:val="b"/>
              </m:rPr>
              <w:rPr>
                <w:rFonts w:ascii="Cambria Math" w:hAnsi="Cambria Math"/>
              </w:rPr>
              <m:t>n</m:t>
            </m:r>
          </m:e>
        </m:d>
      </m:oMath>
      <w:r w:rsidRPr="009819E7">
        <w:t xml:space="preserve"> calculated for two incident polarizations </w:t>
      </w:r>
      <w:r w:rsidR="00695A35">
        <w:t>(§</w:t>
      </w:r>
      <w:r w:rsidR="00695A35">
        <w:fldChar w:fldCharType="begin"/>
      </w:r>
      <w:r w:rsidR="00695A35">
        <w:instrText xml:space="preserve"> REF _Ref373839435 \r \h </w:instrText>
      </w:r>
      <w:r w:rsidR="00695A35">
        <w:fldChar w:fldCharType="separate"/>
      </w:r>
      <w:r w:rsidR="00AF049C">
        <w:t>11.2</w:t>
      </w:r>
      <w:r w:rsidR="00695A35">
        <w:fldChar w:fldCharType="end"/>
      </w:r>
      <w:r w:rsidR="00695A35">
        <w:t>, §</w:t>
      </w:r>
      <w:r w:rsidR="00695A35">
        <w:fldChar w:fldCharType="begin"/>
      </w:r>
      <w:r w:rsidR="00695A35">
        <w:instrText xml:space="preserve"> REF _Ref373839446 \r \h </w:instrText>
      </w:r>
      <w:r w:rsidR="00695A35">
        <w:fldChar w:fldCharType="separate"/>
      </w:r>
      <w:r w:rsidR="00AF049C">
        <w:t>11.3</w:t>
      </w:r>
      <w:r w:rsidR="00695A35">
        <w:fldChar w:fldCharType="end"/>
      </w:r>
      <w:r w:rsidR="00695A35">
        <w:t>)</w:t>
      </w:r>
      <w:r w:rsidRPr="009819E7">
        <w:t xml:space="preserve">. </w:t>
      </w:r>
      <w:r w:rsidR="00A818D4">
        <w:t xml:space="preserve">Time-averaged </w:t>
      </w:r>
      <w:r w:rsidR="00602281">
        <w:t xml:space="preserve">Poynting vector of the scattered field </w:t>
      </w:r>
      <m:oMath>
        <m:sSub>
          <m:sSubPr>
            <m:ctrlPr>
              <w:rPr>
                <w:rFonts w:ascii="Cambria Math" w:hAnsi="Cambria Math"/>
                <w:b/>
              </w:rPr>
            </m:ctrlPr>
          </m:sSubPr>
          <m:e>
            <m:r>
              <m:rPr>
                <m:sty m:val="b"/>
              </m:rPr>
              <w:rPr>
                <w:rFonts w:ascii="Cambria Math" w:hAnsi="Cambria Math"/>
              </w:rPr>
              <m:t>S</m:t>
            </m:r>
          </m:e>
          <m:sub>
            <m:r>
              <m:rPr>
                <m:sty m:val="p"/>
              </m:rPr>
              <w:rPr>
                <w:rFonts w:ascii="Cambria Math" w:hAnsi="Cambria Math"/>
                <w:vertAlign w:val="subscript"/>
              </w:rPr>
              <m:t>sca</m:t>
            </m:r>
          </m:sub>
        </m:sSub>
      </m:oMath>
      <w:r w:rsidR="00D34220">
        <w:t xml:space="preserve"> </w:t>
      </w:r>
      <w:r w:rsidR="00602281">
        <w:t xml:space="preserve">is a second-order function of </w:t>
      </w:r>
      <m:oMath>
        <m:r>
          <m:rPr>
            <m:sty m:val="b"/>
          </m:rPr>
          <w:rPr>
            <w:rFonts w:ascii="Cambria Math" w:hAnsi="Cambria Math"/>
          </w:rPr>
          <m:t>F</m:t>
        </m:r>
        <m:d>
          <m:dPr>
            <m:ctrlPr>
              <w:rPr>
                <w:rFonts w:ascii="Cambria Math" w:hAnsi="Cambria Math"/>
                <w:i/>
              </w:rPr>
            </m:ctrlPr>
          </m:dPr>
          <m:e>
            <m:r>
              <m:rPr>
                <m:sty m:val="b"/>
              </m:rPr>
              <w:rPr>
                <w:rFonts w:ascii="Cambria Math" w:hAnsi="Cambria Math"/>
              </w:rPr>
              <m:t>n</m:t>
            </m:r>
          </m:e>
        </m:d>
      </m:oMath>
      <w:r w:rsidR="00602281">
        <w:t>:</w:t>
      </w:r>
    </w:p>
    <w:tbl>
      <w:tblPr>
        <w:tblW w:w="5000" w:type="pct"/>
        <w:tblCellMar>
          <w:left w:w="0" w:type="dxa"/>
          <w:right w:w="0" w:type="dxa"/>
        </w:tblCellMar>
        <w:tblLook w:val="0000" w:firstRow="0" w:lastRow="0" w:firstColumn="0" w:lastColumn="0" w:noHBand="0" w:noVBand="0"/>
      </w:tblPr>
      <w:tblGrid>
        <w:gridCol w:w="9188"/>
        <w:gridCol w:w="451"/>
      </w:tblGrid>
      <w:tr w:rsidR="00602281" w:rsidRPr="0031113F" w14:paraId="3FDE7BB9" w14:textId="77777777" w:rsidTr="0062281F">
        <w:tc>
          <w:tcPr>
            <w:tcW w:w="4766" w:type="pct"/>
            <w:vAlign w:val="center"/>
          </w:tcPr>
          <w:p w14:paraId="0D8847BC" w14:textId="7A45A7C9" w:rsidR="00602281" w:rsidRPr="00BA29D1" w:rsidRDefault="00600B16" w:rsidP="00917C21">
            <w:pPr>
              <w:pStyle w:val="Eq"/>
              <w:rPr>
                <w:highlight w:val="yellow"/>
              </w:rPr>
            </w:pPr>
            <m:oMathPara>
              <m:oMath>
                <m:sSub>
                  <m:sSubPr>
                    <m:ctrlPr>
                      <w:rPr>
                        <w:rFonts w:ascii="Cambria Math" w:hAnsi="Cambria Math"/>
                      </w:rPr>
                    </m:ctrlPr>
                  </m:sSubPr>
                  <m:e>
                    <m:r>
                      <m:rPr>
                        <m:sty m:val="b"/>
                      </m:rPr>
                      <w:rPr>
                        <w:rFonts w:ascii="Cambria Math" w:hAnsi="Cambria Math"/>
                      </w:rPr>
                      <m:t>S</m:t>
                    </m:r>
                  </m:e>
                  <m:sub>
                    <m:r>
                      <m:rPr>
                        <m:sty m:val="p"/>
                      </m:rPr>
                      <w:rPr>
                        <w:rFonts w:ascii="Cambria Math" w:hAnsi="Cambria Math"/>
                      </w:rPr>
                      <m:t>sca</m:t>
                    </m:r>
                  </m:sub>
                </m:sSub>
                <m:d>
                  <m:dPr>
                    <m:ctrlPr>
                      <w:rPr>
                        <w:rFonts w:ascii="Cambria Math" w:hAnsi="Cambria Math"/>
                      </w:rPr>
                    </m:ctrlPr>
                  </m:dPr>
                  <m:e>
                    <m:r>
                      <m:rPr>
                        <m:sty m:val="b"/>
                      </m:rPr>
                      <w:rPr>
                        <w:rFonts w:ascii="Cambria Math" w:hAnsi="Cambria Math"/>
                      </w:rPr>
                      <m:t>r</m:t>
                    </m:r>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Re</m:t>
                        </m:r>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sca</m:t>
                                </m:r>
                              </m:sub>
                            </m:sSub>
                            <m:d>
                              <m:dPr>
                                <m:ctrlPr>
                                  <w:rPr>
                                    <w:rFonts w:ascii="Cambria Math" w:hAnsi="Cambria Math"/>
                                  </w:rPr>
                                </m:ctrlPr>
                              </m:dPr>
                              <m:e>
                                <m:r>
                                  <m:rPr>
                                    <m:sty m:val="b"/>
                                  </m:rPr>
                                  <w:rPr>
                                    <w:rFonts w:ascii="Cambria Math" w:hAnsi="Cambria Math"/>
                                  </w:rPr>
                                  <m:t>n</m:t>
                                </m:r>
                              </m:e>
                            </m:d>
                          </m:e>
                        </m:d>
                      </m:e>
                    </m:func>
                    <m:r>
                      <w:rPr>
                        <w:rFonts w:ascii="Cambria Math" w:hAnsi="Cambria Math"/>
                      </w:rPr>
                      <m:t>c</m:t>
                    </m:r>
                  </m:num>
                  <m:den>
                    <m:r>
                      <m:rPr>
                        <m:sty m:val="p"/>
                      </m:rPr>
                      <w:rPr>
                        <w:rFonts w:ascii="Cambria Math" w:hAnsi="Cambria Math"/>
                      </w:rPr>
                      <m:t>8</m:t>
                    </m:r>
                    <m:r>
                      <w:rPr>
                        <w:rFonts w:ascii="Cambria Math" w:hAnsi="Cambria Math"/>
                      </w:rPr>
                      <m:t>π</m:t>
                    </m:r>
                  </m:den>
                </m:f>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E</m:t>
                            </m:r>
                          </m:e>
                          <m:sub>
                            <m:r>
                              <m:rPr>
                                <m:sty m:val="p"/>
                              </m:rPr>
                              <w:rPr>
                                <w:rFonts w:ascii="Cambria Math" w:hAnsi="Cambria Math"/>
                              </w:rPr>
                              <m:t>sca</m:t>
                            </m:r>
                          </m:sub>
                        </m:sSub>
                        <m:d>
                          <m:dPr>
                            <m:ctrlPr>
                              <w:rPr>
                                <w:rFonts w:ascii="Cambria Math" w:hAnsi="Cambria Math"/>
                              </w:rPr>
                            </m:ctrlPr>
                          </m:dPr>
                          <m:e>
                            <m:r>
                              <m:rPr>
                                <m:sty m:val="b"/>
                              </m:rPr>
                              <w:rPr>
                                <w:rFonts w:ascii="Cambria Math" w:hAnsi="Cambria Math"/>
                              </w:rPr>
                              <m:t>n</m:t>
                            </m:r>
                          </m:e>
                        </m:d>
                      </m:e>
                    </m:d>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c</m:t>
                    </m:r>
                    <m:r>
                      <m:rPr>
                        <m:sty m:val="b"/>
                      </m:rPr>
                      <w:rPr>
                        <w:rFonts w:ascii="Cambria Math" w:hAnsi="Cambria Math"/>
                      </w:rPr>
                      <m:t>n</m:t>
                    </m:r>
                  </m:num>
                  <m:den>
                    <m:r>
                      <m:rPr>
                        <m:sty m:val="p"/>
                      </m:rPr>
                      <w:rPr>
                        <w:rFonts w:ascii="Cambria Math" w:hAnsi="Cambria Math"/>
                      </w:rPr>
                      <m:t>8</m:t>
                    </m:r>
                    <m:r>
                      <w:rPr>
                        <w:rFonts w:ascii="Cambria Math" w:hAnsi="Cambria Math"/>
                      </w:rPr>
                      <m:t>π</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m:rPr>
                            <m:sty m:val="p"/>
                          </m:rPr>
                          <w:rPr>
                            <w:rFonts w:ascii="Cambria Math" w:hAnsi="Cambria Math"/>
                          </w:rPr>
                          <m:t>-2</m:t>
                        </m:r>
                        <m:r>
                          <w:rPr>
                            <w:rFonts w:ascii="Cambria Math" w:hAnsi="Cambria Math"/>
                          </w:rPr>
                          <m:t>r</m:t>
                        </m:r>
                        <m:func>
                          <m:funcPr>
                            <m:ctrlPr>
                              <w:rPr>
                                <w:rFonts w:ascii="Cambria Math" w:hAnsi="Cambria Math"/>
                                <w:i/>
                              </w:rPr>
                            </m:ctrlPr>
                          </m:funcPr>
                          <m:fName>
                            <m:r>
                              <m:rPr>
                                <m:sty m:val="p"/>
                              </m:rPr>
                              <w:rPr>
                                <w:rFonts w:ascii="Cambria Math" w:hAnsi="Cambria Math"/>
                              </w:rPr>
                              <m:t>Im</m:t>
                            </m:r>
                          </m:fName>
                          <m:e>
                            <m:sSub>
                              <m:sSubPr>
                                <m:ctrlPr>
                                  <w:rPr>
                                    <w:rFonts w:ascii="Cambria Math" w:hAnsi="Cambria Math"/>
                                  </w:rPr>
                                </m:ctrlPr>
                              </m:sSubPr>
                              <m:e>
                                <m:r>
                                  <w:rPr>
                                    <w:rFonts w:ascii="Cambria Math" w:hAnsi="Cambria Math"/>
                                  </w:rPr>
                                  <m:t>k</m:t>
                                </m:r>
                              </m:e>
                              <m:sub>
                                <m:r>
                                  <m:rPr>
                                    <m:sty m:val="p"/>
                                  </m:rPr>
                                  <w:rPr>
                                    <w:rFonts w:ascii="Cambria Math" w:hAnsi="Cambria Math"/>
                                  </w:rPr>
                                  <m:t>sca</m:t>
                                </m:r>
                              </m:sub>
                            </m:sSub>
                          </m:e>
                        </m:func>
                      </m:e>
                    </m:d>
                  </m:e>
                </m:func>
                <m:func>
                  <m:funcPr>
                    <m:ctrlPr>
                      <w:rPr>
                        <w:rFonts w:ascii="Cambria Math" w:hAnsi="Cambria Math"/>
                      </w:rPr>
                    </m:ctrlPr>
                  </m:funcPr>
                  <m:fName>
                    <m:r>
                      <m:rPr>
                        <m:sty m:val="p"/>
                      </m:rPr>
                      <w:rPr>
                        <w:rFonts w:ascii="Cambria Math" w:hAnsi="Cambria Math"/>
                      </w:rPr>
                      <m:t>Re</m:t>
                    </m:r>
                  </m:fName>
                  <m:e>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m</m:t>
                            </m:r>
                          </m:e>
                          <m:sub>
                            <m:r>
                              <m:rPr>
                                <m:sty m:val="p"/>
                              </m:rPr>
                              <w:rPr>
                                <w:rFonts w:ascii="Cambria Math" w:hAnsi="Cambria Math"/>
                              </w:rPr>
                              <m:t>sca</m:t>
                            </m:r>
                          </m:sub>
                          <m:sup>
                            <m:r>
                              <m:rPr>
                                <m:sty m:val="p"/>
                              </m:rPr>
                              <w:rPr>
                                <w:rFonts w:ascii="Cambria Math" w:hAnsi="Cambria Math"/>
                              </w:rPr>
                              <m:t>-1</m:t>
                            </m:r>
                          </m:sup>
                        </m:sSubSup>
                        <m:d>
                          <m:dPr>
                            <m:ctrlPr>
                              <w:rPr>
                                <w:rFonts w:ascii="Cambria Math" w:hAnsi="Cambria Math"/>
                              </w:rPr>
                            </m:ctrlPr>
                          </m:dPr>
                          <m:e>
                            <m:r>
                              <m:rPr>
                                <m:sty m:val="b"/>
                              </m:rPr>
                              <w:rPr>
                                <w:rFonts w:ascii="Cambria Math" w:hAnsi="Cambria Math"/>
                              </w:rPr>
                              <m:t>n</m:t>
                            </m:r>
                          </m:e>
                        </m:d>
                      </m:e>
                    </m:d>
                  </m:e>
                </m:func>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F</m:t>
                            </m:r>
                            <m:d>
                              <m:dPr>
                                <m:ctrlPr>
                                  <w:rPr>
                                    <w:rFonts w:ascii="Cambria Math" w:hAnsi="Cambria Math"/>
                                  </w:rPr>
                                </m:ctrlPr>
                              </m:dPr>
                              <m:e>
                                <m:r>
                                  <m:rPr>
                                    <m:sty m:val="b"/>
                                  </m:rPr>
                                  <w:rPr>
                                    <w:rFonts w:ascii="Cambria Math" w:hAnsi="Cambria Math"/>
                                  </w:rPr>
                                  <m:t>n</m:t>
                                </m:r>
                              </m:e>
                            </m:d>
                          </m:e>
                        </m:d>
                      </m:e>
                      <m:sup>
                        <m:r>
                          <m:rPr>
                            <m:sty m:val="p"/>
                          </m:rPr>
                          <w:rPr>
                            <w:rFonts w:ascii="Cambria Math" w:hAnsi="Cambria Math"/>
                          </w:rPr>
                          <m:t>2</m:t>
                        </m:r>
                      </m:sup>
                    </m:sSup>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r>
                  <w:rPr>
                    <w:rFonts w:ascii="Cambria Math" w:hAnsi="Cambria Math"/>
                  </w:rPr>
                  <m:t>,</m:t>
                </m:r>
              </m:oMath>
            </m:oMathPara>
          </w:p>
        </w:tc>
        <w:tc>
          <w:tcPr>
            <w:tcW w:w="234" w:type="pct"/>
            <w:vAlign w:val="center"/>
          </w:tcPr>
          <w:p w14:paraId="4034AD05" w14:textId="55FEE87C" w:rsidR="00602281" w:rsidRPr="0031113F" w:rsidRDefault="00602281" w:rsidP="0062281F">
            <w:pPr>
              <w:pStyle w:val="Eqnumber"/>
            </w:pPr>
            <w:bookmarkStart w:id="169" w:name="_Ref377731088"/>
            <w:r w:rsidRPr="0031113F">
              <w:t>(</w:t>
            </w:r>
            <w:r w:rsidRPr="0031113F">
              <w:fldChar w:fldCharType="begin"/>
            </w:r>
            <w:r w:rsidRPr="0031113F">
              <w:instrText xml:space="preserve"> SEQ ( \* ARABIC </w:instrText>
            </w:r>
            <w:r w:rsidRPr="0031113F">
              <w:fldChar w:fldCharType="separate"/>
            </w:r>
            <w:r w:rsidR="00AF049C">
              <w:rPr>
                <w:noProof/>
              </w:rPr>
              <w:t>57</w:t>
            </w:r>
            <w:r w:rsidRPr="0031113F">
              <w:fldChar w:fldCharType="end"/>
            </w:r>
            <w:r w:rsidRPr="0031113F">
              <w:t>)</w:t>
            </w:r>
            <w:bookmarkEnd w:id="169"/>
          </w:p>
        </w:tc>
      </w:tr>
    </w:tbl>
    <w:p w14:paraId="553D390E" w14:textId="4FAB8413" w:rsidR="007D3C52" w:rsidRPr="009819E7" w:rsidRDefault="00F1677F" w:rsidP="00D34220">
      <w:pPr>
        <w:pStyle w:val="Indent"/>
        <w:ind w:firstLine="0"/>
      </w:pPr>
      <w:r>
        <w:t>w</w:t>
      </w:r>
      <w:r w:rsidR="00D34220">
        <w:t xml:space="preserve">here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sca</m:t>
            </m:r>
          </m:sub>
        </m:sSub>
      </m:oMath>
      <w:r w:rsidR="00D34220">
        <w:t xml:space="preserve"> is a step function of </w:t>
      </w:r>
      <m:oMath>
        <m:r>
          <m:rPr>
            <m:sty m:val="b"/>
          </m:rPr>
          <w:rPr>
            <w:rFonts w:ascii="Cambria Math" w:hAnsi="Cambria Math"/>
          </w:rPr>
          <m:t>n</m:t>
        </m:r>
      </m:oMath>
      <w:r w:rsidR="008D05A7">
        <w:t xml:space="preserve"> (relevant in </w:t>
      </w:r>
      <w:r w:rsidR="008E27CC">
        <w:t>the surface mode</w:t>
      </w:r>
      <w:r w:rsidR="008D05A7">
        <w:t>)</w:t>
      </w:r>
      <w:r w:rsidR="00464D4B">
        <w:t>, and</w:t>
      </w:r>
      <w:r w:rsidR="00183528">
        <w:t xml:space="preserve"> the</w:t>
      </w:r>
      <w:r w:rsidR="00464D4B">
        <w:t xml:space="preserve"> exponent is relevant only for scattering into the absorbing substrate</w:t>
      </w:r>
      <w:r w:rsidR="00D34220">
        <w:t>.</w:t>
      </w:r>
      <w:r w:rsidR="00602281">
        <w:t xml:space="preserve"> </w:t>
      </w:r>
      <w:r w:rsidR="007D3C52" w:rsidRPr="009819E7">
        <w:t xml:space="preserve">Scattering cross section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7D3C52" w:rsidRPr="009819E7">
        <w:t xml:space="preserve"> and asymmetry vector </w:t>
      </w:r>
      <m:oMath>
        <m:r>
          <m:rPr>
            <m:sty m:val="b"/>
          </m:rPr>
          <w:rPr>
            <w:rFonts w:ascii="Cambria Math" w:hAnsi="Cambria Math"/>
          </w:rPr>
          <m:t>g</m:t>
        </m:r>
      </m:oMath>
      <w:r w:rsidR="00423F75" w:rsidRPr="00423F75">
        <w:t xml:space="preserve"> </w:t>
      </w:r>
      <w:r w:rsidR="007D3C52">
        <w:t>are</w:t>
      </w:r>
      <w:r w:rsidR="007D3C52" w:rsidRPr="009819E7">
        <w:t xml:space="preserve"> determined by integration of </w:t>
      </w:r>
      <m:oMath>
        <m:sSub>
          <m:sSubPr>
            <m:ctrlPr>
              <w:rPr>
                <w:rFonts w:ascii="Cambria Math" w:hAnsi="Cambria Math"/>
                <w:b/>
              </w:rPr>
            </m:ctrlPr>
          </m:sSubPr>
          <m:e>
            <m:r>
              <m:rPr>
                <m:sty m:val="b"/>
              </m:rPr>
              <w:rPr>
                <w:rFonts w:ascii="Cambria Math" w:hAnsi="Cambria Math"/>
              </w:rPr>
              <m:t>S</m:t>
            </m:r>
          </m:e>
          <m:sub>
            <m:r>
              <m:rPr>
                <m:sty m:val="p"/>
              </m:rPr>
              <w:rPr>
                <w:rFonts w:ascii="Cambria Math" w:hAnsi="Cambria Math"/>
                <w:vertAlign w:val="subscript"/>
              </w:rPr>
              <m:t>sca</m:t>
            </m:r>
          </m:sub>
        </m:sSub>
        <m:d>
          <m:dPr>
            <m:ctrlPr>
              <w:rPr>
                <w:rFonts w:ascii="Cambria Math" w:hAnsi="Cambria Math"/>
                <w:i/>
              </w:rPr>
            </m:ctrlPr>
          </m:dPr>
          <m:e>
            <m:r>
              <m:rPr>
                <m:sty m:val="b"/>
              </m:rPr>
              <w:rPr>
                <w:rFonts w:ascii="Cambria Math" w:hAnsi="Cambria Math"/>
              </w:rPr>
              <m:t>r</m:t>
            </m:r>
          </m:e>
        </m:d>
      </m:oMath>
      <w:r w:rsidR="007D3C52" w:rsidRPr="009819E7">
        <w:t xml:space="preserve"> over the whole solid angle</w:t>
      </w:r>
      <w:r w:rsidR="001D449D" w:rsidRPr="001D449D">
        <w:t xml:space="preserve"> </w:t>
      </w:r>
      <w:r w:rsidR="001D449D">
        <w:rPr>
          <w:b/>
        </w:rPr>
        <w:fldChar w:fldCharType="begin"/>
      </w:r>
      <w:r w:rsidR="00BB0250">
        <w:rPr>
          <w:b/>
        </w:rPr>
        <w:instrText xml:space="preserve"> ADDIN ZOTERO_ITEM CSL_CITATION {"citationID":"1bcraka2da","properties":{"formattedCitation":"[57]","plainCitation":"[57]","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1D449D">
        <w:rPr>
          <w:b/>
        </w:rPr>
        <w:fldChar w:fldCharType="separate"/>
      </w:r>
      <w:r w:rsidR="00BB0250" w:rsidRPr="00BB0250">
        <w:t>[57]</w:t>
      </w:r>
      <w:r w:rsidR="001D449D">
        <w:rPr>
          <w:b/>
        </w:rPr>
        <w:fldChar w:fldCharType="end"/>
      </w:r>
      <w:r w:rsidR="007D3C52"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A818D4" w14:paraId="50174D80" w14:textId="77777777" w:rsidTr="007D3C52">
        <w:tc>
          <w:tcPr>
            <w:tcW w:w="4766" w:type="pct"/>
            <w:vAlign w:val="center"/>
          </w:tcPr>
          <w:p w14:paraId="28C2A78D" w14:textId="48B3F2D0" w:rsidR="007D3C52" w:rsidRPr="00A818D4" w:rsidRDefault="00600B16" w:rsidP="00917C21">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sca</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I</m:t>
                        </m:r>
                      </m:e>
                      <m:sub>
                        <m:r>
                          <m:rPr>
                            <m:sty m:val="p"/>
                          </m:rPr>
                          <w:rPr>
                            <w:rFonts w:ascii="Cambria Math" w:hAnsi="Cambria Math"/>
                          </w:rPr>
                          <m:t>0</m:t>
                        </m:r>
                      </m:sub>
                    </m:sSub>
                  </m:den>
                </m:f>
                <m:nary>
                  <m:naryPr>
                    <m:chr m:val="∮"/>
                    <m:limLoc m:val="subSup"/>
                    <m:subHide m:val="1"/>
                    <m:supHide m:val="1"/>
                    <m:ctrlPr>
                      <w:rPr>
                        <w:rFonts w:ascii="Cambria Math" w:hAnsi="Cambria Math"/>
                        <w:szCs w:val="22"/>
                      </w:rPr>
                    </m:ctrlPr>
                  </m:naryPr>
                  <m:sub/>
                  <m:sup/>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b"/>
                      </m:rPr>
                      <w:rPr>
                        <w:rFonts w:ascii="Cambria Math" w:hAnsi="Cambria Math"/>
                      </w:rPr>
                      <m:t>n</m:t>
                    </m:r>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sSub>
                      <m:sSubPr>
                        <m:ctrlPr>
                          <w:rPr>
                            <w:rFonts w:ascii="Cambria Math" w:hAnsi="Cambria Math"/>
                          </w:rPr>
                        </m:ctrlPr>
                      </m:sSubPr>
                      <m:e>
                        <m:r>
                          <m:rPr>
                            <m:sty m:val="b"/>
                          </m:rPr>
                          <w:rPr>
                            <w:rFonts w:ascii="Cambria Math" w:hAnsi="Cambria Math"/>
                          </w:rPr>
                          <m:t>S</m:t>
                        </m:r>
                      </m:e>
                      <m:sub>
                        <m:r>
                          <m:rPr>
                            <m:sty m:val="p"/>
                          </m:rPr>
                          <w:rPr>
                            <w:rFonts w:ascii="Cambria Math" w:hAnsi="Cambria Math"/>
                          </w:rPr>
                          <m:t>sca</m:t>
                        </m:r>
                      </m:sub>
                    </m:sSub>
                    <m:d>
                      <m:dPr>
                        <m:ctrlPr>
                          <w:rPr>
                            <w:rFonts w:ascii="Cambria Math" w:hAnsi="Cambria Math"/>
                          </w:rPr>
                        </m:ctrlPr>
                      </m:dPr>
                      <m:e>
                        <m:r>
                          <m:rPr>
                            <m:sty m:val="b"/>
                          </m:rPr>
                          <w:rPr>
                            <w:rFonts w:ascii="Cambria Math" w:hAnsi="Cambria Math"/>
                          </w:rPr>
                          <m:t>r</m:t>
                        </m:r>
                      </m:e>
                    </m:d>
                    <m:r>
                      <m:rPr>
                        <m:sty m:val="p"/>
                      </m:rPr>
                      <w:rPr>
                        <w:rFonts w:ascii="Cambria Math" w:hAnsi="Cambria Math"/>
                      </w:rPr>
                      <m:t>⋅</m:t>
                    </m:r>
                    <m:r>
                      <m:rPr>
                        <m:sty m:val="b"/>
                      </m:rPr>
                      <w:rPr>
                        <w:rFonts w:ascii="Cambria Math" w:hAnsi="Cambria Math"/>
                      </w:rPr>
                      <m:t>n</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k</m:t>
                        </m:r>
                      </m:e>
                      <m:sup>
                        <m:r>
                          <m:rPr>
                            <m:sty m:val="p"/>
                          </m:rPr>
                          <w:rPr>
                            <w:rFonts w:ascii="Cambria Math" w:hAnsi="Cambria Math"/>
                          </w:rPr>
                          <m:t>2</m:t>
                        </m:r>
                      </m:sup>
                    </m:sSup>
                    <m:func>
                      <m:funcPr>
                        <m:ctrlPr>
                          <w:rPr>
                            <w:rFonts w:ascii="Cambria Math" w:hAnsi="Cambria Math"/>
                          </w:rPr>
                        </m:ctrlPr>
                      </m:funcPr>
                      <m:fName>
                        <m:r>
                          <m:rPr>
                            <m:sty m:val="p"/>
                          </m:rPr>
                          <w:rPr>
                            <w:rFonts w:ascii="Cambria Math" w:hAnsi="Cambria Math"/>
                          </w:rPr>
                          <m:t>Re</m:t>
                        </m:r>
                      </m:fName>
                      <m:e>
                        <m:sSub>
                          <m:sSubPr>
                            <m:ctrlPr>
                              <w:rPr>
                                <w:rFonts w:ascii="Cambria Math" w:hAnsi="Cambria Math"/>
                              </w:rPr>
                            </m:ctrlPr>
                          </m:sSubPr>
                          <m:e>
                            <m:r>
                              <w:rPr>
                                <w:rFonts w:ascii="Cambria Math" w:hAnsi="Cambria Math"/>
                              </w:rPr>
                              <m:t>m</m:t>
                            </m:r>
                          </m:e>
                          <m:sub>
                            <m:r>
                              <m:rPr>
                                <m:sty m:val="p"/>
                              </m:rPr>
                              <w:rPr>
                                <w:rFonts w:ascii="Cambria Math" w:hAnsi="Cambria Math"/>
                              </w:rPr>
                              <m:t>in</m:t>
                            </m:r>
                          </m:sub>
                        </m:sSub>
                      </m:e>
                    </m:func>
                  </m:den>
                </m:f>
                <m:nary>
                  <m:naryPr>
                    <m:chr m:val="∮"/>
                    <m:limLoc m:val="subSup"/>
                    <m:subHide m:val="1"/>
                    <m:supHide m:val="1"/>
                    <m:ctrlPr>
                      <w:rPr>
                        <w:rFonts w:ascii="Cambria Math" w:hAnsi="Cambria Math"/>
                        <w:szCs w:val="22"/>
                      </w:rPr>
                    </m:ctrlPr>
                  </m:naryPr>
                  <m:sub/>
                  <m:sup/>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b"/>
                      </m:rPr>
                      <w:rPr>
                        <w:rFonts w:ascii="Cambria Math" w:hAnsi="Cambria Math"/>
                      </w:rPr>
                      <m:t>n</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F</m:t>
                            </m:r>
                            <m:d>
                              <m:dPr>
                                <m:ctrlPr>
                                  <w:rPr>
                                    <w:rFonts w:ascii="Cambria Math" w:hAnsi="Cambria Math"/>
                                  </w:rPr>
                                </m:ctrlPr>
                              </m:dPr>
                              <m:e>
                                <m:r>
                                  <m:rPr>
                                    <m:sty m:val="b"/>
                                  </m:rPr>
                                  <w:rPr>
                                    <w:rFonts w:ascii="Cambria Math" w:hAnsi="Cambria Math"/>
                                  </w:rPr>
                                  <m:t>n</m:t>
                                </m:r>
                              </m:e>
                            </m:d>
                          </m:e>
                        </m:d>
                      </m:e>
                      <m:sup>
                        <m:r>
                          <m:rPr>
                            <m:sty m:val="p"/>
                          </m:rPr>
                          <w:rPr>
                            <w:rFonts w:ascii="Cambria Math" w:hAnsi="Cambria Math"/>
                          </w:rPr>
                          <m:t>2</m:t>
                        </m:r>
                      </m:sup>
                    </m:sSup>
                  </m:e>
                </m:nary>
                <m:func>
                  <m:funcPr>
                    <m:ctrlPr>
                      <w:rPr>
                        <w:rFonts w:ascii="Cambria Math" w:hAnsi="Cambria Math"/>
                      </w:rPr>
                    </m:ctrlPr>
                  </m:funcPr>
                  <m:fName>
                    <m:r>
                      <m:rPr>
                        <m:sty m:val="p"/>
                      </m:rPr>
                      <w:rPr>
                        <w:rFonts w:ascii="Cambria Math" w:hAnsi="Cambria Math"/>
                      </w:rPr>
                      <m:t>Re</m:t>
                    </m:r>
                  </m:fName>
                  <m:e>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m</m:t>
                            </m:r>
                          </m:e>
                          <m:sub>
                            <m:r>
                              <m:rPr>
                                <m:sty m:val="p"/>
                              </m:rPr>
                              <w:rPr>
                                <w:rFonts w:ascii="Cambria Math" w:hAnsi="Cambria Math"/>
                              </w:rPr>
                              <m:t>sca</m:t>
                            </m:r>
                          </m:sub>
                          <m:sup>
                            <m:r>
                              <m:rPr>
                                <m:sty m:val="p"/>
                              </m:rPr>
                              <w:rPr>
                                <w:rFonts w:ascii="Cambria Math" w:hAnsi="Cambria Math"/>
                              </w:rPr>
                              <m:t>-1</m:t>
                            </m:r>
                          </m:sup>
                        </m:sSubSup>
                        <m:d>
                          <m:dPr>
                            <m:ctrlPr>
                              <w:rPr>
                                <w:rFonts w:ascii="Cambria Math" w:hAnsi="Cambria Math"/>
                              </w:rPr>
                            </m:ctrlPr>
                          </m:dPr>
                          <m:e>
                            <m:r>
                              <m:rPr>
                                <m:sty m:val="b"/>
                              </m:rPr>
                              <w:rPr>
                                <w:rFonts w:ascii="Cambria Math" w:hAnsi="Cambria Math"/>
                              </w:rPr>
                              <m:t>n</m:t>
                            </m:r>
                          </m:e>
                        </m:d>
                      </m:e>
                    </m:d>
                  </m:e>
                </m:func>
                <m:r>
                  <w:rPr>
                    <w:rFonts w:ascii="Cambria Math" w:hAnsi="Cambria Math"/>
                  </w:rPr>
                  <m:t>,</m:t>
                </m:r>
              </m:oMath>
            </m:oMathPara>
          </w:p>
        </w:tc>
        <w:tc>
          <w:tcPr>
            <w:tcW w:w="234" w:type="pct"/>
            <w:vAlign w:val="center"/>
          </w:tcPr>
          <w:p w14:paraId="4EA2A16A" w14:textId="798303B6" w:rsidR="007D3C52" w:rsidRPr="00A818D4" w:rsidRDefault="007D3C52" w:rsidP="007D3C52">
            <w:pPr>
              <w:pStyle w:val="Eqnumber"/>
            </w:pPr>
            <w:bookmarkStart w:id="170" w:name="_Ref88993307"/>
            <w:r w:rsidRPr="00A818D4">
              <w:t>(</w:t>
            </w:r>
            <w:r w:rsidRPr="00A818D4">
              <w:fldChar w:fldCharType="begin"/>
            </w:r>
            <w:r w:rsidRPr="00A818D4">
              <w:instrText xml:space="preserve"> SEQ ( \* ARABIC </w:instrText>
            </w:r>
            <w:r w:rsidRPr="00A818D4">
              <w:fldChar w:fldCharType="separate"/>
            </w:r>
            <w:r w:rsidR="00AF049C">
              <w:rPr>
                <w:noProof/>
              </w:rPr>
              <w:t>58</w:t>
            </w:r>
            <w:r w:rsidRPr="00A818D4">
              <w:fldChar w:fldCharType="end"/>
            </w:r>
            <w:r w:rsidRPr="00A818D4">
              <w:t>)</w:t>
            </w:r>
            <w:bookmarkEnd w:id="170"/>
          </w:p>
        </w:tc>
      </w:tr>
      <w:tr w:rsidR="007D3C52" w:rsidRPr="00A818D4" w14:paraId="72FA28E1" w14:textId="77777777" w:rsidTr="007D3C52">
        <w:tc>
          <w:tcPr>
            <w:tcW w:w="4766" w:type="pct"/>
            <w:vAlign w:val="center"/>
          </w:tcPr>
          <w:p w14:paraId="29051A38" w14:textId="051FE413" w:rsidR="007D3C52" w:rsidRPr="00A818D4" w:rsidRDefault="00D02E0A" w:rsidP="00917C21">
            <w:pPr>
              <w:pStyle w:val="Eq"/>
            </w:pPr>
            <m:oMathPara>
              <m:oMath>
                <m:r>
                  <m:rPr>
                    <m:sty m:val="b"/>
                  </m:rPr>
                  <w:rPr>
                    <w:rFonts w:ascii="Cambria Math" w:hAnsi="Cambria Math"/>
                  </w:rPr>
                  <m:t>g</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C</m:t>
                        </m:r>
                      </m:e>
                      <m:sub>
                        <m:r>
                          <m:rPr>
                            <m:sty m:val="p"/>
                          </m:rPr>
                          <w:rPr>
                            <w:rFonts w:ascii="Cambria Math" w:hAnsi="Cambria Math"/>
                          </w:rPr>
                          <m:t>sca</m:t>
                        </m:r>
                      </m:sub>
                    </m:sSub>
                  </m:den>
                </m:f>
                <m:nary>
                  <m:naryPr>
                    <m:chr m:val="∮"/>
                    <m:limLoc m:val="subSup"/>
                    <m:subHide m:val="1"/>
                    <m:supHide m:val="1"/>
                    <m:ctrlPr>
                      <w:rPr>
                        <w:rFonts w:ascii="Cambria Math" w:hAnsi="Cambria Math"/>
                        <w:szCs w:val="22"/>
                      </w:rPr>
                    </m:ctrlPr>
                  </m:naryPr>
                  <m:sub/>
                  <m:sup/>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b"/>
                      </m:rPr>
                      <w:rPr>
                        <w:rFonts w:ascii="Cambria Math" w:hAnsi="Cambria Math"/>
                      </w:rPr>
                      <m:t>n</m:t>
                    </m:r>
                    <m:f>
                      <m:fPr>
                        <m:ctrlPr>
                          <w:rPr>
                            <w:rFonts w:ascii="Cambria Math" w:hAnsi="Cambria Math"/>
                          </w:rPr>
                        </m:ctrlPr>
                      </m:fPr>
                      <m:num>
                        <m:r>
                          <m:rPr>
                            <m:sty m:val="p"/>
                          </m:rPr>
                          <w:rPr>
                            <w:rFonts w:ascii="Cambria Math" w:hAnsi="Cambria Math"/>
                          </w:rPr>
                          <m:t>d</m:t>
                        </m:r>
                        <m:sSub>
                          <m:sSubPr>
                            <m:ctrlPr>
                              <w:rPr>
                                <w:rFonts w:ascii="Cambria Math" w:hAnsi="Cambria Math"/>
                              </w:rPr>
                            </m:ctrlPr>
                          </m:sSubPr>
                          <m:e>
                            <m:r>
                              <w:rPr>
                                <w:rFonts w:ascii="Cambria Math" w:hAnsi="Cambria Math"/>
                              </w:rPr>
                              <m:t>C</m:t>
                            </m:r>
                          </m:e>
                          <m:sub>
                            <m:r>
                              <m:rPr>
                                <m:sty m:val="p"/>
                              </m:rPr>
                              <w:rPr>
                                <w:rFonts w:ascii="Cambria Math" w:hAnsi="Cambria Math"/>
                              </w:rPr>
                              <m:t>sca</m:t>
                            </m:r>
                          </m:sub>
                        </m:sSub>
                      </m:num>
                      <m:den>
                        <m:r>
                          <m:rPr>
                            <m:sty m:val="p"/>
                          </m:rPr>
                          <w:rPr>
                            <w:rFonts w:ascii="Cambria Math" w:hAnsi="Cambria Math"/>
                          </w:rPr>
                          <m:t>dΩ</m:t>
                        </m:r>
                      </m:den>
                    </m:f>
                    <m:r>
                      <m:rPr>
                        <m:sty m:val="b"/>
                      </m:rPr>
                      <w:rPr>
                        <w:rFonts w:ascii="Cambria Math" w:hAnsi="Cambria Math"/>
                      </w:rPr>
                      <m:t>n</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k</m:t>
                        </m:r>
                      </m:e>
                      <m:sup>
                        <m:r>
                          <m:rPr>
                            <m:sty m:val="p"/>
                          </m:rPr>
                          <w:rPr>
                            <w:rFonts w:ascii="Cambria Math" w:hAnsi="Cambria Math"/>
                          </w:rPr>
                          <m:t>2</m:t>
                        </m:r>
                      </m:sup>
                    </m:sSup>
                    <m:sSub>
                      <m:sSubPr>
                        <m:ctrlPr>
                          <w:rPr>
                            <w:rFonts w:ascii="Cambria Math" w:hAnsi="Cambria Math"/>
                          </w:rPr>
                        </m:ctrlPr>
                      </m:sSubPr>
                      <m:e>
                        <m:r>
                          <w:rPr>
                            <w:rFonts w:ascii="Cambria Math" w:hAnsi="Cambria Math"/>
                          </w:rPr>
                          <m:t>C</m:t>
                        </m:r>
                      </m:e>
                      <m:sub>
                        <m:r>
                          <m:rPr>
                            <m:sty m:val="p"/>
                          </m:rPr>
                          <w:rPr>
                            <w:rFonts w:ascii="Cambria Math" w:hAnsi="Cambria Math"/>
                          </w:rPr>
                          <m:t>sca</m:t>
                        </m:r>
                      </m:sub>
                    </m:sSub>
                    <m:func>
                      <m:funcPr>
                        <m:ctrlPr>
                          <w:rPr>
                            <w:rFonts w:ascii="Cambria Math" w:hAnsi="Cambria Math"/>
                          </w:rPr>
                        </m:ctrlPr>
                      </m:funcPr>
                      <m:fName>
                        <m:r>
                          <m:rPr>
                            <m:sty m:val="p"/>
                          </m:rPr>
                          <w:rPr>
                            <w:rFonts w:ascii="Cambria Math" w:hAnsi="Cambria Math"/>
                          </w:rPr>
                          <m:t>Re</m:t>
                        </m:r>
                      </m:fName>
                      <m:e>
                        <m:sSub>
                          <m:sSubPr>
                            <m:ctrlPr>
                              <w:rPr>
                                <w:rFonts w:ascii="Cambria Math" w:hAnsi="Cambria Math"/>
                              </w:rPr>
                            </m:ctrlPr>
                          </m:sSubPr>
                          <m:e>
                            <m:r>
                              <w:rPr>
                                <w:rFonts w:ascii="Cambria Math" w:hAnsi="Cambria Math"/>
                              </w:rPr>
                              <m:t>m</m:t>
                            </m:r>
                          </m:e>
                          <m:sub>
                            <m:r>
                              <m:rPr>
                                <m:sty m:val="p"/>
                              </m:rPr>
                              <w:rPr>
                                <w:rFonts w:ascii="Cambria Math" w:hAnsi="Cambria Math"/>
                              </w:rPr>
                              <m:t>in</m:t>
                            </m:r>
                          </m:sub>
                        </m:sSub>
                      </m:e>
                    </m:func>
                  </m:den>
                </m:f>
                <m:nary>
                  <m:naryPr>
                    <m:chr m:val="∮"/>
                    <m:limLoc m:val="subSup"/>
                    <m:subHide m:val="1"/>
                    <m:supHide m:val="1"/>
                    <m:ctrlPr>
                      <w:rPr>
                        <w:rFonts w:ascii="Cambria Math" w:hAnsi="Cambria Math"/>
                        <w:szCs w:val="22"/>
                      </w:rPr>
                    </m:ctrlPr>
                  </m:naryPr>
                  <m:sub/>
                  <m:sup/>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b"/>
                      </m:rPr>
                      <w:rPr>
                        <w:rFonts w:ascii="Cambria Math" w:hAnsi="Cambria Math"/>
                      </w:rPr>
                      <m:t>n</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F</m:t>
                            </m:r>
                            <m:d>
                              <m:dPr>
                                <m:ctrlPr>
                                  <w:rPr>
                                    <w:rFonts w:ascii="Cambria Math" w:hAnsi="Cambria Math"/>
                                  </w:rPr>
                                </m:ctrlPr>
                              </m:dPr>
                              <m:e>
                                <m:r>
                                  <m:rPr>
                                    <m:sty m:val="b"/>
                                  </m:rPr>
                                  <w:rPr>
                                    <w:rFonts w:ascii="Cambria Math" w:hAnsi="Cambria Math"/>
                                  </w:rPr>
                                  <m:t>n</m:t>
                                </m:r>
                              </m:e>
                            </m:d>
                          </m:e>
                        </m:d>
                      </m:e>
                      <m:sup>
                        <m:r>
                          <m:rPr>
                            <m:sty m:val="p"/>
                          </m:rPr>
                          <w:rPr>
                            <w:rFonts w:ascii="Cambria Math" w:hAnsi="Cambria Math"/>
                          </w:rPr>
                          <m:t>2</m:t>
                        </m:r>
                      </m:sup>
                    </m:sSup>
                  </m:e>
                </m:nary>
                <m:r>
                  <m:rPr>
                    <m:sty m:val="b"/>
                  </m:rPr>
                  <w:rPr>
                    <w:rFonts w:ascii="Cambria Math" w:hAnsi="Cambria Math"/>
                  </w:rPr>
                  <m:t>n</m:t>
                </m:r>
                <m:func>
                  <m:funcPr>
                    <m:ctrlPr>
                      <w:rPr>
                        <w:rFonts w:ascii="Cambria Math" w:hAnsi="Cambria Math"/>
                      </w:rPr>
                    </m:ctrlPr>
                  </m:funcPr>
                  <m:fName>
                    <m:r>
                      <m:rPr>
                        <m:sty m:val="p"/>
                      </m:rPr>
                      <w:rPr>
                        <w:rFonts w:ascii="Cambria Math" w:hAnsi="Cambria Math"/>
                      </w:rPr>
                      <m:t>Re</m:t>
                    </m:r>
                  </m:fName>
                  <m:e>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m</m:t>
                            </m:r>
                          </m:e>
                          <m:sub>
                            <m:r>
                              <m:rPr>
                                <m:sty m:val="p"/>
                              </m:rPr>
                              <w:rPr>
                                <w:rFonts w:ascii="Cambria Math" w:hAnsi="Cambria Math"/>
                              </w:rPr>
                              <m:t>sca</m:t>
                            </m:r>
                          </m:sub>
                          <m:sup>
                            <m:r>
                              <m:rPr>
                                <m:sty m:val="p"/>
                              </m:rPr>
                              <w:rPr>
                                <w:rFonts w:ascii="Cambria Math" w:hAnsi="Cambria Math"/>
                              </w:rPr>
                              <m:t>-1</m:t>
                            </m:r>
                          </m:sup>
                        </m:sSubSup>
                        <m:d>
                          <m:dPr>
                            <m:ctrlPr>
                              <w:rPr>
                                <w:rFonts w:ascii="Cambria Math" w:hAnsi="Cambria Math"/>
                              </w:rPr>
                            </m:ctrlPr>
                          </m:dPr>
                          <m:e>
                            <m:r>
                              <m:rPr>
                                <m:sty m:val="b"/>
                              </m:rPr>
                              <w:rPr>
                                <w:rFonts w:ascii="Cambria Math" w:hAnsi="Cambria Math"/>
                              </w:rPr>
                              <m:t>n</m:t>
                            </m:r>
                          </m:e>
                        </m:d>
                      </m:e>
                    </m:d>
                  </m:e>
                </m:func>
                <m:r>
                  <m:rPr>
                    <m:sty m:val="p"/>
                  </m:rPr>
                  <w:rPr>
                    <w:rFonts w:ascii="Cambria Math" w:hAnsi="Cambria Math"/>
                    <w:szCs w:val="22"/>
                  </w:rPr>
                  <m:t>,</m:t>
                </m:r>
              </m:oMath>
            </m:oMathPara>
          </w:p>
        </w:tc>
        <w:tc>
          <w:tcPr>
            <w:tcW w:w="234" w:type="pct"/>
            <w:vAlign w:val="center"/>
          </w:tcPr>
          <w:p w14:paraId="43CB8D57" w14:textId="268360E6" w:rsidR="007D3C52" w:rsidRPr="00A818D4" w:rsidRDefault="007D3C52" w:rsidP="007D3C52">
            <w:pPr>
              <w:pStyle w:val="Eqnumber"/>
            </w:pPr>
            <w:bookmarkStart w:id="171" w:name="_Ref377731122"/>
            <w:r w:rsidRPr="00A818D4">
              <w:t>(</w:t>
            </w:r>
            <w:r w:rsidRPr="00A818D4">
              <w:fldChar w:fldCharType="begin"/>
            </w:r>
            <w:r w:rsidRPr="00A818D4">
              <w:instrText xml:space="preserve"> SEQ ( \* ARABIC </w:instrText>
            </w:r>
            <w:r w:rsidRPr="00A818D4">
              <w:fldChar w:fldCharType="separate"/>
            </w:r>
            <w:r w:rsidR="00AF049C">
              <w:rPr>
                <w:noProof/>
              </w:rPr>
              <w:t>59</w:t>
            </w:r>
            <w:r w:rsidRPr="00A818D4">
              <w:fldChar w:fldCharType="end"/>
            </w:r>
            <w:r w:rsidRPr="00A818D4">
              <w:t>)</w:t>
            </w:r>
            <w:bookmarkEnd w:id="171"/>
          </w:p>
        </w:tc>
      </w:tr>
    </w:tbl>
    <w:p w14:paraId="01FF3D9F" w14:textId="255FCF21" w:rsidR="007D3C52" w:rsidRPr="00A818D4" w:rsidRDefault="00063B09" w:rsidP="007D3C52">
      <w:r>
        <w:lastRenderedPageBreak/>
        <w:t>w</w:t>
      </w:r>
      <w:r w:rsidR="008D05A7">
        <w:t xml:space="preserve">here </w:t>
      </w:r>
      <m:oMath>
        <m:sSub>
          <m:sSubPr>
            <m:ctrlPr>
              <w:rPr>
                <w:rFonts w:ascii="Cambria Math" w:hAnsi="Cambria Math"/>
                <w:i/>
              </w:rPr>
            </m:ctrlPr>
          </m:sSubPr>
          <m:e>
            <m:r>
              <w:rPr>
                <w:rFonts w:ascii="Cambria Math" w:hAnsi="Cambria Math"/>
              </w:rPr>
              <m:t>I</m:t>
            </m:r>
          </m:e>
          <m:sub>
            <m:r>
              <w:rPr>
                <w:rFonts w:ascii="Cambria Math" w:hAnsi="Cambria Math"/>
                <w:vertAlign w:val="subscript"/>
              </w:rPr>
              <m:t>0</m:t>
            </m:r>
          </m:sub>
        </m:sSub>
      </m:oMath>
      <w:r w:rsidR="008D05A7">
        <w:t xml:space="preserve"> is </w:t>
      </w:r>
      <w:r w:rsidR="00335347">
        <w:t xml:space="preserve">the </w:t>
      </w:r>
      <w:r w:rsidR="008D05A7">
        <w:t xml:space="preserve">incident irradiance </w:t>
      </w:r>
      <w:r w:rsidR="00335347">
        <w:t>(§</w:t>
      </w:r>
      <w:r w:rsidR="00335347">
        <w:fldChar w:fldCharType="begin"/>
      </w:r>
      <w:r w:rsidR="00335347">
        <w:instrText xml:space="preserve"> REF _Ref128561353 \r \h </w:instrText>
      </w:r>
      <w:r w:rsidR="00335347">
        <w:fldChar w:fldCharType="separate"/>
      </w:r>
      <w:r w:rsidR="00AF049C">
        <w:t>9.2</w:t>
      </w:r>
      <w:r w:rsidR="00335347">
        <w:fldChar w:fldCharType="end"/>
      </w:r>
      <w:r w:rsidR="00335347">
        <w:t>)</w:t>
      </w:r>
      <w:r w:rsidR="00464D4B">
        <w:t xml:space="preserve"> and the rightmost parts are obtained by neglecting the exponent, depending on </w:t>
      </w:r>
      <m:oMath>
        <m:r>
          <w:rPr>
            <w:rFonts w:ascii="Cambria Math" w:hAnsi="Cambria Math"/>
          </w:rPr>
          <m:t>r</m:t>
        </m:r>
      </m:oMath>
      <w:r w:rsidR="008D05A7">
        <w:t xml:space="preserve">. </w:t>
      </w:r>
      <w:r w:rsidR="00464D4B">
        <w:t xml:space="preserve">The latter are actually used by </w:t>
      </w:r>
      <w:r w:rsidR="00464D4B" w:rsidRPr="00464D4B">
        <w:rPr>
          <w:rStyle w:val="CourierNew11pt"/>
        </w:rPr>
        <w:t>ADDA</w:t>
      </w:r>
      <w:r w:rsidR="00464D4B">
        <w:t>.</w:t>
      </w:r>
      <w:r w:rsidR="00464D4B" w:rsidRPr="00AA5BD7">
        <w:rPr>
          <w:rStyle w:val="a7"/>
        </w:rPr>
        <w:footnoteReference w:id="54"/>
      </w:r>
      <w:r w:rsidR="00464D4B">
        <w:t xml:space="preserve"> </w:t>
      </w:r>
      <w:r w:rsidR="009F61AC">
        <w:t xml:space="preserve">The definition of </w:t>
      </w:r>
      <m:oMath>
        <m:r>
          <m:rPr>
            <m:sty m:val="b"/>
          </m:rPr>
          <w:rPr>
            <w:rFonts w:ascii="Cambria Math" w:hAnsi="Cambria Math"/>
          </w:rPr>
          <m:t>g</m:t>
        </m:r>
      </m:oMath>
      <w:r w:rsidR="009F61AC" w:rsidRPr="00634870">
        <w:rPr>
          <w:b/>
        </w:rPr>
        <w:t xml:space="preserve"> </w:t>
      </w:r>
      <w:r w:rsidR="009F61AC">
        <w:t xml:space="preserve">is generalized to the surface mode, but this quantity has a clear physical meaning </w:t>
      </w:r>
      <w:r w:rsidR="00634870">
        <w:t xml:space="preserve">related to the momentum of the scattered field </w:t>
      </w:r>
      <w:r w:rsidR="009F61AC">
        <w:t>only in the free-space mode (§</w:t>
      </w:r>
      <w:r w:rsidR="009F61AC">
        <w:fldChar w:fldCharType="begin"/>
      </w:r>
      <w:r w:rsidR="009F61AC">
        <w:instrText xml:space="preserve"> REF _Ref128461148 \r \h </w:instrText>
      </w:r>
      <w:r w:rsidR="009F61AC">
        <w:fldChar w:fldCharType="separate"/>
      </w:r>
      <w:r w:rsidR="00AF049C">
        <w:t>11.6</w:t>
      </w:r>
      <w:r w:rsidR="009F61AC">
        <w:fldChar w:fldCharType="end"/>
      </w:r>
      <w:r w:rsidR="009F61AC">
        <w:t xml:space="preserve">). </w:t>
      </w:r>
      <w:r w:rsidR="007D3C52" w:rsidRPr="00A818D4">
        <w:t>Extinction and absorption cross section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7D3C52" w:rsidRPr="00A818D4">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7D3C52" w:rsidRPr="00A818D4">
        <w:t>)</w:t>
      </w:r>
      <w:r w:rsidR="001D449D">
        <w:t xml:space="preserve"> </w:t>
      </w:r>
      <w:r w:rsidR="001D449D">
        <w:rPr>
          <w:b/>
        </w:rPr>
        <w:fldChar w:fldCharType="begin"/>
      </w:r>
      <w:r w:rsidR="00BB0250">
        <w:rPr>
          <w:b/>
        </w:rPr>
        <w:instrText xml:space="preserve"> ADDIN ZOTERO_ITEM CSL_CITATION {"citationID":"vxKBdH9m","properties":{"formattedCitation":"[57]","plainCitation":"[57]","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1D449D">
        <w:rPr>
          <w:b/>
        </w:rPr>
        <w:fldChar w:fldCharType="separate"/>
      </w:r>
      <w:r w:rsidR="00BB0250" w:rsidRPr="00BB0250">
        <w:t>[57]</w:t>
      </w:r>
      <w:r w:rsidR="001D449D">
        <w:rPr>
          <w:b/>
        </w:rPr>
        <w:fldChar w:fldCharType="end"/>
      </w:r>
      <w:r w:rsidR="007D3C52" w:rsidRPr="00A818D4">
        <w:t xml:space="preserve"> are determined directly from </w:t>
      </w:r>
      <m:oMath>
        <m:sSub>
          <m:sSubPr>
            <m:ctrlPr>
              <w:rPr>
                <w:rFonts w:ascii="Cambria Math" w:hAnsi="Cambria Math"/>
                <w:i/>
                <w:vertAlign w:val="subscript"/>
              </w:rPr>
            </m:ctrlPr>
          </m:sSubPr>
          <m:e>
            <m:r>
              <m:rPr>
                <m:sty m:val="b"/>
              </m:rPr>
              <w:rPr>
                <w:rFonts w:ascii="Cambria Math" w:hAnsi="Cambria Math"/>
              </w:rPr>
              <m:t>P</m:t>
            </m:r>
            <m:ctrlPr>
              <w:rPr>
                <w:rFonts w:ascii="Cambria Math" w:hAnsi="Cambria Math"/>
                <w:b/>
              </w:rPr>
            </m:ctrlPr>
          </m:e>
          <m:sub>
            <m:r>
              <w:rPr>
                <w:rFonts w:ascii="Cambria Math" w:hAnsi="Cambria Math"/>
                <w:vertAlign w:val="subscript"/>
              </w:rPr>
              <m:t>i</m:t>
            </m:r>
          </m:sub>
        </m:sSub>
      </m:oMath>
      <w:r w:rsidR="007D3C52" w:rsidRPr="00A818D4">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A818D4" w14:paraId="63832406" w14:textId="77777777" w:rsidTr="007D3C52">
        <w:tc>
          <w:tcPr>
            <w:tcW w:w="4766" w:type="pct"/>
            <w:vAlign w:val="center"/>
          </w:tcPr>
          <w:p w14:paraId="37EBB63C" w14:textId="4D32CBF4" w:rsidR="007D3C52" w:rsidRPr="00A818D4" w:rsidRDefault="00600B16"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ext</m:t>
                    </m:r>
                  </m:sub>
                </m:sSub>
                <m:r>
                  <m:rPr>
                    <m:sty m:val="p"/>
                  </m:rPr>
                  <w:rPr>
                    <w:rFonts w:ascii="Cambria Math" w:hAnsi="Cambria Math"/>
                  </w:rPr>
                  <m:t>=</m:t>
                </m:r>
                <m:f>
                  <m:fPr>
                    <m:ctrlPr>
                      <w:rPr>
                        <w:rFonts w:ascii="Cambria Math" w:hAnsi="Cambria Math"/>
                      </w:rPr>
                    </m:ctrlPr>
                  </m:fPr>
                  <m:num>
                    <m:r>
                      <m:rPr>
                        <m:sty m:val="p"/>
                      </m:rPr>
                      <w:rPr>
                        <w:rFonts w:ascii="Cambria Math" w:hAnsi="Cambria Math"/>
                      </w:rPr>
                      <m:t>4</m:t>
                    </m:r>
                    <m:r>
                      <w:rPr>
                        <w:rFonts w:ascii="Cambria Math" w:hAnsi="Cambria Math"/>
                      </w:rPr>
                      <m:t>πk</m:t>
                    </m:r>
                  </m:num>
                  <m:den>
                    <m:func>
                      <m:funcPr>
                        <m:ctrlPr>
                          <w:rPr>
                            <w:rFonts w:ascii="Cambria Math" w:hAnsi="Cambria Math"/>
                          </w:rPr>
                        </m:ctrlPr>
                      </m:funcPr>
                      <m:fName>
                        <m:r>
                          <m:rPr>
                            <m:sty m:val="p"/>
                          </m:rPr>
                          <w:rPr>
                            <w:rFonts w:ascii="Cambria Math" w:hAnsi="Cambria Math"/>
                          </w:rPr>
                          <m:t>Re</m:t>
                        </m:r>
                      </m:fName>
                      <m:e>
                        <m:sSub>
                          <m:sSubPr>
                            <m:ctrlPr>
                              <w:rPr>
                                <w:rFonts w:ascii="Cambria Math" w:hAnsi="Cambria Math"/>
                              </w:rPr>
                            </m:ctrlPr>
                          </m:sSubPr>
                          <m:e>
                            <m:r>
                              <w:rPr>
                                <w:rFonts w:ascii="Cambria Math" w:hAnsi="Cambria Math"/>
                              </w:rPr>
                              <m:t>m</m:t>
                            </m:r>
                          </m:e>
                          <m:sub>
                            <m:r>
                              <m:rPr>
                                <m:sty m:val="p"/>
                              </m:rPr>
                              <w:rPr>
                                <w:rFonts w:ascii="Cambria Math" w:hAnsi="Cambria Math"/>
                              </w:rPr>
                              <m:t>in</m:t>
                            </m:r>
                          </m:sub>
                        </m:sSub>
                      </m:e>
                    </m:func>
                  </m:den>
                </m:f>
                <m:nary>
                  <m:naryPr>
                    <m:chr m:val="∑"/>
                    <m:limLoc m:val="subSup"/>
                    <m:supHide m:val="1"/>
                    <m:ctrlPr>
                      <w:rPr>
                        <w:rFonts w:ascii="Cambria Math" w:hAnsi="Cambria Math"/>
                        <w:szCs w:val="22"/>
                      </w:rPr>
                    </m:ctrlPr>
                  </m:naryPr>
                  <m:sub>
                    <m:r>
                      <w:rPr>
                        <w:rFonts w:ascii="Cambria Math" w:hAnsi="Cambria Math"/>
                      </w:rPr>
                      <m:t>i</m:t>
                    </m:r>
                  </m:sub>
                  <m:sup/>
                  <m:e>
                    <m:func>
                      <m:funcPr>
                        <m:ctrlPr>
                          <w:rPr>
                            <w:rFonts w:ascii="Cambria Math" w:hAnsi="Cambria Math"/>
                          </w:rPr>
                        </m:ctrlPr>
                      </m:funcPr>
                      <m:fName>
                        <m:r>
                          <m:rPr>
                            <m:sty m:val="p"/>
                          </m:rPr>
                          <w:rPr>
                            <w:rFonts w:ascii="Cambria Math" w:hAnsi="Cambria Math"/>
                          </w:rPr>
                          <m:t>Im</m:t>
                        </m:r>
                      </m:fName>
                      <m:e>
                        <m:d>
                          <m:dPr>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e>
                        </m:d>
                      </m:e>
                    </m:func>
                  </m:e>
                </m:nary>
                <m:r>
                  <w:rPr>
                    <w:rFonts w:ascii="Cambria Math" w:hAnsi="Cambria Math"/>
                  </w:rPr>
                  <m:t>,</m:t>
                </m:r>
              </m:oMath>
            </m:oMathPara>
          </w:p>
        </w:tc>
        <w:tc>
          <w:tcPr>
            <w:tcW w:w="234" w:type="pct"/>
            <w:vAlign w:val="center"/>
          </w:tcPr>
          <w:p w14:paraId="68BADB7C" w14:textId="4371C15F" w:rsidR="007D3C52" w:rsidRPr="00A818D4" w:rsidRDefault="007D3C52" w:rsidP="007D3C52">
            <w:pPr>
              <w:pStyle w:val="Eqnumber"/>
            </w:pPr>
            <w:bookmarkStart w:id="172" w:name="_Ref89075262"/>
            <w:r w:rsidRPr="00A818D4">
              <w:t>(</w:t>
            </w:r>
            <w:r w:rsidRPr="00A818D4">
              <w:fldChar w:fldCharType="begin"/>
            </w:r>
            <w:r w:rsidRPr="00A818D4">
              <w:instrText xml:space="preserve"> SEQ ( \* ARABIC </w:instrText>
            </w:r>
            <w:r w:rsidRPr="00A818D4">
              <w:fldChar w:fldCharType="separate"/>
            </w:r>
            <w:r w:rsidR="00AF049C">
              <w:rPr>
                <w:noProof/>
              </w:rPr>
              <w:t>60</w:t>
            </w:r>
            <w:r w:rsidRPr="00A818D4">
              <w:fldChar w:fldCharType="end"/>
            </w:r>
            <w:r w:rsidRPr="00A818D4">
              <w:t>)</w:t>
            </w:r>
            <w:bookmarkEnd w:id="172"/>
          </w:p>
        </w:tc>
      </w:tr>
      <w:tr w:rsidR="007D3C52" w:rsidRPr="0031113F" w14:paraId="12EA003F" w14:textId="77777777" w:rsidTr="007D3C52">
        <w:tc>
          <w:tcPr>
            <w:tcW w:w="4766" w:type="pct"/>
            <w:vAlign w:val="center"/>
          </w:tcPr>
          <w:p w14:paraId="3909DD50" w14:textId="35FCF2B4" w:rsidR="007D3C52" w:rsidRPr="00A818D4" w:rsidRDefault="00600B16"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abs</m:t>
                    </m:r>
                  </m:sub>
                </m:sSub>
                <m:r>
                  <m:rPr>
                    <m:sty m:val="p"/>
                  </m:rPr>
                  <w:rPr>
                    <w:rFonts w:ascii="Cambria Math" w:hAnsi="Cambria Math"/>
                  </w:rPr>
                  <m:t>=</m:t>
                </m:r>
                <m:f>
                  <m:fPr>
                    <m:ctrlPr>
                      <w:rPr>
                        <w:rFonts w:ascii="Cambria Math" w:hAnsi="Cambria Math"/>
                      </w:rPr>
                    </m:ctrlPr>
                  </m:fPr>
                  <m:num>
                    <m:r>
                      <m:rPr>
                        <m:sty m:val="p"/>
                      </m:rPr>
                      <w:rPr>
                        <w:rFonts w:ascii="Cambria Math" w:hAnsi="Cambria Math"/>
                      </w:rPr>
                      <m:t>4</m:t>
                    </m:r>
                    <m:r>
                      <w:rPr>
                        <w:rFonts w:ascii="Cambria Math" w:hAnsi="Cambria Math"/>
                      </w:rPr>
                      <m:t>πk</m:t>
                    </m:r>
                  </m:num>
                  <m:den>
                    <m:func>
                      <m:funcPr>
                        <m:ctrlPr>
                          <w:rPr>
                            <w:rFonts w:ascii="Cambria Math" w:hAnsi="Cambria Math"/>
                          </w:rPr>
                        </m:ctrlPr>
                      </m:funcPr>
                      <m:fName>
                        <m:r>
                          <m:rPr>
                            <m:sty m:val="p"/>
                          </m:rPr>
                          <w:rPr>
                            <w:rFonts w:ascii="Cambria Math" w:hAnsi="Cambria Math"/>
                          </w:rPr>
                          <m:t>Re</m:t>
                        </m:r>
                      </m:fName>
                      <m:e>
                        <m:sSub>
                          <m:sSubPr>
                            <m:ctrlPr>
                              <w:rPr>
                                <w:rFonts w:ascii="Cambria Math" w:hAnsi="Cambria Math"/>
                              </w:rPr>
                            </m:ctrlPr>
                          </m:sSubPr>
                          <m:e>
                            <m:r>
                              <w:rPr>
                                <w:rFonts w:ascii="Cambria Math" w:hAnsi="Cambria Math"/>
                              </w:rPr>
                              <m:t>m</m:t>
                            </m:r>
                          </m:e>
                          <m:sub>
                            <m:r>
                              <m:rPr>
                                <m:sty m:val="p"/>
                              </m:rPr>
                              <w:rPr>
                                <w:rFonts w:ascii="Cambria Math" w:hAnsi="Cambria Math"/>
                              </w:rPr>
                              <m:t>in</m:t>
                            </m:r>
                          </m:sub>
                        </m:sSub>
                      </m:e>
                    </m:func>
                  </m:den>
                </m:f>
                <m:nary>
                  <m:naryPr>
                    <m:chr m:val="∑"/>
                    <m:limLoc m:val="subSup"/>
                    <m:supHide m:val="1"/>
                    <m:ctrlPr>
                      <w:rPr>
                        <w:rFonts w:ascii="Cambria Math" w:hAnsi="Cambria Math"/>
                        <w:szCs w:val="22"/>
                      </w:rPr>
                    </m:ctrlPr>
                  </m:naryPr>
                  <m:sub>
                    <m:r>
                      <w:rPr>
                        <w:rFonts w:ascii="Cambria Math" w:hAnsi="Cambria Math"/>
                      </w:rPr>
                      <m:t>i</m:t>
                    </m:r>
                  </m:sub>
                  <m:sup/>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Im</m:t>
                            </m:r>
                          </m:fName>
                          <m:e>
                            <m:d>
                              <m:dPr>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exc*</m:t>
                                    </m:r>
                                  </m:sup>
                                </m:sSubSup>
                              </m:e>
                            </m:d>
                          </m:e>
                        </m:func>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sSup>
                          <m:sSupPr>
                            <m:ctrlPr>
                              <w:rPr>
                                <w:rFonts w:ascii="Cambria Math" w:hAnsi="Cambria Math"/>
                              </w:rPr>
                            </m:ctrlPr>
                          </m:sSupPr>
                          <m:e>
                            <m:r>
                              <w:rPr>
                                <w:rFonts w:ascii="Cambria Math" w:hAnsi="Cambria Math"/>
                              </w:rPr>
                              <m:t>k</m:t>
                            </m:r>
                          </m:e>
                          <m:sup>
                            <m:r>
                              <m:rPr>
                                <m:sty m:val="p"/>
                              </m:rPr>
                              <w:rPr>
                                <w:rFonts w:ascii="Cambria Math" w:hAnsi="Cambria Math"/>
                              </w:rPr>
                              <m:t>3</m:t>
                            </m:r>
                          </m:sup>
                        </m:s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e>
                            </m:d>
                          </m:e>
                          <m:sup>
                            <m:r>
                              <m:rPr>
                                <m:sty m:val="p"/>
                              </m:rPr>
                              <w:rPr>
                                <w:rFonts w:ascii="Cambria Math" w:hAnsi="Cambria Math"/>
                              </w:rPr>
                              <m:t>2</m:t>
                            </m:r>
                          </m:sup>
                        </m:sSup>
                      </m:e>
                    </m:d>
                  </m:e>
                </m:nary>
                <m:r>
                  <w:rPr>
                    <w:rFonts w:ascii="Cambria Math" w:hAnsi="Cambria Math"/>
                    <w:szCs w:val="22"/>
                  </w:rPr>
                  <m:t>.</m:t>
                </m:r>
              </m:oMath>
            </m:oMathPara>
          </w:p>
        </w:tc>
        <w:tc>
          <w:tcPr>
            <w:tcW w:w="234" w:type="pct"/>
            <w:vAlign w:val="center"/>
          </w:tcPr>
          <w:p w14:paraId="4A7C0574" w14:textId="19E903BC" w:rsidR="007D3C52" w:rsidRPr="0031113F" w:rsidRDefault="007D3C52" w:rsidP="007D3C52">
            <w:pPr>
              <w:pStyle w:val="Eqnumber"/>
            </w:pPr>
            <w:bookmarkStart w:id="173" w:name="_Ref89077503"/>
            <w:r w:rsidRPr="00A818D4">
              <w:t>(</w:t>
            </w:r>
            <w:r w:rsidRPr="00A818D4">
              <w:fldChar w:fldCharType="begin"/>
            </w:r>
            <w:r w:rsidRPr="00A818D4">
              <w:instrText xml:space="preserve"> SEQ ( \* ARABIC </w:instrText>
            </w:r>
            <w:r w:rsidRPr="00A818D4">
              <w:fldChar w:fldCharType="separate"/>
            </w:r>
            <w:r w:rsidR="00AF049C">
              <w:rPr>
                <w:noProof/>
              </w:rPr>
              <w:t>61</w:t>
            </w:r>
            <w:r w:rsidRPr="00A818D4">
              <w:fldChar w:fldCharType="end"/>
            </w:r>
            <w:r w:rsidRPr="00A818D4">
              <w:t>)</w:t>
            </w:r>
            <w:bookmarkEnd w:id="173"/>
          </w:p>
        </w:tc>
      </w:tr>
    </w:tbl>
    <w:p w14:paraId="361820D7" w14:textId="78AB1222" w:rsidR="007D3C52" w:rsidRPr="009819E7" w:rsidRDefault="007D3C52" w:rsidP="007D3C52">
      <w:r w:rsidRPr="009819E7">
        <w:t>Variations of Eq. </w:t>
      </w:r>
      <w:r w:rsidRPr="0031113F">
        <w:fldChar w:fldCharType="begin"/>
      </w:r>
      <w:r w:rsidRPr="0031113F">
        <w:instrText xml:space="preserve"> REF _Ref89077503 \h </w:instrText>
      </w:r>
      <w:r w:rsidR="0031113F">
        <w:instrText xml:space="preserve"> \* MERGEFORMAT </w:instrText>
      </w:r>
      <w:r w:rsidRPr="0031113F">
        <w:fldChar w:fldCharType="separate"/>
      </w:r>
      <w:r w:rsidR="00AF049C" w:rsidRPr="00A818D4">
        <w:t>(</w:t>
      </w:r>
      <w:r w:rsidR="00AF049C">
        <w:rPr>
          <w:noProof/>
        </w:rPr>
        <w:t>61</w:t>
      </w:r>
      <w:r w:rsidR="00AF049C" w:rsidRPr="00A818D4">
        <w:t>)</w:t>
      </w:r>
      <w:r w:rsidRPr="0031113F">
        <w:fldChar w:fldCharType="end"/>
      </w:r>
      <w:r w:rsidRPr="009819E7">
        <w:t xml:space="preserve"> (which is used by default) are possible, for instance </w:t>
      </w:r>
      <w:r>
        <w:fldChar w:fldCharType="begin"/>
      </w:r>
      <w:r w:rsidR="008D3600">
        <w:instrText xml:space="preserve"> ADDIN ZOTERO_ITEM CSL_CITATION {"citationID":"IgaAnEXy","properties":{"unsorted":false,"formattedCitation":"[14]","plainCitation":"[14]","noteIndex":0},"citationItems":[{"id":13938,"uris":["http://zotero.org/users/4070/items/3JTFXJB5"],"uri":["http://zotero.org/users/4070/items/3JTFXJB5"],"itemData":{"id":13938,"type":"article-journal","abstract":"In the coupled dipole method, a three-dimensional scattering object is discretized over a lattice into a set of polarizable units that are coupled self-consistently. Starting from the volume integral equation for the field, we show that performing the integration of the free-space field susceptibility tensor over the lattice cell dramatically improves the accuracy of the method when the permittivity of the object is large. This integration, done without any approximation, allows us to define a prescription for the polarizability used in the coupled dipole method. Our derivation is not restricted to any particular shape of the scatterer or to a cubic discretization lattice.","container-title":"Physical Review E","DOI":"10.1103/PhysRevE.70.036606","journalAbbreviation":"Phys. Rev. E","page":"036606","title":"Coupled dipole method for scatterers with large permittivity","volume":"70","author":[{"family":"Chaumet","given":"P. C."},{"family":"Sentenac","given":"A."},{"family":"Rahmani","given":"A."}],"issued":{"date-parts":[["2004"]]}}}],"schema":"https://github.com/citation-style-language/schema/raw/master/csl-citation.json"} </w:instrText>
      </w:r>
      <w:r>
        <w:fldChar w:fldCharType="separate"/>
      </w:r>
      <w:r w:rsidR="007A71E9" w:rsidRPr="007A71E9">
        <w:t>[14]</w:t>
      </w:r>
      <w:r>
        <w:fldChar w:fldCharType="end"/>
      </w:r>
      <w:r w:rsidRPr="009819E7">
        <w:t>:</w:t>
      </w:r>
    </w:p>
    <w:tbl>
      <w:tblPr>
        <w:tblW w:w="5000" w:type="pct"/>
        <w:tblCellMar>
          <w:left w:w="0" w:type="dxa"/>
          <w:right w:w="0" w:type="dxa"/>
        </w:tblCellMar>
        <w:tblLook w:val="0000" w:firstRow="0" w:lastRow="0" w:firstColumn="0" w:lastColumn="0" w:noHBand="0" w:noVBand="0"/>
      </w:tblPr>
      <w:tblGrid>
        <w:gridCol w:w="9188"/>
        <w:gridCol w:w="451"/>
      </w:tblGrid>
      <w:tr w:rsidR="007D3C52" w:rsidRPr="0031113F" w14:paraId="7AB2DFE2" w14:textId="77777777" w:rsidTr="007D3C52">
        <w:tc>
          <w:tcPr>
            <w:tcW w:w="4766" w:type="pct"/>
            <w:vAlign w:val="center"/>
          </w:tcPr>
          <w:p w14:paraId="56B0BB89" w14:textId="15C9384F" w:rsidR="007D3C52" w:rsidRPr="00A818D4" w:rsidRDefault="00600B16"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abs</m:t>
                    </m:r>
                  </m:sub>
                </m:sSub>
                <m:r>
                  <m:rPr>
                    <m:sty m:val="p"/>
                  </m:rPr>
                  <w:rPr>
                    <w:rFonts w:ascii="Cambria Math" w:hAnsi="Cambria Math"/>
                  </w:rPr>
                  <m:t>=</m:t>
                </m:r>
                <m:f>
                  <m:fPr>
                    <m:ctrlPr>
                      <w:rPr>
                        <w:rFonts w:ascii="Cambria Math" w:hAnsi="Cambria Math"/>
                      </w:rPr>
                    </m:ctrlPr>
                  </m:fPr>
                  <m:num>
                    <m:r>
                      <m:rPr>
                        <m:sty m:val="p"/>
                      </m:rPr>
                      <w:rPr>
                        <w:rFonts w:ascii="Cambria Math" w:hAnsi="Cambria Math"/>
                      </w:rPr>
                      <m:t>4</m:t>
                    </m:r>
                    <m:r>
                      <w:rPr>
                        <w:rFonts w:ascii="Cambria Math" w:hAnsi="Cambria Math"/>
                      </w:rPr>
                      <m:t>πk</m:t>
                    </m:r>
                  </m:num>
                  <m:den>
                    <m:func>
                      <m:funcPr>
                        <m:ctrlPr>
                          <w:rPr>
                            <w:rFonts w:ascii="Cambria Math" w:hAnsi="Cambria Math"/>
                          </w:rPr>
                        </m:ctrlPr>
                      </m:funcPr>
                      <m:fName>
                        <m:r>
                          <m:rPr>
                            <m:sty m:val="p"/>
                          </m:rPr>
                          <w:rPr>
                            <w:rFonts w:ascii="Cambria Math" w:hAnsi="Cambria Math"/>
                          </w:rPr>
                          <m:t>Re</m:t>
                        </m:r>
                      </m:fName>
                      <m:e>
                        <m:sSub>
                          <m:sSubPr>
                            <m:ctrlPr>
                              <w:rPr>
                                <w:rFonts w:ascii="Cambria Math" w:hAnsi="Cambria Math"/>
                              </w:rPr>
                            </m:ctrlPr>
                          </m:sSubPr>
                          <m:e>
                            <m:r>
                              <w:rPr>
                                <w:rFonts w:ascii="Cambria Math" w:hAnsi="Cambria Math"/>
                              </w:rPr>
                              <m:t>m</m:t>
                            </m:r>
                          </m:e>
                          <m:sub>
                            <m:r>
                              <m:rPr>
                                <m:sty m:val="p"/>
                              </m:rPr>
                              <w:rPr>
                                <w:rFonts w:ascii="Cambria Math" w:hAnsi="Cambria Math"/>
                              </w:rPr>
                              <m:t>in</m:t>
                            </m:r>
                          </m:sub>
                        </m:sSub>
                      </m:e>
                    </m:func>
                  </m:den>
                </m:f>
                <m:nary>
                  <m:naryPr>
                    <m:chr m:val="∑"/>
                    <m:supHide m:val="1"/>
                    <m:ctrlPr>
                      <w:rPr>
                        <w:rFonts w:ascii="Cambria Math" w:hAnsi="Cambria Math"/>
                        <w:szCs w:val="22"/>
                      </w:rPr>
                    </m:ctrlPr>
                  </m:naryPr>
                  <m:sub>
                    <m:r>
                      <w:rPr>
                        <w:rFonts w:ascii="Cambria Math" w:hAnsi="Cambria Math"/>
                      </w:rPr>
                      <m:t>i</m:t>
                    </m:r>
                  </m:sub>
                  <m:sup/>
                  <m:e>
                    <m:func>
                      <m:funcPr>
                        <m:ctrlPr>
                          <w:rPr>
                            <w:rFonts w:ascii="Cambria Math" w:hAnsi="Cambria Math"/>
                          </w:rPr>
                        </m:ctrlPr>
                      </m:funcPr>
                      <m:fName>
                        <m:r>
                          <m:rPr>
                            <m:sty m:val="p"/>
                          </m:rPr>
                          <w:rPr>
                            <w:rFonts w:ascii="Cambria Math" w:hAnsi="Cambria Math"/>
                          </w:rPr>
                          <m:t>Im</m:t>
                        </m:r>
                      </m:fName>
                      <m:e>
                        <m:d>
                          <m:dPr>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m:t>
                                </m:r>
                              </m:sup>
                            </m:sSubSup>
                          </m:e>
                        </m:d>
                      </m:e>
                    </m:func>
                  </m:e>
                </m:nary>
                <m:r>
                  <w:rPr>
                    <w:rFonts w:ascii="Cambria Math" w:hAnsi="Cambria Math"/>
                  </w:rPr>
                  <m:t>,</m:t>
                </m:r>
              </m:oMath>
            </m:oMathPara>
          </w:p>
        </w:tc>
        <w:tc>
          <w:tcPr>
            <w:tcW w:w="234" w:type="pct"/>
            <w:vAlign w:val="center"/>
          </w:tcPr>
          <w:p w14:paraId="55175208" w14:textId="014F84A1" w:rsidR="007D3C52" w:rsidRPr="0031113F" w:rsidRDefault="007D3C52" w:rsidP="007D3C52">
            <w:pPr>
              <w:pStyle w:val="Eqnumber"/>
            </w:pPr>
            <w:bookmarkStart w:id="174" w:name="_Ref231099916"/>
            <w:r w:rsidRPr="00A818D4">
              <w:t>(</w:t>
            </w:r>
            <w:r w:rsidRPr="00A818D4">
              <w:fldChar w:fldCharType="begin"/>
            </w:r>
            <w:r w:rsidRPr="00A818D4">
              <w:instrText xml:space="preserve"> SEQ ( \* ARABIC </w:instrText>
            </w:r>
            <w:r w:rsidRPr="00A818D4">
              <w:fldChar w:fldCharType="separate"/>
            </w:r>
            <w:r w:rsidR="00AF049C">
              <w:rPr>
                <w:noProof/>
              </w:rPr>
              <w:t>62</w:t>
            </w:r>
            <w:r w:rsidRPr="00A818D4">
              <w:fldChar w:fldCharType="end"/>
            </w:r>
            <w:r w:rsidRPr="00A818D4">
              <w:t>)</w:t>
            </w:r>
            <w:bookmarkEnd w:id="174"/>
          </w:p>
        </w:tc>
      </w:tr>
    </w:tbl>
    <w:p w14:paraId="3B43DF48" w14:textId="1F496E0B" w:rsidR="007D3C52" w:rsidRPr="00772361" w:rsidRDefault="007D3C52" w:rsidP="007D3C52">
      <w:r w:rsidRPr="009819E7">
        <w:t xml:space="preserve">which is based on considering radiation correction of a </w:t>
      </w:r>
      <w:r w:rsidRPr="009819E7">
        <w:rPr>
          <w:i/>
        </w:rPr>
        <w:t>finite</w:t>
      </w:r>
      <w:r w:rsidRPr="009819E7">
        <w:t xml:space="preserve"> dipole instead of a </w:t>
      </w:r>
      <w:r w:rsidRPr="009819E7">
        <w:rPr>
          <w:i/>
        </w:rPr>
        <w:t>point</w:t>
      </w:r>
      <w:r w:rsidRPr="009819E7">
        <w:t xml:space="preserve"> dipole used in Eq. </w:t>
      </w:r>
      <w:r w:rsidRPr="009819E7">
        <w:fldChar w:fldCharType="begin"/>
      </w:r>
      <w:r w:rsidRPr="009819E7">
        <w:instrText xml:space="preserve"> REF _Ref89077503 \h </w:instrText>
      </w:r>
      <w:r w:rsidRPr="009819E7">
        <w:fldChar w:fldCharType="separate"/>
      </w:r>
      <w:r w:rsidR="00AF049C" w:rsidRPr="00A818D4">
        <w:t>(</w:t>
      </w:r>
      <w:r w:rsidR="00AF049C">
        <w:rPr>
          <w:noProof/>
        </w:rPr>
        <w:t>61</w:t>
      </w:r>
      <w:r w:rsidR="00AF049C" w:rsidRPr="00A818D4">
        <w:t>)</w:t>
      </w:r>
      <w:r w:rsidRPr="009819E7">
        <w:fldChar w:fldCharType="end"/>
      </w:r>
      <w:r w:rsidRPr="009819E7">
        <w:t xml:space="preserve">. The difference between these two expressions </w:t>
      </w:r>
      <w:r>
        <w:t xml:space="preserve">is subtle and depends on polarizability formulation </w:t>
      </w:r>
      <w:r w:rsidRPr="009819E7">
        <w:t>(</w:t>
      </w:r>
      <w:r w:rsidR="00900A84" w:rsidRPr="009819E7">
        <w:t>§</w:t>
      </w:r>
      <w:r w:rsidR="00900A84">
        <w:fldChar w:fldCharType="begin"/>
      </w:r>
      <w:r w:rsidR="00900A84">
        <w:instrText xml:space="preserve"> REF _Ref355434976 \r \h </w:instrText>
      </w:r>
      <w:r w:rsidR="00900A84">
        <w:fldChar w:fldCharType="separate"/>
      </w:r>
      <w:r w:rsidR="00AF049C">
        <w:t>10.1</w:t>
      </w:r>
      <w:r w:rsidR="00900A84">
        <w:fldChar w:fldCharType="end"/>
      </w:r>
      <w:r w:rsidRPr="009819E7">
        <w:t>)</w:t>
      </w:r>
      <w:r>
        <w:t xml:space="preserve">. In particular, it is zero if and only if </w:t>
      </w:r>
      <m:oMath>
        <m:acc>
          <m:accPr>
            <m:chr m:val="̅"/>
            <m:ctrlPr>
              <w:rPr>
                <w:rFonts w:ascii="Cambria Math" w:hAnsi="Cambria Math"/>
                <w:b/>
                <w:bCs/>
                <w:i/>
              </w:rPr>
            </m:ctrlPr>
          </m:accPr>
          <m:e>
            <m:r>
              <m:rPr>
                <m:sty m:val="b"/>
              </m:rPr>
              <w:rPr>
                <w:rFonts w:ascii="Cambria Math" w:hAnsi="Cambria Math"/>
              </w:rPr>
              <m:t>M</m:t>
            </m:r>
          </m:e>
        </m:acc>
        <m:r>
          <w:rPr>
            <w:rFonts w:ascii="Cambria Math" w:hAnsi="Cambria Math"/>
          </w:rPr>
          <m:t>-</m:t>
        </m:r>
        <m:d>
          <m:dPr>
            <m:ctrlPr>
              <w:rPr>
                <w:rFonts w:ascii="Cambria Math" w:hAnsi="Cambria Math"/>
                <w:i/>
              </w:rPr>
            </m:ctrlPr>
          </m:dPr>
          <m:e>
            <m:f>
              <m:fPr>
                <m:type m:val="lin"/>
                <m:ctrlPr>
                  <w:rPr>
                    <w:rFonts w:ascii="Cambria Math" w:hAnsi="Cambria Math"/>
                    <w:i/>
                  </w:rPr>
                </m:ctrlPr>
              </m:fPr>
              <m:num>
                <m:r>
                  <w:rPr>
                    <w:rFonts w:ascii="Cambria Math" w:hAnsi="Cambria Math"/>
                  </w:rPr>
                  <m:t>2</m:t>
                </m:r>
              </m:num>
              <m:den>
                <m:r>
                  <w:rPr>
                    <w:rFonts w:ascii="Cambria Math" w:hAnsi="Cambria Math"/>
                  </w:rPr>
                  <m:t>3</m:t>
                </m:r>
              </m:den>
            </m:f>
          </m:e>
        </m:d>
        <m:r>
          <m:rPr>
            <m:sty m:val="p"/>
          </m:rPr>
          <w:rPr>
            <w:rFonts w:ascii="Cambria Math" w:hAnsi="Cambria Math"/>
          </w:rPr>
          <m:t>i</m:t>
        </m:r>
        <m:sSup>
          <m:sSupPr>
            <m:ctrlPr>
              <w:rPr>
                <w:rFonts w:ascii="Cambria Math" w:hAnsi="Cambria Math"/>
                <w:i/>
              </w:rPr>
            </m:ctrlPr>
          </m:sSupPr>
          <m:e>
            <m:d>
              <m:dPr>
                <m:ctrlPr>
                  <w:rPr>
                    <w:rFonts w:ascii="Cambria Math" w:hAnsi="Cambria Math"/>
                    <w:i/>
                  </w:rPr>
                </m:ctrlPr>
              </m:dPr>
              <m:e>
                <m:r>
                  <w:rPr>
                    <w:rFonts w:ascii="Cambria Math" w:hAnsi="Cambria Math"/>
                  </w:rPr>
                  <m:t>kd</m:t>
                </m:r>
              </m:e>
            </m:d>
            <m:ctrlPr>
              <w:rPr>
                <w:rFonts w:ascii="Cambria Math" w:hAnsi="Cambria Math"/>
                <w:i/>
                <w:vertAlign w:val="superscript"/>
              </w:rPr>
            </m:ctrlPr>
          </m:e>
          <m:sup>
            <m:r>
              <w:rPr>
                <w:rFonts w:ascii="Cambria Math" w:hAnsi="Cambria Math"/>
                <w:vertAlign w:val="superscript"/>
              </w:rPr>
              <m:t>3</m:t>
            </m:r>
          </m:sup>
        </m:sSup>
      </m:oMath>
      <w:r>
        <w:t xml:space="preserve"> is a Hermitian tensor</w:t>
      </w:r>
      <w:r w:rsidR="008F691D">
        <w:t xml:space="preserve"> </w:t>
      </w:r>
      <w:r w:rsidR="008F691D">
        <w:fldChar w:fldCharType="begin"/>
      </w:r>
      <w:r w:rsidR="00BB0250">
        <w:instrText xml:space="preserve"> ADDIN ZOTERO_ITEM CSL_CITATION {"citationID":"1IdLfa9G","properties":{"formattedCitation":"[59]","plainCitation":"[59]","noteIndex":0},"citationItems":[{"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rsidR="008F691D">
        <w:fldChar w:fldCharType="separate"/>
      </w:r>
      <w:r w:rsidR="00BB0250" w:rsidRPr="00BB0250">
        <w:t>[59]</w:t>
      </w:r>
      <w:r w:rsidR="008F691D">
        <w:fldChar w:fldCharType="end"/>
      </w:r>
      <w:r>
        <w:t xml:space="preserve">. For LDR, CLDR, and SO the difference is </w:t>
      </w:r>
      <m:oMath>
        <m:r>
          <m:rPr>
            <m:scr m:val="script"/>
          </m:rPr>
          <w:rPr>
            <w:rFonts w:ascii="Cambria Math" w:hAnsi="Cambria Math"/>
          </w:rPr>
          <m:t>O</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kd</m:t>
                    </m:r>
                  </m:e>
                </m:d>
              </m:e>
              <m:sup>
                <m:r>
                  <w:rPr>
                    <w:rFonts w:ascii="Cambria Math" w:hAnsi="Cambria Math"/>
                    <w:vertAlign w:val="superscript"/>
                  </w:rPr>
                  <m:t>2</m:t>
                </m:r>
              </m:sup>
            </m:sSup>
          </m:e>
        </m:d>
      </m:oMath>
      <w:r>
        <w:t xml:space="preserve">, but only when </w:t>
      </w:r>
      <m:oMath>
        <m:func>
          <m:funcPr>
            <m:ctrlPr>
              <w:rPr>
                <w:rFonts w:ascii="Cambria Math" w:hAnsi="Cambria Math"/>
                <w:i/>
              </w:rPr>
            </m:ctrlPr>
          </m:funcPr>
          <m:fName>
            <m:r>
              <m:rPr>
                <m:sty m:val="p"/>
              </m:rPr>
              <w:rPr>
                <w:rFonts w:ascii="Cambria Math" w:hAnsi="Cambria Math"/>
              </w:rPr>
              <m:t>Im</m:t>
            </m:r>
          </m:fName>
          <m:e>
            <m:r>
              <w:rPr>
                <w:rFonts w:ascii="Cambria Math" w:hAnsi="Cambria Math"/>
              </w:rPr>
              <m:t>m</m:t>
            </m:r>
          </m:e>
        </m:func>
        <m:r>
          <w:rPr>
            <w:rFonts w:ascii="Cambria Math" w:hAnsi="Cambria Math"/>
          </w:rPr>
          <m:t>≠0</m:t>
        </m:r>
      </m:oMath>
      <w:r>
        <w:t xml:space="preserve">. For CM and LAK the difference is </w:t>
      </w:r>
      <m:oMath>
        <m:r>
          <m:rPr>
            <m:scr m:val="script"/>
          </m:rPr>
          <w:rPr>
            <w:rFonts w:ascii="Cambria Math" w:hAnsi="Cambria Math"/>
          </w:rPr>
          <m:t>O</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kd</m:t>
                    </m:r>
                  </m:e>
                </m:d>
              </m:e>
              <m:sup>
                <m:r>
                  <w:rPr>
                    <w:rFonts w:ascii="Cambria Math" w:hAnsi="Cambria Math"/>
                    <w:vertAlign w:val="superscript"/>
                  </w:rPr>
                  <m:t>3</m:t>
                </m:r>
              </m:sup>
            </m:sSup>
          </m:e>
        </m:d>
      </m:oMath>
      <w:r>
        <w:t xml:space="preserve"> and </w:t>
      </w:r>
      <m:oMath>
        <m:r>
          <m:rPr>
            <m:scr m:val="script"/>
          </m:rPr>
          <w:rPr>
            <w:rFonts w:ascii="Cambria Math" w:hAnsi="Cambria Math"/>
          </w:rPr>
          <m:t>O</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kd</m:t>
                    </m:r>
                  </m:e>
                </m:d>
              </m:e>
              <m:sup>
                <m:r>
                  <w:rPr>
                    <w:rFonts w:ascii="Cambria Math" w:hAnsi="Cambria Math"/>
                    <w:vertAlign w:val="superscript"/>
                  </w:rPr>
                  <m:t>5</m:t>
                </m:r>
              </m:sup>
            </m:sSup>
          </m:e>
        </m:d>
      </m:oMath>
      <w:r>
        <w:t xml:space="preserve"> respectively for any </w:t>
      </w:r>
      <m:oMath>
        <m:r>
          <w:rPr>
            <w:rFonts w:ascii="Cambria Math" w:hAnsi="Cambria Math"/>
          </w:rPr>
          <m:t>m</m:t>
        </m:r>
      </m:oMath>
      <w:r w:rsidRPr="009819E7">
        <w:t>.</w:t>
      </w:r>
      <w:r>
        <w:t xml:space="preserve"> For all other formulations the difference is always zero.</w:t>
      </w:r>
    </w:p>
    <w:p w14:paraId="35D9A280" w14:textId="699F442B" w:rsidR="007D3C52" w:rsidRDefault="007D3C52" w:rsidP="007D3C52">
      <w:pPr>
        <w:pStyle w:val="Indent"/>
      </w:pPr>
      <w:r>
        <w:t xml:space="preserve">Corrections to the above expressions are possible, considering the far-field limit of IGT interaction term </w:t>
      </w:r>
      <w:r w:rsidR="00230046">
        <w:t>(</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t xml:space="preserve">), in particular </w:t>
      </w:r>
      <w:r>
        <w:fldChar w:fldCharType="begin"/>
      </w:r>
      <w:r w:rsidR="006C7E67">
        <w:instrText xml:space="preserve"> ADDIN ZOTERO_ITEM CSL_CITATION {"citationID":"tVmPVmOo","properties":{"formattedCitation":"[49]","plainCitation":"[49]","noteIndex":0},"citationItems":[{"id":1120,"uris":["http://zotero.org/users/4070/items/6WE299K8"],"uri":["http://zotero.org/users/4070/items/6WE299K8"],"itemData":{"id":1120,"type":"chapter","abstract":"In this chapter the problem of elastic light scattering, i.e. interaction of electromagnetic waves with finite objects, is discussed. A detailed overview of one of the widely used methods for plasmonics, the discrete dipole approximation (DDA), is presented. This includes the theory of the DDA, practical recommendations for using available computer codes, and discussion of the DDA accuracy.","container-title":"Handbook of Molecular Plasmonics","event-place":"Singapore","ISBN":"978-981-4303-20-0","page":"83-135","publisher":"Pan Stanford Publishing","publisher-place":"Singapore","title":"Computational approaches for plasmonics","URL":"http://www.panstanford.com/books/9789814303200.html","author":[{"family":"Yurkin","given":"M. A."}],"editor":[{"family":"Della Sala","given":"Fabio"},{"family":"D'Agostino","given":"Stefania"}],"issued":{"date-parts":[["2013"]]}}}],"schema":"https://github.com/citation-style-language/schema/raw/master/csl-citation.json"} </w:instrText>
      </w:r>
      <w:r>
        <w:fldChar w:fldCharType="separate"/>
      </w:r>
      <w:r w:rsidR="006C7E67" w:rsidRPr="006C7E67">
        <w:t>[49]</w:t>
      </w:r>
      <w:r>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7D3C52" w:rsidRPr="009819E7" w14:paraId="402EEA7D" w14:textId="77777777" w:rsidTr="007D3C52">
        <w:tc>
          <w:tcPr>
            <w:tcW w:w="4766" w:type="pct"/>
            <w:vAlign w:val="center"/>
          </w:tcPr>
          <w:p w14:paraId="793BDE11" w14:textId="2BC3D4E2" w:rsidR="007D3C52" w:rsidRPr="009819E7" w:rsidRDefault="00600B16" w:rsidP="00F60EE2">
            <w:pPr>
              <w:pStyle w:val="Eq"/>
            </w:pPr>
            <m:oMathPara>
              <m:oMath>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G</m:t>
                        </m:r>
                      </m:e>
                    </m:acc>
                  </m:e>
                  <m:sub>
                    <m:r>
                      <w:rPr>
                        <w:rFonts w:ascii="Cambria Math" w:hAnsi="Cambria Math"/>
                      </w:rPr>
                      <m:t>i</m:t>
                    </m:r>
                  </m:sub>
                  <m:sup>
                    <m:r>
                      <m:rPr>
                        <m:sty m:val="p"/>
                      </m:rPr>
                      <w:rPr>
                        <w:rFonts w:ascii="Cambria Math" w:hAnsi="Cambria Math"/>
                      </w:rPr>
                      <m:t>IGT</m:t>
                    </m:r>
                  </m:sup>
                </m:sSubSup>
                <m:d>
                  <m:dPr>
                    <m:ctrlPr>
                      <w:rPr>
                        <w:rFonts w:ascii="Cambria Math" w:hAnsi="Cambria Math"/>
                      </w:rPr>
                    </m:ctrlPr>
                  </m:dPr>
                  <m:e>
                    <m:r>
                      <m:rPr>
                        <m:sty m:val="b"/>
                      </m:rPr>
                      <w:rPr>
                        <w:rFonts w:ascii="Cambria Math" w:hAnsi="Cambria Math"/>
                      </w:rPr>
                      <m:t>r</m:t>
                    </m:r>
                  </m:e>
                </m:d>
                <m:box>
                  <m:boxPr>
                    <m:opEmu m:val="1"/>
                    <m:ctrlPr>
                      <w:rPr>
                        <w:rFonts w:ascii="Cambria Math" w:hAnsi="Cambria Math"/>
                        <w:i/>
                        <w:szCs w:val="24"/>
                      </w:rPr>
                    </m:ctrlPr>
                  </m:boxPr>
                  <m:e>
                    <m:groupChr>
                      <m:groupChrPr>
                        <m:chr m:val="→"/>
                        <m:pos m:val="top"/>
                        <m:ctrlPr>
                          <w:rPr>
                            <w:rFonts w:ascii="Cambria Math" w:hAnsi="Cambria Math"/>
                            <w:i/>
                            <w:szCs w:val="24"/>
                          </w:rPr>
                        </m:ctrlPr>
                      </m:groupChrPr>
                      <m:e>
                        <m:r>
                          <w:rPr>
                            <w:rFonts w:ascii="Cambria Math" w:hAnsi="Cambria Math"/>
                          </w:rPr>
                          <m:t>r</m:t>
                        </m:r>
                        <m:r>
                          <m:rPr>
                            <m:sty m:val="p"/>
                          </m:rPr>
                          <w:rPr>
                            <w:rFonts w:ascii="Cambria Math" w:hAnsi="Cambria Math"/>
                          </w:rPr>
                          <m:t>→∞</m:t>
                        </m:r>
                      </m:e>
                    </m:groupChr>
                  </m:e>
                </m:box>
                <m:r>
                  <w:rPr>
                    <w:rFonts w:ascii="Cambria Math" w:hAnsi="Cambria Math"/>
                  </w:rPr>
                  <m:t>η</m:t>
                </m:r>
                <m:d>
                  <m:dPr>
                    <m:ctrlPr>
                      <w:rPr>
                        <w:rFonts w:ascii="Cambria Math" w:hAnsi="Cambria Math"/>
                      </w:rPr>
                    </m:ctrlPr>
                  </m:dPr>
                  <m:e>
                    <m:r>
                      <m:rPr>
                        <m:sty m:val="b"/>
                      </m:rPr>
                      <w:rPr>
                        <w:rFonts w:ascii="Cambria Math" w:hAnsi="Cambria Math"/>
                      </w:rPr>
                      <m:t>d</m:t>
                    </m:r>
                    <m:r>
                      <m:rPr>
                        <m:sty m:val="p"/>
                      </m:rPr>
                      <w:rPr>
                        <w:rFonts w:ascii="Cambria Math" w:hAnsi="Cambria Math"/>
                      </w:rPr>
                      <m:t>,</m:t>
                    </m:r>
                    <m:f>
                      <m:fPr>
                        <m:type m:val="lin"/>
                        <m:ctrlPr>
                          <w:rPr>
                            <w:rFonts w:ascii="Cambria Math" w:hAnsi="Cambria Math"/>
                          </w:rPr>
                        </m:ctrlPr>
                      </m:fPr>
                      <m:num>
                        <m:r>
                          <w:rPr>
                            <w:rFonts w:ascii="Cambria Math" w:hAnsi="Cambria Math"/>
                          </w:rPr>
                          <m:t>k</m:t>
                        </m:r>
                        <m:r>
                          <m:rPr>
                            <m:sty m:val="b"/>
                          </m:rPr>
                          <w:rPr>
                            <w:rFonts w:ascii="Cambria Math" w:hAnsi="Cambria Math"/>
                          </w:rPr>
                          <m:t>r</m:t>
                        </m:r>
                      </m:num>
                      <m:den>
                        <m:r>
                          <w:rPr>
                            <w:rFonts w:ascii="Cambria Math" w:hAnsi="Cambria Math"/>
                          </w:rPr>
                          <m:t>r</m:t>
                        </m:r>
                      </m:den>
                    </m:f>
                  </m:e>
                </m:d>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r>
                      <m:rPr>
                        <m:sty m:val="b"/>
                      </m:rPr>
                      <w:rPr>
                        <w:rFonts w:ascii="Cambria Math" w:hAnsi="Cambria Math"/>
                      </w:rPr>
                      <m:t>r</m:t>
                    </m:r>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i</m:t>
                        </m:r>
                      </m:sub>
                    </m:sSub>
                  </m:e>
                </m:d>
                <m:r>
                  <w:rPr>
                    <w:rFonts w:ascii="Cambria Math" w:hAnsi="Cambria Math"/>
                  </w:rPr>
                  <m:t>,</m:t>
                </m:r>
              </m:oMath>
            </m:oMathPara>
          </w:p>
        </w:tc>
        <w:tc>
          <w:tcPr>
            <w:tcW w:w="234" w:type="pct"/>
            <w:vAlign w:val="center"/>
          </w:tcPr>
          <w:p w14:paraId="08C31CA7" w14:textId="39BA5B3F" w:rsidR="007D3C52" w:rsidRPr="009819E7" w:rsidRDefault="007D3C52" w:rsidP="007D3C52">
            <w:pPr>
              <w:pStyle w:val="Eqnumber"/>
            </w:pPr>
            <w:r w:rsidRPr="009819E7">
              <w:t>(</w:t>
            </w:r>
            <w:r w:rsidRPr="009819E7">
              <w:fldChar w:fldCharType="begin"/>
            </w:r>
            <w:r w:rsidRPr="009819E7">
              <w:instrText xml:space="preserve"> SEQ ( \* ARABIC </w:instrText>
            </w:r>
            <w:r w:rsidRPr="009819E7">
              <w:fldChar w:fldCharType="separate"/>
            </w:r>
            <w:r w:rsidR="00AF049C">
              <w:rPr>
                <w:noProof/>
              </w:rPr>
              <w:t>63</w:t>
            </w:r>
            <w:r w:rsidRPr="009819E7">
              <w:fldChar w:fldCharType="end"/>
            </w:r>
            <w:r w:rsidRPr="009819E7">
              <w:t>)</w:t>
            </w:r>
          </w:p>
        </w:tc>
      </w:tr>
      <w:tr w:rsidR="007D3C52" w:rsidRPr="009819E7" w14:paraId="66ADCE15" w14:textId="77777777" w:rsidTr="007D3C52">
        <w:tc>
          <w:tcPr>
            <w:tcW w:w="4766" w:type="pct"/>
            <w:vAlign w:val="center"/>
          </w:tcPr>
          <w:p w14:paraId="62E6A39C" w14:textId="7B65E60D" w:rsidR="007D3C52" w:rsidRPr="009819E7" w:rsidRDefault="0085752C" w:rsidP="00F60EE2">
            <w:pPr>
              <w:pStyle w:val="Eq"/>
            </w:pPr>
            <m:oMathPara>
              <m:oMath>
                <m:r>
                  <w:rPr>
                    <w:rFonts w:ascii="Cambria Math" w:hAnsi="Cambria Math"/>
                  </w:rPr>
                  <m:t>η</m:t>
                </m:r>
                <m:d>
                  <m:dPr>
                    <m:ctrlPr>
                      <w:rPr>
                        <w:rFonts w:ascii="Cambria Math" w:hAnsi="Cambria Math"/>
                      </w:rPr>
                    </m:ctrlPr>
                  </m:dPr>
                  <m:e>
                    <m:r>
                      <m:rPr>
                        <m:sty m:val="b"/>
                      </m:rPr>
                      <w:rPr>
                        <w:rFonts w:ascii="Cambria Math" w:hAnsi="Cambria Math"/>
                      </w:rPr>
                      <m:t>a</m:t>
                    </m:r>
                    <m:r>
                      <m:rPr>
                        <m:sty m:val="p"/>
                      </m:rPr>
                      <w:rPr>
                        <w:rFonts w:ascii="Cambria Math" w:hAnsi="Cambria Math"/>
                      </w:rPr>
                      <m:t>,</m:t>
                    </m:r>
                    <m:r>
                      <m:rPr>
                        <m:sty m:val="b"/>
                      </m:rPr>
                      <w:rPr>
                        <w:rFonts w:ascii="Cambria Math" w:hAnsi="Cambria Math"/>
                      </w:rPr>
                      <m:t>b</m:t>
                    </m:r>
                  </m:e>
                </m:d>
                <m:r>
                  <m:rPr>
                    <m:sty m:val="p"/>
                  </m:rPr>
                  <w:rPr>
                    <w:rFonts w:ascii="Cambria Math" w:hAnsi="Cambria Math"/>
                  </w:rPr>
                  <m:t>≝</m:t>
                </m:r>
                <m:nary>
                  <m:naryPr>
                    <m:chr m:val="∏"/>
                    <m:limLoc m:val="subSup"/>
                    <m:supHide m:val="1"/>
                    <m:ctrlPr>
                      <w:rPr>
                        <w:rFonts w:ascii="Cambria Math" w:hAnsi="Cambria Math"/>
                        <w:szCs w:val="22"/>
                      </w:rPr>
                    </m:ctrlPr>
                  </m:naryPr>
                  <m:sub>
                    <m:r>
                      <w:rPr>
                        <w:rFonts w:ascii="Cambria Math" w:hAnsi="Cambria Math"/>
                      </w:rPr>
                      <m:t>μ</m:t>
                    </m:r>
                  </m:sub>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type m:val="lin"/>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μ</m:t>
                                        </m:r>
                                      </m:sub>
                                    </m:sSub>
                                    <m:sSub>
                                      <m:sSubPr>
                                        <m:ctrlPr>
                                          <w:rPr>
                                            <w:rFonts w:ascii="Cambria Math" w:hAnsi="Cambria Math"/>
                                          </w:rPr>
                                        </m:ctrlPr>
                                      </m:sSubPr>
                                      <m:e>
                                        <m:r>
                                          <w:rPr>
                                            <w:rFonts w:ascii="Cambria Math" w:hAnsi="Cambria Math"/>
                                          </w:rPr>
                                          <m:t>b</m:t>
                                        </m:r>
                                      </m:e>
                                      <m:sub>
                                        <m:r>
                                          <w:rPr>
                                            <w:rFonts w:ascii="Cambria Math" w:hAnsi="Cambria Math"/>
                                          </w:rPr>
                                          <m:t>μ</m:t>
                                        </m:r>
                                      </m:sub>
                                    </m:sSub>
                                  </m:num>
                                  <m:den>
                                    <m:r>
                                      <m:rPr>
                                        <m:sty m:val="p"/>
                                      </m:rPr>
                                      <w:rPr>
                                        <w:rFonts w:ascii="Cambria Math" w:hAnsi="Cambria Math"/>
                                      </w:rPr>
                                      <m:t>2</m:t>
                                    </m:r>
                                  </m:den>
                                </m:f>
                              </m:e>
                            </m:d>
                          </m:e>
                        </m:func>
                      </m:num>
                      <m:den>
                        <m:f>
                          <m:fPr>
                            <m:type m:val="lin"/>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μ</m:t>
                                </m:r>
                              </m:sub>
                            </m:sSub>
                            <m:sSub>
                              <m:sSubPr>
                                <m:ctrlPr>
                                  <w:rPr>
                                    <w:rFonts w:ascii="Cambria Math" w:hAnsi="Cambria Math"/>
                                  </w:rPr>
                                </m:ctrlPr>
                              </m:sSubPr>
                              <m:e>
                                <m:r>
                                  <w:rPr>
                                    <w:rFonts w:ascii="Cambria Math" w:hAnsi="Cambria Math"/>
                                  </w:rPr>
                                  <m:t>b</m:t>
                                </m:r>
                              </m:e>
                              <m:sub>
                                <m:r>
                                  <w:rPr>
                                    <w:rFonts w:ascii="Cambria Math" w:hAnsi="Cambria Math"/>
                                  </w:rPr>
                                  <m:t>μ</m:t>
                                </m:r>
                              </m:sub>
                            </m:sSub>
                          </m:num>
                          <m:den>
                            <m:r>
                              <m:rPr>
                                <m:sty m:val="p"/>
                              </m:rPr>
                              <w:rPr>
                                <w:rFonts w:ascii="Cambria Math" w:hAnsi="Cambria Math"/>
                              </w:rPr>
                              <m:t>2</m:t>
                            </m:r>
                          </m:den>
                        </m:f>
                      </m:den>
                    </m:f>
                  </m:e>
                </m:nary>
                <m:r>
                  <m:rPr>
                    <m:sty m:val="p"/>
                  </m:rP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a</m:t>
                    </m:r>
                    <m:r>
                      <m:rPr>
                        <m:sty m:val="p"/>
                      </m:rPr>
                      <w:rPr>
                        <w:rFonts w:ascii="Cambria Math" w:hAnsi="Cambria Math"/>
                      </w:rPr>
                      <m:t>,</m:t>
                    </m:r>
                    <m:r>
                      <m:rPr>
                        <m:sty m:val="b"/>
                      </m:rPr>
                      <w:rPr>
                        <w:rFonts w:ascii="Cambria Math" w:hAnsi="Cambria Math"/>
                      </w:rPr>
                      <m:t>b</m:t>
                    </m:r>
                  </m:e>
                </m:d>
                <m:r>
                  <m:rPr>
                    <m:scr m:val="script"/>
                    <m:sty m:val="p"/>
                  </m:rPr>
                  <w:rPr>
                    <w:rFonts w:ascii="Cambria Math" w:hAnsi="Cambria Math"/>
                  </w:rPr>
                  <m:t>+O</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i/>
                              </w:rPr>
                            </m:ctrlPr>
                          </m:dPr>
                          <m:e>
                            <m:r>
                              <m:rPr>
                                <m:sty m:val="b"/>
                              </m:rPr>
                              <w:rPr>
                                <w:rFonts w:ascii="Cambria Math" w:hAnsi="Cambria Math"/>
                              </w:rPr>
                              <m:t>a⋅b</m:t>
                            </m:r>
                          </m:e>
                        </m:d>
                      </m:e>
                      <m:sup>
                        <m:r>
                          <m:rPr>
                            <m:sty m:val="p"/>
                          </m:rPr>
                          <w:rPr>
                            <w:rFonts w:ascii="Cambria Math" w:hAnsi="Cambria Math"/>
                          </w:rPr>
                          <m:t>4</m:t>
                        </m:r>
                      </m:sup>
                    </m:sSup>
                  </m:e>
                </m:d>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a</m:t>
                    </m:r>
                    <m:r>
                      <m:rPr>
                        <m:sty m:val="p"/>
                      </m:rPr>
                      <w:rPr>
                        <w:rFonts w:ascii="Cambria Math" w:hAnsi="Cambria Math"/>
                      </w:rPr>
                      <m:t>,</m:t>
                    </m:r>
                    <m:r>
                      <m:rPr>
                        <m:sty m:val="b"/>
                      </m:rPr>
                      <w:rPr>
                        <w:rFonts w:ascii="Cambria Math" w:hAnsi="Cambria Math"/>
                      </w:rPr>
                      <m:t>b</m:t>
                    </m:r>
                  </m:e>
                </m:d>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24</m:t>
                    </m:r>
                  </m:den>
                </m:f>
                <m:nary>
                  <m:naryPr>
                    <m:chr m:val="∑"/>
                    <m:limLoc m:val="subSup"/>
                    <m:supHide m:val="1"/>
                    <m:ctrlPr>
                      <w:rPr>
                        <w:rFonts w:ascii="Cambria Math" w:hAnsi="Cambria Math"/>
                        <w:i/>
                      </w:rPr>
                    </m:ctrlPr>
                  </m:naryPr>
                  <m:sub>
                    <m:r>
                      <w:rPr>
                        <w:rFonts w:ascii="Cambria Math" w:hAnsi="Cambria Math"/>
                      </w:rPr>
                      <m:t>μ</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μ</m:t>
                                </m:r>
                              </m:sub>
                            </m:sSub>
                            <m:sSub>
                              <m:sSubPr>
                                <m:ctrlPr>
                                  <w:rPr>
                                    <w:rFonts w:ascii="Cambria Math" w:hAnsi="Cambria Math"/>
                                  </w:rPr>
                                </m:ctrlPr>
                              </m:sSubPr>
                              <m:e>
                                <m:r>
                                  <w:rPr>
                                    <w:rFonts w:ascii="Cambria Math" w:hAnsi="Cambria Math"/>
                                  </w:rPr>
                                  <m:t>b</m:t>
                                </m:r>
                              </m:e>
                              <m:sub>
                                <m:r>
                                  <w:rPr>
                                    <w:rFonts w:ascii="Cambria Math" w:hAnsi="Cambria Math"/>
                                  </w:rPr>
                                  <m:t>μ</m:t>
                                </m:r>
                              </m:sub>
                            </m:sSub>
                          </m:e>
                        </m:d>
                      </m:e>
                      <m:sup>
                        <m:r>
                          <w:rPr>
                            <w:rFonts w:ascii="Cambria Math" w:hAnsi="Cambria Math"/>
                          </w:rPr>
                          <m:t>2</m:t>
                        </m:r>
                      </m:sup>
                    </m:sSup>
                  </m:e>
                </m:nary>
                <m:r>
                  <w:rPr>
                    <w:rFonts w:ascii="Cambria Math" w:hAnsi="Cambria Math"/>
                  </w:rPr>
                  <m:t>.</m:t>
                </m:r>
              </m:oMath>
            </m:oMathPara>
          </w:p>
        </w:tc>
        <w:tc>
          <w:tcPr>
            <w:tcW w:w="234" w:type="pct"/>
            <w:vAlign w:val="center"/>
          </w:tcPr>
          <w:p w14:paraId="451F8E95" w14:textId="4F0B27CA" w:rsidR="007D3C52" w:rsidRPr="009819E7" w:rsidRDefault="007D3C52" w:rsidP="007D3C52">
            <w:pPr>
              <w:pStyle w:val="Eqnumber"/>
            </w:pPr>
            <w:bookmarkStart w:id="175" w:name="_Ref326067012"/>
            <w:r w:rsidRPr="009819E7">
              <w:t>(</w:t>
            </w:r>
            <w:r w:rsidRPr="009819E7">
              <w:fldChar w:fldCharType="begin"/>
            </w:r>
            <w:r w:rsidRPr="009819E7">
              <w:instrText xml:space="preserve"> SEQ ( \* ARABIC </w:instrText>
            </w:r>
            <w:r w:rsidRPr="009819E7">
              <w:fldChar w:fldCharType="separate"/>
            </w:r>
            <w:r w:rsidR="00AF049C">
              <w:rPr>
                <w:noProof/>
              </w:rPr>
              <w:t>64</w:t>
            </w:r>
            <w:r w:rsidRPr="009819E7">
              <w:fldChar w:fldCharType="end"/>
            </w:r>
            <w:r w:rsidRPr="009819E7">
              <w:t>)</w:t>
            </w:r>
            <w:bookmarkEnd w:id="175"/>
          </w:p>
        </w:tc>
      </w:tr>
    </w:tbl>
    <w:p w14:paraId="34C7E14F" w14:textId="3CA14054" w:rsidR="007D3C52" w:rsidRPr="00F60EE2" w:rsidRDefault="007D3C52" w:rsidP="007D3C52">
      <w:pPr>
        <w:pStyle w:val="Indent"/>
        <w:ind w:firstLine="0"/>
      </w:pPr>
      <w:r>
        <w:t>IGT</w:t>
      </w:r>
      <w:r>
        <w:rPr>
          <w:vertAlign w:val="subscript"/>
        </w:rPr>
        <w:t>SO</w:t>
      </w:r>
      <w:r>
        <w:t xml:space="preserve"> is based on applying </w:t>
      </w:r>
      <m:oMath>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d</m:t>
            </m:r>
            <m:r>
              <m:rPr>
                <m:sty m:val="p"/>
              </m:rPr>
              <w:rPr>
                <w:rFonts w:ascii="Cambria Math" w:hAnsi="Cambria Math"/>
              </w:rPr>
              <m:t>,</m:t>
            </m:r>
            <m:r>
              <w:rPr>
                <w:rFonts w:ascii="Cambria Math" w:hAnsi="Cambria Math"/>
              </w:rPr>
              <m:t>k</m:t>
            </m:r>
            <m:r>
              <m:rPr>
                <m:sty m:val="b"/>
              </m:rPr>
              <w:rPr>
                <w:rFonts w:ascii="Cambria Math" w:hAnsi="Cambria Math"/>
              </w:rPr>
              <m:t>n</m:t>
            </m:r>
          </m:e>
        </m:d>
      </m:oMath>
      <w:r w:rsidR="005A7E35">
        <w:t xml:space="preserve"> </w:t>
      </w:r>
      <w:r>
        <w:t>a</w:t>
      </w:r>
      <w:r w:rsidR="00EF65FE">
        <w:t>s a multiplicative factor in Eq</w:t>
      </w:r>
      <w:r>
        <w:t>.</w:t>
      </w:r>
      <w:r w:rsidR="00F60EE2">
        <w:t> </w:t>
      </w:r>
      <w:r>
        <w:fldChar w:fldCharType="begin"/>
      </w:r>
      <w:r>
        <w:instrText xml:space="preserve"> REF _Ref231099645 \h </w:instrText>
      </w:r>
      <w:r>
        <w:fldChar w:fldCharType="separate"/>
      </w:r>
      <w:r w:rsidR="00AF049C" w:rsidRPr="009819E7">
        <w:t>(</w:t>
      </w:r>
      <w:r w:rsidR="00AF049C">
        <w:rPr>
          <w:noProof/>
        </w:rPr>
        <w:t>54</w:t>
      </w:r>
      <w:r w:rsidR="00AF049C" w:rsidRPr="009819E7">
        <w:t>)</w:t>
      </w:r>
      <w:r>
        <w:fldChar w:fldCharType="end"/>
      </w:r>
      <w:r w:rsidR="005A7E35">
        <w:t>,</w:t>
      </w:r>
      <w:r w:rsidR="00F60EE2">
        <w:t xml:space="preserve"> while </w:t>
      </w:r>
      <w:r w:rsidR="005A7E35">
        <w:t>Eqs. </w:t>
      </w:r>
      <w:r w:rsidR="005A7E35">
        <w:fldChar w:fldCharType="begin"/>
      </w:r>
      <w:r w:rsidR="005A7E35">
        <w:instrText xml:space="preserve"> REF _Ref375754432 \h </w:instrText>
      </w:r>
      <w:r w:rsidR="005A7E35">
        <w:fldChar w:fldCharType="separate"/>
      </w:r>
      <w:r w:rsidR="00AF049C" w:rsidRPr="009819E7">
        <w:t>(</w:t>
      </w:r>
      <w:r w:rsidR="00AF049C">
        <w:rPr>
          <w:noProof/>
        </w:rPr>
        <w:t>55</w:t>
      </w:r>
      <w:r w:rsidR="00AF049C" w:rsidRPr="009819E7">
        <w:t>)</w:t>
      </w:r>
      <w:r w:rsidR="005A7E35">
        <w:fldChar w:fldCharType="end"/>
      </w:r>
      <w:r w:rsidR="005A7E35">
        <w:t xml:space="preserve"> and </w:t>
      </w:r>
      <w:r w:rsidR="005A7E35">
        <w:fldChar w:fldCharType="begin"/>
      </w:r>
      <w:r w:rsidR="005A7E35">
        <w:instrText xml:space="preserve"> REF _Ref375754434 \h </w:instrText>
      </w:r>
      <w:r w:rsidR="005A7E35">
        <w:fldChar w:fldCharType="separate"/>
      </w:r>
      <w:r w:rsidR="00AF049C" w:rsidRPr="00AA1298">
        <w:t>(</w:t>
      </w:r>
      <w:r w:rsidR="00AF049C">
        <w:rPr>
          <w:noProof/>
        </w:rPr>
        <w:t>56</w:t>
      </w:r>
      <w:r w:rsidR="00AF049C" w:rsidRPr="00AA1298">
        <w:t>)</w:t>
      </w:r>
      <w:r w:rsidR="005A7E35">
        <w:fldChar w:fldCharType="end"/>
      </w:r>
      <w:r w:rsidR="005A7E35">
        <w:t xml:space="preserve"> are multiplied </w:t>
      </w:r>
      <w:r w:rsidR="00EF0AF7">
        <w:t xml:space="preserve">by </w:t>
      </w:r>
      <m:oMath>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d</m:t>
            </m:r>
            <m:r>
              <m:rPr>
                <m:sty m:val="p"/>
              </m:rPr>
              <w:rPr>
                <w:rFonts w:ascii="Cambria Math" w:hAnsi="Cambria Math"/>
              </w:rPr>
              <m:t>,</m:t>
            </m:r>
            <m:sSub>
              <m:sSubPr>
                <m:ctrlPr>
                  <w:rPr>
                    <w:rFonts w:ascii="Cambria Math" w:hAnsi="Cambria Math"/>
                    <w:b/>
                  </w:rPr>
                </m:ctrlPr>
              </m:sSubPr>
              <m:e>
                <m:r>
                  <m:rPr>
                    <m:sty m:val="b"/>
                  </m:rPr>
                  <w:rPr>
                    <w:rFonts w:ascii="Cambria Math" w:hAnsi="Cambria Math"/>
                  </w:rPr>
                  <m:t>k</m:t>
                </m:r>
                <m:ctrlPr>
                  <w:rPr>
                    <w:rFonts w:ascii="Cambria Math" w:hAnsi="Cambria Math"/>
                  </w:rPr>
                </m:ctrlPr>
              </m:e>
              <m:sub>
                <m:r>
                  <m:rPr>
                    <m:sty m:val="p"/>
                  </m:rP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d</m:t>
            </m:r>
            <m:r>
              <m:rPr>
                <m:sty m:val="p"/>
              </m:rPr>
              <w:rPr>
                <w:rFonts w:ascii="Cambria Math" w:hAnsi="Cambria Math"/>
              </w:rPr>
              <m:t>,</m:t>
            </m:r>
            <m:r>
              <w:rPr>
                <w:rFonts w:ascii="Cambria Math" w:hAnsi="Cambria Math"/>
              </w:rPr>
              <m:t>k</m:t>
            </m:r>
            <m:r>
              <m:rPr>
                <m:sty m:val="b"/>
              </m:rPr>
              <w:rPr>
                <w:rFonts w:ascii="Cambria Math" w:hAnsi="Cambria Math"/>
              </w:rPr>
              <m:t>n</m:t>
            </m:r>
          </m:e>
        </m:d>
      </m:oMath>
      <w:r w:rsidR="00EF0AF7">
        <w:t xml:space="preserve"> and </w:t>
      </w:r>
      <m:oMath>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d</m:t>
            </m:r>
            <m:r>
              <m:rPr>
                <m:sty m:val="p"/>
              </m:rPr>
              <w:rPr>
                <w:rFonts w:ascii="Cambria Math" w:hAnsi="Cambria Math"/>
              </w:rPr>
              <m:t>,</m:t>
            </m:r>
            <m:sSub>
              <m:sSubPr>
                <m:ctrlPr>
                  <w:rPr>
                    <w:rFonts w:ascii="Cambria Math" w:hAnsi="Cambria Math"/>
                    <w:b/>
                  </w:rPr>
                </m:ctrlPr>
              </m:sSubPr>
              <m:e>
                <m:r>
                  <m:rPr>
                    <m:sty m:val="b"/>
                  </m:rPr>
                  <w:rPr>
                    <w:rFonts w:ascii="Cambria Math" w:hAnsi="Cambria Math"/>
                  </w:rPr>
                  <m:t>k</m:t>
                </m:r>
                <m:ctrlPr>
                  <w:rPr>
                    <w:rFonts w:ascii="Cambria Math" w:hAnsi="Cambria Math"/>
                  </w:rPr>
                </m:ctrlPr>
              </m:e>
              <m:sub>
                <m:r>
                  <m:rPr>
                    <m:sty m:val="p"/>
                  </m:rPr>
                  <w:rPr>
                    <w:rFonts w:ascii="Cambria Math" w:hAnsi="Cambria Math"/>
                  </w:rPr>
                  <m:t>t</m:t>
                </m:r>
              </m:sub>
            </m:sSub>
          </m:e>
        </m:d>
      </m:oMath>
      <w:r w:rsidR="00EF0AF7">
        <w:t xml:space="preserve">, respectively. Next, </w:t>
      </w:r>
      <w:r w:rsidR="00F60EE2">
        <w:t>Eq. </w:t>
      </w:r>
      <w:r>
        <w:fldChar w:fldCharType="begin"/>
      </w:r>
      <w:r>
        <w:instrText xml:space="preserve"> REF _Ref89075262 \h </w:instrText>
      </w:r>
      <w:r>
        <w:fldChar w:fldCharType="separate"/>
      </w:r>
      <w:r w:rsidR="00AF049C" w:rsidRPr="00A818D4">
        <w:t>(</w:t>
      </w:r>
      <w:r w:rsidR="00AF049C">
        <w:rPr>
          <w:noProof/>
        </w:rPr>
        <w:t>60</w:t>
      </w:r>
      <w:r w:rsidR="00AF049C" w:rsidRPr="00A818D4">
        <w:t>)</w:t>
      </w:r>
      <w:r>
        <w:fldChar w:fldCharType="end"/>
      </w:r>
      <w:r w:rsidR="00F60EE2">
        <w:t xml:space="preserve"> is multiplied by</w:t>
      </w:r>
      <w:r w:rsidR="005A7E35">
        <w:t xml:space="preserve"> </w:t>
      </w:r>
      <m:oMath>
        <m:sSub>
          <m:sSubPr>
            <m:ctrlPr>
              <w:rPr>
                <w:rFonts w:ascii="Cambria Math" w:hAnsi="Cambria Math"/>
                <w:i/>
              </w:rPr>
            </m:ctrlPr>
          </m:sSubPr>
          <m:e>
            <m:r>
              <w:rPr>
                <w:rFonts w:ascii="Cambria Math" w:hAnsi="Cambria Math"/>
              </w:rPr>
              <m:t>η</m:t>
            </m:r>
          </m:e>
          <m:sub>
            <m:r>
              <w:rPr>
                <w:rFonts w:ascii="Cambria Math" w:hAnsi="Cambria Math"/>
              </w:rPr>
              <m:t>2</m:t>
            </m:r>
          </m:sub>
        </m:sSub>
        <m:d>
          <m:dPr>
            <m:ctrlPr>
              <w:rPr>
                <w:rFonts w:ascii="Cambria Math" w:hAnsi="Cambria Math"/>
              </w:rPr>
            </m:ctrlPr>
          </m:dPr>
          <m:e>
            <m:r>
              <m:rPr>
                <m:sty m:val="b"/>
              </m:rPr>
              <w:rPr>
                <w:rFonts w:ascii="Cambria Math" w:hAnsi="Cambria Math"/>
              </w:rPr>
              <m:t>d</m:t>
            </m:r>
            <m:r>
              <m:rPr>
                <m:sty m:val="p"/>
              </m:rPr>
              <w:rPr>
                <w:rFonts w:ascii="Cambria Math" w:hAnsi="Cambria Math"/>
              </w:rPr>
              <m:t>,</m:t>
            </m:r>
            <m:r>
              <m:rPr>
                <m:sty m:val="b"/>
              </m:rPr>
              <w:rPr>
                <w:rFonts w:ascii="Cambria Math" w:hAnsi="Cambria Math"/>
              </w:rPr>
              <m:t>k</m:t>
            </m:r>
          </m:e>
        </m:d>
      </m:oMath>
      <w:r w:rsidR="00EF0AF7">
        <w:t>, but this is fully consistent only for plane waves or cubical dipoles, otherwise it incurs additional approximation</w:t>
      </w:r>
      <w:r>
        <w:t xml:space="preserve">. Other expressions are unchanged, although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t xml:space="preserve"> </w:t>
      </w:r>
      <w:r w:rsidR="004061E4">
        <w:t xml:space="preserve">and </w:t>
      </w:r>
      <m:oMath>
        <m:r>
          <m:rPr>
            <m:sty m:val="b"/>
          </m:rPr>
          <w:rPr>
            <w:rFonts w:ascii="Cambria Math" w:hAnsi="Cambria Math"/>
          </w:rPr>
          <m:t>g</m:t>
        </m:r>
      </m:oMath>
      <w:r w:rsidR="004061E4">
        <w:t xml:space="preserve"> are effectively multiplied by some weighted averages of this factor over </w:t>
      </w:r>
      <m:oMath>
        <m:r>
          <m:rPr>
            <m:sty m:val="b"/>
          </m:rPr>
          <w:rPr>
            <w:rFonts w:ascii="Cambria Math" w:hAnsi="Cambria Math"/>
          </w:rPr>
          <m:t>n</m:t>
        </m:r>
      </m:oMath>
      <w:r w:rsidR="004061E4">
        <w:t>.</w:t>
      </w:r>
    </w:p>
    <w:p w14:paraId="731B59D4" w14:textId="77777777" w:rsidR="007D4B46" w:rsidRPr="008668F2" w:rsidRDefault="007D4B46" w:rsidP="007D4B46">
      <w:pPr>
        <w:ind w:firstLine="540"/>
      </w:pPr>
      <w:r w:rsidRPr="008668F2">
        <w:t xml:space="preserve">The choice </w:t>
      </w:r>
      <w:r w:rsidR="002106A0" w:rsidRPr="008668F2">
        <w:t xml:space="preserve">between different ways to calculate scattering quantities is performed </w:t>
      </w:r>
      <w:r w:rsidRPr="008668F2">
        <w:t>by command line option</w:t>
      </w:r>
    </w:p>
    <w:p w14:paraId="7B521AD0" w14:textId="77777777" w:rsidR="007D4B46" w:rsidRPr="008668F2" w:rsidRDefault="007D4B46" w:rsidP="007D4B46">
      <w:pPr>
        <w:pStyle w:val="Commandline"/>
      </w:pPr>
      <w:r w:rsidRPr="008668F2">
        <w:t>-scat &lt;type&gt;</w:t>
      </w:r>
    </w:p>
    <w:p w14:paraId="17DBA70F" w14:textId="20E0E962" w:rsidR="007D4B46" w:rsidRDefault="007D4B46" w:rsidP="008668F2">
      <w:r w:rsidRPr="008668F2">
        <w:t xml:space="preserve">where </w:t>
      </w:r>
      <w:r w:rsidRPr="00D034D3">
        <w:rPr>
          <w:rStyle w:val="CourierNew11pt"/>
        </w:rPr>
        <w:t>&lt;type&gt;</w:t>
      </w:r>
      <w:r w:rsidRPr="008668F2">
        <w:t xml:space="preserve"> is </w:t>
      </w:r>
      <w:r w:rsidRPr="00981D58">
        <w:rPr>
          <w:rStyle w:val="CourierNew11pt"/>
        </w:rPr>
        <w:t>dr</w:t>
      </w:r>
      <w:r w:rsidR="002106A0" w:rsidRPr="008668F2">
        <w:t xml:space="preserve">, </w:t>
      </w:r>
      <w:r w:rsidR="002106A0" w:rsidRPr="00981D58">
        <w:rPr>
          <w:rStyle w:val="CourierNew11pt"/>
        </w:rPr>
        <w:t>fin</w:t>
      </w:r>
      <w:r w:rsidR="002106A0" w:rsidRPr="008668F2">
        <w:t xml:space="preserve">, </w:t>
      </w:r>
      <w:r w:rsidR="008668F2" w:rsidRPr="00981D58">
        <w:rPr>
          <w:rStyle w:val="CourierNew11pt"/>
        </w:rPr>
        <w:t>igt_so</w:t>
      </w:r>
      <w:r w:rsidR="008668F2" w:rsidRPr="008668F2">
        <w:t>,</w:t>
      </w:r>
      <w:r w:rsidR="008668F2">
        <w:t xml:space="preserve"> o</w:t>
      </w:r>
      <w:r w:rsidRPr="008668F2">
        <w:t xml:space="preserve">r </w:t>
      </w:r>
      <w:r w:rsidRPr="00981D58">
        <w:rPr>
          <w:rStyle w:val="CourierNew11pt"/>
        </w:rPr>
        <w:t>so</w:t>
      </w:r>
      <w:r w:rsidRPr="008668F2">
        <w:t>.</w:t>
      </w:r>
      <w:r w:rsidR="002106A0" w:rsidRPr="008668F2">
        <w:t xml:space="preserve"> Draine’s </w:t>
      </w:r>
      <w:r w:rsidR="00AF4969" w:rsidRPr="008668F2">
        <w:t xml:space="preserve">classical </w:t>
      </w:r>
      <w:r w:rsidR="002106A0" w:rsidRPr="008668F2">
        <w:t>formulation (</w:t>
      </w:r>
      <w:r w:rsidR="002106A0" w:rsidRPr="00981D58">
        <w:rPr>
          <w:rStyle w:val="CourierNew11pt"/>
        </w:rPr>
        <w:t>dr</w:t>
      </w:r>
      <w:r w:rsidR="002106A0" w:rsidRPr="008668F2">
        <w:t>) corresponds to</w:t>
      </w:r>
      <w:r w:rsidR="002106A0" w:rsidRPr="009819E7">
        <w:t xml:space="preserve"> Eqs.</w:t>
      </w:r>
      <w:r w:rsidR="008E372C" w:rsidRPr="009819E7">
        <w:t> </w:t>
      </w:r>
      <w:r w:rsidR="002106A0" w:rsidRPr="009819E7">
        <w:fldChar w:fldCharType="begin"/>
      </w:r>
      <w:r w:rsidR="002106A0" w:rsidRPr="009819E7">
        <w:instrText xml:space="preserve"> REF _Ref231099645 \h </w:instrText>
      </w:r>
      <w:r w:rsidR="002106A0" w:rsidRPr="009819E7">
        <w:fldChar w:fldCharType="separate"/>
      </w:r>
      <w:r w:rsidR="00AF049C" w:rsidRPr="009819E7">
        <w:t>(</w:t>
      </w:r>
      <w:r w:rsidR="00AF049C">
        <w:rPr>
          <w:noProof/>
        </w:rPr>
        <w:t>54</w:t>
      </w:r>
      <w:r w:rsidR="00AF049C" w:rsidRPr="009819E7">
        <w:t>)</w:t>
      </w:r>
      <w:r w:rsidR="002106A0" w:rsidRPr="009819E7">
        <w:fldChar w:fldCharType="end"/>
      </w:r>
      <w:r w:rsidR="007710B7">
        <w:t xml:space="preserve">, </w:t>
      </w:r>
      <w:r w:rsidR="007710B7" w:rsidRPr="009819E7">
        <w:fldChar w:fldCharType="begin"/>
      </w:r>
      <w:r w:rsidR="007710B7" w:rsidRPr="009819E7">
        <w:instrText xml:space="preserve"> REF _Ref89075262 \h </w:instrText>
      </w:r>
      <w:r w:rsidR="007710B7" w:rsidRPr="009819E7">
        <w:fldChar w:fldCharType="separate"/>
      </w:r>
      <w:r w:rsidR="00AF049C" w:rsidRPr="00A818D4">
        <w:t>(</w:t>
      </w:r>
      <w:r w:rsidR="00AF049C">
        <w:rPr>
          <w:noProof/>
        </w:rPr>
        <w:t>60</w:t>
      </w:r>
      <w:r w:rsidR="00AF049C" w:rsidRPr="00A818D4">
        <w:t>)</w:t>
      </w:r>
      <w:r w:rsidR="007710B7" w:rsidRPr="009819E7">
        <w:fldChar w:fldCharType="end"/>
      </w:r>
      <w:r w:rsidR="007710B7">
        <w:t xml:space="preserve">, and </w:t>
      </w:r>
      <w:r w:rsidR="002106A0" w:rsidRPr="009819E7">
        <w:fldChar w:fldCharType="begin"/>
      </w:r>
      <w:r w:rsidR="002106A0" w:rsidRPr="009819E7">
        <w:instrText xml:space="preserve"> REF _Ref89077503 \h </w:instrText>
      </w:r>
      <w:r w:rsidR="002106A0" w:rsidRPr="009819E7">
        <w:fldChar w:fldCharType="separate"/>
      </w:r>
      <w:r w:rsidR="00AF049C" w:rsidRPr="00A818D4">
        <w:t>(</w:t>
      </w:r>
      <w:r w:rsidR="00AF049C">
        <w:rPr>
          <w:noProof/>
        </w:rPr>
        <w:t>61</w:t>
      </w:r>
      <w:r w:rsidR="00AF049C" w:rsidRPr="00A818D4">
        <w:t>)</w:t>
      </w:r>
      <w:r w:rsidR="002106A0" w:rsidRPr="009819E7">
        <w:fldChar w:fldCharType="end"/>
      </w:r>
      <w:r w:rsidR="002106A0" w:rsidRPr="009819E7">
        <w:t>. Finite dipole correction (</w:t>
      </w:r>
      <w:r w:rsidR="002106A0" w:rsidRPr="00981D58">
        <w:rPr>
          <w:rStyle w:val="CourierNew11pt"/>
        </w:rPr>
        <w:t>fin</w:t>
      </w:r>
      <w:r w:rsidR="002106A0" w:rsidRPr="009819E7">
        <w:t>) uses Eq.</w:t>
      </w:r>
      <w:r w:rsidR="008E372C" w:rsidRPr="009819E7">
        <w:t> </w:t>
      </w:r>
      <w:r w:rsidR="002106A0" w:rsidRPr="009819E7">
        <w:fldChar w:fldCharType="begin"/>
      </w:r>
      <w:r w:rsidR="002106A0" w:rsidRPr="009819E7">
        <w:instrText xml:space="preserve"> REF _Ref231099916 \h </w:instrText>
      </w:r>
      <w:r w:rsidR="002106A0" w:rsidRPr="009819E7">
        <w:fldChar w:fldCharType="separate"/>
      </w:r>
      <w:r w:rsidR="00AF049C" w:rsidRPr="00A818D4">
        <w:t>(</w:t>
      </w:r>
      <w:r w:rsidR="00AF049C">
        <w:rPr>
          <w:noProof/>
        </w:rPr>
        <w:t>62</w:t>
      </w:r>
      <w:r w:rsidR="00AF049C" w:rsidRPr="00A818D4">
        <w:t>)</w:t>
      </w:r>
      <w:r w:rsidR="002106A0" w:rsidRPr="009819E7">
        <w:fldChar w:fldCharType="end"/>
      </w:r>
      <w:r w:rsidR="002106A0" w:rsidRPr="009819E7">
        <w:t xml:space="preserve"> to calculate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E515BD">
        <w:t xml:space="preserve">. </w:t>
      </w:r>
      <w:r w:rsidR="003074AA" w:rsidRPr="009819E7">
        <w:t xml:space="preserve">A few quick tests showed that finite dipole correction do </w:t>
      </w:r>
      <w:r w:rsidR="003074AA" w:rsidRPr="009819E7">
        <w:rPr>
          <w:i/>
        </w:rPr>
        <w:t>not</w:t>
      </w:r>
      <w:r w:rsidR="003074AA" w:rsidRPr="009819E7">
        <w:t xml:space="preserve"> improve the accuracy, so using the default </w:t>
      </w:r>
      <w:r w:rsidR="003074AA" w:rsidRPr="00981D58">
        <w:rPr>
          <w:rStyle w:val="CourierNew11pt"/>
        </w:rPr>
        <w:t>dr</w:t>
      </w:r>
      <w:r w:rsidR="003074AA" w:rsidRPr="009819E7">
        <w:t xml:space="preserve"> is recommended in </w:t>
      </w:r>
      <w:r w:rsidR="008668F2">
        <w:t>most</w:t>
      </w:r>
      <w:r w:rsidR="003074AA" w:rsidRPr="009819E7">
        <w:t xml:space="preserve"> cases. </w:t>
      </w:r>
      <w:r w:rsidR="00EF0AF7">
        <w:t>While</w:t>
      </w:r>
      <w:r w:rsidR="008668F2">
        <w:t xml:space="preserve"> </w:t>
      </w:r>
      <w:r w:rsidR="008668F2" w:rsidRPr="008668F2">
        <w:rPr>
          <w:rStyle w:val="CourierNew11pt"/>
        </w:rPr>
        <w:t>igt_so</w:t>
      </w:r>
      <w:r w:rsidR="008668F2">
        <w:t xml:space="preserve"> </w:t>
      </w:r>
      <w:r w:rsidR="00EF0AF7">
        <w:t xml:space="preserve">improves accuracy in some cases, </w:t>
      </w:r>
      <w:r w:rsidR="008668F2">
        <w:t>when the same formulation (or IGT)</w:t>
      </w:r>
      <w:r w:rsidR="00230046">
        <w:t xml:space="preserve"> is used for interaction term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008668F2">
        <w:t>)</w:t>
      </w:r>
      <w:r w:rsidR="00EF0AF7">
        <w:t>, it’s performance is still not clear</w:t>
      </w:r>
      <w:r w:rsidR="008668F2">
        <w:t>.</w:t>
      </w:r>
    </w:p>
    <w:p w14:paraId="60A4A9E9" w14:textId="493041D1" w:rsidR="005B0E42" w:rsidRDefault="00600B16" w:rsidP="008A349B">
      <w:pPr>
        <w:ind w:firstLine="540"/>
      </w:pP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F50DF2" w:rsidRPr="009819E7">
        <w:t xml:space="preserve"> can be determined as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464D4B">
        <w:t xml:space="preserve"> (in free-space mode or for non-absorbing substrate)</w:t>
      </w:r>
      <w:r w:rsidR="00F50DF2" w:rsidRPr="009819E7">
        <w:t>, which is faster than Eq. </w:t>
      </w:r>
      <w:r w:rsidR="00F50DF2" w:rsidRPr="009819E7">
        <w:fldChar w:fldCharType="begin"/>
      </w:r>
      <w:r w:rsidR="00F50DF2" w:rsidRPr="009819E7">
        <w:instrText xml:space="preserve"> REF _Ref88993307 \h </w:instrText>
      </w:r>
      <w:r w:rsidR="00F50DF2" w:rsidRPr="009819E7">
        <w:fldChar w:fldCharType="separate"/>
      </w:r>
      <w:r w:rsidR="00AF049C" w:rsidRPr="00A818D4">
        <w:t>(</w:t>
      </w:r>
      <w:r w:rsidR="00AF049C">
        <w:rPr>
          <w:noProof/>
        </w:rPr>
        <w:t>58</w:t>
      </w:r>
      <w:r w:rsidR="00AF049C" w:rsidRPr="00A818D4">
        <w:t>)</w:t>
      </w:r>
      <w:r w:rsidR="00F50DF2" w:rsidRPr="009819E7">
        <w:fldChar w:fldCharType="end"/>
      </w:r>
      <w:r w:rsidR="00F50DF2" w:rsidRPr="009819E7">
        <w:t>.</w:t>
      </w:r>
      <w:r w:rsidR="003A2BEC" w:rsidRPr="009819E7">
        <w:t xml:space="preserve"> </w:t>
      </w:r>
      <w:r w:rsidR="003074AA" w:rsidRPr="009819E7">
        <w:t>However,</w:t>
      </w:r>
      <w:r w:rsidR="003A2BEC" w:rsidRPr="009819E7">
        <w:t xml:space="preserve"> this issue need</w:t>
      </w:r>
      <w:r w:rsidR="003074AA" w:rsidRPr="009819E7">
        <w:t xml:space="preserve">s further clarifying. </w:t>
      </w:r>
      <w:r w:rsidR="0087219A" w:rsidRPr="009819E7">
        <w:t xml:space="preserve">Draine noted </w:t>
      </w:r>
      <w:r w:rsidR="00AC7BA3" w:rsidRPr="009819E7">
        <w:fldChar w:fldCharType="begin"/>
      </w:r>
      <w:r w:rsidR="006C7E67">
        <w:instrText xml:space="preserve"> ADDIN ZOTERO_ITEM CSL_CITATION {"citationID":"ZAZ2N90k","properties":{"unsorted":false,"formattedCitation":"[47]","plainCitation":"[47]","noteIndex":0},"citationItems":[{"id":10810,"uris":["http://zotero.org/users/4070/items/FGU44TEN"],"uri":["http://zotero.org/users/4070/items/FGU44TEN"],"itemData":{"id":10810,"type":"article-journal","abstract":"The discrete dipole approximation (DDA), a flexible method for computing scattering of radiation by particles of arbitrary shape, is extended to incorporate the effects of radiative reaction and to allow for possible anisotropy of the dielectric tensor of the material. Formulas are given for the evaluation of extinction, absorption, scattering, and polarization cross sections. A simple numerical algorithm based on the method of conjugate gradients is found to provide an efficient and robust method for obtaining accurate solutions to the scattering problem. The method works well for absorptive, as well as dielectric, grain materials. Two validity criteria for the DDA are presented. The DDA is then used to compute extinction cross sections for spherical graphite grains and to calculate extinction cross sections for nonspherical graphite grains with three different geometries. It is concluded that the interstellar 2175 A extinction feature could be produced by small graphite grains which should have aspect ratios not far from unity.","container-title":"Astrophysical Journal","DOI":"10.1086/166795","issue":"2","journalAbbreviation":"Astrophys. J.","page":"848-872","title":"The discrete dipole approximation and its application to interstellar graphite grains","volume":"333","author":[{"family":"Draine","given":"B. T."}],"issued":{"date-parts":[["1988"]]}}}],"schema":"https://github.com/citation-style-language/schema/raw/master/csl-citation.json"} </w:instrText>
      </w:r>
      <w:r w:rsidR="00AC7BA3" w:rsidRPr="009819E7">
        <w:fldChar w:fldCharType="separate"/>
      </w:r>
      <w:r w:rsidR="006C7E67" w:rsidRPr="006C7E67">
        <w:t>[47]</w:t>
      </w:r>
      <w:r w:rsidR="00AC7BA3" w:rsidRPr="009819E7">
        <w:rPr>
          <w:vertAlign w:val="superscript"/>
        </w:rPr>
        <w:fldChar w:fldCharType="end"/>
      </w:r>
      <w:r w:rsidR="005B0E42" w:rsidRPr="009819E7">
        <w:t xml:space="preserve"> that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5B0E42" w:rsidRPr="009819E7">
        <w:t xml:space="preserve"> calculated by integration over the solid angle can be more accurate than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3A2BEC" w:rsidRPr="009819E7">
        <w:t xml:space="preserve">, </w:t>
      </w:r>
      <w:r w:rsidR="00AF4969">
        <w:t xml:space="preserve">due to loss of significant digits </w:t>
      </w:r>
      <w:r w:rsidR="003A2BEC" w:rsidRPr="009819E7">
        <w:t xml:space="preserve">when the latter two </w:t>
      </w:r>
      <w:r w:rsidR="0087219A" w:rsidRPr="009819E7">
        <w:t xml:space="preserve">cross sections have close </w:t>
      </w:r>
      <w:r w:rsidR="00AF4969">
        <w:t xml:space="preserve">to equal </w:t>
      </w:r>
      <w:r w:rsidR="0087219A" w:rsidRPr="009819E7">
        <w:t>values. Moreover, it has been suggested</w:t>
      </w:r>
      <w:r w:rsidR="00053FCB">
        <w:t xml:space="preserve"> </w:t>
      </w:r>
      <w:r w:rsidR="00053FCB">
        <w:fldChar w:fldCharType="begin"/>
      </w:r>
      <w:r w:rsidR="00BB0250">
        <w:instrText xml:space="preserve"> ADDIN ZOTERO_ITEM CSL_CITATION {"citationID":"uDRh31g5","properties":{"unsorted":false,"formattedCitation":"[62]","plainCitation":"[62]","noteIndex":0},"citationItems":[{"id":637,"uris":["http://zotero.org/users/4070/items/5XVWC85F"],"uri":["http://zotero.org/users/4070/items/5XVWC85F"],"itemData":{"id":637,"type":"article-journal","abstract":"We study the influence of surface roughness on light scattering by Gaussian-random-rough particles. Altogether, we consider four kinds of roughened surfaces: small-scale or large-scale roughening of the particle surface layers that are either thin or thick. We have performed computations for two realistic values of refractive indices corresponding to water ice (m=1.313+0i) and silicates (m=1.6+0.0005i). We vary the circumscribing-sphere size parameter xcs from 2 up to 12 in the case of silicate particles and up to 14 in the case of icy particles. For all sets of parameters, scattering of light by roughened particles is noticeably different from scattering by unroughened Gaussian particles. The parameter most sensitive to roughening is the degree of linear polarization of the scattered light when illuminated by unpolarized incident light. Except for the backscattering regime, roughening of particles increases the degree of polarization. Near backscattering, the dependence is more complicated. In the case of icy particles, roughening typically decreases the amplitude of the negative polarization surge; whereas, in the case of silicate particles, the dependence is non-monotonic: for xcs&lt;10, roughening neutralizes the surge; whereas, for xcs=10 and 12, it makes the surge more pronounced. Particles with large spatial scale roughness produce less negative polarization than those with small-scale roughness. Particles with thin roughened surface layers generally produce larger negative polarization surges than those with thick layers. The intensity of scattered light is sensitive to roughening mostly near the backscattering although, for silicate particles with thick layers of roughened surface, we detect its influence also near forward scattering. In the case of icy particles, for xcs=12 and 14, thick-layer roughness amplifies the intensity of backscattering; whereas, for other cases, roughening results in decreased backscattering. Particles with thick roughened layers produce typically more gentle angular profiles of intensity near backscattering than the unroughened particles or particles with thin roughened layers.","container-title":"Journal of Quantitative Spectroscopy and Radiative Transfer","DOI":"10.1016/j.jqsrt.2007.01.050","ISSN":"0022-4073","issue":"1-3","journalAbbreviation":"J. Quant. Spectrosc. Radiat. Transfer","page":"604-615","source":"ScienceDirect","title":"Scattering of light by roughened Gaussian random particles","URL":"http://www.sciencedirect.com/science/article/B6TVR-4MWXR2B-2/2/92da31ce71ca9c0d8dd1101e3a4a6a37","volume":"106","author":[{"family":"Zubko","given":"Evgenij"},{"family":"Muinonen","given":"Karri"},{"family":"Shkuratov","given":"Yuriy"},{"family":"Videen","given":"Gorden"},{"family":"Nousiainen","given":"Timo"}],"accessed":{"date-parts":[["2010",10,27]]},"issued":{"date-parts":[["2007"]]}}}],"schema":"https://github.com/citation-style-language/schema/raw/master/csl-citation.json"} </w:instrText>
      </w:r>
      <w:r w:rsidR="00053FCB">
        <w:fldChar w:fldCharType="separate"/>
      </w:r>
      <w:r w:rsidR="00BB0250" w:rsidRPr="00BB0250">
        <w:t>[62]</w:t>
      </w:r>
      <w:r w:rsidR="00053FCB">
        <w:fldChar w:fldCharType="end"/>
      </w:r>
      <w:r w:rsidR="0087219A" w:rsidRPr="009819E7">
        <w:t xml:space="preserve"> that </w:t>
      </w:r>
      <w:r w:rsidR="00AF4969">
        <w:t xml:space="preserve">the </w:t>
      </w:r>
      <w:r w:rsidR="0087219A" w:rsidRPr="009819E7">
        <w:t xml:space="preserve">difference between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696008" w:rsidRPr="009819E7">
        <w:t xml:space="preserve"> calculated by</w:t>
      </w:r>
      <w:r w:rsidR="0087219A" w:rsidRPr="009819E7">
        <w:t xml:space="preserve"> </w:t>
      </w:r>
      <w:r w:rsidR="00696008" w:rsidRPr="009819E7">
        <w:t xml:space="preserve">these </w:t>
      </w:r>
      <w:r w:rsidR="0087219A" w:rsidRPr="009819E7">
        <w:t xml:space="preserve">two </w:t>
      </w:r>
      <w:r w:rsidR="00696008" w:rsidRPr="009819E7">
        <w:t>methods</w:t>
      </w:r>
      <w:r w:rsidR="0087219A" w:rsidRPr="009819E7">
        <w:t xml:space="preserve"> can be used as an internal measure of DDA accuracy. However, </w:t>
      </w:r>
      <w:r w:rsidR="00AF4969">
        <w:t xml:space="preserve">we stress that </w:t>
      </w:r>
      <w:r w:rsidR="0087219A" w:rsidRPr="009819E7">
        <w:t>this difference is a measure of convergence of the iterative solver and accuracy of the integration over the solid angle, but not of the physical approximation itself</w:t>
      </w:r>
      <w:r w:rsidR="007D2AE5">
        <w:t xml:space="preserve"> (in the default mode </w:t>
      </w:r>
      <w:r w:rsidR="00464D4B">
        <w:t>“</w:t>
      </w:r>
      <w:r w:rsidR="007D2AE5" w:rsidRPr="007D2AE5">
        <w:rPr>
          <w:rStyle w:val="CourierNew11pt"/>
        </w:rPr>
        <w:noBreakHyphen/>
        <w:t xml:space="preserve">scat </w:t>
      </w:r>
      <w:r w:rsidR="00464D4B">
        <w:rPr>
          <w:rStyle w:val="CourierNew11pt"/>
        </w:rPr>
        <w:t>dr</w:t>
      </w:r>
      <w:r w:rsidR="00464D4B" w:rsidRPr="00464D4B">
        <w:t>”</w:t>
      </w:r>
      <w:r w:rsidR="007D2AE5">
        <w:t>)</w:t>
      </w:r>
      <w:r w:rsidR="0087219A" w:rsidRPr="009819E7">
        <w:t xml:space="preserve">. </w:t>
      </w:r>
      <w:r w:rsidR="00AE0E53" w:rsidRPr="009819E7">
        <w:t xml:space="preserve">In other words, the difference may be very small, while the values themselves are very inaccurate (compared to </w:t>
      </w:r>
      <w:r w:rsidR="00AF4969">
        <w:t xml:space="preserve">the </w:t>
      </w:r>
      <w:r w:rsidR="00AE0E53" w:rsidRPr="009819E7">
        <w:t xml:space="preserve">exact solution). </w:t>
      </w:r>
      <w:r w:rsidR="004950F3">
        <w:t xml:space="preserve">A </w:t>
      </w:r>
      <w:r w:rsidR="004950F3">
        <w:lastRenderedPageBreak/>
        <w:t xml:space="preserve">rigorous prove is given in </w:t>
      </w:r>
      <w:r w:rsidR="004950F3">
        <w:fldChar w:fldCharType="begin"/>
      </w:r>
      <w:r w:rsidR="00BB0250">
        <w:instrText xml:space="preserve"> ADDIN ZOTERO_ITEM CSL_CITATION {"citationID":"JKcIhT1F","properties":{"formattedCitation":"[59]","plainCitation":"[59]","noteIndex":0},"citationItems":[{"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rsidR="004950F3">
        <w:fldChar w:fldCharType="separate"/>
      </w:r>
      <w:r w:rsidR="00BB0250" w:rsidRPr="00BB0250">
        <w:t>[59]</w:t>
      </w:r>
      <w:r w:rsidR="004950F3">
        <w:fldChar w:fldCharType="end"/>
      </w:r>
      <w:r w:rsidR="004950F3">
        <w:t xml:space="preserve"> and</w:t>
      </w:r>
      <w:r w:rsidR="009E3505" w:rsidRPr="009819E7">
        <w:t xml:space="preserve"> </w:t>
      </w:r>
      <w:r w:rsidR="004950F3">
        <w:t>t</w:t>
      </w:r>
      <w:r w:rsidR="00AE0E53" w:rsidRPr="009819E7">
        <w:t xml:space="preserve">he simulations </w:t>
      </w:r>
      <w:r w:rsidR="00BC0AF1">
        <w:t>comply</w:t>
      </w:r>
      <w:r w:rsidR="00AE0E53" w:rsidRPr="009819E7">
        <w:t xml:space="preserve"> with this conclusion</w:t>
      </w:r>
      <w:r w:rsidR="00570D7B" w:rsidRPr="009819E7">
        <w:t xml:space="preserve"> (</w:t>
      </w:r>
      <w:r w:rsidR="009F0A27" w:rsidRPr="009819E7">
        <w:t>data not shown</w:t>
      </w:r>
      <w:r w:rsidR="00BC0AF1">
        <w:t xml:space="preserve">, but see </w:t>
      </w:r>
      <w:r w:rsidR="00AE0E53" w:rsidRPr="009819E7">
        <w:t>parts 12 and 13 of t</w:t>
      </w:r>
      <w:r w:rsidR="00570D7B" w:rsidRPr="009819E7">
        <w:t>he tutorial</w:t>
      </w:r>
      <w:r w:rsidR="00212900" w:rsidRPr="00212900">
        <w:rPr>
          <w:vertAlign w:val="superscript"/>
        </w:rPr>
        <w:fldChar w:fldCharType="begin"/>
      </w:r>
      <w:r w:rsidR="00212900" w:rsidRPr="00212900">
        <w:rPr>
          <w:vertAlign w:val="superscript"/>
        </w:rPr>
        <w:instrText xml:space="preserve"> NOTEREF _Ref264061717 \h </w:instrText>
      </w:r>
      <w:r w:rsidR="00212900">
        <w:rPr>
          <w:vertAlign w:val="superscript"/>
        </w:rPr>
        <w:instrText xml:space="preserve"> \* MERGEFORMAT </w:instrText>
      </w:r>
      <w:r w:rsidR="00212900" w:rsidRPr="00212900">
        <w:rPr>
          <w:vertAlign w:val="superscript"/>
        </w:rPr>
      </w:r>
      <w:r w:rsidR="00212900" w:rsidRPr="00212900">
        <w:rPr>
          <w:vertAlign w:val="superscript"/>
        </w:rPr>
        <w:fldChar w:fldCharType="separate"/>
      </w:r>
      <w:r w:rsidR="00AF049C">
        <w:rPr>
          <w:vertAlign w:val="superscript"/>
        </w:rPr>
        <w:t>18</w:t>
      </w:r>
      <w:r w:rsidR="00212900" w:rsidRPr="00212900">
        <w:rPr>
          <w:vertAlign w:val="superscript"/>
        </w:rPr>
        <w:fldChar w:fldCharType="end"/>
      </w:r>
      <w:r w:rsidR="00570D7B" w:rsidRPr="009819E7">
        <w:t>)</w:t>
      </w:r>
      <w:r w:rsidR="00AE0E53" w:rsidRPr="009819E7">
        <w:t>.</w:t>
      </w:r>
    </w:p>
    <w:p w14:paraId="28174A14" w14:textId="40928D12" w:rsidR="00F935E2" w:rsidRPr="009819E7" w:rsidRDefault="00F935E2" w:rsidP="008A349B">
      <w:pPr>
        <w:ind w:firstLine="540"/>
      </w:pPr>
      <w:r>
        <w:t xml:space="preserve">Similar conclusions are valid for other symmetry-based tests. For instance, a reciprocity condition, i.e. the </w:t>
      </w:r>
      <w:r w:rsidR="007710B7">
        <w:t>invariance</w:t>
      </w:r>
      <w:r>
        <w:t xml:space="preserve"> of the simulation results when incident and scatte</w:t>
      </w:r>
      <w:r w:rsidR="007D2AE5">
        <w:t xml:space="preserve">red directions are exchanged, </w:t>
      </w:r>
      <w:r>
        <w:t xml:space="preserve">was studied in the framework of the DDA </w:t>
      </w:r>
      <w:r>
        <w:fldChar w:fldCharType="begin"/>
      </w:r>
      <w:r w:rsidR="00BB0250">
        <w:instrText xml:space="preserve"> ADDIN ZOTERO_ITEM CSL_CITATION {"citationID":"1mi7845874","properties":{"formattedCitation":"[63]","plainCitation":"[63]","noteIndex":0},"citationItems":[{"id":1215,"uris":["http://zotero.org/users/4070/items/RQ5CNSV2"],"uri":["http://zotero.org/users/4070/items/RQ5CNSV2"],"itemData":{"id":1215,"type":"article-journal","abstract":"The fulfillment of the reciprocity by five publicly available scattering programs is investigated for a number of different particles. Reciprocity means that the source and the observation point of a given scattering configuration can be interchanged without changing the result. The programs under consideration are either implementations of T-matrix methods or of the discrete dipole approximation. Similarities and differences concerning their reciprocity behavior are discussed. In particular, it is investigated whether and under which conditions reciprocity tests can be used to evaluate the scattering results obtained by the different programs for the given particles.","container-title":"Optics Express","DOI":"10.1364/OE.20.023253","issue":"21","journalAbbreviation":"Opt. Express","page":"23253-23274","title":"A case study on the reciprocity in light scattering computations","volume":"20","author":[{"family":"Schmidt","given":"Karsten"},{"family":"Yurkin","given":"Maxim A."},{"family":"Kahnert","given":"Michael"}],"issued":{"date-parts":[["2012"]]}}}],"schema":"https://github.com/citation-style-language/schema/raw/master/csl-citation.json"} </w:instrText>
      </w:r>
      <w:r>
        <w:fldChar w:fldCharType="separate"/>
      </w:r>
      <w:r w:rsidR="00BB0250" w:rsidRPr="00BB0250">
        <w:t>[63]</w:t>
      </w:r>
      <w:r>
        <w:fldChar w:fldCharType="end"/>
      </w:r>
      <w:r>
        <w:t>. It was</w:t>
      </w:r>
      <w:r w:rsidRPr="00F935E2">
        <w:t xml:space="preserve"> shown that reci</w:t>
      </w:r>
      <w:r>
        <w:t xml:space="preserve">procity condition is </w:t>
      </w:r>
      <w:r w:rsidRPr="00F935E2">
        <w:t xml:space="preserve">automatically satisfied for the DDA results, </w:t>
      </w:r>
      <w:r>
        <w:t>whenever polarizability formulation (</w:t>
      </w:r>
      <w:r w:rsidR="00900A84" w:rsidRPr="009819E7">
        <w:t>§</w:t>
      </w:r>
      <w:r w:rsidR="00900A84">
        <w:fldChar w:fldCharType="begin"/>
      </w:r>
      <w:r w:rsidR="00900A84">
        <w:instrText xml:space="preserve"> REF _Ref355434976 \r \h </w:instrText>
      </w:r>
      <w:r w:rsidR="00900A84">
        <w:fldChar w:fldCharType="separate"/>
      </w:r>
      <w:r w:rsidR="00AF049C">
        <w:t>10.1</w:t>
      </w:r>
      <w:r w:rsidR="00900A84">
        <w:fldChar w:fldCharType="end"/>
      </w:r>
      <w:r>
        <w:t>) is independent of the incident direction</w:t>
      </w:r>
      <w:r w:rsidR="008006BB">
        <w:t xml:space="preserve"> (or at least the same for two reciprocal configurations)</w:t>
      </w:r>
      <w:r>
        <w:t xml:space="preserve">. In other words, </w:t>
      </w:r>
      <w:r w:rsidR="00525B15">
        <w:t xml:space="preserve">the </w:t>
      </w:r>
      <w:r>
        <w:t xml:space="preserve">difference of results between two reciprocal configurations can be very small (on the order of </w:t>
      </w:r>
      <w:r w:rsidR="00525B15">
        <w:t>the threshold of the iterative solver, §</w:t>
      </w:r>
      <w:r w:rsidR="00525B15">
        <w:fldChar w:fldCharType="begin"/>
      </w:r>
      <w:r w:rsidR="00525B15">
        <w:instrText xml:space="preserve"> REF _Ref127765208 \r \h </w:instrText>
      </w:r>
      <w:r w:rsidR="00525B15">
        <w:fldChar w:fldCharType="separate"/>
      </w:r>
      <w:r w:rsidR="00AF049C">
        <w:t>12.1</w:t>
      </w:r>
      <w:r w:rsidR="00525B15">
        <w:fldChar w:fldCharType="end"/>
      </w:r>
      <w:r w:rsidR="00525B15">
        <w:t>), while</w:t>
      </w:r>
      <w:r>
        <w:t xml:space="preserve"> the results themselves are completely wrong. And even for the LDR or CLDR polarizability </w:t>
      </w:r>
      <w:r w:rsidR="00525B15">
        <w:t xml:space="preserve">the level of </w:t>
      </w:r>
      <w:r>
        <w:t xml:space="preserve">fulfillment of the reciprocity condition (while not trivial) is </w:t>
      </w:r>
      <w:r w:rsidR="00525B15">
        <w:t xml:space="preserve">still </w:t>
      </w:r>
      <w:r w:rsidRPr="00F935E2">
        <w:t>not a</w:t>
      </w:r>
      <w:r>
        <w:t xml:space="preserve">n adequate </w:t>
      </w:r>
      <w:r w:rsidRPr="00F935E2">
        <w:t xml:space="preserve">measure of the </w:t>
      </w:r>
      <w:r>
        <w:t xml:space="preserve">overall DDA </w:t>
      </w:r>
      <w:r w:rsidRPr="00F935E2">
        <w:t>accuracy.</w:t>
      </w:r>
    </w:p>
    <w:p w14:paraId="2081B377" w14:textId="77777777" w:rsidR="00041ECD" w:rsidRPr="009819E7" w:rsidRDefault="00D07C14" w:rsidP="00041ECD">
      <w:pPr>
        <w:pStyle w:val="1"/>
      </w:pPr>
      <w:bookmarkStart w:id="176" w:name="_Ref127859245"/>
      <w:bookmarkStart w:id="177" w:name="_Toc148426325"/>
      <w:bookmarkStart w:id="178" w:name="_Toc57726424"/>
      <w:r w:rsidRPr="009819E7">
        <w:t>What Scattering Quantities Are C</w:t>
      </w:r>
      <w:r w:rsidR="00041ECD" w:rsidRPr="009819E7">
        <w:t>alculated</w:t>
      </w:r>
      <w:bookmarkEnd w:id="176"/>
      <w:bookmarkEnd w:id="177"/>
      <w:bookmarkEnd w:id="178"/>
    </w:p>
    <w:p w14:paraId="2ACE99AC" w14:textId="77777777" w:rsidR="00960663" w:rsidRDefault="006A4352" w:rsidP="0020695F">
      <w:pPr>
        <w:pStyle w:val="21"/>
      </w:pPr>
      <w:bookmarkStart w:id="179" w:name="_Ref373922077"/>
      <w:bookmarkStart w:id="180" w:name="_Toc57726425"/>
      <w:r>
        <w:t>Definition of scattering plane and angles</w:t>
      </w:r>
      <w:bookmarkEnd w:id="179"/>
      <w:bookmarkEnd w:id="180"/>
    </w:p>
    <w:p w14:paraId="52EA3339" w14:textId="4AC46C63" w:rsidR="006A4352" w:rsidRDefault="00EE6A3E" w:rsidP="00911DB2">
      <w:r>
        <w:t xml:space="preserve">Currently two definitions for scattering plane and angles are employed in </w:t>
      </w:r>
      <w:r w:rsidRPr="00FC58C1">
        <w:rPr>
          <w:rStyle w:val="CourierNew11pt"/>
        </w:rPr>
        <w:t>ADDA</w:t>
      </w:r>
      <w:r>
        <w:t xml:space="preserve">. </w:t>
      </w:r>
      <w:r w:rsidR="00960663">
        <w:t xml:space="preserve">In </w:t>
      </w:r>
      <w:r w:rsidR="008E27CC">
        <w:t>the free-space</w:t>
      </w:r>
      <w:r w:rsidR="00960663">
        <w:t xml:space="preserve"> mode a</w:t>
      </w:r>
      <w:r w:rsidR="008111E0" w:rsidRPr="009819E7">
        <w:t xml:space="preserve">ll scattering angles (polar </w:t>
      </w:r>
      <m:oMath>
        <m:r>
          <w:rPr>
            <w:rFonts w:ascii="Cambria Math" w:hAnsi="Cambria Math"/>
          </w:rPr>
          <m:t>θ</m:t>
        </m:r>
      </m:oMath>
      <w:r w:rsidR="008111E0" w:rsidRPr="009819E7">
        <w:t xml:space="preserve"> and azimuthal </w:t>
      </w:r>
      <m:oMath>
        <m:r>
          <w:rPr>
            <w:rFonts w:ascii="Cambria Math" w:hAnsi="Cambria Math"/>
          </w:rPr>
          <m:t>φ</m:t>
        </m:r>
      </m:oMath>
      <w:r w:rsidR="00DB2201">
        <w:t xml:space="preserve">, the latter is counted from the </w:t>
      </w:r>
      <m:oMath>
        <m:r>
          <w:rPr>
            <w:rFonts w:ascii="Cambria Math" w:hAnsi="Cambria Math"/>
          </w:rPr>
          <m:t>x</m:t>
        </m:r>
      </m:oMath>
      <w:r w:rsidR="00DB2201">
        <w:noBreakHyphen/>
        <w:t>axis</w:t>
      </w:r>
      <w:r w:rsidR="008111E0" w:rsidRPr="009819E7">
        <w:t xml:space="preserve">) are specified </w:t>
      </w:r>
      <w:r>
        <w:t>in</w:t>
      </w:r>
      <w:r w:rsidR="00FC58C1">
        <w:t xml:space="preserve"> the incident-</w:t>
      </w:r>
      <w:r w:rsidR="008111E0" w:rsidRPr="009819E7">
        <w:t xml:space="preserve">wave </w:t>
      </w:r>
      <w:r>
        <w:t xml:space="preserve">reference frame </w:t>
      </w:r>
      <w:r w:rsidR="008111E0" w:rsidRPr="009819E7">
        <w:t>(</w:t>
      </w:r>
      <w:r>
        <w:t>§</w:t>
      </w:r>
      <w:r>
        <w:fldChar w:fldCharType="begin"/>
      </w:r>
      <w:r>
        <w:instrText xml:space="preserve"> REF _Ref133825795 \r \h </w:instrText>
      </w:r>
      <w:r>
        <w:fldChar w:fldCharType="separate"/>
      </w:r>
      <w:r w:rsidR="00AF049C">
        <w:t>6.1</w:t>
      </w:r>
      <w:r>
        <w:fldChar w:fldCharType="end"/>
      </w:r>
      <w:r>
        <w:t>)</w:t>
      </w:r>
      <w:r w:rsidR="008111E0" w:rsidRPr="009819E7">
        <w:t>.</w:t>
      </w:r>
      <w:r w:rsidR="00833AD1">
        <w:t xml:space="preserve"> </w:t>
      </w:r>
      <w:r>
        <w:t>For default propagation direction (</w:t>
      </w:r>
      <m:oMath>
        <m:r>
          <m:rPr>
            <m:sty m:val="b"/>
          </m:rPr>
          <w:rPr>
            <w:rFonts w:ascii="Cambria Math" w:hAnsi="Cambria Math"/>
          </w:rPr>
          <m:t>a</m:t>
        </m:r>
        <m:r>
          <w:rPr>
            <w:rFonts w:ascii="Cambria Math" w:hAnsi="Cambria Math"/>
          </w:rPr>
          <m:t>=</m:t>
        </m:r>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t>, §</w:t>
      </w:r>
      <w:r>
        <w:fldChar w:fldCharType="begin"/>
      </w:r>
      <w:r>
        <w:instrText xml:space="preserve"> REF _Ref127789153 \r \h </w:instrText>
      </w:r>
      <w:r>
        <w:fldChar w:fldCharType="separate"/>
      </w:r>
      <w:r w:rsidR="00AF049C">
        <w:t>9.1</w:t>
      </w:r>
      <w:r>
        <w:fldChar w:fldCharType="end"/>
      </w:r>
      <w:r>
        <w:t xml:space="preserve">) this reference frame coincides with the laboratory reference frame. </w:t>
      </w:r>
      <w:r w:rsidRPr="009819E7">
        <w:t xml:space="preserve">Two incident polarizations are used: along the </w:t>
      </w:r>
      <m:oMath>
        <m:r>
          <w:rPr>
            <w:rFonts w:ascii="Cambria Math" w:hAnsi="Cambria Math"/>
          </w:rPr>
          <m:t>x</m:t>
        </m:r>
      </m:oMath>
      <w:r>
        <w:rPr>
          <w:iCs/>
        </w:rPr>
        <w:noBreakHyphen/>
      </w:r>
      <w:r w:rsidRPr="009819E7">
        <w:t xml:space="preserve"> and </w:t>
      </w:r>
      <m:oMath>
        <m:r>
          <w:rPr>
            <w:rFonts w:ascii="Cambria Math" w:hAnsi="Cambria Math"/>
          </w:rPr>
          <m:t>y</m:t>
        </m:r>
      </m:oMath>
      <w:r>
        <w:rPr>
          <w:iCs/>
        </w:rPr>
        <w:noBreakHyphen/>
      </w:r>
      <w:r>
        <w:t>axe</w:t>
      </w:r>
      <w:r w:rsidRPr="009819E7">
        <w:t>s. Those are perpendicular (</w:t>
      </w:r>
      <m:oMath>
        <m:r>
          <w:rPr>
            <w:rFonts w:ascii="Cambria Math" w:hAnsi="Cambria Math"/>
          </w:rPr>
          <m:t>⊥</m:t>
        </m:r>
      </m:oMath>
      <w:r w:rsidRPr="009819E7">
        <w:t>) and parallel (</w:t>
      </w:r>
      <m:oMath>
        <m:r>
          <w:rPr>
            <w:rFonts w:ascii="Cambria Math" w:hAnsi="Cambria Math"/>
          </w:rPr>
          <m:t>∥</m:t>
        </m:r>
      </m:oMath>
      <w:r w:rsidRPr="009819E7">
        <w:t xml:space="preserve">) polarizations </w:t>
      </w:r>
      <w:r w:rsidRPr="009819E7">
        <w:fldChar w:fldCharType="begin"/>
      </w:r>
      <w:r w:rsidR="00BB0250">
        <w:instrText xml:space="preserve"> ADDIN ZOTERO_ITEM CSL_CITATION {"citationID":"LUWf9cFn","properties":{"unsorted":false,"formattedCitation":"[57]","plainCitation":"[57]","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Pr="009819E7">
        <w:fldChar w:fldCharType="separate"/>
      </w:r>
      <w:r w:rsidR="00BB0250" w:rsidRPr="00BB0250">
        <w:t>[57]</w:t>
      </w:r>
      <w:r w:rsidRPr="009819E7">
        <w:rPr>
          <w:vertAlign w:val="superscript"/>
        </w:rPr>
        <w:fldChar w:fldCharType="end"/>
      </w:r>
      <w:r w:rsidRPr="009819E7">
        <w:t xml:space="preserve"> respectively with respect to the default scattering plane (</w:t>
      </w:r>
      <m:oMath>
        <m:r>
          <w:rPr>
            <w:rFonts w:ascii="Cambria Math" w:hAnsi="Cambria Math"/>
          </w:rPr>
          <m:t>yz</m:t>
        </m:r>
      </m:oMath>
      <w:r w:rsidRPr="009819E7">
        <w:t>).</w:t>
      </w:r>
      <w:r w:rsidR="00FE31AF">
        <w:t xml:space="preserve"> If the beam propagates along non-default direction, t</w:t>
      </w:r>
      <w:r w:rsidR="006A4352" w:rsidRPr="009819E7">
        <w:t>hese polarizations are transformed simultaneously with the propagation vector – all three</w:t>
      </w:r>
      <w:r w:rsidR="00911DB2">
        <w:t xml:space="preserve"> vectors, defining the incident-wave reference frame,</w:t>
      </w:r>
      <w:r w:rsidR="006A4352" w:rsidRPr="009819E7">
        <w:t xml:space="preserve"> are </w:t>
      </w:r>
      <w:r w:rsidR="00376CB4">
        <w:t>rotated by two spherical angles</w:t>
      </w:r>
      <w:r w:rsidR="005375E3">
        <w:t xml:space="preserve"> (first</w:t>
      </w:r>
      <w:r w:rsidR="00A90305" w:rsidRPr="00A90305">
        <w:t>,</w:t>
      </w:r>
      <w:r w:rsidR="005375E3">
        <w:t xml:space="preserve"> </w:t>
      </w:r>
      <m:oMath>
        <m:r>
          <w:rPr>
            <w:rFonts w:ascii="Cambria Math" w:hAnsi="Cambria Math"/>
          </w:rPr>
          <m:t>θ</m:t>
        </m:r>
      </m:oMath>
      <w:r w:rsidR="005375E3">
        <w:noBreakHyphen/>
        <w:t xml:space="preserve">rotation </w:t>
      </w:r>
      <w:r w:rsidR="005375E3" w:rsidRPr="005375E3">
        <w:t xml:space="preserve">around </w:t>
      </w:r>
      <w:r w:rsidR="005375E3">
        <w:t xml:space="preserve">the </w:t>
      </w:r>
      <m:oMath>
        <m:r>
          <w:rPr>
            <w:rFonts w:ascii="Cambria Math" w:hAnsi="Cambria Math"/>
          </w:rPr>
          <m:t>y</m:t>
        </m:r>
      </m:oMath>
      <w:r w:rsidR="005375E3">
        <w:noBreakHyphen/>
        <w:t xml:space="preserve">axis, </w:t>
      </w:r>
      <w:r w:rsidR="005375E3" w:rsidRPr="005375E3">
        <w:t xml:space="preserve">then </w:t>
      </w:r>
      <m:oMath>
        <m:r>
          <w:rPr>
            <w:rFonts w:ascii="Cambria Math" w:hAnsi="Cambria Math"/>
          </w:rPr>
          <m:t>φ</m:t>
        </m:r>
      </m:oMath>
      <w:r w:rsidR="005375E3">
        <w:noBreakHyphen/>
        <w:t xml:space="preserve">rotation </w:t>
      </w:r>
      <w:r w:rsidR="005375E3" w:rsidRPr="005375E3">
        <w:t xml:space="preserve">around the original </w:t>
      </w:r>
      <m:oMath>
        <m:r>
          <w:rPr>
            <w:rFonts w:ascii="Cambria Math" w:hAnsi="Cambria Math"/>
          </w:rPr>
          <m:t>z</m:t>
        </m:r>
      </m:oMath>
      <w:r w:rsidR="005375E3">
        <w:noBreakHyphen/>
      </w:r>
      <w:r w:rsidR="005375E3" w:rsidRPr="005375E3">
        <w:t>axis)</w:t>
      </w:r>
      <w:r w:rsidR="006A4352" w:rsidRPr="009819E7">
        <w:t xml:space="preserve"> so that </w:t>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rsidR="006A4352" w:rsidRPr="009819E7">
        <w:t xml:space="preserve"> is transformed into</w:t>
      </w:r>
      <w:r w:rsidR="00822D3D">
        <w:t xml:space="preserve"> </w:t>
      </w:r>
      <m:oMath>
        <m:r>
          <m:rPr>
            <m:sty m:val="b"/>
          </m:rPr>
          <w:rPr>
            <w:rFonts w:ascii="Cambria Math" w:hAnsi="Cambria Math"/>
          </w:rPr>
          <m:t>a</m:t>
        </m:r>
      </m:oMath>
      <w:r w:rsidR="00911DB2">
        <w:t>.</w:t>
      </w:r>
      <w:r w:rsidR="006A4352" w:rsidRPr="00AA5BD7">
        <w:rPr>
          <w:rStyle w:val="a7"/>
        </w:rPr>
        <w:footnoteReference w:id="55"/>
      </w:r>
      <w:r w:rsidR="006A4352">
        <w:t xml:space="preserve"> </w:t>
      </w:r>
      <w:r w:rsidR="00A611E5">
        <w:t xml:space="preserve">Those rotated vectors are shown in the </w:t>
      </w:r>
      <w:r w:rsidR="00A611E5" w:rsidRPr="00A611E5">
        <w:rPr>
          <w:rStyle w:val="CourierNew11pt"/>
        </w:rPr>
        <w:t>log</w:t>
      </w:r>
      <w:r w:rsidR="00A611E5">
        <w:t xml:space="preserve"> (§</w:t>
      </w:r>
      <w:r w:rsidR="00A611E5">
        <w:fldChar w:fldCharType="begin"/>
      </w:r>
      <w:r w:rsidR="00A611E5">
        <w:instrText xml:space="preserve"> REF _Ref127766593 \r \h </w:instrText>
      </w:r>
      <w:r w:rsidR="00A611E5">
        <w:fldChar w:fldCharType="separate"/>
      </w:r>
      <w:r w:rsidR="00AF049C">
        <w:t>C.4</w:t>
      </w:r>
      <w:r w:rsidR="00A611E5">
        <w:fldChar w:fldCharType="end"/>
      </w:r>
      <w:r w:rsidR="005D12B3">
        <w:t>).</w:t>
      </w:r>
    </w:p>
    <w:p w14:paraId="7DBC0671" w14:textId="5EB2B247" w:rsidR="00911DB2" w:rsidRPr="001B6697" w:rsidRDefault="00911DB2" w:rsidP="00911DB2">
      <w:pPr>
        <w:pStyle w:val="Indent"/>
      </w:pPr>
      <w:r>
        <w:t>By contrast</w:t>
      </w:r>
      <w:r w:rsidR="006A4352">
        <w:t xml:space="preserve">, in </w:t>
      </w:r>
      <w:r>
        <w:t xml:space="preserve">the </w:t>
      </w:r>
      <w:r w:rsidR="006A4352">
        <w:t>surface mode (§</w:t>
      </w:r>
      <w:r w:rsidR="006A4352">
        <w:fldChar w:fldCharType="begin"/>
      </w:r>
      <w:r w:rsidR="006A4352">
        <w:instrText xml:space="preserve"> REF _Ref373918390 \r \h </w:instrText>
      </w:r>
      <w:r w:rsidR="006A4352">
        <w:fldChar w:fldCharType="separate"/>
      </w:r>
      <w:r w:rsidR="00AF049C">
        <w:t>7</w:t>
      </w:r>
      <w:r w:rsidR="006A4352">
        <w:fldChar w:fldCharType="end"/>
      </w:r>
      <w:r w:rsidR="006A4352">
        <w:t xml:space="preserve">) the scattering </w:t>
      </w:r>
      <w:r w:rsidR="00376CB4">
        <w:t xml:space="preserve">angles </w:t>
      </w:r>
      <m:oMath>
        <m:r>
          <w:rPr>
            <w:rFonts w:ascii="Cambria Math" w:hAnsi="Cambria Math"/>
          </w:rPr>
          <m:t>θ</m:t>
        </m:r>
      </m:oMath>
      <w:r w:rsidR="00376CB4" w:rsidRPr="009819E7">
        <w:t xml:space="preserve"> and </w:t>
      </w:r>
      <m:oMath>
        <m:r>
          <w:rPr>
            <w:rFonts w:ascii="Cambria Math" w:hAnsi="Cambria Math"/>
          </w:rPr>
          <m:t>φ</m:t>
        </m:r>
      </m:oMath>
      <w:r w:rsidR="006A4352">
        <w:t xml:space="preserve"> are defined with respect to the laboratory reference frame, which is in turn aligned with the surface.</w:t>
      </w:r>
      <w:r w:rsidR="006A4352" w:rsidRPr="00AA5BD7">
        <w:rPr>
          <w:rStyle w:val="a7"/>
        </w:rPr>
        <w:footnoteReference w:id="56"/>
      </w:r>
      <w:r w:rsidR="006A4352">
        <w:t xml:space="preserve"> </w:t>
      </w:r>
      <w:r w:rsidR="00376CB4">
        <w:t xml:space="preserve">The default </w:t>
      </w:r>
      <w:r w:rsidR="008F2F91">
        <w:t xml:space="preserve">scattering plane is the one passing through </w:t>
      </w:r>
      <m:oMath>
        <m:r>
          <m:rPr>
            <m:sty m:val="b"/>
          </m:rPr>
          <w:rPr>
            <w:rFonts w:ascii="Cambria Math" w:hAnsi="Cambria Math"/>
          </w:rPr>
          <m:t>a</m:t>
        </m:r>
      </m:oMath>
      <w:r w:rsidR="00822D3D">
        <w:t xml:space="preserve"> and </w:t>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rsidR="00822D3D">
        <w:rPr>
          <w:iCs/>
        </w:rPr>
        <w:t xml:space="preserve">, i.e. the one with </w:t>
      </w:r>
      <m:oMath>
        <m:r>
          <w:rPr>
            <w:rFonts w:ascii="Cambria Math" w:hAnsi="Cambria Math"/>
          </w:rPr>
          <m:t>φ</m:t>
        </m:r>
      </m:oMath>
      <w:r w:rsidR="009E3D2C">
        <w:t xml:space="preserve"> equal to that of vector </w:t>
      </w:r>
      <m:oMath>
        <m:r>
          <m:rPr>
            <m:sty m:val="b"/>
          </m:rPr>
          <w:rPr>
            <w:rFonts w:ascii="Cambria Math" w:hAnsi="Cambria Math"/>
          </w:rPr>
          <m:t>a</m:t>
        </m:r>
      </m:oMath>
      <w:r w:rsidR="009E3D2C">
        <w:t xml:space="preserve">. Scattering angle </w:t>
      </w:r>
      <m:oMath>
        <m:r>
          <w:rPr>
            <w:rFonts w:ascii="Cambria Math" w:hAnsi="Cambria Math"/>
          </w:rPr>
          <m:t>θ</m:t>
        </m:r>
      </m:oMath>
      <w:r w:rsidR="009E3D2C">
        <w:t xml:space="preserve"> coincides with the corresponding spherical angle, i.e. it is counted from </w:t>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rsidR="009E3D2C">
        <w:t xml:space="preserve"> (</w:t>
      </w:r>
      <w:r w:rsidR="009E3D2C" w:rsidRPr="009E3D2C">
        <w:rPr>
          <w:i/>
        </w:rPr>
        <w:t>not</w:t>
      </w:r>
      <w:r w:rsidR="009E3D2C">
        <w:t xml:space="preserve"> from </w:t>
      </w:r>
      <m:oMath>
        <m:r>
          <m:rPr>
            <m:sty m:val="b"/>
          </m:rPr>
          <w:rPr>
            <w:rFonts w:ascii="Cambria Math" w:hAnsi="Cambria Math"/>
          </w:rPr>
          <m:t>a</m:t>
        </m:r>
      </m:oMath>
      <w:r w:rsidR="009E3D2C">
        <w:t xml:space="preserve">) in the direction of </w:t>
      </w:r>
      <m:oMath>
        <m:r>
          <m:rPr>
            <m:sty m:val="b"/>
          </m:rPr>
          <w:rPr>
            <w:rFonts w:ascii="Cambria Math" w:hAnsi="Cambria Math"/>
          </w:rPr>
          <m:t>a</m:t>
        </m:r>
      </m:oMath>
      <w:r w:rsidR="009E3D2C">
        <w:t>.</w:t>
      </w:r>
      <w:r w:rsidR="009E3D2C" w:rsidRPr="009E3D2C">
        <w:t xml:space="preserve"> </w:t>
      </w:r>
      <w:r w:rsidR="009E3D2C">
        <w:t xml:space="preserve">For propagation directions </w:t>
      </w:r>
      <m:oMath>
        <m:r>
          <m:rPr>
            <m:sty m:val="b"/>
          </m:rPr>
          <w:rPr>
            <w:rFonts w:ascii="Cambria Math" w:hAnsi="Cambria Math"/>
          </w:rPr>
          <m:t>a</m:t>
        </m:r>
        <m:r>
          <w:rPr>
            <w:rFonts w:ascii="Cambria Math" w:hAnsi="Cambria Math"/>
          </w:rPr>
          <m:t>=±</m:t>
        </m:r>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rsidR="009E3D2C">
        <w:t xml:space="preserve"> the scattering plane is the </w:t>
      </w:r>
      <m:oMath>
        <m:r>
          <w:rPr>
            <w:rFonts w:ascii="Cambria Math" w:hAnsi="Cambria Math"/>
          </w:rPr>
          <m:t>xz</m:t>
        </m:r>
      </m:oMath>
      <w:r w:rsidR="009E3D2C">
        <w:noBreakHyphen/>
        <w:t>plane (</w:t>
      </w:r>
      <m:oMath>
        <m:r>
          <w:rPr>
            <w:rFonts w:ascii="Cambria Math" w:hAnsi="Cambria Math"/>
          </w:rPr>
          <m:t>φ=0°</m:t>
        </m:r>
      </m:oMath>
      <w:r w:rsidR="009E3D2C">
        <w:t xml:space="preserve">), in contrast to </w:t>
      </w:r>
      <m:oMath>
        <m:r>
          <w:rPr>
            <w:rFonts w:ascii="Cambria Math" w:hAnsi="Cambria Math"/>
          </w:rPr>
          <m:t>yz</m:t>
        </m:r>
      </m:oMath>
      <w:r w:rsidR="001B6697" w:rsidRPr="001B6697">
        <w:noBreakHyphen/>
      </w:r>
      <w:r w:rsidR="001B6697">
        <w:t>plane (</w:t>
      </w:r>
      <m:oMath>
        <m:r>
          <w:rPr>
            <w:rFonts w:ascii="Cambria Math" w:hAnsi="Cambria Math"/>
          </w:rPr>
          <m:t>φ=90°</m:t>
        </m:r>
      </m:oMath>
      <w:r w:rsidR="001B6697">
        <w:t xml:space="preserve">) above. So the two </w:t>
      </w:r>
      <w:r w:rsidR="006C6511">
        <w:t xml:space="preserve">definitions of the default scattering plane </w:t>
      </w:r>
      <w:r w:rsidR="00A611E5">
        <w:t xml:space="preserve">and incident polarizations </w:t>
      </w:r>
      <w:r w:rsidR="006C6511">
        <w:t xml:space="preserve">differ even for </w:t>
      </w:r>
      <m:oMath>
        <m:r>
          <m:rPr>
            <m:sty m:val="b"/>
          </m:rPr>
          <w:rPr>
            <w:rFonts w:ascii="Cambria Math" w:hAnsi="Cambria Math"/>
          </w:rPr>
          <m:t>a</m:t>
        </m:r>
        <m:r>
          <w:rPr>
            <w:rFonts w:ascii="Cambria Math" w:hAnsi="Cambria Math"/>
          </w:rPr>
          <m:t>=</m:t>
        </m:r>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rsidR="006C6511">
        <w:t>.</w:t>
      </w:r>
      <w:r w:rsidR="00A611E5" w:rsidRPr="00A611E5">
        <w:rPr>
          <w:i/>
        </w:rPr>
        <w:t xml:space="preserve"> </w:t>
      </w:r>
      <w:r w:rsidR="00A611E5">
        <w:t xml:space="preserve">Moreover, </w:t>
      </w:r>
      <m:oMath>
        <m:r>
          <w:rPr>
            <w:rFonts w:ascii="Cambria Math" w:hAnsi="Cambria Math"/>
          </w:rPr>
          <m:t>y</m:t>
        </m:r>
      </m:oMath>
      <w:r w:rsidR="00A611E5">
        <w:t xml:space="preserve">- and </w:t>
      </w:r>
      <m:oMath>
        <m:r>
          <w:rPr>
            <w:rFonts w:ascii="Cambria Math" w:hAnsi="Cambria Math"/>
          </w:rPr>
          <m:t>x</m:t>
        </m:r>
      </m:oMath>
      <w:r w:rsidR="00A611E5">
        <w:noBreakHyphen/>
        <w:t xml:space="preserve">polarizations are then </w:t>
      </w:r>
      <w:r w:rsidR="00A611E5" w:rsidRPr="009819E7">
        <w:t>perpendicular (</w:t>
      </w:r>
      <m:oMath>
        <m:r>
          <w:rPr>
            <w:rFonts w:ascii="Cambria Math" w:hAnsi="Cambria Math"/>
          </w:rPr>
          <m:t>⊥</m:t>
        </m:r>
      </m:oMath>
      <w:r w:rsidR="00A611E5">
        <w:t xml:space="preserve">, </w:t>
      </w:r>
      <m:oMath>
        <m:r>
          <w:rPr>
            <w:rFonts w:ascii="Cambria Math" w:hAnsi="Cambria Math"/>
          </w:rPr>
          <m:t>s</m:t>
        </m:r>
      </m:oMath>
      <w:r w:rsidR="00A611E5" w:rsidRPr="009819E7">
        <w:t>) and parallel (</w:t>
      </w:r>
      <m:oMath>
        <m:r>
          <w:rPr>
            <w:rFonts w:ascii="Cambria Math" w:hAnsi="Cambria Math"/>
          </w:rPr>
          <m:t>∥</m:t>
        </m:r>
      </m:oMath>
      <w:r w:rsidR="00A611E5">
        <w:t xml:space="preserve">, </w:t>
      </w:r>
      <m:oMath>
        <m:r>
          <w:rPr>
            <w:rFonts w:ascii="Cambria Math" w:hAnsi="Cambria Math"/>
          </w:rPr>
          <m:t>p</m:t>
        </m:r>
      </m:oMath>
      <w:r w:rsidR="00A611E5" w:rsidRPr="009819E7">
        <w:t xml:space="preserve">) </w:t>
      </w:r>
      <w:r w:rsidR="00A611E5">
        <w:t>to the scattering plane.</w:t>
      </w:r>
    </w:p>
    <w:p w14:paraId="31501D1B" w14:textId="77777777" w:rsidR="00911DB2" w:rsidRDefault="00F8581F" w:rsidP="00911DB2">
      <w:pPr>
        <w:pStyle w:val="Indent"/>
      </w:pPr>
      <w:r>
        <w:t xml:space="preserve">While the definition of scattering angles is </w:t>
      </w:r>
      <w:r w:rsidR="00E728AD">
        <w:t>fully</w:t>
      </w:r>
      <w:r>
        <w:t xml:space="preserve"> determined by the mode (free-space or surface), the default scattering plane can be chosen by command lines</w:t>
      </w:r>
    </w:p>
    <w:p w14:paraId="6979589E" w14:textId="77777777" w:rsidR="00E728AD" w:rsidRPr="009819E7" w:rsidRDefault="00E728AD" w:rsidP="00E728AD">
      <w:pPr>
        <w:pStyle w:val="Commandline"/>
      </w:pPr>
      <w:r w:rsidRPr="009819E7">
        <w:t>-yz</w:t>
      </w:r>
    </w:p>
    <w:p w14:paraId="6F498DFF" w14:textId="77777777" w:rsidR="00E728AD" w:rsidRPr="009819E7" w:rsidRDefault="00E728AD" w:rsidP="00E728AD">
      <w:pPr>
        <w:pStyle w:val="Commandline"/>
      </w:pPr>
      <w:r w:rsidRPr="009819E7">
        <w:t>-</w:t>
      </w:r>
      <w:r>
        <w:t>scat_plane</w:t>
      </w:r>
    </w:p>
    <w:p w14:paraId="73D95F5A" w14:textId="09099474" w:rsidR="00F8581F" w:rsidRPr="0036181B" w:rsidRDefault="0036181B" w:rsidP="0036181B">
      <w:pPr>
        <w:pStyle w:val="Indent"/>
        <w:ind w:firstLine="0"/>
      </w:pPr>
      <w:r>
        <w:t xml:space="preserve">which corresponds to the </w:t>
      </w:r>
      <m:oMath>
        <m:r>
          <w:rPr>
            <w:rFonts w:ascii="Cambria Math" w:hAnsi="Cambria Math"/>
          </w:rPr>
          <m:t>yz</m:t>
        </m:r>
      </m:oMath>
      <w:r>
        <w:noBreakHyphen/>
        <w:t>plane or through</w:t>
      </w:r>
      <w:r w:rsidR="006C14CB">
        <w:noBreakHyphen/>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t xml:space="preserve"> plane, respectively, and overrides the default setting. Only one of these two options can be used at a time.</w:t>
      </w:r>
      <w:r w:rsidR="001F5E6E">
        <w:t xml:space="preserve"> Moreover, w</w:t>
      </w:r>
      <w:r w:rsidR="001F5E6E" w:rsidRPr="009819E7">
        <w:t xml:space="preserve">hen a grid of scattering angles is calculated (either for saving or integrating over </w:t>
      </w:r>
      <m:oMath>
        <m:r>
          <w:rPr>
            <w:rFonts w:ascii="Cambria Math" w:hAnsi="Cambria Math"/>
          </w:rPr>
          <m:t>φ</m:t>
        </m:r>
      </m:oMath>
      <w:r w:rsidR="001F5E6E">
        <w:t>, §</w:t>
      </w:r>
      <w:r w:rsidR="001F5E6E">
        <w:fldChar w:fldCharType="begin"/>
      </w:r>
      <w:r w:rsidR="001F5E6E">
        <w:instrText xml:space="preserve"> REF _Ref373839435 \r \h </w:instrText>
      </w:r>
      <w:r w:rsidR="001F5E6E">
        <w:fldChar w:fldCharType="separate"/>
      </w:r>
      <w:r w:rsidR="00AF049C">
        <w:t>11.2</w:t>
      </w:r>
      <w:r w:rsidR="001F5E6E">
        <w:fldChar w:fldCharType="end"/>
      </w:r>
      <w:r w:rsidR="001F5E6E" w:rsidRPr="009819E7">
        <w:t xml:space="preserve">) the scattering in the </w:t>
      </w:r>
      <w:r w:rsidR="001F5E6E">
        <w:t xml:space="preserve">scattering </w:t>
      </w:r>
      <w:r w:rsidR="001F5E6E" w:rsidRPr="009819E7">
        <w:t xml:space="preserve">plane is by default </w:t>
      </w:r>
      <w:r w:rsidR="001F5E6E" w:rsidRPr="009819E7">
        <w:rPr>
          <w:i/>
        </w:rPr>
        <w:t>not</w:t>
      </w:r>
      <w:r w:rsidR="001F5E6E" w:rsidRPr="009819E7">
        <w:t xml:space="preserve"> calculated. However, </w:t>
      </w:r>
      <w:r w:rsidR="001F5E6E" w:rsidRPr="00535EA9">
        <w:rPr>
          <w:rStyle w:val="CourierNew11pt"/>
        </w:rPr>
        <w:t>ADDA</w:t>
      </w:r>
      <w:r w:rsidR="001F5E6E" w:rsidRPr="009819E7">
        <w:t xml:space="preserve"> may be forced to calculate it by specifying </w:t>
      </w:r>
      <w:r w:rsidR="001F5E6E">
        <w:t>one of the above options.</w:t>
      </w:r>
    </w:p>
    <w:p w14:paraId="752BF94D" w14:textId="77777777" w:rsidR="00CA2DC2" w:rsidRPr="009819E7" w:rsidRDefault="00CA2DC2" w:rsidP="00CA2DC2">
      <w:pPr>
        <w:pStyle w:val="Indent"/>
      </w:pPr>
      <w:r w:rsidRPr="009819E7">
        <w:t xml:space="preserve">The range of [0°,180°] </w:t>
      </w:r>
      <w:r w:rsidR="00CB5D12">
        <w:t xml:space="preserve">in the scattering plane </w:t>
      </w:r>
      <w:r w:rsidRPr="009819E7">
        <w:t xml:space="preserve">is equally divided into </w:t>
      </w:r>
      <m:oMath>
        <m:sSub>
          <m:sSubPr>
            <m:ctrlPr>
              <w:rPr>
                <w:rFonts w:ascii="Cambria Math" w:hAnsi="Cambria Math"/>
                <w:i/>
              </w:rPr>
            </m:ctrlPr>
          </m:sSubPr>
          <m:e>
            <m:r>
              <w:rPr>
                <w:rFonts w:ascii="Cambria Math" w:hAnsi="Cambria Math"/>
              </w:rPr>
              <m:t>N</m:t>
            </m:r>
          </m:e>
          <m:sub>
            <m:r>
              <w:rPr>
                <w:rFonts w:ascii="Cambria Math" w:hAnsi="Cambria Math"/>
                <w:vertAlign w:val="subscript"/>
              </w:rPr>
              <m:t>θ</m:t>
            </m:r>
          </m:sub>
        </m:sSub>
      </m:oMath>
      <w:r w:rsidRPr="009819E7">
        <w:t xml:space="preserve"> intervals</w:t>
      </w:r>
      <w:r>
        <w:t>, the latter</w:t>
      </w:r>
      <w:r w:rsidRPr="009819E7">
        <w:t xml:space="preserve"> is </w:t>
      </w:r>
      <w:r>
        <w:t>defined through the</w:t>
      </w:r>
      <w:r w:rsidRPr="009819E7">
        <w:t xml:space="preserve"> command line option</w:t>
      </w:r>
    </w:p>
    <w:p w14:paraId="3307F7AF" w14:textId="77777777" w:rsidR="00CA2DC2" w:rsidRPr="009819E7" w:rsidRDefault="00CA2DC2" w:rsidP="00CA2DC2">
      <w:pPr>
        <w:pStyle w:val="Commandline"/>
      </w:pPr>
      <w:r w:rsidRPr="009819E7">
        <w:t>-ntheta &lt;arg&gt;</w:t>
      </w:r>
    </w:p>
    <w:p w14:paraId="53B5C007" w14:textId="09F0C401" w:rsidR="00CA2DC2" w:rsidRPr="00833AD1" w:rsidRDefault="00CA2DC2" w:rsidP="00CA2DC2">
      <w:r w:rsidRPr="009819E7">
        <w:t xml:space="preserve">By default </w:t>
      </w:r>
      <m:oMath>
        <m:sSub>
          <m:sSubPr>
            <m:ctrlPr>
              <w:rPr>
                <w:rFonts w:ascii="Cambria Math" w:hAnsi="Cambria Math"/>
                <w:i/>
              </w:rPr>
            </m:ctrlPr>
          </m:sSubPr>
          <m:e>
            <m:r>
              <w:rPr>
                <w:rFonts w:ascii="Cambria Math" w:hAnsi="Cambria Math"/>
              </w:rPr>
              <m:t>N</m:t>
            </m:r>
          </m:e>
          <m:sub>
            <m:r>
              <w:rPr>
                <w:rFonts w:ascii="Cambria Math" w:hAnsi="Cambria Math"/>
                <w:vertAlign w:val="subscript"/>
              </w:rPr>
              <m:t>θ</m:t>
            </m:r>
          </m:sub>
        </m:sSub>
      </m:oMath>
      <w:r w:rsidRPr="009819E7">
        <w:t xml:space="preserve"> is from 90 to 720 depending on the size of the computational grid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If the particle is not symmetric (§</w:t>
      </w:r>
      <w:r w:rsidRPr="009819E7">
        <w:fldChar w:fldCharType="begin"/>
      </w:r>
      <w:r w:rsidRPr="009819E7">
        <w:instrText xml:space="preserve"> REF _Ref127789636 \r \h </w:instrText>
      </w:r>
      <w:r w:rsidRPr="009819E7">
        <w:fldChar w:fldCharType="separate"/>
      </w:r>
      <w:r w:rsidR="00AF049C">
        <w:t>6.7</w:t>
      </w:r>
      <w:r w:rsidRPr="009819E7">
        <w:fldChar w:fldCharType="end"/>
      </w:r>
      <w:r w:rsidRPr="009819E7">
        <w:t>) and orientation averaging (§</w:t>
      </w:r>
      <w:r w:rsidRPr="009819E7">
        <w:fldChar w:fldCharType="begin"/>
      </w:r>
      <w:r w:rsidRPr="009819E7">
        <w:instrText xml:space="preserve"> REF _Ref127790319 \r \h </w:instrText>
      </w:r>
      <w:r w:rsidRPr="009819E7">
        <w:fldChar w:fldCharType="separate"/>
      </w:r>
      <w:r w:rsidR="00AF049C">
        <w:t>8.2</w:t>
      </w:r>
      <w:r w:rsidRPr="009819E7">
        <w:fldChar w:fldCharType="end"/>
      </w:r>
      <w:r w:rsidRPr="009819E7">
        <w:t>) is not used, the range is extended to 360</w:t>
      </w:r>
      <w:r>
        <w:t>°</w:t>
      </w:r>
      <w:r w:rsidRPr="009819E7">
        <w:t xml:space="preserve">. Totally </w:t>
      </w:r>
      <m:oMath>
        <m:sSub>
          <m:sSubPr>
            <m:ctrlPr>
              <w:rPr>
                <w:rFonts w:ascii="Cambria Math" w:hAnsi="Cambria Math"/>
                <w:i/>
              </w:rPr>
            </m:ctrlPr>
          </m:sSubPr>
          <m:e>
            <m:r>
              <w:rPr>
                <w:rFonts w:ascii="Cambria Math" w:hAnsi="Cambria Math"/>
              </w:rPr>
              <m:t>N</m:t>
            </m:r>
          </m:e>
          <m:sub>
            <m:r>
              <w:rPr>
                <w:rFonts w:ascii="Cambria Math" w:hAnsi="Cambria Math"/>
                <w:vertAlign w:val="subscript"/>
              </w:rPr>
              <m:t>θ</m:t>
            </m:r>
          </m:sub>
        </m:sSub>
        <m:r>
          <w:rPr>
            <w:rFonts w:ascii="Cambria Math" w:hAnsi="Cambria Math"/>
          </w:rPr>
          <m:t>+1</m:t>
        </m:r>
      </m:oMath>
      <w:r w:rsidRPr="009819E7">
        <w:t xml:space="preserve"> or </w:t>
      </w:r>
      <m:oMath>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vertAlign w:val="subscript"/>
              </w:rPr>
              <m:t>θ</m:t>
            </m:r>
          </m:sub>
        </m:sSub>
        <m:r>
          <w:rPr>
            <w:rFonts w:ascii="Cambria Math" w:hAnsi="Cambria Math"/>
          </w:rPr>
          <m:t>+1</m:t>
        </m:r>
      </m:oMath>
      <w:r w:rsidRPr="009819E7">
        <w:t xml:space="preserve"> points are calculated.</w:t>
      </w:r>
    </w:p>
    <w:p w14:paraId="7E94A302" w14:textId="77777777" w:rsidR="00041ECD" w:rsidRPr="009819E7" w:rsidRDefault="006A5F25" w:rsidP="0020695F">
      <w:pPr>
        <w:pStyle w:val="21"/>
      </w:pPr>
      <w:bookmarkStart w:id="181" w:name="_Ref127774925"/>
      <w:bookmarkStart w:id="182" w:name="_Toc148426326"/>
      <w:bookmarkStart w:id="183" w:name="_Ref373839435"/>
      <w:bookmarkStart w:id="184" w:name="_Ref373840437"/>
      <w:bookmarkStart w:id="185" w:name="_Toc57726426"/>
      <w:r w:rsidRPr="009819E7">
        <w:lastRenderedPageBreak/>
        <w:t>Mueller matri</w:t>
      </w:r>
      <w:bookmarkEnd w:id="181"/>
      <w:bookmarkEnd w:id="182"/>
      <w:r w:rsidR="00185907">
        <w:t>x</w:t>
      </w:r>
      <w:r w:rsidR="00886D94">
        <w:t xml:space="preserve"> and its derivatives</w:t>
      </w:r>
      <w:bookmarkEnd w:id="183"/>
      <w:bookmarkEnd w:id="184"/>
      <w:bookmarkEnd w:id="185"/>
    </w:p>
    <w:p w14:paraId="273E7518" w14:textId="23F0CA14" w:rsidR="001A068F" w:rsidRDefault="00535EA9" w:rsidP="00CA43FF">
      <w:r w:rsidRPr="00535EA9">
        <w:rPr>
          <w:rStyle w:val="CourierNew11pt"/>
        </w:rPr>
        <w:t>ADDA</w:t>
      </w:r>
      <w:r w:rsidR="00904DAA" w:rsidRPr="009819E7">
        <w:t xml:space="preserve"> calculates </w:t>
      </w:r>
      <w:r w:rsidR="00D138DE">
        <w:t>the</w:t>
      </w:r>
      <w:r w:rsidR="00904DAA" w:rsidRPr="009819E7">
        <w:t xml:space="preserve"> complete Mueller </w:t>
      </w:r>
      <w:r w:rsidR="004316F5">
        <w:t xml:space="preserve">scattering </w:t>
      </w:r>
      <w:r w:rsidR="00904DAA" w:rsidRPr="009819E7">
        <w:t>matrix</w:t>
      </w:r>
      <w:r w:rsidR="00AC7BA3" w:rsidRPr="009819E7">
        <w:t xml:space="preserve"> </w:t>
      </w:r>
      <w:r w:rsidR="00AC7BA3" w:rsidRPr="009819E7">
        <w:fldChar w:fldCharType="begin"/>
      </w:r>
      <w:r w:rsidR="00BB0250">
        <w:instrText xml:space="preserve"> ADDIN ZOTERO_ITEM CSL_CITATION {"citationID":"v5Vc3kti","properties":{"unsorted":false,"formattedCitation":"[57]","plainCitation":"[57]","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AC7BA3" w:rsidRPr="009819E7">
        <w:fldChar w:fldCharType="separate"/>
      </w:r>
      <w:r w:rsidR="00BB0250" w:rsidRPr="00BB0250">
        <w:t>[57]</w:t>
      </w:r>
      <w:r w:rsidR="00AC7BA3" w:rsidRPr="009819E7">
        <w:rPr>
          <w:vertAlign w:val="superscript"/>
        </w:rPr>
        <w:fldChar w:fldCharType="end"/>
      </w:r>
      <w:r w:rsidR="001A068F" w:rsidRPr="009819E7">
        <w:t xml:space="preserve"> </w:t>
      </w:r>
      <w:r w:rsidR="00904DAA" w:rsidRPr="009819E7">
        <w:t>for a set of scattering angles.</w:t>
      </w:r>
      <w:r w:rsidR="000A382E">
        <w:t xml:space="preserve"> The</w:t>
      </w:r>
      <w:r w:rsidR="004316F5">
        <w:t xml:space="preserve"> Mueller matrix </w:t>
      </w:r>
      <w:r w:rsidR="003D35E8" w:rsidRPr="009819E7">
        <w:t xml:space="preserve">is </w:t>
      </w:r>
      <w:r w:rsidR="000A382E">
        <w:t xml:space="preserve">4×4 real matrix, which </w:t>
      </w:r>
      <w:r w:rsidR="00C84B45">
        <w:t xml:space="preserve">relates the Stokes vector of scattered and incoming waves (the latter is different from incident field in </w:t>
      </w:r>
      <w:r w:rsidR="008E27CC">
        <w:t>the surface mode</w:t>
      </w:r>
      <w:r w:rsidR="00C84B45">
        <w:t>, §</w:t>
      </w:r>
      <w:r w:rsidR="00C84B45">
        <w:fldChar w:fldCharType="begin"/>
      </w:r>
      <w:r w:rsidR="00C84B45">
        <w:instrText xml:space="preserve"> REF _Ref128561353 \r \h </w:instrText>
      </w:r>
      <w:r w:rsidR="00C84B45">
        <w:fldChar w:fldCharType="separate"/>
      </w:r>
      <w:r w:rsidR="00AF049C">
        <w:t>9.2</w:t>
      </w:r>
      <w:r w:rsidR="00C84B45">
        <w:fldChar w:fldCharType="end"/>
      </w:r>
      <w:r w:rsidR="00C84B45">
        <w:t>)</w:t>
      </w:r>
      <w:r w:rsidR="0037087F">
        <w:t>:</w:t>
      </w:r>
    </w:p>
    <w:tbl>
      <w:tblPr>
        <w:tblW w:w="5000" w:type="pct"/>
        <w:tblCellMar>
          <w:left w:w="0" w:type="dxa"/>
          <w:right w:w="0" w:type="dxa"/>
        </w:tblCellMar>
        <w:tblLook w:val="0000" w:firstRow="0" w:lastRow="0" w:firstColumn="0" w:lastColumn="0" w:noHBand="0" w:noVBand="0"/>
      </w:tblPr>
      <w:tblGrid>
        <w:gridCol w:w="9188"/>
        <w:gridCol w:w="451"/>
      </w:tblGrid>
      <w:tr w:rsidR="00B32D27" w:rsidRPr="00AA1298" w14:paraId="37E220FE" w14:textId="77777777" w:rsidTr="009F5938">
        <w:tc>
          <w:tcPr>
            <w:tcW w:w="4766" w:type="pct"/>
            <w:vAlign w:val="center"/>
          </w:tcPr>
          <w:p w14:paraId="221EECD1" w14:textId="487E3FAC" w:rsidR="00B32D27" w:rsidRPr="003E0A55" w:rsidRDefault="00600B16" w:rsidP="00762A27">
            <w:pPr>
              <w:pStyle w:val="Eq"/>
              <w:rPr>
                <w:i/>
                <w:lang w:val="ru-RU"/>
              </w:rPr>
            </w:pPr>
            <m:oMathPara>
              <m:oMath>
                <m:d>
                  <m:dPr>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I</m:t>
                              </m:r>
                            </m:e>
                            <m:sub>
                              <m:r>
                                <m:rPr>
                                  <m:sty m:val="p"/>
                                </m:rPr>
                                <w:rPr>
                                  <w:rFonts w:ascii="Cambria Math" w:hAnsi="Cambria Math"/>
                                </w:rPr>
                                <m:t>sca</m:t>
                              </m:r>
                            </m:sub>
                          </m:sSub>
                        </m:e>
                      </m:mr>
                      <m:mr>
                        <m:e>
                          <m:sSub>
                            <m:sSubPr>
                              <m:ctrlPr>
                                <w:rPr>
                                  <w:rFonts w:ascii="Cambria Math" w:hAnsi="Cambria Math"/>
                                </w:rPr>
                              </m:ctrlPr>
                            </m:sSubPr>
                            <m:e>
                              <m:r>
                                <w:rPr>
                                  <w:rFonts w:ascii="Cambria Math" w:hAnsi="Cambria Math"/>
                                </w:rPr>
                                <m:t>Q</m:t>
                              </m:r>
                            </m:e>
                            <m:sub>
                              <m:r>
                                <m:rPr>
                                  <m:sty m:val="p"/>
                                </m:rPr>
                                <w:rPr>
                                  <w:rFonts w:ascii="Cambria Math" w:hAnsi="Cambria Math"/>
                                </w:rPr>
                                <m:t>sca</m:t>
                              </m:r>
                            </m:sub>
                          </m:sSub>
                        </m:e>
                      </m:mr>
                      <m:mr>
                        <m:e>
                          <m:sSub>
                            <m:sSubPr>
                              <m:ctrlPr>
                                <w:rPr>
                                  <w:rFonts w:ascii="Cambria Math" w:hAnsi="Cambria Math"/>
                                </w:rPr>
                              </m:ctrlPr>
                            </m:sSubPr>
                            <m:e>
                              <m:r>
                                <w:rPr>
                                  <w:rFonts w:ascii="Cambria Math" w:hAnsi="Cambria Math"/>
                                </w:rPr>
                                <m:t>U</m:t>
                              </m:r>
                            </m:e>
                            <m:sub>
                              <m:r>
                                <m:rPr>
                                  <m:sty m:val="p"/>
                                </m:rPr>
                                <w:rPr>
                                  <w:rFonts w:ascii="Cambria Math" w:hAnsi="Cambria Math"/>
                                </w:rPr>
                                <m:t>sca</m:t>
                              </m:r>
                            </m:sub>
                          </m:sSub>
                        </m:e>
                      </m:mr>
                      <m:mr>
                        <m:e>
                          <m:sSub>
                            <m:sSubPr>
                              <m:ctrlPr>
                                <w:rPr>
                                  <w:rFonts w:ascii="Cambria Math" w:hAnsi="Cambria Math"/>
                                </w:rPr>
                              </m:ctrlPr>
                            </m:sSubPr>
                            <m:e>
                              <m:r>
                                <w:rPr>
                                  <w:rFonts w:ascii="Cambria Math" w:hAnsi="Cambria Math"/>
                                </w:rPr>
                                <m:t>V</m:t>
                              </m:r>
                            </m:e>
                            <m:sub>
                              <m:r>
                                <m:rPr>
                                  <m:sty m:val="p"/>
                                </m:rPr>
                                <w:rPr>
                                  <w:rFonts w:ascii="Cambria Math" w:hAnsi="Cambria Math"/>
                                </w:rPr>
                                <m:t>sca</m:t>
                              </m:r>
                            </m:sub>
                          </m:sSub>
                        </m:e>
                      </m:mr>
                    </m:m>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m:rPr>
                                <m:sty m:val="p"/>
                              </m:rPr>
                              <w:rPr>
                                <w:rFonts w:ascii="Cambria Math" w:hAnsi="Cambria Math"/>
                              </w:rPr>
                              <m:t>-2</m:t>
                            </m:r>
                            <m:r>
                              <w:rPr>
                                <w:rFonts w:ascii="Cambria Math" w:hAnsi="Cambria Math"/>
                              </w:rPr>
                              <m:t>r</m:t>
                            </m:r>
                            <m:func>
                              <m:funcPr>
                                <m:ctrlPr>
                                  <w:rPr>
                                    <w:rFonts w:ascii="Cambria Math" w:hAnsi="Cambria Math"/>
                                    <w:i/>
                                  </w:rPr>
                                </m:ctrlPr>
                              </m:funcPr>
                              <m:fName>
                                <m:r>
                                  <m:rPr>
                                    <m:sty m:val="p"/>
                                  </m:rPr>
                                  <w:rPr>
                                    <w:rFonts w:ascii="Cambria Math" w:hAnsi="Cambria Math"/>
                                  </w:rPr>
                                  <m:t>Im</m:t>
                                </m:r>
                              </m:fName>
                              <m:e>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e>
                            </m:func>
                          </m:e>
                        </m:d>
                      </m:e>
                    </m:func>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d>
                  <m:dPr>
                    <m:ctrlPr>
                      <w:rPr>
                        <w:rFonts w:ascii="Cambria Math" w:hAnsi="Cambria Math"/>
                      </w:rPr>
                    </m:ctrlPr>
                  </m:dPr>
                  <m:e>
                    <m:m>
                      <m:mPr>
                        <m:plcHide m:val="1"/>
                        <m:mcs>
                          <m:mc>
                            <m:mcPr>
                              <m:count m:val="4"/>
                              <m:mcJc m:val="left"/>
                            </m:mcPr>
                          </m:mc>
                        </m:mcs>
                        <m:ctrlPr>
                          <w:rPr>
                            <w:rFonts w:ascii="Cambria Math" w:hAnsi="Cambria Math"/>
                          </w:rPr>
                        </m:ctrlPr>
                      </m:mPr>
                      <m:m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e>
                        <m:e>
                          <m:sSub>
                            <m:sSubPr>
                              <m:ctrlPr>
                                <w:rPr>
                                  <w:rFonts w:ascii="Cambria Math" w:hAnsi="Cambria Math"/>
                                </w:rPr>
                              </m:ctrlPr>
                            </m:sSubPr>
                            <m:e>
                              <m:r>
                                <w:rPr>
                                  <w:rFonts w:ascii="Cambria Math" w:hAnsi="Cambria Math"/>
                                </w:rPr>
                                <m:t>S</m:t>
                              </m:r>
                            </m:e>
                            <m:sub>
                              <m:r>
                                <m:rPr>
                                  <m:sty m:val="p"/>
                                </m:rPr>
                                <w:rPr>
                                  <w:rFonts w:ascii="Cambria Math" w:hAnsi="Cambria Math"/>
                                </w:rPr>
                                <m:t>12</m:t>
                              </m:r>
                            </m:sub>
                          </m:sSub>
                        </m:e>
                        <m:e>
                          <m:sSub>
                            <m:sSubPr>
                              <m:ctrlPr>
                                <w:rPr>
                                  <w:rFonts w:ascii="Cambria Math" w:hAnsi="Cambria Math"/>
                                </w:rPr>
                              </m:ctrlPr>
                            </m:sSubPr>
                            <m:e>
                              <m:r>
                                <w:rPr>
                                  <w:rFonts w:ascii="Cambria Math" w:hAnsi="Cambria Math"/>
                                </w:rPr>
                                <m:t>S</m:t>
                              </m:r>
                            </m:e>
                            <m:sub>
                              <m:r>
                                <m:rPr>
                                  <m:sty m:val="p"/>
                                </m:rPr>
                                <w:rPr>
                                  <w:rFonts w:ascii="Cambria Math" w:hAnsi="Cambria Math"/>
                                </w:rPr>
                                <m:t>13</m:t>
                              </m:r>
                            </m:sub>
                          </m:sSub>
                        </m:e>
                        <m:e>
                          <m:sSub>
                            <m:sSubPr>
                              <m:ctrlPr>
                                <w:rPr>
                                  <w:rFonts w:ascii="Cambria Math" w:hAnsi="Cambria Math"/>
                                </w:rPr>
                              </m:ctrlPr>
                            </m:sSubPr>
                            <m:e>
                              <m:r>
                                <w:rPr>
                                  <w:rFonts w:ascii="Cambria Math" w:hAnsi="Cambria Math"/>
                                </w:rPr>
                                <m:t>S</m:t>
                              </m:r>
                            </m:e>
                            <m:sub>
                              <m:r>
                                <m:rPr>
                                  <m:sty m:val="p"/>
                                </m:rPr>
                                <w:rPr>
                                  <w:rFonts w:ascii="Cambria Math" w:hAnsi="Cambria Math"/>
                                </w:rPr>
                                <m:t>14</m:t>
                              </m:r>
                            </m:sub>
                          </m:sSub>
                        </m:e>
                      </m:mr>
                      <m:mr>
                        <m:e>
                          <m:sSub>
                            <m:sSubPr>
                              <m:ctrlPr>
                                <w:rPr>
                                  <w:rFonts w:ascii="Cambria Math" w:hAnsi="Cambria Math"/>
                                </w:rPr>
                              </m:ctrlPr>
                            </m:sSubPr>
                            <m:e>
                              <m:r>
                                <w:rPr>
                                  <w:rFonts w:ascii="Cambria Math" w:hAnsi="Cambria Math"/>
                                </w:rPr>
                                <m:t>S</m:t>
                              </m:r>
                            </m:e>
                            <m:sub>
                              <m:r>
                                <m:rPr>
                                  <m:sty m:val="p"/>
                                </m:rPr>
                                <w:rPr>
                                  <w:rFonts w:ascii="Cambria Math" w:hAnsi="Cambria Math"/>
                                </w:rPr>
                                <m:t>21</m:t>
                              </m:r>
                            </m:sub>
                          </m:sSub>
                        </m:e>
                        <m:e>
                          <m:sSub>
                            <m:sSubPr>
                              <m:ctrlPr>
                                <w:rPr>
                                  <w:rFonts w:ascii="Cambria Math" w:hAnsi="Cambria Math"/>
                                </w:rPr>
                              </m:ctrlPr>
                            </m:sSubPr>
                            <m:e>
                              <m:r>
                                <w:rPr>
                                  <w:rFonts w:ascii="Cambria Math" w:hAnsi="Cambria Math"/>
                                </w:rPr>
                                <m:t>S</m:t>
                              </m:r>
                            </m:e>
                            <m:sub>
                              <m:r>
                                <m:rPr>
                                  <m:sty m:val="p"/>
                                </m:rPr>
                                <w:rPr>
                                  <w:rFonts w:ascii="Cambria Math" w:hAnsi="Cambria Math"/>
                                </w:rPr>
                                <m:t>22</m:t>
                              </m:r>
                            </m:sub>
                          </m:sSub>
                        </m:e>
                        <m:e>
                          <m:sSub>
                            <m:sSubPr>
                              <m:ctrlPr>
                                <w:rPr>
                                  <w:rFonts w:ascii="Cambria Math" w:hAnsi="Cambria Math"/>
                                </w:rPr>
                              </m:ctrlPr>
                            </m:sSubPr>
                            <m:e>
                              <m:r>
                                <w:rPr>
                                  <w:rFonts w:ascii="Cambria Math" w:hAnsi="Cambria Math"/>
                                </w:rPr>
                                <m:t>S</m:t>
                              </m:r>
                            </m:e>
                            <m:sub>
                              <m:r>
                                <m:rPr>
                                  <m:sty m:val="p"/>
                                </m:rPr>
                                <w:rPr>
                                  <w:rFonts w:ascii="Cambria Math" w:hAnsi="Cambria Math"/>
                                </w:rPr>
                                <m:t>23</m:t>
                              </m:r>
                            </m:sub>
                          </m:sSub>
                        </m:e>
                        <m:e>
                          <m:sSub>
                            <m:sSubPr>
                              <m:ctrlPr>
                                <w:rPr>
                                  <w:rFonts w:ascii="Cambria Math" w:hAnsi="Cambria Math"/>
                                </w:rPr>
                              </m:ctrlPr>
                            </m:sSubPr>
                            <m:e>
                              <m:r>
                                <w:rPr>
                                  <w:rFonts w:ascii="Cambria Math" w:hAnsi="Cambria Math"/>
                                </w:rPr>
                                <m:t>S</m:t>
                              </m:r>
                            </m:e>
                            <m:sub>
                              <m:r>
                                <m:rPr>
                                  <m:sty m:val="p"/>
                                </m:rPr>
                                <w:rPr>
                                  <w:rFonts w:ascii="Cambria Math" w:hAnsi="Cambria Math"/>
                                </w:rPr>
                                <m:t>24</m:t>
                              </m:r>
                            </m:sub>
                          </m:sSub>
                        </m:e>
                      </m:mr>
                      <m:mr>
                        <m:e>
                          <m:sSub>
                            <m:sSubPr>
                              <m:ctrlPr>
                                <w:rPr>
                                  <w:rFonts w:ascii="Cambria Math" w:hAnsi="Cambria Math"/>
                                </w:rPr>
                              </m:ctrlPr>
                            </m:sSubPr>
                            <m:e>
                              <m:r>
                                <w:rPr>
                                  <w:rFonts w:ascii="Cambria Math" w:hAnsi="Cambria Math"/>
                                </w:rPr>
                                <m:t>S</m:t>
                              </m:r>
                            </m:e>
                            <m:sub>
                              <m:r>
                                <m:rPr>
                                  <m:sty m:val="p"/>
                                </m:rPr>
                                <w:rPr>
                                  <w:rFonts w:ascii="Cambria Math" w:hAnsi="Cambria Math"/>
                                </w:rPr>
                                <m:t>31</m:t>
                              </m:r>
                            </m:sub>
                          </m:sSub>
                        </m:e>
                        <m:e>
                          <m:sSub>
                            <m:sSubPr>
                              <m:ctrlPr>
                                <w:rPr>
                                  <w:rFonts w:ascii="Cambria Math" w:hAnsi="Cambria Math"/>
                                </w:rPr>
                              </m:ctrlPr>
                            </m:sSubPr>
                            <m:e>
                              <m:r>
                                <w:rPr>
                                  <w:rFonts w:ascii="Cambria Math" w:hAnsi="Cambria Math"/>
                                </w:rPr>
                                <m:t>S</m:t>
                              </m:r>
                            </m:e>
                            <m:sub>
                              <m:r>
                                <m:rPr>
                                  <m:sty m:val="p"/>
                                </m:rPr>
                                <w:rPr>
                                  <w:rFonts w:ascii="Cambria Math" w:hAnsi="Cambria Math"/>
                                </w:rPr>
                                <m:t>32</m:t>
                              </m:r>
                            </m:sub>
                          </m:sSub>
                        </m:e>
                        <m:e>
                          <m:sSub>
                            <m:sSubPr>
                              <m:ctrlPr>
                                <w:rPr>
                                  <w:rFonts w:ascii="Cambria Math" w:hAnsi="Cambria Math"/>
                                </w:rPr>
                              </m:ctrlPr>
                            </m:sSubPr>
                            <m:e>
                              <m:r>
                                <w:rPr>
                                  <w:rFonts w:ascii="Cambria Math" w:hAnsi="Cambria Math"/>
                                </w:rPr>
                                <m:t>S</m:t>
                              </m:r>
                            </m:e>
                            <m:sub>
                              <m:r>
                                <m:rPr>
                                  <m:sty m:val="p"/>
                                </m:rPr>
                                <w:rPr>
                                  <w:rFonts w:ascii="Cambria Math" w:hAnsi="Cambria Math"/>
                                </w:rPr>
                                <m:t>33</m:t>
                              </m:r>
                            </m:sub>
                          </m:sSub>
                        </m:e>
                        <m:e>
                          <m:sSub>
                            <m:sSubPr>
                              <m:ctrlPr>
                                <w:rPr>
                                  <w:rFonts w:ascii="Cambria Math" w:hAnsi="Cambria Math"/>
                                </w:rPr>
                              </m:ctrlPr>
                            </m:sSubPr>
                            <m:e>
                              <m:r>
                                <w:rPr>
                                  <w:rFonts w:ascii="Cambria Math" w:hAnsi="Cambria Math"/>
                                </w:rPr>
                                <m:t>S</m:t>
                              </m:r>
                            </m:e>
                            <m:sub>
                              <m:r>
                                <m:rPr>
                                  <m:sty m:val="p"/>
                                </m:rPr>
                                <w:rPr>
                                  <w:rFonts w:ascii="Cambria Math" w:hAnsi="Cambria Math"/>
                                </w:rPr>
                                <m:t>34</m:t>
                              </m:r>
                            </m:sub>
                          </m:sSub>
                        </m:e>
                      </m:mr>
                      <m:mr>
                        <m:e>
                          <m:sSub>
                            <m:sSubPr>
                              <m:ctrlPr>
                                <w:rPr>
                                  <w:rFonts w:ascii="Cambria Math" w:hAnsi="Cambria Math"/>
                                </w:rPr>
                              </m:ctrlPr>
                            </m:sSubPr>
                            <m:e>
                              <m:r>
                                <w:rPr>
                                  <w:rFonts w:ascii="Cambria Math" w:hAnsi="Cambria Math"/>
                                </w:rPr>
                                <m:t>S</m:t>
                              </m:r>
                            </m:e>
                            <m:sub>
                              <m:r>
                                <m:rPr>
                                  <m:sty m:val="p"/>
                                </m:rPr>
                                <w:rPr>
                                  <w:rFonts w:ascii="Cambria Math" w:hAnsi="Cambria Math"/>
                                </w:rPr>
                                <m:t>41</m:t>
                              </m:r>
                            </m:sub>
                          </m:sSub>
                        </m:e>
                        <m:e>
                          <m:sSub>
                            <m:sSubPr>
                              <m:ctrlPr>
                                <w:rPr>
                                  <w:rFonts w:ascii="Cambria Math" w:hAnsi="Cambria Math"/>
                                </w:rPr>
                              </m:ctrlPr>
                            </m:sSubPr>
                            <m:e>
                              <m:r>
                                <w:rPr>
                                  <w:rFonts w:ascii="Cambria Math" w:hAnsi="Cambria Math"/>
                                </w:rPr>
                                <m:t>S</m:t>
                              </m:r>
                            </m:e>
                            <m:sub>
                              <m:r>
                                <m:rPr>
                                  <m:sty m:val="p"/>
                                </m:rPr>
                                <w:rPr>
                                  <w:rFonts w:ascii="Cambria Math" w:hAnsi="Cambria Math"/>
                                </w:rPr>
                                <m:t>42</m:t>
                              </m:r>
                            </m:sub>
                          </m:sSub>
                        </m:e>
                        <m:e>
                          <m:sSub>
                            <m:sSubPr>
                              <m:ctrlPr>
                                <w:rPr>
                                  <w:rFonts w:ascii="Cambria Math" w:hAnsi="Cambria Math"/>
                                </w:rPr>
                              </m:ctrlPr>
                            </m:sSubPr>
                            <m:e>
                              <m:r>
                                <w:rPr>
                                  <w:rFonts w:ascii="Cambria Math" w:hAnsi="Cambria Math"/>
                                </w:rPr>
                                <m:t>S</m:t>
                              </m:r>
                            </m:e>
                            <m:sub>
                              <m:r>
                                <m:rPr>
                                  <m:sty m:val="p"/>
                                </m:rPr>
                                <w:rPr>
                                  <w:rFonts w:ascii="Cambria Math" w:hAnsi="Cambria Math"/>
                                </w:rPr>
                                <m:t>43</m:t>
                              </m:r>
                            </m:sub>
                          </m:sSub>
                        </m:e>
                        <m:e>
                          <m:sSub>
                            <m:sSubPr>
                              <m:ctrlPr>
                                <w:rPr>
                                  <w:rFonts w:ascii="Cambria Math" w:hAnsi="Cambria Math"/>
                                </w:rPr>
                              </m:ctrlPr>
                            </m:sSubPr>
                            <m:e>
                              <m:r>
                                <w:rPr>
                                  <w:rFonts w:ascii="Cambria Math" w:hAnsi="Cambria Math"/>
                                </w:rPr>
                                <m:t>S</m:t>
                              </m:r>
                            </m:e>
                            <m:sub>
                              <m:r>
                                <m:rPr>
                                  <m:sty m:val="p"/>
                                </m:rPr>
                                <w:rPr>
                                  <w:rFonts w:ascii="Cambria Math" w:hAnsi="Cambria Math"/>
                                </w:rPr>
                                <m:t>44</m:t>
                              </m:r>
                            </m:sub>
                          </m:sSub>
                        </m:e>
                      </m:mr>
                    </m:m>
                  </m:e>
                </m:d>
                <m:d>
                  <m:dPr>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I</m:t>
                              </m:r>
                            </m:e>
                            <m:sub>
                              <m:r>
                                <m:rPr>
                                  <m:sty m:val="p"/>
                                </m:rPr>
                                <w:rPr>
                                  <w:rFonts w:ascii="Cambria Math" w:hAnsi="Cambria Math"/>
                                </w:rPr>
                                <m:t>in</m:t>
                              </m:r>
                            </m:sub>
                          </m:sSub>
                        </m:e>
                      </m:mr>
                      <m:mr>
                        <m:e>
                          <m:sSub>
                            <m:sSubPr>
                              <m:ctrlPr>
                                <w:rPr>
                                  <w:rFonts w:ascii="Cambria Math" w:hAnsi="Cambria Math"/>
                                </w:rPr>
                              </m:ctrlPr>
                            </m:sSubPr>
                            <m:e>
                              <m:r>
                                <w:rPr>
                                  <w:rFonts w:ascii="Cambria Math" w:hAnsi="Cambria Math"/>
                                </w:rPr>
                                <m:t>Q</m:t>
                              </m:r>
                            </m:e>
                            <m:sub>
                              <m:r>
                                <m:rPr>
                                  <m:sty m:val="p"/>
                                </m:rPr>
                                <w:rPr>
                                  <w:rFonts w:ascii="Cambria Math" w:hAnsi="Cambria Math"/>
                                </w:rPr>
                                <m:t>in</m:t>
                              </m:r>
                            </m:sub>
                          </m:sSub>
                        </m:e>
                      </m:mr>
                      <m:mr>
                        <m:e>
                          <m:sSub>
                            <m:sSubPr>
                              <m:ctrlPr>
                                <w:rPr>
                                  <w:rFonts w:ascii="Cambria Math" w:hAnsi="Cambria Math"/>
                                </w:rPr>
                              </m:ctrlPr>
                            </m:sSubPr>
                            <m:e>
                              <m:r>
                                <w:rPr>
                                  <w:rFonts w:ascii="Cambria Math" w:hAnsi="Cambria Math"/>
                                </w:rPr>
                                <m:t>U</m:t>
                              </m:r>
                            </m:e>
                            <m:sub>
                              <m:r>
                                <m:rPr>
                                  <m:sty m:val="p"/>
                                </m:rPr>
                                <w:rPr>
                                  <w:rFonts w:ascii="Cambria Math" w:hAnsi="Cambria Math"/>
                                </w:rPr>
                                <m:t>in</m:t>
                              </m:r>
                            </m:sub>
                          </m:sSub>
                        </m:e>
                      </m:mr>
                      <m:mr>
                        <m:e>
                          <m:sSub>
                            <m:sSubPr>
                              <m:ctrlPr>
                                <w:rPr>
                                  <w:rFonts w:ascii="Cambria Math" w:hAnsi="Cambria Math"/>
                                </w:rPr>
                              </m:ctrlPr>
                            </m:sSubPr>
                            <m:e>
                              <m:r>
                                <w:rPr>
                                  <w:rFonts w:ascii="Cambria Math" w:hAnsi="Cambria Math"/>
                                </w:rPr>
                                <m:t>V</m:t>
                              </m:r>
                            </m:e>
                            <m:sub>
                              <m:r>
                                <m:rPr>
                                  <m:sty m:val="p"/>
                                </m:rPr>
                                <w:rPr>
                                  <w:rFonts w:ascii="Cambria Math" w:hAnsi="Cambria Math"/>
                                </w:rPr>
                                <m:t>in</m:t>
                              </m:r>
                            </m:sub>
                          </m:sSub>
                        </m:e>
                      </m:mr>
                    </m:m>
                  </m:e>
                </m:d>
                <m:r>
                  <w:rPr>
                    <w:rFonts w:ascii="Cambria Math" w:hAnsi="Cambria Math"/>
                  </w:rPr>
                  <m:t>,</m:t>
                </m:r>
              </m:oMath>
            </m:oMathPara>
          </w:p>
        </w:tc>
        <w:tc>
          <w:tcPr>
            <w:tcW w:w="234" w:type="pct"/>
            <w:vAlign w:val="center"/>
          </w:tcPr>
          <w:p w14:paraId="176FD243" w14:textId="72B8E474" w:rsidR="00B32D27" w:rsidRPr="00AA1298" w:rsidRDefault="00B32D27" w:rsidP="009F5938">
            <w:pPr>
              <w:pStyle w:val="Eqnumber"/>
            </w:pPr>
            <w:bookmarkStart w:id="186" w:name="_Ref376984994"/>
            <w:r w:rsidRPr="00AA1298">
              <w:t>(</w:t>
            </w:r>
            <w:r w:rsidRPr="00AA1298">
              <w:fldChar w:fldCharType="begin"/>
            </w:r>
            <w:r w:rsidRPr="00AA1298">
              <w:instrText xml:space="preserve"> SEQ ( \* ARABIC </w:instrText>
            </w:r>
            <w:r w:rsidRPr="00AA1298">
              <w:fldChar w:fldCharType="separate"/>
            </w:r>
            <w:r w:rsidR="00AF049C">
              <w:rPr>
                <w:noProof/>
              </w:rPr>
              <w:t>65</w:t>
            </w:r>
            <w:r w:rsidRPr="00AA1298">
              <w:fldChar w:fldCharType="end"/>
            </w:r>
            <w:r w:rsidRPr="00AA1298">
              <w:t>)</w:t>
            </w:r>
            <w:bookmarkEnd w:id="186"/>
          </w:p>
        </w:tc>
      </w:tr>
    </w:tbl>
    <w:p w14:paraId="79188324" w14:textId="31B58993" w:rsidR="00230046" w:rsidRDefault="00BD7AD7" w:rsidP="003E0A55">
      <w:pPr>
        <w:pStyle w:val="Indent"/>
        <w:ind w:firstLine="0"/>
      </w:pPr>
      <w:r>
        <w:t xml:space="preserve">where the exponent is non-trivial only for scattering into the absorbing substrate. </w:t>
      </w:r>
      <w:r w:rsidR="00B32D27">
        <w:t xml:space="preserve">The definitions of the Stokes vector through the electric fields can be found in textbooks </w:t>
      </w:r>
      <w:r w:rsidR="00B32D27">
        <w:fldChar w:fldCharType="begin"/>
      </w:r>
      <w:r w:rsidR="00BB0250">
        <w:instrText xml:space="preserve"> ADDIN ZOTERO_ITEM CSL_CITATION {"citationID":"289tftmvga","properties":{"formattedCitation":"[57,64]","plainCitation":"[57,64]","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rsidR="00B32D27">
        <w:fldChar w:fldCharType="separate"/>
      </w:r>
      <w:r w:rsidR="00BB0250" w:rsidRPr="00BB0250">
        <w:t>[57,64]</w:t>
      </w:r>
      <w:r w:rsidR="00B32D27">
        <w:fldChar w:fldCharType="end"/>
      </w:r>
      <w:r w:rsidR="00677DAA">
        <w:t xml:space="preserve">. In particular, this </w:t>
      </w:r>
      <w:r w:rsidR="007D2AE5">
        <w:t>definition</w:t>
      </w:r>
      <w:r w:rsidR="00677DAA">
        <w:t xml:space="preserve"> contains the refractive index of the medium </w:t>
      </w:r>
      <m:oMath>
        <m:r>
          <w:rPr>
            <w:rFonts w:ascii="Cambria Math" w:hAnsi="Cambria Math"/>
          </w:rPr>
          <m:t>m</m:t>
        </m:r>
      </m:oMath>
      <w:r w:rsidR="00677DAA">
        <w:t xml:space="preserve"> </w:t>
      </w:r>
      <w:r w:rsidR="00B66D51">
        <w:t>as</w:t>
      </w:r>
      <w:r w:rsidR="00677DAA">
        <w:t xml:space="preserve"> factor </w:t>
      </w:r>
      <m:oMath>
        <m:func>
          <m:funcPr>
            <m:ctrlPr>
              <w:rPr>
                <w:rFonts w:ascii="Cambria Math" w:hAnsi="Cambria Math"/>
                <w:i/>
              </w:rPr>
            </m:ctrlPr>
          </m:funcPr>
          <m:fName>
            <m:r>
              <m:rPr>
                <m:sty m:val="p"/>
              </m:rPr>
              <w:rPr>
                <w:rFonts w:ascii="Cambria Math" w:hAnsi="Cambria Math"/>
              </w:rPr>
              <m:t>Re</m:t>
            </m:r>
          </m:fName>
          <m:e>
            <m:r>
              <w:rPr>
                <w:rFonts w:ascii="Cambria Math" w:hAnsi="Cambria Math"/>
              </w:rPr>
              <m:t>m</m:t>
            </m:r>
          </m:e>
        </m:func>
      </m:oMath>
      <w:r w:rsidR="00677DAA">
        <w:t xml:space="preserve"> </w:t>
      </w:r>
      <w:r w:rsidR="00677DAA" w:rsidRPr="009819E7">
        <w:fldChar w:fldCharType="begin"/>
      </w:r>
      <w:r w:rsidR="00BB0250">
        <w:instrText xml:space="preserve"> ADDIN ZOTERO_ITEM CSL_CITATION {"citationID":"aqeZpKo1","properties":{"unsorted":false,"formattedCitation":"[64]","plainCitation":"[64]","noteIndex":0},"citationItems":[{"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rsidR="00677DAA" w:rsidRPr="009819E7">
        <w:fldChar w:fldCharType="separate"/>
      </w:r>
      <w:r w:rsidR="00BB0250" w:rsidRPr="00BB0250">
        <w:t>[64]</w:t>
      </w:r>
      <w:r w:rsidR="00677DAA" w:rsidRPr="009819E7">
        <w:fldChar w:fldCharType="end"/>
      </w:r>
      <w:r w:rsidR="00677DAA">
        <w:t>.</w:t>
      </w:r>
      <w:r w:rsidR="00B66D51">
        <w:t xml:space="preserve"> The Mueller matrix can be obtained from the amplitude matrix </w:t>
      </w:r>
      <w:r w:rsidR="008B094D">
        <w:t>(§</w:t>
      </w:r>
      <w:r w:rsidR="008B094D">
        <w:fldChar w:fldCharType="begin"/>
      </w:r>
      <w:r w:rsidR="008B094D">
        <w:instrText xml:space="preserve"> REF _Ref373839446 \r \h </w:instrText>
      </w:r>
      <w:r w:rsidR="008B094D">
        <w:fldChar w:fldCharType="separate"/>
      </w:r>
      <w:r w:rsidR="00AF049C">
        <w:t>11.3</w:t>
      </w:r>
      <w:r w:rsidR="008B094D">
        <w:fldChar w:fldCharType="end"/>
      </w:r>
      <w:r w:rsidR="008B094D">
        <w:t xml:space="preserve">) </w:t>
      </w:r>
      <w:r w:rsidR="00B66D51">
        <w:t xml:space="preserve">using the well-known formulae </w:t>
      </w:r>
      <w:r w:rsidR="00B66D51" w:rsidRPr="009819E7">
        <w:fldChar w:fldCharType="begin"/>
      </w:r>
      <w:r w:rsidR="00BB0250">
        <w:instrText xml:space="preserve"> ADDIN ZOTERO_ITEM CSL_CITATION {"citationID":"ALYTRiSp","properties":{"unsorted":false,"formattedCitation":"[57]","plainCitation":"[57]","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B66D51" w:rsidRPr="009819E7">
        <w:fldChar w:fldCharType="separate"/>
      </w:r>
      <w:r w:rsidR="00BB0250" w:rsidRPr="00BB0250">
        <w:t>[57]</w:t>
      </w:r>
      <w:r w:rsidR="00B66D51" w:rsidRPr="009819E7">
        <w:rPr>
          <w:vertAlign w:val="superscript"/>
        </w:rPr>
        <w:fldChar w:fldCharType="end"/>
      </w:r>
      <w:r w:rsidR="00B66D51">
        <w:t xml:space="preserve">. However, in </w:t>
      </w:r>
      <w:r w:rsidR="008E27CC">
        <w:t>the surface mode</w:t>
      </w:r>
      <w:r w:rsidR="00985FC0">
        <w:t xml:space="preserve"> (§</w:t>
      </w:r>
      <w:r w:rsidR="00985FC0">
        <w:fldChar w:fldCharType="begin"/>
      </w:r>
      <w:r w:rsidR="00985FC0">
        <w:instrText xml:space="preserve"> REF _Ref373918390 \r \h </w:instrText>
      </w:r>
      <w:r w:rsidR="00985FC0">
        <w:fldChar w:fldCharType="separate"/>
      </w:r>
      <w:r w:rsidR="00AF049C">
        <w:t>7</w:t>
      </w:r>
      <w:r w:rsidR="00985FC0">
        <w:fldChar w:fldCharType="end"/>
      </w:r>
      <w:r w:rsidR="00985FC0">
        <w:t>)</w:t>
      </w:r>
      <w:r w:rsidR="00B66D51">
        <w:t xml:space="preserve"> the </w:t>
      </w:r>
      <w:r w:rsidR="008B094D">
        <w:t>result of this formulae</w:t>
      </w:r>
      <w:r w:rsidR="00B66D51">
        <w:t xml:space="preserve"> need </w:t>
      </w:r>
      <w:r w:rsidR="008B094D">
        <w:t>to</w:t>
      </w:r>
      <w:r w:rsidR="00B66D51">
        <w:t xml:space="preserve"> additionally multiplied by </w:t>
      </w:r>
      <m:oMath>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sca</m:t>
                    </m:r>
                  </m:sub>
                </m:sSub>
              </m:e>
            </m:func>
          </m:num>
          <m:den>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e>
            </m:func>
          </m:den>
        </m:f>
      </m:oMath>
      <w:r w:rsidR="00B66D51">
        <w:t xml:space="preserve"> </w:t>
      </w:r>
      <w:r w:rsidR="008B094D">
        <w:t>due to the corresponding factors discussed above</w:t>
      </w:r>
      <w:r w:rsidR="00DF7EC1">
        <w:t xml:space="preserve"> – see, e.g., Eq. </w:t>
      </w:r>
      <w:r w:rsidR="00DF7EC1">
        <w:fldChar w:fldCharType="begin"/>
      </w:r>
      <w:r w:rsidR="00DF7EC1">
        <w:instrText xml:space="preserve"> REF _Ref320131718 \h </w:instrText>
      </w:r>
      <w:r w:rsidR="00DF7EC1">
        <w:fldChar w:fldCharType="separate"/>
      </w:r>
      <w:r w:rsidR="00AF049C" w:rsidRPr="009819E7">
        <w:t>(</w:t>
      </w:r>
      <w:r w:rsidR="00AF049C">
        <w:rPr>
          <w:noProof/>
        </w:rPr>
        <w:t>67</w:t>
      </w:r>
      <w:r w:rsidR="00AF049C" w:rsidRPr="009819E7">
        <w:t>)</w:t>
      </w:r>
      <w:r w:rsidR="00DF7EC1">
        <w:fldChar w:fldCharType="end"/>
      </w:r>
      <w:r w:rsidR="00DF7EC1">
        <w:t xml:space="preserve"> below</w:t>
      </w:r>
      <w:r w:rsidR="008B094D">
        <w:t>. In other words, the Mueller matrix relates the irradiances of the waves, not just squared norms of the electric fields.</w:t>
      </w:r>
    </w:p>
    <w:p w14:paraId="3C6BF83C" w14:textId="06941C38" w:rsidR="00B32D27" w:rsidRPr="009819E7" w:rsidRDefault="00C84B45" w:rsidP="00C84B45">
      <w:pPr>
        <w:ind w:firstLine="567"/>
      </w:pPr>
      <w:r>
        <w:t xml:space="preserve">Note </w:t>
      </w:r>
      <w:r w:rsidR="008B094D">
        <w:t xml:space="preserve">also </w:t>
      </w:r>
      <w:r>
        <w:t xml:space="preserve">that the Mueller matrix is </w:t>
      </w:r>
      <w:r w:rsidRPr="009819E7">
        <w:t>dimensionless and not normalized.</w:t>
      </w:r>
      <w:r w:rsidRPr="00AA5BD7">
        <w:rPr>
          <w:rStyle w:val="a7"/>
        </w:rPr>
        <w:footnoteReference w:id="57"/>
      </w:r>
      <w:r w:rsidRPr="009819E7">
        <w:t xml:space="preserve"> Moreover, it is defined with respect to the scattering reference frame opposed to the laboratory reference frame used in definition of the Stokes phase matrix </w:t>
      </w:r>
      <w:r w:rsidRPr="009819E7">
        <w:fldChar w:fldCharType="begin"/>
      </w:r>
      <w:r w:rsidR="00BB0250">
        <w:instrText xml:space="preserve"> ADDIN ZOTERO_ITEM CSL_CITATION {"citationID":"U0nW6EEx","properties":{"unsorted":false,"formattedCitation":"[64]","plainCitation":"[64]","noteIndex":0},"citationItems":[{"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rsidRPr="009819E7">
        <w:fldChar w:fldCharType="separate"/>
      </w:r>
      <w:r w:rsidR="00BB0250" w:rsidRPr="00BB0250">
        <w:t>[64]</w:t>
      </w:r>
      <w:r w:rsidRPr="009819E7">
        <w:fldChar w:fldCharType="end"/>
      </w:r>
      <w:r w:rsidRPr="009819E7">
        <w:t>.</w:t>
      </w:r>
    </w:p>
    <w:p w14:paraId="151EEEE4" w14:textId="6B5E47FF" w:rsidR="00DA66F3" w:rsidRPr="009819E7" w:rsidRDefault="00904DAA" w:rsidP="00CA2DC2">
      <w:pPr>
        <w:pStyle w:val="Indent"/>
      </w:pPr>
      <w:r w:rsidRPr="009819E7">
        <w:t xml:space="preserve">By default scattering in </w:t>
      </w:r>
      <w:r w:rsidR="00ED0379">
        <w:t>a single scattering plane</w:t>
      </w:r>
      <w:r w:rsidR="003A4D72">
        <w:t xml:space="preserve"> (§</w:t>
      </w:r>
      <w:r w:rsidR="003A4D72">
        <w:fldChar w:fldCharType="begin"/>
      </w:r>
      <w:r w:rsidR="003A4D72">
        <w:instrText xml:space="preserve"> REF _Ref373922077 \r \h </w:instrText>
      </w:r>
      <w:r w:rsidR="003A4D72">
        <w:fldChar w:fldCharType="separate"/>
      </w:r>
      <w:r w:rsidR="00AF049C">
        <w:t>11.1</w:t>
      </w:r>
      <w:r w:rsidR="003A4D72">
        <w:fldChar w:fldCharType="end"/>
      </w:r>
      <w:r w:rsidR="003A4D72">
        <w:t>)</w:t>
      </w:r>
      <w:r w:rsidR="00833AD1">
        <w:t xml:space="preserve"> </w:t>
      </w:r>
      <w:r w:rsidRPr="009819E7">
        <w:t>is calculated</w:t>
      </w:r>
      <w:r w:rsidR="006C6C6C">
        <w:t xml:space="preserve"> and the result is saved in file </w:t>
      </w:r>
      <w:r w:rsidR="006C6C6C" w:rsidRPr="006C6C6C">
        <w:rPr>
          <w:rStyle w:val="CourierNew11pt"/>
        </w:rPr>
        <w:t>mueller</w:t>
      </w:r>
      <w:r w:rsidR="006C6C6C">
        <w:t xml:space="preserve"> </w:t>
      </w:r>
      <w:r w:rsidR="006C6C6C" w:rsidRPr="009819E7">
        <w:t>(§</w:t>
      </w:r>
      <w:r w:rsidR="006C6C6C" w:rsidRPr="009819E7">
        <w:fldChar w:fldCharType="begin"/>
      </w:r>
      <w:r w:rsidR="006C6C6C" w:rsidRPr="009819E7">
        <w:instrText xml:space="preserve"> REF _Ref127808745 \r \h </w:instrText>
      </w:r>
      <w:r w:rsidR="006C6C6C" w:rsidRPr="009819E7">
        <w:fldChar w:fldCharType="separate"/>
      </w:r>
      <w:r w:rsidR="00AF049C">
        <w:t>C.5</w:t>
      </w:r>
      <w:r w:rsidR="006C6C6C" w:rsidRPr="009819E7">
        <w:fldChar w:fldCharType="end"/>
      </w:r>
      <w:r w:rsidR="006C6C6C" w:rsidRPr="009819E7">
        <w:t>)</w:t>
      </w:r>
      <w:r w:rsidR="00E714A3" w:rsidRPr="009819E7">
        <w:t xml:space="preserve">. </w:t>
      </w:r>
      <w:r w:rsidR="006A437E" w:rsidRPr="009819E7">
        <w:t xml:space="preserve">To calculate </w:t>
      </w:r>
      <w:r w:rsidR="00FA7F89" w:rsidRPr="009819E7">
        <w:t xml:space="preserve">the </w:t>
      </w:r>
      <w:r w:rsidR="006A437E" w:rsidRPr="009819E7">
        <w:t xml:space="preserve">Mueller matrix in one scattering plane </w:t>
      </w:r>
      <w:r w:rsidR="00535EA9" w:rsidRPr="00535EA9">
        <w:rPr>
          <w:rStyle w:val="CourierNew11pt"/>
        </w:rPr>
        <w:t>ADDA</w:t>
      </w:r>
      <w:r w:rsidR="006A437E" w:rsidRPr="009819E7">
        <w:t xml:space="preserve"> simulates two incident polarizations, </w:t>
      </w:r>
      <w:r w:rsidR="00D138DE">
        <w:t xml:space="preserve">except when </w:t>
      </w:r>
      <w:r w:rsidR="00FA7F89" w:rsidRPr="009819E7">
        <w:t xml:space="preserve">the </w:t>
      </w:r>
      <w:r w:rsidR="006A437E" w:rsidRPr="009819E7">
        <w:t>particle is symmetric with respect to the rotation by 90</w:t>
      </w:r>
      <w:r w:rsidR="0056225A" w:rsidRPr="009819E7">
        <w:t>°</w:t>
      </w:r>
      <w:r w:rsidR="006A437E" w:rsidRPr="009819E7">
        <w:t xml:space="preserve"> over the propagation vector of incident radiation (§</w:t>
      </w:r>
      <w:r w:rsidR="006A437E" w:rsidRPr="009819E7">
        <w:fldChar w:fldCharType="begin"/>
      </w:r>
      <w:r w:rsidR="006A437E" w:rsidRPr="009819E7">
        <w:instrText xml:space="preserve"> REF _Ref127789636 \r \h </w:instrText>
      </w:r>
      <w:r w:rsidR="006A437E" w:rsidRPr="009819E7">
        <w:fldChar w:fldCharType="separate"/>
      </w:r>
      <w:r w:rsidR="00AF049C">
        <w:t>6.7</w:t>
      </w:r>
      <w:r w:rsidR="006A437E" w:rsidRPr="009819E7">
        <w:fldChar w:fldCharType="end"/>
      </w:r>
      <w:r w:rsidR="006A437E" w:rsidRPr="009819E7">
        <w:t>).</w:t>
      </w:r>
      <w:r w:rsidR="00D138DE">
        <w:t xml:space="preserve"> In the latter case one incident polarization and two scattering planes are used instead.</w:t>
      </w:r>
    </w:p>
    <w:p w14:paraId="5EBF532E" w14:textId="77777777" w:rsidR="00CB5036" w:rsidRPr="009819E7" w:rsidRDefault="009A7848" w:rsidP="00BB532E">
      <w:pPr>
        <w:pStyle w:val="Indent"/>
      </w:pPr>
      <w:r w:rsidRPr="009819E7">
        <w:t>More advanced option</w:t>
      </w:r>
      <w:r w:rsidR="00DA66F3" w:rsidRPr="009819E7">
        <w:t>s are</w:t>
      </w:r>
      <w:r w:rsidRPr="009819E7">
        <w:t xml:space="preserve"> available to calculate scattering at any set of angles. If any of the two command line options</w:t>
      </w:r>
    </w:p>
    <w:p w14:paraId="6CE6E7F2" w14:textId="77777777" w:rsidR="009A7848" w:rsidRPr="009819E7" w:rsidRDefault="009A7848" w:rsidP="00F14C87">
      <w:pPr>
        <w:pStyle w:val="Commandline"/>
      </w:pPr>
      <w:r w:rsidRPr="009819E7">
        <w:t>-store_scat_grid</w:t>
      </w:r>
    </w:p>
    <w:p w14:paraId="715D1FC1" w14:textId="77777777" w:rsidR="009A7848" w:rsidRPr="009819E7" w:rsidRDefault="009A7848" w:rsidP="00F14C87">
      <w:pPr>
        <w:pStyle w:val="Commandline"/>
      </w:pPr>
      <w:r w:rsidRPr="009819E7">
        <w:t>-phi_integr &lt;arg&gt;</w:t>
      </w:r>
    </w:p>
    <w:p w14:paraId="1C981E3C" w14:textId="11A99947" w:rsidR="00165E9D" w:rsidRPr="009819E7" w:rsidRDefault="00165E9D" w:rsidP="00C52890">
      <w:r w:rsidRPr="009819E7">
        <w:t>is specified,</w:t>
      </w:r>
      <w:r w:rsidR="009A7848" w:rsidRPr="009819E7">
        <w:t xml:space="preserve"> </w:t>
      </w:r>
      <w:r w:rsidR="00FA7F89" w:rsidRPr="009819E7">
        <w:t xml:space="preserve">the </w:t>
      </w:r>
      <w:r w:rsidRPr="009819E7">
        <w:t>M</w:t>
      </w:r>
      <w:r w:rsidR="009A7848" w:rsidRPr="009819E7">
        <w:t xml:space="preserve">ueller matrix is calculated </w:t>
      </w:r>
      <w:r w:rsidRPr="009819E7">
        <w:t xml:space="preserve">for a set of angles, </w:t>
      </w:r>
      <w:r w:rsidR="00D138DE">
        <w:t>specified,</w:t>
      </w:r>
      <w:r w:rsidRPr="009819E7">
        <w:t xml:space="preserve"> </w:t>
      </w:r>
      <w:r w:rsidR="00347AA0" w:rsidRPr="009819E7">
        <w:t>by default</w:t>
      </w:r>
      <w:r w:rsidR="00767939">
        <w:t>,</w:t>
      </w:r>
      <w:r w:rsidR="00347AA0" w:rsidRPr="009819E7">
        <w:t xml:space="preserve"> </w:t>
      </w:r>
      <w:r w:rsidR="00D138DE">
        <w:t xml:space="preserve">in </w:t>
      </w:r>
      <w:r w:rsidRPr="009819E7">
        <w:t xml:space="preserve">file </w:t>
      </w:r>
      <w:r w:rsidR="009A7848" w:rsidRPr="00981D58">
        <w:rPr>
          <w:rStyle w:val="CourierNew11pt"/>
        </w:rPr>
        <w:t>scat_params.dat</w:t>
      </w:r>
      <w:r w:rsidRPr="009819E7">
        <w:t xml:space="preserve"> (</w:t>
      </w:r>
      <w:r w:rsidR="00347AA0" w:rsidRPr="009819E7">
        <w:t>§</w:t>
      </w:r>
      <w:r w:rsidR="00347AA0" w:rsidRPr="009819E7">
        <w:fldChar w:fldCharType="begin"/>
      </w:r>
      <w:r w:rsidR="00347AA0" w:rsidRPr="009819E7">
        <w:instrText xml:space="preserve"> REF _Ref127810184 \r \h </w:instrText>
      </w:r>
      <w:r w:rsidR="00347AA0" w:rsidRPr="009819E7">
        <w:fldChar w:fldCharType="separate"/>
      </w:r>
      <w:r w:rsidR="00AF049C">
        <w:t>B.4</w:t>
      </w:r>
      <w:r w:rsidR="00347AA0" w:rsidRPr="009819E7">
        <w:fldChar w:fldCharType="end"/>
      </w:r>
      <w:r w:rsidRPr="009819E7">
        <w:t xml:space="preserve">). </w:t>
      </w:r>
      <w:r w:rsidR="00FA7F89" w:rsidRPr="009819E7">
        <w:t>The f</w:t>
      </w:r>
      <w:r w:rsidRPr="009819E7">
        <w:t xml:space="preserve">irst flag indicates that values of the Mueller matrix </w:t>
      </w:r>
      <w:r w:rsidR="002066EA" w:rsidRPr="009819E7">
        <w:t>for</w:t>
      </w:r>
      <w:r w:rsidRPr="009819E7">
        <w:t xml:space="preserve"> all calculated angles should be saved to file </w:t>
      </w:r>
      <w:r w:rsidRPr="00981D58">
        <w:rPr>
          <w:rStyle w:val="CourierNew11pt"/>
        </w:rPr>
        <w:t>mueller_scatgrid</w:t>
      </w:r>
      <w:r w:rsidRPr="009819E7">
        <w:t xml:space="preserve"> (§</w:t>
      </w:r>
      <w:r w:rsidRPr="009819E7">
        <w:fldChar w:fldCharType="begin"/>
      </w:r>
      <w:r w:rsidRPr="009819E7">
        <w:instrText xml:space="preserve"> REF _Ref127808745 \r \h </w:instrText>
      </w:r>
      <w:r w:rsidRPr="009819E7">
        <w:fldChar w:fldCharType="separate"/>
      </w:r>
      <w:r w:rsidR="00AF049C">
        <w:t>C.5</w:t>
      </w:r>
      <w:r w:rsidRPr="009819E7">
        <w:fldChar w:fldCharType="end"/>
      </w:r>
      <w:r w:rsidRPr="009819E7">
        <w:t xml:space="preserve">), while the second flag turns on the integration of Mueller matrix over </w:t>
      </w:r>
      <m:oMath>
        <m:r>
          <w:rPr>
            <w:rFonts w:ascii="Cambria Math" w:hAnsi="Cambria Math"/>
          </w:rPr>
          <m:t>φ</m:t>
        </m:r>
      </m:oMath>
      <w:r w:rsidR="00772B62">
        <w:rPr>
          <w:iCs/>
        </w:rPr>
        <w:t xml:space="preserve"> with different multipliers</w:t>
      </w:r>
      <w:r w:rsidRPr="009819E7">
        <w:t>.</w:t>
      </w:r>
      <w:r w:rsidR="00772B62">
        <w:t xml:space="preserve"> The latter is defined by</w:t>
      </w:r>
      <w:r w:rsidRPr="009819E7">
        <w:t xml:space="preserve"> </w:t>
      </w:r>
      <w:r w:rsidR="0070431C" w:rsidRPr="00981D58">
        <w:rPr>
          <w:rStyle w:val="CourierNew11pt"/>
        </w:rPr>
        <w:t>&lt;arg&gt;</w:t>
      </w:r>
      <w:r w:rsidR="00772B62">
        <w:t xml:space="preserve">, </w:t>
      </w:r>
      <w:r w:rsidR="0070431C" w:rsidRPr="009819E7">
        <w:t>a</w:t>
      </w:r>
      <w:r w:rsidR="002E0CCA" w:rsidRPr="009819E7">
        <w:t xml:space="preserve">n integer </w:t>
      </w:r>
      <w:r w:rsidR="00772B62">
        <w:t xml:space="preserve">from 1 to 31, </w:t>
      </w:r>
      <w:r w:rsidR="0070431C" w:rsidRPr="009819E7">
        <w:t xml:space="preserve">each bit of which, from lowest to highest, </w:t>
      </w:r>
      <w:r w:rsidR="00772B62">
        <w:t xml:space="preserve">corresponds to multipliers </w:t>
      </w:r>
      <w:r w:rsidR="0070431C" w:rsidRPr="009819E7">
        <w:t xml:space="preserve">1,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w:r w:rsidR="0070431C" w:rsidRPr="009819E7">
        <w:t xml:space="preserv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(2φ)</m:t>
            </m:r>
          </m:e>
        </m:func>
      </m:oMath>
      <w:r w:rsidR="0070431C" w:rsidRPr="009819E7">
        <w:t xml:space="preserve">,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(4φ)</m:t>
            </m:r>
          </m:e>
        </m:func>
      </m:oMath>
      <w:r w:rsidR="0070431C" w:rsidRPr="009819E7">
        <w:t xml:space="preserve">, </w:t>
      </w:r>
      <w:r w:rsidR="0025717B" w:rsidRPr="009819E7">
        <w:t xml:space="preserve">and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(4φ)</m:t>
            </m:r>
          </m:e>
        </m:func>
      </m:oMath>
      <w:r w:rsidR="0070431C" w:rsidRPr="009819E7">
        <w:t xml:space="preserve"> respectively</w:t>
      </w:r>
      <w:r w:rsidR="0025717B" w:rsidRPr="009819E7">
        <w:t>.</w:t>
      </w:r>
      <w:r w:rsidR="0070431C" w:rsidRPr="00AA5BD7">
        <w:rPr>
          <w:rStyle w:val="a7"/>
        </w:rPr>
        <w:footnoteReference w:id="58"/>
      </w:r>
      <w:r w:rsidR="0070431C" w:rsidRPr="009819E7">
        <w:t xml:space="preserve"> </w:t>
      </w:r>
      <w:r w:rsidR="00772B62">
        <w:t>Integration r</w:t>
      </w:r>
      <w:r w:rsidR="0070431C" w:rsidRPr="009819E7">
        <w:t xml:space="preserve">esults are saved to files </w:t>
      </w:r>
      <w:r w:rsidR="0070431C" w:rsidRPr="00981D58">
        <w:rPr>
          <w:rStyle w:val="CourierNew11pt"/>
        </w:rPr>
        <w:t>mueller_integr</w:t>
      </w:r>
      <w:r w:rsidR="0070431C" w:rsidRPr="009819E7">
        <w:t xml:space="preserve">, </w:t>
      </w:r>
      <w:r w:rsidR="0070431C" w:rsidRPr="00981D58">
        <w:rPr>
          <w:rStyle w:val="CourierNew11pt"/>
        </w:rPr>
        <w:t>mueller_integr_c2</w:t>
      </w:r>
      <w:r w:rsidR="0070431C" w:rsidRPr="009819E7">
        <w:t xml:space="preserve">, </w:t>
      </w:r>
      <w:r w:rsidR="0070431C" w:rsidRPr="00981D58">
        <w:rPr>
          <w:rStyle w:val="CourierNew11pt"/>
        </w:rPr>
        <w:t>mueller_integr_s2</w:t>
      </w:r>
      <w:r w:rsidR="0070431C" w:rsidRPr="009819E7">
        <w:t xml:space="preserve">, </w:t>
      </w:r>
      <w:r w:rsidR="0070431C" w:rsidRPr="00981D58">
        <w:rPr>
          <w:rStyle w:val="CourierNew11pt"/>
        </w:rPr>
        <w:t>mueller_integr_c4</w:t>
      </w:r>
      <w:r w:rsidR="0070431C" w:rsidRPr="009819E7">
        <w:t xml:space="preserve">, </w:t>
      </w:r>
      <w:r w:rsidR="0025717B" w:rsidRPr="009819E7">
        <w:t xml:space="preserve">and </w:t>
      </w:r>
      <w:r w:rsidR="0070431C" w:rsidRPr="00981D58">
        <w:rPr>
          <w:rStyle w:val="CourierNew11pt"/>
        </w:rPr>
        <w:t>mueller_integr_s4</w:t>
      </w:r>
      <w:r w:rsidR="0070431C" w:rsidRPr="009819E7">
        <w:t xml:space="preserve"> respectively</w:t>
      </w:r>
      <w:r w:rsidR="0025717B" w:rsidRPr="009819E7">
        <w:t xml:space="preserve"> (§</w:t>
      </w:r>
      <w:r w:rsidR="0025717B" w:rsidRPr="009819E7">
        <w:fldChar w:fldCharType="begin"/>
      </w:r>
      <w:r w:rsidR="0025717B" w:rsidRPr="009819E7">
        <w:instrText xml:space="preserve"> REF _Ref127808745 \r \h </w:instrText>
      </w:r>
      <w:r w:rsidR="0025717B" w:rsidRPr="009819E7">
        <w:fldChar w:fldCharType="separate"/>
      </w:r>
      <w:r w:rsidR="00AF049C">
        <w:t>C.5</w:t>
      </w:r>
      <w:r w:rsidR="0025717B" w:rsidRPr="009819E7">
        <w:fldChar w:fldCharType="end"/>
      </w:r>
      <w:r w:rsidR="0025717B" w:rsidRPr="009819E7">
        <w:t>)</w:t>
      </w:r>
      <w:r w:rsidR="0070431C" w:rsidRPr="009819E7">
        <w:t xml:space="preserve">. </w:t>
      </w:r>
      <w:r w:rsidR="00A273A6" w:rsidRPr="009819E7">
        <w:t>It is important to note that t</w:t>
      </w:r>
      <w:r w:rsidR="001901DD" w:rsidRPr="009819E7">
        <w:t xml:space="preserve">he results of the integration </w:t>
      </w:r>
      <w:r w:rsidR="00A273A6" w:rsidRPr="009819E7">
        <w:t>are</w:t>
      </w:r>
      <w:r w:rsidR="001901DD" w:rsidRPr="009819E7">
        <w:t xml:space="preserve"> divided by the width of the </w:t>
      </w:r>
      <m:oMath>
        <m:r>
          <w:rPr>
            <w:rFonts w:ascii="Cambria Math" w:hAnsi="Cambria Math"/>
          </w:rPr>
          <m:t>φ</m:t>
        </m:r>
      </m:oMath>
      <w:r w:rsidR="001901DD" w:rsidRPr="009819E7">
        <w:t xml:space="preserve"> interval (</w:t>
      </w:r>
      <m:oMath>
        <m:r>
          <w:rPr>
            <w:rFonts w:ascii="Cambria Math" w:hAnsi="Cambria Math"/>
          </w:rPr>
          <m:t>2π</m:t>
        </m:r>
      </m:oMath>
      <w:r w:rsidR="001901DD" w:rsidRPr="009819E7">
        <w:t xml:space="preserve"> by default), i.e. actually averaging over </w:t>
      </w:r>
      <m:oMath>
        <m:r>
          <w:rPr>
            <w:rFonts w:ascii="Cambria Math" w:hAnsi="Cambria Math"/>
          </w:rPr>
          <m:t>φ</m:t>
        </m:r>
      </m:oMath>
      <w:r w:rsidR="001901DD" w:rsidRPr="009819E7">
        <w:t xml:space="preserve"> takes place. </w:t>
      </w:r>
      <w:r w:rsidR="0070431C" w:rsidRPr="009819E7">
        <w:t xml:space="preserve">If both </w:t>
      </w:r>
      <w:r w:rsidR="00BF2670" w:rsidRPr="009819E7">
        <w:t xml:space="preserve">above-mentioned </w:t>
      </w:r>
      <w:r w:rsidR="002776E9" w:rsidRPr="009819E7">
        <w:t xml:space="preserve">command line </w:t>
      </w:r>
      <w:r w:rsidR="0070431C" w:rsidRPr="009819E7">
        <w:t xml:space="preserve">options are specified, both </w:t>
      </w:r>
      <w:r w:rsidR="00C52890">
        <w:t>complete-grid</w:t>
      </w:r>
      <w:r w:rsidR="00347AA0" w:rsidRPr="009819E7">
        <w:t xml:space="preserve"> and integrated results are saved to hard disk.</w:t>
      </w:r>
    </w:p>
    <w:p w14:paraId="12CCA5A9" w14:textId="520B8C5C" w:rsidR="009A7848" w:rsidRPr="009819E7" w:rsidRDefault="008F1399" w:rsidP="00C52890">
      <w:pPr>
        <w:pStyle w:val="Indent"/>
      </w:pPr>
      <w:r w:rsidRPr="009819E7">
        <w:t>The format of the input file is very flexible (see §</w:t>
      </w:r>
      <w:r w:rsidRPr="009819E7">
        <w:fldChar w:fldCharType="begin"/>
      </w:r>
      <w:r w:rsidRPr="009819E7">
        <w:instrText xml:space="preserve"> REF _Ref127810184 \r \h </w:instrText>
      </w:r>
      <w:r w:rsidRPr="009819E7">
        <w:fldChar w:fldCharType="separate"/>
      </w:r>
      <w:r w:rsidR="00AF049C">
        <w:t>B.4</w:t>
      </w:r>
      <w:r w:rsidRPr="009819E7">
        <w:fldChar w:fldCharType="end"/>
      </w:r>
      <w:r w:rsidRPr="009819E7">
        <w:t xml:space="preserve"> for details) allowing </w:t>
      </w:r>
      <w:r w:rsidR="00C52890">
        <w:t>one to use</w:t>
      </w:r>
      <w:r w:rsidRPr="009819E7">
        <w:t xml:space="preserve"> either </w:t>
      </w:r>
      <w:r w:rsidR="00BF2670" w:rsidRPr="009819E7">
        <w:t xml:space="preserve">values </w:t>
      </w:r>
      <w:r w:rsidRPr="009819E7">
        <w:t xml:space="preserve">uniformly spaced in some interval or any set of values, which </w:t>
      </w:r>
      <w:r w:rsidR="00FA7F89" w:rsidRPr="009819E7">
        <w:t>is</w:t>
      </w:r>
      <w:r w:rsidRPr="009819E7">
        <w:t xml:space="preserve"> explicitly specified, for </w:t>
      </w:r>
      <m:oMath>
        <m:r>
          <w:rPr>
            <w:rFonts w:ascii="Cambria Math" w:hAnsi="Cambria Math"/>
          </w:rPr>
          <m:t>θ</m:t>
        </m:r>
      </m:oMath>
      <w:r w:rsidRPr="009819E7">
        <w:t xml:space="preserve"> and </w:t>
      </w:r>
      <m:oMath>
        <m:r>
          <w:rPr>
            <w:rFonts w:ascii="Cambria Math" w:hAnsi="Cambria Math"/>
          </w:rPr>
          <m:t>φ</m:t>
        </m:r>
      </m:oMath>
      <w:r w:rsidRPr="009819E7">
        <w:t xml:space="preserve"> independently. Even an arbitrary set of </w:t>
      </w:r>
      <m:oMath>
        <m:r>
          <w:rPr>
            <w:rFonts w:ascii="Cambria Math" w:hAnsi="Cambria Math"/>
          </w:rPr>
          <m:t>(θ,φ)</m:t>
        </m:r>
      </m:oMath>
      <w:r w:rsidR="00B47400" w:rsidRPr="009819E7">
        <w:t xml:space="preserve"> </w:t>
      </w:r>
      <w:r w:rsidRPr="009819E7">
        <w:t xml:space="preserve">pairs can be used. However, if integration over </w:t>
      </w:r>
      <m:oMath>
        <m:r>
          <w:rPr>
            <w:rFonts w:ascii="Cambria Math" w:hAnsi="Cambria Math"/>
          </w:rPr>
          <m:t>φ</m:t>
        </m:r>
      </m:oMath>
      <w:r w:rsidRPr="009819E7">
        <w:t xml:space="preserve"> is used, a set of </w:t>
      </w:r>
      <m:oMath>
        <m:r>
          <w:rPr>
            <w:rFonts w:ascii="Cambria Math" w:hAnsi="Cambria Math"/>
          </w:rPr>
          <m:t>φ</m:t>
        </m:r>
      </m:oMath>
      <w:r w:rsidRPr="009819E7">
        <w:t xml:space="preserve"> values must comply with </w:t>
      </w:r>
      <w:r w:rsidR="001523C9" w:rsidRPr="009819E7">
        <w:t xml:space="preserve">the </w:t>
      </w:r>
      <w:r w:rsidRPr="009819E7">
        <w:t>Romberg integration (§</w:t>
      </w:r>
      <w:r w:rsidR="00B47400" w:rsidRPr="009819E7">
        <w:fldChar w:fldCharType="begin"/>
      </w:r>
      <w:r w:rsidR="00B47400" w:rsidRPr="009819E7">
        <w:instrText xml:space="preserve"> REF _Ref127873015 \r \h </w:instrText>
      </w:r>
      <w:r w:rsidR="00B47400" w:rsidRPr="009819E7">
        <w:fldChar w:fldCharType="separate"/>
      </w:r>
      <w:r w:rsidR="00AF049C">
        <w:t>12.6</w:t>
      </w:r>
      <w:r w:rsidR="00B47400" w:rsidRPr="009819E7">
        <w:fldChar w:fldCharType="end"/>
      </w:r>
      <w:r w:rsidRPr="009819E7">
        <w:t xml:space="preserve">). </w:t>
      </w:r>
      <w:r w:rsidR="00FA7F89" w:rsidRPr="009819E7">
        <w:t>A d</w:t>
      </w:r>
      <w:r w:rsidR="00165E9D" w:rsidRPr="009819E7">
        <w:t xml:space="preserve">ifferent file </w:t>
      </w:r>
      <w:r w:rsidRPr="009819E7">
        <w:t xml:space="preserve">describing a </w:t>
      </w:r>
      <w:r w:rsidR="00165E9D" w:rsidRPr="009819E7">
        <w:t xml:space="preserve">set of angles can be used if specified as an </w:t>
      </w:r>
      <w:r w:rsidR="00D50AC5" w:rsidRPr="009819E7">
        <w:t>argument</w:t>
      </w:r>
      <w:r w:rsidR="00165E9D" w:rsidRPr="009819E7">
        <w:t xml:space="preserve"> to the command line option</w:t>
      </w:r>
    </w:p>
    <w:p w14:paraId="4FFC1145" w14:textId="77777777" w:rsidR="00165E9D" w:rsidRPr="009819E7" w:rsidRDefault="00165E9D" w:rsidP="00F14C87">
      <w:pPr>
        <w:pStyle w:val="Commandline"/>
      </w:pPr>
      <w:r w:rsidRPr="009819E7">
        <w:t>-scat_grid_inp &lt;</w:t>
      </w:r>
      <w:r w:rsidR="00D50AC5" w:rsidRPr="009819E7">
        <w:t>filename</w:t>
      </w:r>
      <w:r w:rsidRPr="009819E7">
        <w:t>&gt;</w:t>
      </w:r>
    </w:p>
    <w:p w14:paraId="142F6BD8" w14:textId="4BE1D057" w:rsidR="004F54EB" w:rsidRPr="009819E7" w:rsidRDefault="004F54EB" w:rsidP="00BB532E">
      <w:pPr>
        <w:pStyle w:val="Indent"/>
      </w:pPr>
      <w:r w:rsidRPr="009819E7">
        <w:lastRenderedPageBreak/>
        <w:t xml:space="preserve">When </w:t>
      </w:r>
      <w:r w:rsidR="00FA7F89" w:rsidRPr="009819E7">
        <w:t xml:space="preserve">a </w:t>
      </w:r>
      <w:r w:rsidRPr="009819E7">
        <w:t xml:space="preserve">grid of scattering angles is calculated (either for saving or integrating over </w:t>
      </w:r>
      <m:oMath>
        <m:r>
          <w:rPr>
            <w:rFonts w:ascii="Cambria Math" w:hAnsi="Cambria Math"/>
          </w:rPr>
          <m:t>φ</m:t>
        </m:r>
      </m:oMath>
      <w:r w:rsidRPr="009819E7">
        <w:t>) the scattering in</w:t>
      </w:r>
      <w:r w:rsidR="000B3244" w:rsidRPr="009819E7">
        <w:t xml:space="preserve"> </w:t>
      </w:r>
      <w:r w:rsidR="003A4D72">
        <w:t>a single scattering plane</w:t>
      </w:r>
      <w:r w:rsidRPr="009819E7">
        <w:t xml:space="preserve"> is </w:t>
      </w:r>
      <w:r w:rsidR="00C436BE" w:rsidRPr="009819E7">
        <w:t xml:space="preserve">by default </w:t>
      </w:r>
      <w:r w:rsidRPr="009819E7">
        <w:rPr>
          <w:i/>
        </w:rPr>
        <w:t>not</w:t>
      </w:r>
      <w:r w:rsidRPr="009819E7">
        <w:t xml:space="preserve"> calculated. However, </w:t>
      </w:r>
      <w:r w:rsidR="00535EA9" w:rsidRPr="00535EA9">
        <w:rPr>
          <w:rStyle w:val="CourierNew11pt"/>
        </w:rPr>
        <w:t>ADDA</w:t>
      </w:r>
      <w:r w:rsidRPr="009819E7">
        <w:t xml:space="preserve"> may be forced to </w:t>
      </w:r>
      <w:r w:rsidR="00C436BE" w:rsidRPr="009819E7">
        <w:t>calculate</w:t>
      </w:r>
      <w:r w:rsidRPr="009819E7">
        <w:t xml:space="preserve"> it by specifying command line option</w:t>
      </w:r>
      <w:r w:rsidR="003A4D72">
        <w:t xml:space="preserve"> </w:t>
      </w:r>
      <w:r w:rsidR="003A4D72" w:rsidRPr="003A4D72">
        <w:rPr>
          <w:rStyle w:val="CourierNew11pt"/>
        </w:rPr>
        <w:noBreakHyphen/>
        <w:t>yz</w:t>
      </w:r>
      <w:r w:rsidR="003A4D72">
        <w:t xml:space="preserve"> or </w:t>
      </w:r>
      <w:r w:rsidR="003A4D72">
        <w:rPr>
          <w:rStyle w:val="CourierNew11pt"/>
        </w:rPr>
        <w:noBreakHyphen/>
      </w:r>
      <w:r w:rsidR="003A4D72" w:rsidRPr="003A4D72">
        <w:rPr>
          <w:rStyle w:val="CourierNew11pt"/>
        </w:rPr>
        <w:t>scat_plane</w:t>
      </w:r>
      <w:r w:rsidR="003A4D72">
        <w:t xml:space="preserve"> (§</w:t>
      </w:r>
      <w:r w:rsidR="003A4D72">
        <w:fldChar w:fldCharType="begin"/>
      </w:r>
      <w:r w:rsidR="003A4D72">
        <w:instrText xml:space="preserve"> REF _Ref373922077 \r \h </w:instrText>
      </w:r>
      <w:r w:rsidR="003A4D72">
        <w:fldChar w:fldCharType="separate"/>
      </w:r>
      <w:r w:rsidR="00AF049C">
        <w:t>11.1</w:t>
      </w:r>
      <w:r w:rsidR="003A4D72">
        <w:fldChar w:fldCharType="end"/>
      </w:r>
      <w:r w:rsidR="003A4D72">
        <w:t>).</w:t>
      </w:r>
    </w:p>
    <w:p w14:paraId="7A4906E5" w14:textId="612FC734" w:rsidR="00CF1449" w:rsidRPr="009819E7" w:rsidRDefault="00CF1449" w:rsidP="00CF1449">
      <w:pPr>
        <w:ind w:firstLine="540"/>
        <w:rPr>
          <w:lang w:eastAsia="ru-RU"/>
        </w:rPr>
      </w:pPr>
      <w:r w:rsidRPr="009819E7">
        <w:rPr>
          <w:lang w:eastAsia="ru-RU"/>
        </w:rPr>
        <w:t xml:space="preserve">The Mueller matrix contains the complete </w:t>
      </w:r>
      <w:r w:rsidR="004316F5">
        <w:rPr>
          <w:lang w:eastAsia="ru-RU"/>
        </w:rPr>
        <w:t xml:space="preserve">intensity-based </w:t>
      </w:r>
      <w:r w:rsidRPr="009819E7">
        <w:rPr>
          <w:lang w:eastAsia="ru-RU"/>
        </w:rPr>
        <w:t>information about angle-resolved scattering for any incident polarization, but other quantities are also commonly used, e.g. differential scattering cross section. Depending on the incident polarization it can be calculated as</w:t>
      </w:r>
      <w:r w:rsidR="00983FBC">
        <w:rPr>
          <w:lang w:eastAsia="ru-RU"/>
        </w:rPr>
        <w:t xml:space="preserve"> [cf. Eq. </w:t>
      </w:r>
      <w:r w:rsidR="00983FBC">
        <w:rPr>
          <w:lang w:eastAsia="ru-RU"/>
        </w:rPr>
        <w:fldChar w:fldCharType="begin"/>
      </w:r>
      <w:r w:rsidR="00983FBC">
        <w:rPr>
          <w:lang w:eastAsia="ru-RU"/>
        </w:rPr>
        <w:instrText xml:space="preserve"> REF _Ref88993307 \h </w:instrText>
      </w:r>
      <w:r w:rsidR="00983FBC">
        <w:rPr>
          <w:lang w:eastAsia="ru-RU"/>
        </w:rPr>
      </w:r>
      <w:r w:rsidR="00983FBC">
        <w:rPr>
          <w:lang w:eastAsia="ru-RU"/>
        </w:rPr>
        <w:fldChar w:fldCharType="separate"/>
      </w:r>
      <w:r w:rsidR="00AF049C" w:rsidRPr="00A818D4">
        <w:t>(</w:t>
      </w:r>
      <w:r w:rsidR="00AF049C">
        <w:rPr>
          <w:noProof/>
        </w:rPr>
        <w:t>58</w:t>
      </w:r>
      <w:r w:rsidR="00AF049C" w:rsidRPr="00A818D4">
        <w:t>)</w:t>
      </w:r>
      <w:r w:rsidR="00983FBC">
        <w:rPr>
          <w:lang w:eastAsia="ru-RU"/>
        </w:rPr>
        <w:fldChar w:fldCharType="end"/>
      </w:r>
      <w:r w:rsidR="00983FBC">
        <w:rPr>
          <w:lang w:eastAsia="ru-RU"/>
        </w:rPr>
        <w:t>]</w:t>
      </w:r>
      <w:r w:rsidRPr="009819E7">
        <w:rPr>
          <w:lang w:eastAsia="ru-RU"/>
        </w:rPr>
        <w:t>:</w:t>
      </w:r>
    </w:p>
    <w:tbl>
      <w:tblPr>
        <w:tblW w:w="5000" w:type="pct"/>
        <w:tblCellMar>
          <w:left w:w="0" w:type="dxa"/>
          <w:right w:w="0" w:type="dxa"/>
        </w:tblCellMar>
        <w:tblLook w:val="0000" w:firstRow="0" w:lastRow="0" w:firstColumn="0" w:lastColumn="0" w:noHBand="0" w:noVBand="0"/>
      </w:tblPr>
      <w:tblGrid>
        <w:gridCol w:w="9226"/>
        <w:gridCol w:w="413"/>
      </w:tblGrid>
      <w:tr w:rsidR="00CF1449" w:rsidRPr="009819E7" w14:paraId="6BA7AB9B" w14:textId="77777777" w:rsidTr="00A55D2F">
        <w:tc>
          <w:tcPr>
            <w:tcW w:w="4786" w:type="pct"/>
            <w:vAlign w:val="center"/>
          </w:tcPr>
          <w:p w14:paraId="5E9A7FB1" w14:textId="77777777" w:rsidR="00CF1449" w:rsidRPr="009819E7" w:rsidRDefault="00600B16" w:rsidP="007A1D1A">
            <w:pPr>
              <w:pStyle w:val="Eq"/>
            </w:pPr>
            <m:oMathPara>
              <m:oMath>
                <m:f>
                  <m:fPr>
                    <m:ctrlPr>
                      <w:rPr>
                        <w:rFonts w:ascii="Cambria Math" w:hAnsi="Cambria Math"/>
                      </w:rPr>
                    </m:ctrlPr>
                  </m:fPr>
                  <m:num>
                    <m:r>
                      <m:rPr>
                        <m:sty m:val="p"/>
                      </m:rPr>
                      <w:rPr>
                        <w:rFonts w:ascii="Cambria Math" w:hAnsi="Cambria Math"/>
                      </w:rPr>
                      <m:t>d</m:t>
                    </m:r>
                    <m:sSubSup>
                      <m:sSubSupPr>
                        <m:ctrlPr>
                          <w:rPr>
                            <w:rFonts w:ascii="Cambria Math" w:hAnsi="Cambria Math"/>
                          </w:rPr>
                        </m:ctrlPr>
                      </m:sSubSupPr>
                      <m:e>
                        <m:r>
                          <w:rPr>
                            <w:rFonts w:ascii="Cambria Math" w:hAnsi="Cambria Math"/>
                          </w:rPr>
                          <m:t>C</m:t>
                        </m:r>
                      </m:e>
                      <m:sub>
                        <m:r>
                          <m:rPr>
                            <m:sty m:val="p"/>
                          </m:rPr>
                          <w:rPr>
                            <w:rFonts w:ascii="Cambria Math" w:hAnsi="Cambria Math"/>
                          </w:rPr>
                          <m:t>sca</m:t>
                        </m:r>
                      </m:sub>
                      <m:sup>
                        <m:r>
                          <m:rPr>
                            <m:sty m:val="p"/>
                          </m:rPr>
                          <w:rPr>
                            <w:rFonts w:ascii="Cambria Math" w:hAnsi="Cambria Math"/>
                          </w:rPr>
                          <m:t>unpol</m:t>
                        </m:r>
                      </m:sup>
                    </m:sSubSup>
                  </m:num>
                  <m:den>
                    <m:r>
                      <m:rPr>
                        <m:sty m:val="p"/>
                      </m:rPr>
                      <w:rPr>
                        <w:rFonts w:ascii="Cambria Math" w:hAnsi="Cambria Math"/>
                      </w:rPr>
                      <m:t>dΩ</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11</m:t>
                        </m:r>
                      </m:sub>
                    </m:sSub>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d</m:t>
                    </m:r>
                    <m:sSubSup>
                      <m:sSubSupPr>
                        <m:ctrlPr>
                          <w:rPr>
                            <w:rFonts w:ascii="Cambria Math" w:hAnsi="Cambria Math"/>
                          </w:rPr>
                        </m:ctrlPr>
                      </m:sSubSupPr>
                      <m:e>
                        <m:r>
                          <w:rPr>
                            <w:rFonts w:ascii="Cambria Math" w:hAnsi="Cambria Math"/>
                          </w:rPr>
                          <m:t>C</m:t>
                        </m:r>
                      </m:e>
                      <m:sub>
                        <m:r>
                          <m:rPr>
                            <m:sty m:val="p"/>
                          </m:rPr>
                          <w:rPr>
                            <w:rFonts w:ascii="Cambria Math" w:hAnsi="Cambria Math"/>
                          </w:rPr>
                          <m:t>sca</m:t>
                        </m:r>
                      </m:sub>
                      <m:sup>
                        <m:r>
                          <w:rPr>
                            <w:rFonts w:ascii="Cambria Math" w:hAnsi="Cambria Math"/>
                          </w:rPr>
                          <m:t>x</m:t>
                        </m:r>
                        <m:r>
                          <m:rPr>
                            <m:sty m:val="p"/>
                          </m:rPr>
                          <w:rPr>
                            <w:rFonts w:ascii="Cambria Math" w:hAnsi="Cambria Math"/>
                          </w:rPr>
                          <m:t>,</m:t>
                        </m:r>
                        <m:r>
                          <w:rPr>
                            <w:rFonts w:ascii="Cambria Math" w:hAnsi="Cambria Math"/>
                          </w:rPr>
                          <m:t>y</m:t>
                        </m:r>
                      </m:sup>
                    </m:sSubSup>
                  </m:num>
                  <m:den>
                    <m:r>
                      <m:rPr>
                        <m:sty m:val="p"/>
                      </m:rPr>
                      <w:rPr>
                        <w:rFonts w:ascii="Cambria Math" w:hAnsi="Cambria Math"/>
                      </w:rPr>
                      <m:t>dΩ</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den>
                </m:f>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(2</m:t>
                        </m:r>
                        <m:r>
                          <w:rPr>
                            <w:rFonts w:ascii="Cambria Math" w:hAnsi="Cambria Math"/>
                          </w:rPr>
                          <m:t>φ</m:t>
                        </m:r>
                        <m:r>
                          <m:rPr>
                            <m:sty m:val="p"/>
                          </m:rPr>
                          <w:rPr>
                            <w:rFonts w:ascii="Cambria Math" w:hAnsi="Cambria Math"/>
                          </w:rPr>
                          <m:t>)</m:t>
                        </m:r>
                      </m:e>
                    </m:func>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13</m:t>
                        </m:r>
                      </m:sub>
                    </m:sSub>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(2</m:t>
                        </m:r>
                        <m:r>
                          <w:rPr>
                            <w:rFonts w:ascii="Cambria Math" w:hAnsi="Cambria Math"/>
                          </w:rPr>
                          <m:t>φ</m:t>
                        </m:r>
                        <m:r>
                          <m:rPr>
                            <m:sty m:val="p"/>
                          </m:rPr>
                          <w:rPr>
                            <w:rFonts w:ascii="Cambria Math" w:hAnsi="Cambria Math"/>
                          </w:rPr>
                          <m:t>)</m:t>
                        </m:r>
                      </m:e>
                    </m:func>
                  </m:e>
                </m:d>
                <m:r>
                  <w:rPr>
                    <w:rFonts w:ascii="Cambria Math" w:hAnsi="Cambria Math"/>
                  </w:rPr>
                  <m:t>,</m:t>
                </m:r>
              </m:oMath>
            </m:oMathPara>
          </w:p>
        </w:tc>
        <w:tc>
          <w:tcPr>
            <w:tcW w:w="214" w:type="pct"/>
            <w:vAlign w:val="center"/>
          </w:tcPr>
          <w:p w14:paraId="682196EB" w14:textId="728AFC05" w:rsidR="00CF1449" w:rsidRPr="009819E7" w:rsidRDefault="00CF1449" w:rsidP="008B0C69">
            <w:pPr>
              <w:pStyle w:val="Eqnumber"/>
            </w:pPr>
            <w:bookmarkStart w:id="187" w:name="_Ref231113549"/>
            <w:r w:rsidRPr="009819E7">
              <w:t>(</w:t>
            </w:r>
            <w:r w:rsidRPr="009819E7">
              <w:fldChar w:fldCharType="begin"/>
            </w:r>
            <w:r w:rsidRPr="009819E7">
              <w:instrText xml:space="preserve"> SEQ ( \* ARABIC </w:instrText>
            </w:r>
            <w:r w:rsidRPr="009819E7">
              <w:fldChar w:fldCharType="separate"/>
            </w:r>
            <w:r w:rsidR="00AF049C">
              <w:rPr>
                <w:noProof/>
              </w:rPr>
              <w:t>66</w:t>
            </w:r>
            <w:r w:rsidRPr="009819E7">
              <w:fldChar w:fldCharType="end"/>
            </w:r>
            <w:r w:rsidRPr="009819E7">
              <w:t>)</w:t>
            </w:r>
            <w:bookmarkEnd w:id="187"/>
          </w:p>
        </w:tc>
      </w:tr>
    </w:tbl>
    <w:p w14:paraId="1A6F4B47" w14:textId="04F3B0A0" w:rsidR="00CF1449" w:rsidRDefault="00A55D2F" w:rsidP="00DA5E69">
      <w:r w:rsidRPr="009819E7">
        <w:t xml:space="preserve">where plus and minus correspond to incident polarization along </w:t>
      </w:r>
      <w:r w:rsidR="001D2602">
        <w:t xml:space="preserve">the </w:t>
      </w:r>
      <m:oMath>
        <m:r>
          <w:rPr>
            <w:rFonts w:ascii="Cambria Math" w:hAnsi="Cambria Math"/>
          </w:rPr>
          <m:t>x</m:t>
        </m:r>
      </m:oMath>
      <w:r w:rsidRPr="009819E7">
        <w:t xml:space="preserve">- and </w:t>
      </w:r>
      <m:oMath>
        <m:r>
          <w:rPr>
            <w:rFonts w:ascii="Cambria Math" w:hAnsi="Cambria Math"/>
          </w:rPr>
          <m:t>y</m:t>
        </m:r>
      </m:oMath>
      <w:r w:rsidR="000B3244" w:rsidRPr="009819E7">
        <w:noBreakHyphen/>
        <w:t>ax</w:t>
      </w:r>
      <w:r w:rsidRPr="009819E7">
        <w:t xml:space="preserve">is respectively, and </w:t>
      </w:r>
      <m:oMath>
        <m:r>
          <w:rPr>
            <w:rFonts w:ascii="Cambria Math" w:hAnsi="Cambria Math"/>
          </w:rPr>
          <m:t>φ</m:t>
        </m:r>
      </m:oMath>
      <w:r w:rsidRPr="009819E7">
        <w:t xml:space="preserve"> is the azimuthal angle of the scattering direction (relative to </w:t>
      </w:r>
      <w:r w:rsidR="001D2602">
        <w:t xml:space="preserve">the </w:t>
      </w:r>
      <m:oMath>
        <m:r>
          <w:rPr>
            <w:rFonts w:ascii="Cambria Math" w:hAnsi="Cambria Math"/>
          </w:rPr>
          <m:t>x</m:t>
        </m:r>
      </m:oMath>
      <w:r w:rsidR="000B3244" w:rsidRPr="009819E7">
        <w:noBreakHyphen/>
        <w:t>ax</w:t>
      </w:r>
      <w:r w:rsidRPr="009819E7">
        <w:t>is)</w:t>
      </w:r>
      <w:r w:rsidR="00BE7110">
        <w:t xml:space="preserve">, and </w:t>
      </w:r>
      <m:oMath>
        <m:d>
          <m:dPr>
            <m:begChr m:val="|"/>
            <m:endChr m:val="|"/>
            <m:ctrlPr>
              <w:rPr>
                <w:rFonts w:ascii="Cambria Math" w:hAnsi="Cambria Math"/>
                <w:i/>
              </w:rPr>
            </m:ctrlPr>
          </m:dPr>
          <m:e>
            <m:r>
              <w:rPr>
                <w:rFonts w:ascii="Cambria Math" w:hAnsi="Cambria Math"/>
              </w:rPr>
              <m:t>…</m:t>
            </m:r>
          </m:e>
        </m:d>
      </m:oMath>
      <w:r w:rsidR="00BE7110">
        <w:t xml:space="preserve"> is used since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oMath>
      <w:r w:rsidR="00BE7110">
        <w:t xml:space="preserve"> </w:t>
      </w:r>
      <w:r w:rsidR="007D2AE5">
        <w:t>is</w:t>
      </w:r>
      <w:r w:rsidR="00BE7110">
        <w:t xml:space="preserve"> generally complex</w:t>
      </w:r>
      <w:r w:rsidRPr="009819E7">
        <w:t>.</w:t>
      </w:r>
      <w:r w:rsidR="008E372C" w:rsidRPr="009819E7">
        <w:t xml:space="preserve"> “unpol” denotes unpolarized incident light. Eq. </w:t>
      </w:r>
      <w:r w:rsidR="008E372C" w:rsidRPr="009819E7">
        <w:fldChar w:fldCharType="begin"/>
      </w:r>
      <w:r w:rsidR="008E372C" w:rsidRPr="009819E7">
        <w:instrText xml:space="preserve"> REF _Ref231113549 \h </w:instrText>
      </w:r>
      <w:r w:rsidR="008E372C" w:rsidRPr="009819E7">
        <w:fldChar w:fldCharType="separate"/>
      </w:r>
      <w:r w:rsidR="00AF049C" w:rsidRPr="009819E7">
        <w:t>(</w:t>
      </w:r>
      <w:r w:rsidR="00AF049C">
        <w:rPr>
          <w:noProof/>
        </w:rPr>
        <w:t>66</w:t>
      </w:r>
      <w:r w:rsidR="00AF049C" w:rsidRPr="009819E7">
        <w:t>)</w:t>
      </w:r>
      <w:r w:rsidR="008E372C" w:rsidRPr="009819E7">
        <w:fldChar w:fldCharType="end"/>
      </w:r>
      <w:r w:rsidR="008E372C" w:rsidRPr="009819E7">
        <w:t xml:space="preserve"> </w:t>
      </w:r>
      <w:r w:rsidR="00767939">
        <w:t>is</w:t>
      </w:r>
      <w:r w:rsidR="008E372C" w:rsidRPr="009819E7">
        <w:t xml:space="preserve"> derived from formulae given in </w:t>
      </w:r>
      <w:r w:rsidR="008E372C" w:rsidRPr="009819E7">
        <w:fldChar w:fldCharType="begin"/>
      </w:r>
      <w:r w:rsidR="00BB0250">
        <w:instrText xml:space="preserve"> ADDIN ZOTERO_ITEM CSL_CITATION {"citationID":"fcI661st","properties":{"unsorted":false,"formattedCitation":"[57]","plainCitation":"[57]","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8E372C" w:rsidRPr="009819E7">
        <w:fldChar w:fldCharType="separate"/>
      </w:r>
      <w:r w:rsidR="00BB0250" w:rsidRPr="00BB0250">
        <w:t>[57]</w:t>
      </w:r>
      <w:r w:rsidR="008E372C" w:rsidRPr="009819E7">
        <w:rPr>
          <w:vertAlign w:val="superscript"/>
        </w:rPr>
        <w:fldChar w:fldCharType="end"/>
      </w:r>
      <w:r w:rsidR="008E372C" w:rsidRPr="009819E7">
        <w:t>.</w:t>
      </w:r>
    </w:p>
    <w:p w14:paraId="3AA7A0E9" w14:textId="77777777" w:rsidR="00E554CB" w:rsidRDefault="00E554CB" w:rsidP="00981D58">
      <w:pPr>
        <w:pStyle w:val="Indent"/>
        <w:keepNext/>
        <w:ind w:firstLine="539"/>
      </w:pPr>
      <w:r>
        <w:t>In other applications</w:t>
      </w:r>
      <w:r w:rsidR="00C12BCA">
        <w:t>,</w:t>
      </w:r>
      <w:r>
        <w:t xml:space="preserve"> </w:t>
      </w:r>
      <w:r w:rsidR="00C12BCA">
        <w:t xml:space="preserve">the following scattering intensities are </w:t>
      </w:r>
      <w:r w:rsidR="005A5E46">
        <w:t>of interest</w:t>
      </w:r>
      <w:r w:rsidR="00C12BCA">
        <w:t>:</w:t>
      </w:r>
    </w:p>
    <w:tbl>
      <w:tblPr>
        <w:tblW w:w="5000" w:type="pct"/>
        <w:tblCellMar>
          <w:left w:w="0" w:type="dxa"/>
          <w:right w:w="0" w:type="dxa"/>
        </w:tblCellMar>
        <w:tblLook w:val="0000" w:firstRow="0" w:lastRow="0" w:firstColumn="0" w:lastColumn="0" w:noHBand="0" w:noVBand="0"/>
      </w:tblPr>
      <w:tblGrid>
        <w:gridCol w:w="9215"/>
        <w:gridCol w:w="424"/>
      </w:tblGrid>
      <w:tr w:rsidR="00C12BCA" w:rsidRPr="009819E7" w14:paraId="540C8FBD" w14:textId="77777777" w:rsidTr="003E0A55">
        <w:tc>
          <w:tcPr>
            <w:tcW w:w="4780" w:type="pct"/>
            <w:vAlign w:val="center"/>
          </w:tcPr>
          <w:p w14:paraId="4BD4D460" w14:textId="3CEA268B" w:rsidR="00C12BCA" w:rsidRPr="00772361" w:rsidRDefault="00600B16" w:rsidP="00772361">
            <w:pPr>
              <w:pStyle w:val="Eq"/>
            </w:pPr>
            <m:oMathPara>
              <m:oMath>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r>
                        <w:rPr>
                          <w:rFonts w:ascii="Cambria Math" w:hAnsi="Cambria Math"/>
                        </w:rPr>
                        <m:t>ψ</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m:rPr>
                                  <m:sty m:val="p"/>
                                </m:rPr>
                                <w:rPr>
                                  <w:rFonts w:ascii="Cambria Math" w:hAnsi="Cambria Math"/>
                                </w:rPr>
                                <m:t>1</m:t>
                              </m:r>
                              <m:ctrlPr>
                                <w:rPr>
                                  <w:rFonts w:ascii="Cambria Math" w:hAnsi="Cambria Math"/>
                                </w:rPr>
                              </m:ctrlPr>
                            </m:sub>
                            <m:sup>
                              <m:r>
                                <w:rPr>
                                  <w:rFonts w:ascii="Cambria Math" w:hAnsi="Cambria Math"/>
                                </w:rPr>
                                <m:t>2</m:t>
                              </m:r>
                            </m:sup>
                          </m:sSubSup>
                        </m:e>
                      </m:d>
                      <m:r>
                        <m:rPr>
                          <m:sty m:val="p"/>
                        </m:rPr>
                        <w:rPr>
                          <w:rFonts w:ascii="Cambria Math" w:hAnsi="Cambria Math"/>
                        </w:rPr>
                        <m:t>=0.5</m:t>
                      </m:r>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r>
                        <w:rPr>
                          <w:rFonts w:ascii="Cambria Math" w:hAnsi="Cambria Math"/>
                        </w:rPr>
                        <m:t>ψ</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m:rPr>
                                  <m:sty m:val="p"/>
                                </m:rPr>
                                <w:rPr>
                                  <w:rFonts w:ascii="Cambria Math" w:hAnsi="Cambria Math"/>
                                </w:rPr>
                                <m:t>2</m:t>
                              </m:r>
                              <m:ctrlPr>
                                <w:rPr>
                                  <w:rFonts w:ascii="Cambria Math" w:hAnsi="Cambria Math"/>
                                </w:rPr>
                              </m:ctrlPr>
                            </m:sub>
                            <m:sup>
                              <m:r>
                                <w:rPr>
                                  <w:rFonts w:ascii="Cambria Math" w:hAnsi="Cambria Math"/>
                                </w:rPr>
                                <m:t>2</m:t>
                              </m:r>
                            </m:sup>
                          </m:sSubSup>
                        </m:e>
                      </m:d>
                      <m:r>
                        <m:rPr>
                          <m:sty m:val="p"/>
                        </m:rPr>
                        <w:rPr>
                          <w:rFonts w:ascii="Cambria Math" w:hAnsi="Cambria Math"/>
                        </w:rPr>
                        <m:t>=0.5</m:t>
                      </m:r>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e>
                      </m:d>
                      <m:r>
                        <m:rPr>
                          <m:sty m:val="p"/>
                        </m:rPr>
                        <w:rPr>
                          <w:rFonts w:ascii="Cambria Math" w:hAnsi="Cambria Math"/>
                        </w:rPr>
                        <m:t>,</m:t>
                      </m:r>
                    </m:e>
                  </m:mr>
                  <m:mr>
                    <m:e>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r>
                        <w:rPr>
                          <w:rFonts w:ascii="Cambria Math" w:hAnsi="Cambria Math"/>
                        </w:rPr>
                        <m:t>ψ</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m:rPr>
                                  <m:sty m:val="p"/>
                                </m:rPr>
                                <w:rPr>
                                  <w:rFonts w:ascii="Cambria Math" w:hAnsi="Cambria Math"/>
                                </w:rPr>
                                <m:t>3</m:t>
                              </m:r>
                              <m:ctrlPr>
                                <w:rPr>
                                  <w:rFonts w:ascii="Cambria Math" w:hAnsi="Cambria Math"/>
                                </w:rPr>
                              </m:ctrlPr>
                            </m:sub>
                            <m:sup>
                              <m:r>
                                <w:rPr>
                                  <w:rFonts w:ascii="Cambria Math" w:hAnsi="Cambria Math"/>
                                </w:rPr>
                                <m:t>2</m:t>
                              </m:r>
                            </m:sup>
                          </m:sSubSup>
                        </m:e>
                      </m:d>
                      <m:r>
                        <m:rPr>
                          <m:sty m:val="p"/>
                        </m:rPr>
                        <w:rPr>
                          <w:rFonts w:ascii="Cambria Math" w:hAnsi="Cambria Math"/>
                        </w:rPr>
                        <m:t>=0.5</m:t>
                      </m:r>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r>
                        <w:rPr>
                          <w:rFonts w:ascii="Cambria Math" w:hAnsi="Cambria Math"/>
                        </w:rPr>
                        <m:t>ψ</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m:rPr>
                                  <m:sty m:val="p"/>
                                </m:rPr>
                                <w:rPr>
                                  <w:rFonts w:ascii="Cambria Math" w:hAnsi="Cambria Math"/>
                                </w:rPr>
                                <m:t>4</m:t>
                              </m:r>
                              <m:ctrlPr>
                                <w:rPr>
                                  <w:rFonts w:ascii="Cambria Math" w:hAnsi="Cambria Math"/>
                                </w:rPr>
                              </m:ctrlPr>
                            </m:sub>
                            <m:sup>
                              <m:r>
                                <w:rPr>
                                  <w:rFonts w:ascii="Cambria Math" w:hAnsi="Cambria Math"/>
                                </w:rPr>
                                <m:t>2</m:t>
                              </m:r>
                            </m:sup>
                          </m:sSubSup>
                        </m:e>
                      </m:d>
                      <m:r>
                        <m:rPr>
                          <m:sty m:val="p"/>
                        </m:rPr>
                        <w:rPr>
                          <w:rFonts w:ascii="Cambria Math" w:hAnsi="Cambria Math"/>
                        </w:rPr>
                        <m:t>=0.5</m:t>
                      </m:r>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e>
                      </m:d>
                      <m:r>
                        <m:rPr>
                          <m:sty m:val="p"/>
                        </m:rPr>
                        <w:rPr>
                          <w:rFonts w:ascii="Cambria Math" w:hAnsi="Cambria Math"/>
                        </w:rPr>
                        <m:t>,</m:t>
                      </m:r>
                    </m:e>
                  </m:mr>
                  <m:mr>
                    <m:e>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r>
                        <m:rPr>
                          <m:sty m:val="p"/>
                        </m:rPr>
                        <w:rPr>
                          <w:rFonts w:ascii="Cambria Math" w:hAnsi="Cambria Math"/>
                        </w:rPr>
                        <m:t xml:space="preserve">,   </m:t>
                      </m:r>
                      <m:r>
                        <w:rPr>
                          <w:rFonts w:ascii="Cambria Math" w:hAnsi="Cambria Math"/>
                        </w:rPr>
                        <m:t>ψ</m:t>
                      </m:r>
                      <m:r>
                        <m:rPr>
                          <m:sty m:val="p"/>
                        </m:rPr>
                        <w:rPr>
                          <w:rFonts w:ascii="Cambria Math" w:hAnsi="Cambria Math"/>
                          <w:szCs w:val="24"/>
                        </w:rPr>
                        <m:t>≝</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sca</m:t>
                                  </m:r>
                                </m:sub>
                              </m:sSub>
                            </m:e>
                          </m:func>
                        </m:num>
                        <m:den>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in</m:t>
                                  </m:r>
                                </m:sub>
                              </m:sSub>
                            </m:e>
                          </m:func>
                        </m:den>
                      </m:f>
                      <m:r>
                        <m:rPr>
                          <m:sty m:val="p"/>
                        </m:rPr>
                        <w:rPr>
                          <w:rFonts w:ascii="Cambria Math" w:hAnsi="Cambria Math"/>
                        </w:rPr>
                        <m:t>,</m:t>
                      </m:r>
                    </m:e>
                  </m:mr>
                </m:m>
              </m:oMath>
            </m:oMathPara>
          </w:p>
        </w:tc>
        <w:tc>
          <w:tcPr>
            <w:tcW w:w="220" w:type="pct"/>
            <w:vAlign w:val="center"/>
          </w:tcPr>
          <w:p w14:paraId="3EE43686" w14:textId="005721FB" w:rsidR="00C12BCA" w:rsidRPr="009819E7" w:rsidRDefault="00C12BCA" w:rsidP="00886D94">
            <w:pPr>
              <w:pStyle w:val="Eqnumber"/>
            </w:pPr>
            <w:bookmarkStart w:id="188" w:name="_Ref320131718"/>
            <w:r w:rsidRPr="009819E7">
              <w:t>(</w:t>
            </w:r>
            <w:r w:rsidRPr="009819E7">
              <w:fldChar w:fldCharType="begin"/>
            </w:r>
            <w:r w:rsidRPr="009819E7">
              <w:instrText xml:space="preserve"> SEQ ( \* ARABIC </w:instrText>
            </w:r>
            <w:r w:rsidRPr="009819E7">
              <w:fldChar w:fldCharType="separate"/>
            </w:r>
            <w:r w:rsidR="00AF049C">
              <w:rPr>
                <w:noProof/>
              </w:rPr>
              <w:t>67</w:t>
            </w:r>
            <w:r w:rsidRPr="009819E7">
              <w:fldChar w:fldCharType="end"/>
            </w:r>
            <w:r w:rsidRPr="009819E7">
              <w:t>)</w:t>
            </w:r>
            <w:bookmarkEnd w:id="188"/>
          </w:p>
        </w:tc>
      </w:tr>
    </w:tbl>
    <w:p w14:paraId="00F3366E" w14:textId="545949E1" w:rsidR="00C12BCA" w:rsidRPr="008B2388" w:rsidRDefault="00185907" w:rsidP="008B2388">
      <w:r>
        <w:t xml:space="preserve">where </w:t>
      </w:r>
      <m:oMath>
        <m:r>
          <w:rPr>
            <w:rFonts w:ascii="Cambria Math" w:hAnsi="Cambria Math"/>
          </w:rPr>
          <m:t>∥</m:t>
        </m:r>
      </m:oMath>
      <w:r>
        <w:t xml:space="preserve"> and </w:t>
      </w:r>
      <m:oMath>
        <m:r>
          <w:rPr>
            <w:rFonts w:ascii="Cambria Math" w:hAnsi="Cambria Math"/>
          </w:rPr>
          <m:t>⊥</m:t>
        </m:r>
      </m:oMath>
      <w:r>
        <w:t xml:space="preserve"> denote </w:t>
      </w:r>
      <w:r w:rsidR="008B2388">
        <w:t xml:space="preserve">respectively </w:t>
      </w:r>
      <w:r>
        <w:t>parallel and perpendicular components (</w:t>
      </w:r>
      <w:r w:rsidR="008B2388">
        <w:t>relative</w:t>
      </w:r>
      <w:r>
        <w:t xml:space="preserve"> to the scattering frame) of the </w:t>
      </w:r>
      <w:r w:rsidR="00DF7EC1">
        <w:t>incident and scattered fields</w:t>
      </w:r>
      <w:r w:rsidR="00EA08C3">
        <w:t>.</w:t>
      </w:r>
      <w:r w:rsidR="008B2388">
        <w:t xml:space="preserve"> </w:t>
      </w:r>
      <m:oMath>
        <m:sSub>
          <m:sSubPr>
            <m:ctrlPr>
              <w:rPr>
                <w:rFonts w:ascii="Cambria Math" w:hAnsi="Cambria Math"/>
                <w:i/>
                <w:iCs/>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vertAlign w:val="subscript"/>
              </w:rPr>
              <m:t>4</m:t>
            </m:r>
          </m:sub>
        </m:sSub>
      </m:oMath>
      <w:r w:rsidR="008B2388">
        <w:t xml:space="preserve"> are elements of the amplitude matrix (§</w:t>
      </w:r>
      <w:r w:rsidR="00213021">
        <w:fldChar w:fldCharType="begin"/>
      </w:r>
      <w:r w:rsidR="00213021">
        <w:instrText xml:space="preserve"> REF _Ref373839446 \r \h </w:instrText>
      </w:r>
      <w:r w:rsidR="00213021">
        <w:fldChar w:fldCharType="separate"/>
      </w:r>
      <w:r w:rsidR="00AF049C">
        <w:t>11.3</w:t>
      </w:r>
      <w:r w:rsidR="00213021">
        <w:fldChar w:fldCharType="end"/>
      </w:r>
      <w:r w:rsidR="00DF7EC1">
        <w:t xml:space="preserve">). </w:t>
      </w:r>
      <w:r w:rsidR="008B2388">
        <w:t xml:space="preserve">Corresponding differential cross sections can be obtained from scattering intensities </w:t>
      </w:r>
      <w:r w:rsidR="008B2388" w:rsidRPr="00513AC3">
        <w:t xml:space="preserve">through division by </w:t>
      </w:r>
      <m:oMath>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oMath>
      <w:r w:rsidR="008B2388" w:rsidRPr="00513AC3">
        <w:t xml:space="preserve"> [cf. Eq. </w:t>
      </w:r>
      <w:r w:rsidR="008B2388" w:rsidRPr="00513AC3">
        <w:fldChar w:fldCharType="begin"/>
      </w:r>
      <w:r w:rsidR="008B2388" w:rsidRPr="00513AC3">
        <w:instrText xml:space="preserve"> REF _Ref231113549 \h </w:instrText>
      </w:r>
      <w:r w:rsidR="003B1F54" w:rsidRPr="00513AC3">
        <w:instrText xml:space="preserve"> \* MERGEFORMAT </w:instrText>
      </w:r>
      <w:r w:rsidR="008B2388" w:rsidRPr="00513AC3">
        <w:fldChar w:fldCharType="separate"/>
      </w:r>
      <w:r w:rsidR="00AF049C" w:rsidRPr="009819E7">
        <w:t>(</w:t>
      </w:r>
      <w:r w:rsidR="00AF049C">
        <w:rPr>
          <w:noProof/>
        </w:rPr>
        <w:t>66</w:t>
      </w:r>
      <w:r w:rsidR="00AF049C" w:rsidRPr="009819E7">
        <w:t>)</w:t>
      </w:r>
      <w:r w:rsidR="008B2388" w:rsidRPr="00513AC3">
        <w:fldChar w:fldCharType="end"/>
      </w:r>
      <w:r w:rsidR="008B2388" w:rsidRPr="00513AC3">
        <w:t>].</w:t>
      </w:r>
      <w:r w:rsidR="00896018">
        <w:t xml:space="preserve"> We generalized Eq. </w:t>
      </w:r>
      <w:r w:rsidR="00896018">
        <w:fldChar w:fldCharType="begin"/>
      </w:r>
      <w:r w:rsidR="00896018">
        <w:instrText xml:space="preserve"> REF _Ref320131718 \h </w:instrText>
      </w:r>
      <w:r w:rsidR="00896018">
        <w:fldChar w:fldCharType="separate"/>
      </w:r>
      <w:r w:rsidR="00AF049C" w:rsidRPr="009819E7">
        <w:t>(</w:t>
      </w:r>
      <w:r w:rsidR="00AF049C">
        <w:rPr>
          <w:noProof/>
        </w:rPr>
        <w:t>67</w:t>
      </w:r>
      <w:r w:rsidR="00AF049C" w:rsidRPr="009819E7">
        <w:t>)</w:t>
      </w:r>
      <w:r w:rsidR="00896018">
        <w:fldChar w:fldCharType="end"/>
      </w:r>
      <w:r w:rsidR="00896018">
        <w:t xml:space="preserve"> and others below to the surface mode, but we are not aware of such non-free-space</w:t>
      </w:r>
      <w:r w:rsidR="00BE7110">
        <w:t xml:space="preserve"> uses.</w:t>
      </w:r>
    </w:p>
    <w:p w14:paraId="0D7BDB9A" w14:textId="0C329A25" w:rsidR="00185907" w:rsidRDefault="009F1F27" w:rsidP="00CA43FF">
      <w:pPr>
        <w:pStyle w:val="Indent"/>
      </w:pPr>
      <w:r>
        <w:t>In applications i</w:t>
      </w:r>
      <w:r w:rsidR="005A5E46">
        <w:t>nvolving preferential direction</w:t>
      </w:r>
      <w:r>
        <w:t xml:space="preserve"> it is customary to denote two components of the incident and scattered fields as vertical (</w:t>
      </w:r>
      <m:oMath>
        <m:r>
          <m:rPr>
            <m:sty m:val="p"/>
          </m:rPr>
          <w:rPr>
            <w:rFonts w:ascii="Cambria Math" w:hAnsi="Cambria Math"/>
          </w:rPr>
          <m:t>v</m:t>
        </m:r>
      </m:oMath>
      <w:r>
        <w:t>) and horizontal (</w:t>
      </w:r>
      <m:oMath>
        <m:r>
          <m:rPr>
            <m:sty m:val="p"/>
          </m:rPr>
          <w:rPr>
            <w:rFonts w:ascii="Cambria Math" w:hAnsi="Cambria Math"/>
          </w:rPr>
          <m:t>h</m:t>
        </m:r>
      </m:oMath>
      <w:r>
        <w:t xml:space="preserve">). The correspondence between those and </w:t>
      </w:r>
      <m:oMath>
        <m:r>
          <w:rPr>
            <w:rFonts w:ascii="Cambria Math" w:hAnsi="Cambria Math"/>
          </w:rPr>
          <m:t>∥</m:t>
        </m:r>
      </m:oMath>
      <w:r>
        <w:t xml:space="preserve">, </w:t>
      </w:r>
      <m:oMath>
        <m:r>
          <w:rPr>
            <w:rFonts w:ascii="Cambria Math" w:hAnsi="Cambria Math"/>
          </w:rPr>
          <m:t>⊥</m:t>
        </m:r>
      </m:oMath>
      <w:r>
        <w:t xml:space="preserve"> depends on a particular application. For instance, if </w:t>
      </w:r>
      <w:r w:rsidR="00886D94">
        <w:t xml:space="preserve">all considered </w:t>
      </w:r>
      <w:r>
        <w:t xml:space="preserve">scattering planes contain the </w:t>
      </w:r>
      <m:oMath>
        <m:r>
          <w:rPr>
            <w:rFonts w:ascii="Cambria Math" w:hAnsi="Cambria Math"/>
          </w:rPr>
          <m:t>z</m:t>
        </m:r>
      </m:oMath>
      <w:r w:rsidR="001D2602">
        <w:noBreakHyphen/>
      </w:r>
      <w:r>
        <w:t>axis</w:t>
      </w:r>
      <w:r w:rsidR="00886D94">
        <w:t xml:space="preserve">, </w:t>
      </w:r>
      <m:oMath>
        <m:r>
          <w:rPr>
            <w:rFonts w:ascii="Cambria Math" w:hAnsi="Cambria Math"/>
          </w:rPr>
          <m:t>∥</m:t>
        </m:r>
      </m:oMath>
      <w:r w:rsidR="00886D94">
        <w:t xml:space="preserve"> and </w:t>
      </w:r>
      <m:oMath>
        <m:r>
          <w:rPr>
            <w:rFonts w:ascii="Cambria Math" w:hAnsi="Cambria Math"/>
          </w:rPr>
          <m:t>⊥</m:t>
        </m:r>
      </m:oMath>
      <w:r w:rsidR="00886D94">
        <w:t xml:space="preserve"> correspond to </w:t>
      </w:r>
      <m:oMath>
        <m:r>
          <m:rPr>
            <m:sty m:val="p"/>
          </m:rPr>
          <w:rPr>
            <w:rFonts w:ascii="Cambria Math" w:hAnsi="Cambria Math"/>
          </w:rPr>
          <m:t>v</m:t>
        </m:r>
      </m:oMath>
      <w:r w:rsidR="00886D94">
        <w:t xml:space="preserve"> and </w:t>
      </w:r>
      <m:oMath>
        <m:r>
          <m:rPr>
            <m:sty m:val="p"/>
          </m:rPr>
          <w:rPr>
            <w:rFonts w:ascii="Cambria Math" w:hAnsi="Cambria Math"/>
          </w:rPr>
          <m:t>h</m:t>
        </m:r>
      </m:oMath>
      <w:r w:rsidR="00886D94">
        <w:t xml:space="preserve"> respectively </w:t>
      </w:r>
      <w:r w:rsidR="00886D94">
        <w:fldChar w:fldCharType="begin"/>
      </w:r>
      <w:r w:rsidR="00BB0250">
        <w:instrText xml:space="preserve"> ADDIN ZOTERO_ITEM CSL_CITATION {"citationID":"2oa2req7ib","properties":{"formattedCitation":"[66]","plainCitation":"[66]","noteIndex":0},"citationItems":[{"id":3014,"uris":["http://zotero.org/users/4070/items/5AKG5JJC"],"uri":["http://zotero.org/users/4070/items/5AKG5JJC"],"itemData":{"id":3014,"type":"book","event-place":"New York","number-of-pages":"436","publisher":"Wiley","publisher-place":"New York","title":"Scattering of Electromagnetic Waves: Theories and Applications","author":[{"family":"Tsang","given":"L."},{"family":"Kong","given":"J. A."},{"family":"Ding","given":"K. H."}],"issued":{"date-parts":[["2000"]]}}}],"schema":"https://github.com/citation-style-language/schema/raw/master/csl-citation.json"} </w:instrText>
      </w:r>
      <w:r w:rsidR="00886D94">
        <w:fldChar w:fldCharType="separate"/>
      </w:r>
      <w:r w:rsidR="00BB0250" w:rsidRPr="00BB0250">
        <w:t>[66]</w:t>
      </w:r>
      <w:r w:rsidR="00886D94">
        <w:fldChar w:fldCharType="end"/>
      </w:r>
      <w:r w:rsidR="00886D94">
        <w:t>.</w:t>
      </w:r>
    </w:p>
    <w:p w14:paraId="63A45AEB" w14:textId="48B18AEA" w:rsidR="00886D94" w:rsidRDefault="00ED367C" w:rsidP="00CA43FF">
      <w:pPr>
        <w:pStyle w:val="Indent"/>
      </w:pPr>
      <w:r>
        <w:t>Another related quantity is (radar) backscattering cross</w:t>
      </w:r>
      <w:r w:rsidR="007D2AE5">
        <w:t xml:space="preserve"> </w:t>
      </w:r>
      <w:r>
        <w:t>section</w:t>
      </w:r>
      <w:r w:rsidR="002B2C52">
        <w:t xml:space="preserve">. The name itself is somewhat misleading, since it denotes not the integral </w:t>
      </w:r>
      <w:r w:rsidR="005A5E46">
        <w:t xml:space="preserve">quantity </w:t>
      </w:r>
      <w:r w:rsidR="002B2C52">
        <w:t>(as in §</w:t>
      </w:r>
      <w:r w:rsidR="002B2C52">
        <w:fldChar w:fldCharType="begin"/>
      </w:r>
      <w:r w:rsidR="002B2C52">
        <w:instrText xml:space="preserve"> REF _Ref127774927 \r \h </w:instrText>
      </w:r>
      <w:r w:rsidR="002B2C52">
        <w:fldChar w:fldCharType="separate"/>
      </w:r>
      <w:r w:rsidR="00AF049C">
        <w:t>11.4</w:t>
      </w:r>
      <w:r w:rsidR="002B2C52">
        <w:fldChar w:fldCharType="end"/>
      </w:r>
      <w:r w:rsidR="002B2C52">
        <w:t>) but the diffe</w:t>
      </w:r>
      <w:r w:rsidR="00DA1FA5">
        <w:t>re</w:t>
      </w:r>
      <w:r w:rsidR="002B2C52">
        <w:t xml:space="preserve">ntial </w:t>
      </w:r>
      <w:r w:rsidR="005A5E46">
        <w:t>scattering cross section at exact</w:t>
      </w:r>
      <w:r w:rsidR="002B2C52">
        <w:t xml:space="preserve"> backscattering direction</w:t>
      </w:r>
      <w:r w:rsidR="005A5E46">
        <w:t xml:space="preserve"> multiplied by </w:t>
      </w:r>
      <m:oMath>
        <m:r>
          <w:rPr>
            <w:rFonts w:ascii="Cambria Math" w:hAnsi="Cambria Math"/>
          </w:rPr>
          <m:t>4π</m:t>
        </m:r>
      </m:oMath>
      <w:r w:rsidR="002B2C52">
        <w:t xml:space="preserve"> </w:t>
      </w:r>
      <w:r w:rsidRPr="009819E7">
        <w:fldChar w:fldCharType="begin"/>
      </w:r>
      <w:r w:rsidR="00BB0250">
        <w:instrText xml:space="preserve"> ADDIN ZOTERO_ITEM CSL_CITATION {"citationID":"L2b72Bzm","properties":{"unsorted":false,"formattedCitation":"[57]","plainCitation":"[57]","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Pr="009819E7">
        <w:fldChar w:fldCharType="separate"/>
      </w:r>
      <w:r w:rsidR="00BB0250" w:rsidRPr="00BB0250">
        <w:t>[57]</w:t>
      </w:r>
      <w:r w:rsidRPr="009819E7">
        <w:rPr>
          <w:vertAlign w:val="superscript"/>
        </w:rPr>
        <w:fldChar w:fldCharType="end"/>
      </w:r>
      <w:r w:rsidR="002B2C52">
        <w:t xml:space="preserve">. It </w:t>
      </w:r>
      <w:r w:rsidR="005A5E46">
        <w:t>can be decomposed into different components</w:t>
      </w:r>
      <w:r w:rsidR="00F67B29">
        <w:t>,</w:t>
      </w:r>
      <w:r w:rsidR="005A5E46">
        <w:t xml:space="preserve"> </w:t>
      </w:r>
      <w:r w:rsidR="00F67B29">
        <w:t>as in Eq. </w:t>
      </w:r>
      <w:r w:rsidR="00F67B29">
        <w:fldChar w:fldCharType="begin"/>
      </w:r>
      <w:r w:rsidR="00F67B29">
        <w:instrText xml:space="preserve"> REF _Ref320131718 \h </w:instrText>
      </w:r>
      <w:r w:rsidR="00F67B29">
        <w:fldChar w:fldCharType="separate"/>
      </w:r>
      <w:r w:rsidR="00AF049C" w:rsidRPr="009819E7">
        <w:t>(</w:t>
      </w:r>
      <w:r w:rsidR="00AF049C">
        <w:rPr>
          <w:noProof/>
        </w:rPr>
        <w:t>67</w:t>
      </w:r>
      <w:r w:rsidR="00AF049C" w:rsidRPr="009819E7">
        <w:t>)</w:t>
      </w:r>
      <w:r w:rsidR="00F67B29">
        <w:fldChar w:fldCharType="end"/>
      </w:r>
      <w:r w:rsidR="00F67B29">
        <w:t xml:space="preserve">, </w:t>
      </w:r>
      <m:oMath>
        <m:sSub>
          <m:sSubPr>
            <m:ctrlPr>
              <w:rPr>
                <w:rFonts w:ascii="Cambria Math" w:hAnsi="Cambria Math"/>
              </w:rPr>
            </m:ctrlPr>
          </m:sSubPr>
          <m:e>
            <m:r>
              <w:rPr>
                <w:rFonts w:ascii="Cambria Math" w:hAnsi="Cambria Math"/>
              </w:rPr>
              <m:t>σ</m:t>
            </m:r>
          </m:e>
          <m:sub>
            <m:r>
              <w:rPr>
                <w:rFonts w:ascii="Cambria Math" w:hAnsi="Cambria Math"/>
              </w:rPr>
              <m:t>αβ</m:t>
            </m:r>
          </m:sub>
        </m:sSub>
        <m:r>
          <m:rPr>
            <m:sty m:val="p"/>
          </m:rPr>
          <w:rPr>
            <w:rFonts w:ascii="Cambria Math" w:hAnsi="Cambria Math"/>
            <w:lang w:eastAsia="en-US"/>
          </w:rPr>
          <m:t>≝</m:t>
        </m:r>
        <m:r>
          <m:rPr>
            <m:sty m:val="p"/>
          </m:rPr>
          <w:rPr>
            <w:rFonts w:ascii="Cambria Math" w:hAnsi="Cambria Math"/>
          </w:rPr>
          <m:t>4</m:t>
        </m:r>
        <m:r>
          <w:rPr>
            <w:rFonts w:ascii="Cambria Math" w:hAnsi="Cambria Math"/>
          </w:rPr>
          <m:t>π</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sSub>
          <m:sSubPr>
            <m:ctrlPr>
              <w:rPr>
                <w:rFonts w:ascii="Cambria Math" w:hAnsi="Cambria Math"/>
              </w:rPr>
            </m:ctrlPr>
          </m:sSubPr>
          <m:e>
            <m:r>
              <w:rPr>
                <w:rFonts w:ascii="Cambria Math" w:hAnsi="Cambria Math"/>
              </w:rPr>
              <m:t>I</m:t>
            </m:r>
          </m:e>
          <m:sub>
            <m:r>
              <w:rPr>
                <w:rFonts w:ascii="Cambria Math" w:hAnsi="Cambria Math"/>
              </w:rPr>
              <m:t>αβ</m:t>
            </m:r>
          </m:sub>
        </m:sSub>
      </m:oMath>
      <w:r w:rsidR="00F67B29">
        <w:t xml:space="preserve">, where </w:t>
      </w:r>
      <m:oMath>
        <m:r>
          <w:rPr>
            <w:rFonts w:ascii="Cambria Math" w:hAnsi="Cambria Math"/>
          </w:rPr>
          <m:t>α</m:t>
        </m:r>
      </m:oMath>
      <w:r w:rsidR="00F67B29">
        <w:t xml:space="preserve"> and </w:t>
      </w:r>
      <m:oMath>
        <m:r>
          <w:rPr>
            <w:rFonts w:ascii="Cambria Math" w:hAnsi="Cambria Math"/>
          </w:rPr>
          <m:t>β</m:t>
        </m:r>
      </m:oMath>
      <w:r w:rsidR="00F67B29">
        <w:t xml:space="preserve"> can be replaced by </w:t>
      </w:r>
      <m:oMath>
        <m:r>
          <w:rPr>
            <w:rFonts w:ascii="Cambria Math" w:hAnsi="Cambria Math"/>
          </w:rPr>
          <m:t>∥</m:t>
        </m:r>
      </m:oMath>
      <w:r w:rsidR="00F67B29">
        <w:t xml:space="preserve">, </w:t>
      </w:r>
      <m:oMath>
        <m:r>
          <w:rPr>
            <w:rFonts w:ascii="Cambria Math" w:hAnsi="Cambria Math"/>
          </w:rPr>
          <m:t>⊥</m:t>
        </m:r>
      </m:oMath>
      <w:r w:rsidR="0068376E">
        <w:t xml:space="preserve">, </w:t>
      </w:r>
      <m:oMath>
        <m:r>
          <m:rPr>
            <m:sty m:val="p"/>
          </m:rPr>
          <w:rPr>
            <w:rFonts w:ascii="Cambria Math" w:hAnsi="Cambria Math"/>
          </w:rPr>
          <m:t>v</m:t>
        </m:r>
      </m:oMath>
      <w:r w:rsidR="0068376E">
        <w:t xml:space="preserve">, </w:t>
      </w:r>
      <m:oMath>
        <m:r>
          <m:rPr>
            <m:sty m:val="p"/>
          </m:rPr>
          <w:rPr>
            <w:rFonts w:ascii="Cambria Math" w:hAnsi="Cambria Math"/>
          </w:rPr>
          <m:t>h</m:t>
        </m:r>
      </m:oMath>
      <w:r w:rsidR="0068376E">
        <w:t xml:space="preserve">, </w:t>
      </w:r>
      <m:oMath>
        <m:r>
          <w:rPr>
            <w:rFonts w:ascii="Cambria Math" w:hAnsi="Cambria Math"/>
          </w:rPr>
          <m:t>x</m:t>
        </m:r>
      </m:oMath>
      <w:r w:rsidR="00B54738">
        <w:rPr>
          <w:iCs/>
        </w:rPr>
        <w:t>,</w:t>
      </w:r>
      <w:r w:rsidR="0068376E">
        <w:t xml:space="preserve"> or </w:t>
      </w:r>
      <m:oMath>
        <m:r>
          <w:rPr>
            <w:rFonts w:ascii="Cambria Math" w:hAnsi="Cambria Math"/>
          </w:rPr>
          <m:t>y</m:t>
        </m:r>
      </m:oMath>
      <w:r w:rsidR="009C65BC">
        <w:t xml:space="preserve"> (see, e.g., </w:t>
      </w:r>
      <w:r w:rsidR="009C65BC">
        <w:fldChar w:fldCharType="begin"/>
      </w:r>
      <w:r w:rsidR="00BB0250">
        <w:instrText xml:space="preserve"> ADDIN ZOTERO_ITEM CSL_CITATION {"citationID":"2dgpdbb7ck","properties":{"formattedCitation":"[67]","plainCitation":"[67]","noteIndex":0},"citationItems":[{"id":16801,"uris":["http://zotero.org/users/4070/items/EXVQXRR4"],"uri":["http://zotero.org/users/4070/items/EXVQXRR4"],"itemData":{"id":16801,"type":"article-journal","abstract":"We study the applicability of the discrete-dipole approximation by modeling centimeter (C-band) radar echoes for hydrometeors, and compare the results to exact theories. We use ice and water particles of various shapes with varying water-content to investigate how the backscattering, extinction, and absorption cross sections change as a function of particle radius. We also compute radar parameters, such as the differential reflectivity, the linear depolarization ratio, and the copolarized correlation coefficient. We find that using discrete-dipole approximation (DDA) to model pure ice and pure water particles at the C-band, is a lot more accurate than particles containing both ice and water. For coated particles, a large grid-size is recommended so that the coating is modeled adequately. We also find that the absorption cross section is significantly less accurate than the scattering and backscattering cross sections. The accuracy of DDA can be increased by increasing the number of dipoles, but also by using the filtered coupled dipole-option for the polarizability. This halved the relative errors in cross sections.","container-title":"Journal of Quantitative Spectroscopy and Radiative Transfer","DOI":"10.1016/j.jqsrt.2009.02.020","ISSN":"0022-4073","issue":"14-16","journalAbbreviation":"J. Quant. Spectrosc. Radiat. Transfer","page":"1654-1664","source":"ScienceDirect","title":"Modeling C-band single scattering properties of hydrometeors using discrete-dipole approximation and T-matrix method","URL":"http://www.sciencedirect.com/science/article/B6TVR-4VT14NF-1/2/71fb58327d715a469c2676fe6cb333c0","volume":"110","author":[{"family":"Tyynelä","given":"Jani"},{"family":"Nousiainen","given":"Timo"},{"family":"Göke","given":"Sabine"},{"family":"Muinonen","given":"Karri"}],"accessed":{"date-parts":[["2009",8,7]]},"issued":{"date-parts":[["2009"]]}}}],"schema":"https://github.com/citation-style-language/schema/raw/master/csl-citation.json"} </w:instrText>
      </w:r>
      <w:r w:rsidR="009C65BC">
        <w:fldChar w:fldCharType="separate"/>
      </w:r>
      <w:r w:rsidR="00BB0250" w:rsidRPr="00BB0250">
        <w:t>[67]</w:t>
      </w:r>
      <w:r w:rsidR="009C65BC">
        <w:fldChar w:fldCharType="end"/>
      </w:r>
      <w:r w:rsidR="009C65BC">
        <w:t>)</w:t>
      </w:r>
      <w:r w:rsidR="00F67B29">
        <w:t>.</w:t>
      </w:r>
      <w:r w:rsidR="0068376E">
        <w:t xml:space="preserve"> Moreover, the expressions can be simp</w:t>
      </w:r>
      <w:r w:rsidR="00A74473">
        <w:t>lified using the symmetry fact</w:t>
      </w:r>
      <w:r w:rsidR="0068376E">
        <w:t xml:space="preserve"> </w:t>
      </w:r>
      <m:oMath>
        <m:sSub>
          <m:sSubPr>
            <m:ctrlPr>
              <w:rPr>
                <w:rFonts w:ascii="Cambria Math" w:hAnsi="Cambria Math"/>
                <w:i/>
                <w:iCs/>
              </w:rPr>
            </m:ctrlPr>
          </m:sSubPr>
          <m:e>
            <m:r>
              <w:rPr>
                <w:rFonts w:ascii="Cambria Math" w:hAnsi="Cambria Math"/>
              </w:rPr>
              <m:t>S</m:t>
            </m:r>
          </m:e>
          <m:sub>
            <m:r>
              <w:rPr>
                <w:rFonts w:ascii="Cambria Math" w:hAnsi="Cambria Math"/>
                <w:vertAlign w:val="subscript"/>
              </w:rPr>
              <m:t>12</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vertAlign w:val="subscript"/>
              </w:rPr>
              <m:t>21</m:t>
            </m:r>
          </m:sub>
        </m:sSub>
      </m:oMath>
      <w:r w:rsidR="0068376E">
        <w:t xml:space="preserve"> for </w:t>
      </w:r>
      <m:oMath>
        <m:r>
          <w:rPr>
            <w:rFonts w:ascii="Cambria Math" w:hAnsi="Cambria Math"/>
          </w:rPr>
          <m:t>θ=180°</m:t>
        </m:r>
      </m:oMath>
      <w:r w:rsidR="0068376E">
        <w:t xml:space="preserve"> </w:t>
      </w:r>
      <w:r w:rsidR="0068376E">
        <w:fldChar w:fldCharType="begin"/>
      </w:r>
      <w:r w:rsidR="00BB0250">
        <w:instrText xml:space="preserve"> ADDIN ZOTERO_ITEM CSL_CITATION {"citationID":"482unhj66","properties":{"formattedCitation":"[68]","plainCitation":"[68]","noteIndex":0},"citationItems":[{"id":4881,"uris":["http://zotero.org/users/4070/items/K4EXTQMC"],"uri":["http://zotero.org/users/4070/items/K4EXTQMC"],"itemData":{"id":4881,"type":"book","event-place":"New York","number-of-pages":"479","publisher":"Dover","publisher-place":"New York","title":"Light Scattering by Small Particles","author":[{"family":"Hulst","given":"H. C.","non-dropping-particle":"van de"}],"issued":{"date-parts":[["1981"]]}}}],"schema":"https://github.com/citation-style-language/schema/raw/master/csl-citation.json"} </w:instrText>
      </w:r>
      <w:r w:rsidR="0068376E">
        <w:fldChar w:fldCharType="separate"/>
      </w:r>
      <w:r w:rsidR="00BB0250" w:rsidRPr="00BB0250">
        <w:t>[68]</w:t>
      </w:r>
      <w:r w:rsidR="0068376E">
        <w:fldChar w:fldCharType="end"/>
      </w:r>
      <w:r w:rsidR="0068376E">
        <w:t>. Therefore, one can obtain the following cross</w:t>
      </w:r>
      <w:r w:rsidR="00DA1FA5">
        <w:t xml:space="preserve"> </w:t>
      </w:r>
      <w:r w:rsidR="0068376E">
        <w:t xml:space="preserve">section using the values in file </w:t>
      </w:r>
      <w:r w:rsidR="000F13B9" w:rsidRPr="006C6C6C">
        <w:rPr>
          <w:rStyle w:val="CourierNew11pt"/>
        </w:rPr>
        <w:t>mueller</w:t>
      </w:r>
      <w:r w:rsidR="0068376E">
        <w:t xml:space="preserve"> </w:t>
      </w:r>
      <w:r w:rsidR="000F13B9">
        <w:t xml:space="preserve">for </w:t>
      </w:r>
      <m:oMath>
        <m:r>
          <w:rPr>
            <w:rFonts w:ascii="Cambria Math" w:hAnsi="Cambria Math"/>
          </w:rPr>
          <m:t>θ=180°</m:t>
        </m:r>
      </m:oMath>
      <w:r w:rsidR="000F13B9">
        <w:t>, usually in the last line</w:t>
      </w:r>
      <w:r w:rsidR="0068376E">
        <w:t>:</w:t>
      </w:r>
    </w:p>
    <w:tbl>
      <w:tblPr>
        <w:tblW w:w="5000" w:type="pct"/>
        <w:tblCellMar>
          <w:left w:w="0" w:type="dxa"/>
          <w:right w:w="0" w:type="dxa"/>
        </w:tblCellMar>
        <w:tblLook w:val="0000" w:firstRow="0" w:lastRow="0" w:firstColumn="0" w:lastColumn="0" w:noHBand="0" w:noVBand="0"/>
      </w:tblPr>
      <w:tblGrid>
        <w:gridCol w:w="9215"/>
        <w:gridCol w:w="424"/>
      </w:tblGrid>
      <w:tr w:rsidR="00D033C9" w:rsidRPr="009819E7" w14:paraId="5C052628" w14:textId="77777777" w:rsidTr="00D033C9">
        <w:tc>
          <w:tcPr>
            <w:tcW w:w="4780" w:type="pct"/>
            <w:vAlign w:val="center"/>
          </w:tcPr>
          <w:p w14:paraId="3340C2A6" w14:textId="77777777" w:rsidR="00D033C9" w:rsidRPr="009819E7" w:rsidRDefault="00600B16" w:rsidP="00370EA7">
            <w:pPr>
              <w:pStyle w:val="Eq"/>
            </w:pPr>
            <m:oMathPara>
              <m:oMath>
                <m:sSub>
                  <m:sSubPr>
                    <m:ctrlPr>
                      <w:rPr>
                        <w:rFonts w:ascii="Cambria Math" w:hAnsi="Cambria Math"/>
                      </w:rPr>
                    </m:ctrlPr>
                  </m:sSubPr>
                  <m:e>
                    <m:r>
                      <w:rPr>
                        <w:rFonts w:ascii="Cambria Math" w:hAnsi="Cambria Math"/>
                      </w:rPr>
                      <m:t>σ</m:t>
                    </m:r>
                  </m:e>
                  <m:sub>
                    <m:r>
                      <w:rPr>
                        <w:rFonts w:ascii="Cambria Math" w:hAnsi="Cambria Math"/>
                      </w:rPr>
                      <m:t>xx</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den>
                </m:f>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r>
                      <m:rPr>
                        <m:sty m:val="p"/>
                      </m:rPr>
                      <w:rPr>
                        <w:rFonts w:ascii="Cambria Math" w:hAnsi="Cambria Math"/>
                      </w:rPr>
                      <m:t>∓2</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yy</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den>
                </m:f>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r>
                      <m:rPr>
                        <m:sty m:val="p"/>
                      </m:rPr>
                      <w:rPr>
                        <w:rFonts w:ascii="Cambria Math" w:hAnsi="Cambria Math"/>
                      </w:rPr>
                      <m:t>±2</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yx</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m:t>
                    </m:r>
                  </m:num>
                  <m:den>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k</m:t>
                            </m:r>
                          </m:e>
                          <m:sub>
                            <m:r>
                              <m:rPr>
                                <m:sty m:val="p"/>
                              </m:rPr>
                              <w:rPr>
                                <w:rFonts w:ascii="Cambria Math" w:hAnsi="Cambria Math"/>
                              </w:rPr>
                              <m:t>sca</m:t>
                            </m:r>
                          </m:sub>
                          <m:sup>
                            <m:r>
                              <m:rPr>
                                <m:sty m:val="p"/>
                              </m:rPr>
                              <w:rPr>
                                <w:rFonts w:ascii="Cambria Math" w:hAnsi="Cambria Math"/>
                              </w:rPr>
                              <m:t>2</m:t>
                            </m:r>
                          </m:sup>
                        </m:sSubSup>
                      </m:e>
                    </m:d>
                  </m:den>
                </m:f>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22</m:t>
                        </m:r>
                      </m:sub>
                    </m:sSub>
                  </m:e>
                </m:d>
                <m:r>
                  <w:rPr>
                    <w:rFonts w:ascii="Cambria Math" w:hAnsi="Cambria Math"/>
                  </w:rPr>
                  <m:t>,</m:t>
                </m:r>
              </m:oMath>
            </m:oMathPara>
          </w:p>
        </w:tc>
        <w:tc>
          <w:tcPr>
            <w:tcW w:w="220" w:type="pct"/>
            <w:vAlign w:val="center"/>
          </w:tcPr>
          <w:p w14:paraId="56783138" w14:textId="46AE0715" w:rsidR="00D033C9" w:rsidRPr="009819E7" w:rsidRDefault="00D033C9" w:rsidP="00FD2D2A">
            <w:pPr>
              <w:pStyle w:val="Eqnumber"/>
            </w:pPr>
            <w:r w:rsidRPr="009819E7">
              <w:t>(</w:t>
            </w:r>
            <w:r w:rsidRPr="009819E7">
              <w:fldChar w:fldCharType="begin"/>
            </w:r>
            <w:r w:rsidRPr="009819E7">
              <w:instrText xml:space="preserve"> SEQ ( \* ARABIC </w:instrText>
            </w:r>
            <w:r w:rsidRPr="009819E7">
              <w:fldChar w:fldCharType="separate"/>
            </w:r>
            <w:r w:rsidR="00AF049C">
              <w:rPr>
                <w:noProof/>
              </w:rPr>
              <w:t>68</w:t>
            </w:r>
            <w:r w:rsidRPr="009819E7">
              <w:fldChar w:fldCharType="end"/>
            </w:r>
            <w:r w:rsidRPr="009819E7">
              <w:t>)</w:t>
            </w:r>
          </w:p>
        </w:tc>
      </w:tr>
    </w:tbl>
    <w:p w14:paraId="4C95AD30" w14:textId="28DD1ECA" w:rsidR="00A51B1E" w:rsidRDefault="00A74473" w:rsidP="00B10A55">
      <w:bookmarkStart w:id="189" w:name="_Ref269827185"/>
      <w:r>
        <w:t xml:space="preserve">where the alternating signs before </w:t>
      </w:r>
      <m:oMath>
        <m:sSub>
          <m:sSubPr>
            <m:ctrlPr>
              <w:rPr>
                <w:rFonts w:ascii="Cambria Math" w:hAnsi="Cambria Math"/>
                <w:i/>
                <w:iCs/>
              </w:rPr>
            </m:ctrlPr>
          </m:sSubPr>
          <m:e>
            <m:r>
              <w:rPr>
                <w:rFonts w:ascii="Cambria Math" w:hAnsi="Cambria Math"/>
              </w:rPr>
              <m:t>S</m:t>
            </m:r>
          </m:e>
          <m:sub>
            <m:r>
              <w:rPr>
                <w:rFonts w:ascii="Cambria Math" w:hAnsi="Cambria Math"/>
                <w:vertAlign w:val="subscript"/>
              </w:rPr>
              <m:t>12</m:t>
            </m:r>
          </m:sub>
        </m:sSub>
      </m:oMath>
      <w:r>
        <w:t xml:space="preserve"> are for </w:t>
      </w:r>
      <m:oMath>
        <m:r>
          <w:rPr>
            <w:rFonts w:ascii="Cambria Math" w:hAnsi="Cambria Math"/>
          </w:rPr>
          <m:t>yz</m:t>
        </m:r>
      </m:oMath>
      <w:r>
        <w:t xml:space="preserve"> (</w:t>
      </w:r>
      <m:oMath>
        <m:r>
          <w:rPr>
            <w:rFonts w:ascii="Cambria Math" w:hAnsi="Cambria Math"/>
          </w:rPr>
          <m:t>φ=90°</m:t>
        </m:r>
      </m:oMath>
      <w:r>
        <w:t>)</w:t>
      </w:r>
      <w:r w:rsidRPr="00A74473">
        <w:t xml:space="preserve"> </w:t>
      </w:r>
      <w:r>
        <w:t xml:space="preserve">and </w:t>
      </w:r>
      <m:oMath>
        <m:r>
          <w:rPr>
            <w:rFonts w:ascii="Cambria Math" w:hAnsi="Cambria Math"/>
          </w:rPr>
          <m:t>xz</m:t>
        </m:r>
      </m:oMath>
      <w:r>
        <w:t xml:space="preserve"> (</w:t>
      </w:r>
      <m:oMath>
        <m:r>
          <w:rPr>
            <w:rFonts w:ascii="Cambria Math" w:hAnsi="Cambria Math"/>
          </w:rPr>
          <m:t>φ=0°</m:t>
        </m:r>
      </m:oMath>
      <w:r>
        <w:t xml:space="preserve">) scattering planes respectively. </w:t>
      </w:r>
      <w:r w:rsidR="00A51B1E" w:rsidRPr="00A74473">
        <w:t>Linear</w:t>
      </w:r>
      <w:r w:rsidR="00A51B1E">
        <w:t xml:space="preserve"> depolarization ratio (at backscattering) is defined through these cross-sections </w:t>
      </w:r>
      <w:r w:rsidR="00A51B1E">
        <w:fldChar w:fldCharType="begin"/>
      </w:r>
      <w:r w:rsidR="00BB0250">
        <w:instrText xml:space="preserve"> ADDIN ZOTERO_ITEM CSL_CITATION {"citationID":"7O66A2H6","properties":{"formattedCitation":"[67]","plainCitation":"[67]","noteIndex":0},"citationItems":[{"id":16801,"uris":["http://zotero.org/users/4070/items/EXVQXRR4"],"uri":["http://zotero.org/users/4070/items/EXVQXRR4"],"itemData":{"id":16801,"type":"article-journal","abstract":"We study the applicability of the discrete-dipole approximation by modeling centimeter (C-band) radar echoes for hydrometeors, and compare the results to exact theories. We use ice and water particles of various shapes with varying water-content to investigate how the backscattering, extinction, and absorption cross sections change as a function of particle radius. We also compute radar parameters, such as the differential reflectivity, the linear depolarization ratio, and the copolarized correlation coefficient. We find that using discrete-dipole approximation (DDA) to model pure ice and pure water particles at the C-band, is a lot more accurate than particles containing both ice and water. For coated particles, a large grid-size is recommended so that the coating is modeled adequately. We also find that the absorption cross section is significantly less accurate than the scattering and backscattering cross sections. The accuracy of DDA can be increased by increasing the number of dipoles, but also by using the filtered coupled dipole-option for the polarizability. This halved the relative errors in cross sections.","container-title":"Journal of Quantitative Spectroscopy and Radiative Transfer","DOI":"10.1016/j.jqsrt.2009.02.020","ISSN":"0022-4073","issue":"14-16","journalAbbreviation":"J. Quant. Spectrosc. Radiat. Transfer","page":"1654-1664","source":"ScienceDirect","title":"Modeling C-band single scattering properties of hydrometeors using discrete-dipole approximation and T-matrix method","URL":"http://www.sciencedirect.com/science/article/B6TVR-4VT14NF-1/2/71fb58327d715a469c2676fe6cb333c0","volume":"110","author":[{"family":"Tyynelä","given":"Jani"},{"family":"Nousiainen","given":"Timo"},{"family":"Göke","given":"Sabine"},{"family":"Muinonen","given":"Karri"}],"accessed":{"date-parts":[["2009",8,7]]},"issued":{"date-parts":[["2009"]]}}}],"schema":"https://github.com/citation-style-language/schema/raw/master/csl-citation.json"} </w:instrText>
      </w:r>
      <w:r w:rsidR="00A51B1E">
        <w:fldChar w:fldCharType="separate"/>
      </w:r>
      <w:r w:rsidR="00BB0250" w:rsidRPr="00BB0250">
        <w:t>[67]</w:t>
      </w:r>
      <w:r w:rsidR="00A51B1E">
        <w:fldChar w:fldCharType="end"/>
      </w:r>
      <w:r w:rsidR="00A51B1E">
        <w:t xml:space="preserve">, while circular polarization ratio </w:t>
      </w:r>
      <m:oMath>
        <m:sSub>
          <m:sSubPr>
            <m:ctrlPr>
              <w:rPr>
                <w:rFonts w:ascii="Cambria Math" w:hAnsi="Cambria Math"/>
                <w:i/>
              </w:rPr>
            </m:ctrlPr>
          </m:sSubPr>
          <m:e>
            <m:r>
              <w:rPr>
                <w:rFonts w:ascii="Cambria Math" w:hAnsi="Cambria Math"/>
              </w:rPr>
              <m:t>μ</m:t>
            </m:r>
          </m:e>
          <m:sub>
            <m:r>
              <m:rPr>
                <m:sty m:val="p"/>
              </m:rPr>
              <w:rPr>
                <w:rFonts w:ascii="Cambria Math" w:hAnsi="Cambria Math"/>
                <w:vertAlign w:val="subscript"/>
              </w:rPr>
              <m:t>c</m:t>
            </m:r>
          </m:sub>
        </m:sSub>
      </m:oMath>
      <w:r w:rsidR="00A51B1E">
        <w:t xml:space="preserve"> </w:t>
      </w:r>
      <w:r w:rsidR="005F7FF7">
        <w:t>can be</w:t>
      </w:r>
      <w:r w:rsidR="00A51B1E">
        <w:t xml:space="preserve"> defined as</w:t>
      </w:r>
      <w:r w:rsidR="005F7FF7">
        <w:t xml:space="preserve"> </w:t>
      </w:r>
      <w:r w:rsidR="005F7FF7">
        <w:fldChar w:fldCharType="begin"/>
      </w:r>
      <w:r w:rsidR="00BB0250">
        <w:instrText xml:space="preserve"> ADDIN ZOTERO_ITEM CSL_CITATION {"citationID":"20rrrbn1b0","properties":{"formattedCitation":"[69]","plainCitation":"[69]","noteIndex":0},"citationItems":[{"id":1709,"uris":["http://zotero.org/users/4070/items/5ZW4E4RC"],"uri":["http://zotero.org/users/4070/items/5ZW4E4RC"],"itemData":{"id":1709,"type":"article-journal","abstract":"Circular polarization is studied for closely packed aggregates of spherical particles at backscattering. Simulations of electromagnetic scattering are utilized to study how different parameters affect the circular-polarization ratio, e.g., the size distribution, the size parameters, and the electric permittivities of the spherical particles forming the aggregates. Both scattering and absorption of the electromagnetic waves are treated. The results of the simulations show striking interference structure for the backscattering circular-polarization ratio as a function of the size parameter and the electric permittivity of the spherical particles. The structure consists of two sets of bands of maxima: the primary band, following approximately the extinction efficiency of a sphere with the same size parameter as the monomers of the aggregate, and the secondary bands, a result of strong contribution from bi-sphere resonances between the monomers.","container-title":"Journal of Quantitative Spectroscopy and Radiative Transfer","DOI":"10.1016/j.jqsrt.2012.08.029","ISSN":"0022-4073","journalAbbreviation":"J. Quant. Spectrosc. Radiat. Transfer","page":"150-159","source":"ScienceDirect","title":"Circular polarization of spherical-particle aggregates at backscattering","title-short":"Lasers and interactions with particles 2012","URL":"http://www.sciencedirect.com/science/article/pii/S0022407312004049","volume":"126","author":[{"family":"Virkki","given":"A."},{"family":"Muinonen","given":"K."},{"family":"Penttilä","given":"A."}],"accessed":{"date-parts":[["2013",7,21]]},"issued":{"date-parts":[["2013"]]}}}],"schema":"https://github.com/citation-style-language/schema/raw/master/csl-citation.json"} </w:instrText>
      </w:r>
      <w:r w:rsidR="005F7FF7">
        <w:fldChar w:fldCharType="separate"/>
      </w:r>
      <w:r w:rsidR="00BB0250" w:rsidRPr="00BB0250">
        <w:t>[69]</w:t>
      </w:r>
      <w:r w:rsidR="005F7FF7">
        <w:fldChar w:fldCharType="end"/>
      </w:r>
      <w:r>
        <w:t xml:space="preserve"> (for any </w:t>
      </w:r>
      <m:oMath>
        <m:r>
          <w:rPr>
            <w:rFonts w:ascii="Cambria Math" w:hAnsi="Cambria Math"/>
          </w:rPr>
          <m:t>φ</m:t>
        </m:r>
      </m:oMath>
      <w:r>
        <w:t>)</w:t>
      </w:r>
      <w:r w:rsidR="00A51B1E">
        <w:t>:</w:t>
      </w:r>
    </w:p>
    <w:tbl>
      <w:tblPr>
        <w:tblW w:w="5000" w:type="pct"/>
        <w:tblCellMar>
          <w:left w:w="0" w:type="dxa"/>
          <w:right w:w="0" w:type="dxa"/>
        </w:tblCellMar>
        <w:tblLook w:val="0000" w:firstRow="0" w:lastRow="0" w:firstColumn="0" w:lastColumn="0" w:noHBand="0" w:noVBand="0"/>
      </w:tblPr>
      <w:tblGrid>
        <w:gridCol w:w="9215"/>
        <w:gridCol w:w="424"/>
      </w:tblGrid>
      <w:tr w:rsidR="00DA1FA5" w:rsidRPr="009819E7" w14:paraId="7F8135E7" w14:textId="77777777" w:rsidTr="009B00B3">
        <w:tc>
          <w:tcPr>
            <w:tcW w:w="4780" w:type="pct"/>
            <w:vAlign w:val="center"/>
          </w:tcPr>
          <w:p w14:paraId="2521F06B" w14:textId="77777777" w:rsidR="00DA1FA5" w:rsidRPr="009819E7" w:rsidRDefault="00600B16" w:rsidP="00370EA7">
            <w:pPr>
              <w:pStyle w:val="Eq"/>
            </w:pPr>
            <m:oMathPara>
              <m:oMath>
                <m:sSub>
                  <m:sSubPr>
                    <m:ctrlPr>
                      <w:rPr>
                        <w:rFonts w:ascii="Cambria Math" w:hAnsi="Cambria Math"/>
                      </w:rPr>
                    </m:ctrlPr>
                  </m:sSubPr>
                  <m:e>
                    <m:r>
                      <w:rPr>
                        <w:rFonts w:ascii="Cambria Math" w:hAnsi="Cambria Math"/>
                      </w:rPr>
                      <m:t>μ</m:t>
                    </m:r>
                  </m:e>
                  <m:sub>
                    <m:r>
                      <m:rPr>
                        <m:sty m:val="p"/>
                      </m:rPr>
                      <w:rPr>
                        <w:rFonts w:ascii="Cambria Math" w:hAnsi="Cambria Math"/>
                      </w:rPr>
                      <m:t>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+2</m:t>
                    </m:r>
                    <m:sSub>
                      <m:sSubPr>
                        <m:ctrlPr>
                          <w:rPr>
                            <w:rFonts w:ascii="Cambria Math" w:hAnsi="Cambria Math"/>
                          </w:rPr>
                        </m:ctrlPr>
                      </m:sSubPr>
                      <m:e>
                        <m:r>
                          <w:rPr>
                            <w:rFonts w:ascii="Cambria Math" w:hAnsi="Cambria Math"/>
                          </w:rPr>
                          <m:t>S</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44</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44</m:t>
                        </m:r>
                      </m:sub>
                    </m:sSub>
                  </m:den>
                </m:f>
                <m:r>
                  <w:rPr>
                    <w:rFonts w:ascii="Cambria Math" w:hAnsi="Cambria Math"/>
                  </w:rPr>
                  <m:t>.</m:t>
                </m:r>
              </m:oMath>
            </m:oMathPara>
          </w:p>
        </w:tc>
        <w:tc>
          <w:tcPr>
            <w:tcW w:w="220" w:type="pct"/>
            <w:vAlign w:val="center"/>
          </w:tcPr>
          <w:p w14:paraId="2210F484" w14:textId="3AEA00FA" w:rsidR="00DA1FA5" w:rsidRPr="009819E7" w:rsidRDefault="00DA1FA5" w:rsidP="009B00B3">
            <w:pPr>
              <w:pStyle w:val="Eqnumber"/>
            </w:pPr>
            <w:r w:rsidRPr="009819E7">
              <w:t>(</w:t>
            </w:r>
            <w:r w:rsidRPr="009819E7">
              <w:fldChar w:fldCharType="begin"/>
            </w:r>
            <w:r w:rsidRPr="009819E7">
              <w:instrText xml:space="preserve"> SEQ ( \* ARABIC </w:instrText>
            </w:r>
            <w:r w:rsidRPr="009819E7">
              <w:fldChar w:fldCharType="separate"/>
            </w:r>
            <w:r w:rsidR="00AF049C">
              <w:rPr>
                <w:noProof/>
              </w:rPr>
              <w:t>69</w:t>
            </w:r>
            <w:r w:rsidRPr="009819E7">
              <w:fldChar w:fldCharType="end"/>
            </w:r>
            <w:r w:rsidRPr="009819E7">
              <w:t>)</w:t>
            </w:r>
          </w:p>
        </w:tc>
      </w:tr>
    </w:tbl>
    <w:p w14:paraId="1AFDE9D6" w14:textId="77777777" w:rsidR="004316F5" w:rsidRDefault="004316F5" w:rsidP="0020695F">
      <w:pPr>
        <w:pStyle w:val="21"/>
      </w:pPr>
      <w:bookmarkStart w:id="190" w:name="_Ref373839446"/>
      <w:bookmarkStart w:id="191" w:name="_Ref373840345"/>
      <w:bookmarkStart w:id="192" w:name="_Toc57726427"/>
      <w:r>
        <w:t>Amplitude matrix</w:t>
      </w:r>
      <w:bookmarkEnd w:id="189"/>
      <w:bookmarkEnd w:id="190"/>
      <w:bookmarkEnd w:id="191"/>
      <w:bookmarkEnd w:id="192"/>
    </w:p>
    <w:p w14:paraId="1A008798" w14:textId="77943A3D" w:rsidR="00695A35" w:rsidRDefault="00C52890" w:rsidP="00695A35">
      <w:r>
        <w:rPr>
          <w:lang w:eastAsia="ru-RU"/>
        </w:rPr>
        <w:t>An a</w:t>
      </w:r>
      <w:r w:rsidR="004316F5">
        <w:rPr>
          <w:lang w:eastAsia="ru-RU"/>
        </w:rPr>
        <w:t xml:space="preserve">lternative </w:t>
      </w:r>
      <w:r>
        <w:rPr>
          <w:lang w:eastAsia="ru-RU"/>
        </w:rPr>
        <w:t>approach</w:t>
      </w:r>
      <w:r w:rsidR="004316F5">
        <w:rPr>
          <w:lang w:eastAsia="ru-RU"/>
        </w:rPr>
        <w:t xml:space="preserve"> to </w:t>
      </w:r>
      <w:r w:rsidR="00767939">
        <w:rPr>
          <w:lang w:eastAsia="ru-RU"/>
        </w:rPr>
        <w:t>characterize</w:t>
      </w:r>
      <w:r w:rsidR="004316F5">
        <w:rPr>
          <w:lang w:eastAsia="ru-RU"/>
        </w:rPr>
        <w:t xml:space="preserve"> the scat</w:t>
      </w:r>
      <w:r w:rsidR="000A382E">
        <w:rPr>
          <w:lang w:eastAsia="ru-RU"/>
        </w:rPr>
        <w:t xml:space="preserve">tering </w:t>
      </w:r>
      <w:r w:rsidR="00767939">
        <w:rPr>
          <w:lang w:eastAsia="ru-RU"/>
        </w:rPr>
        <w:t xml:space="preserve">process </w:t>
      </w:r>
      <w:r w:rsidR="000A382E">
        <w:rPr>
          <w:lang w:eastAsia="ru-RU"/>
        </w:rPr>
        <w:t xml:space="preserve">is by 2×2 </w:t>
      </w:r>
      <w:r w:rsidR="00FC0E6A">
        <w:rPr>
          <w:lang w:eastAsia="ru-RU"/>
        </w:rPr>
        <w:t xml:space="preserve">dimensionless </w:t>
      </w:r>
      <w:r w:rsidR="000A382E">
        <w:rPr>
          <w:lang w:eastAsia="ru-RU"/>
        </w:rPr>
        <w:t>complex matrix, the amp</w:t>
      </w:r>
      <w:r w:rsidR="00695A35">
        <w:rPr>
          <w:lang w:eastAsia="ru-RU"/>
        </w:rPr>
        <w:t xml:space="preserve">litude scattering matrix, which </w:t>
      </w:r>
      <w:r w:rsidR="00695A35">
        <w:t xml:space="preserve">relates scattered and incoming electric fields (the latter is different from incident field in </w:t>
      </w:r>
      <w:r w:rsidR="008E27CC">
        <w:t>the surface mode</w:t>
      </w:r>
      <w:r w:rsidR="00695A35">
        <w:t>, §</w:t>
      </w:r>
      <w:r w:rsidR="00695A35">
        <w:fldChar w:fldCharType="begin"/>
      </w:r>
      <w:r w:rsidR="00695A35">
        <w:instrText xml:space="preserve"> REF _Ref128561353 \r \h </w:instrText>
      </w:r>
      <w:r w:rsidR="00695A35">
        <w:fldChar w:fldCharType="separate"/>
      </w:r>
      <w:r w:rsidR="00AF049C">
        <w:t>9.2</w:t>
      </w:r>
      <w:r w:rsidR="00695A35">
        <w:fldChar w:fldCharType="end"/>
      </w:r>
      <w:r w:rsidR="00695A35">
        <w:t>):</w:t>
      </w:r>
    </w:p>
    <w:tbl>
      <w:tblPr>
        <w:tblW w:w="5000" w:type="pct"/>
        <w:tblCellMar>
          <w:left w:w="0" w:type="dxa"/>
          <w:right w:w="0" w:type="dxa"/>
        </w:tblCellMar>
        <w:tblLook w:val="0000" w:firstRow="0" w:lastRow="0" w:firstColumn="0" w:lastColumn="0" w:noHBand="0" w:noVBand="0"/>
      </w:tblPr>
      <w:tblGrid>
        <w:gridCol w:w="9188"/>
        <w:gridCol w:w="451"/>
      </w:tblGrid>
      <w:tr w:rsidR="00695A35" w:rsidRPr="00AA1298" w14:paraId="642DDE2D" w14:textId="77777777" w:rsidTr="009F5938">
        <w:tc>
          <w:tcPr>
            <w:tcW w:w="4766" w:type="pct"/>
            <w:vAlign w:val="center"/>
          </w:tcPr>
          <w:p w14:paraId="215E8552" w14:textId="77777777" w:rsidR="00695A35" w:rsidRPr="00AA1298" w:rsidRDefault="00600B16" w:rsidP="007A4BDE">
            <w:pPr>
              <w:pStyle w:val="Eq"/>
            </w:pPr>
            <m:oMathPara>
              <m:oMath>
                <m:d>
                  <m:dPr>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m:t>
                              </m:r>
                            </m:e>
                            <m:sub>
                              <m:r>
                                <w:rPr>
                                  <w:rFonts w:ascii="Cambria Math" w:hAnsi="Cambria Math"/>
                                </w:rPr>
                                <m:t>∥</m:t>
                              </m:r>
                              <m:r>
                                <m:rPr>
                                  <m:sty m:val="p"/>
                                </m:rPr>
                                <w:rPr>
                                  <w:rFonts w:ascii="Cambria Math" w:hAnsi="Cambria Math"/>
                                </w:rPr>
                                <m:t>sca</m:t>
                              </m:r>
                            </m:sub>
                          </m:sSub>
                        </m:e>
                      </m:mr>
                      <m:mr>
                        <m:e>
                          <m:sSub>
                            <m:sSubPr>
                              <m:ctrlPr>
                                <w:rPr>
                                  <w:rFonts w:ascii="Cambria Math" w:hAnsi="Cambria Math"/>
                                </w:rPr>
                              </m:ctrlPr>
                            </m:sSubPr>
                            <m:e>
                              <m:r>
                                <w:rPr>
                                  <w:rFonts w:ascii="Cambria Math" w:hAnsi="Cambria Math"/>
                                </w:rPr>
                                <m:t>E</m:t>
                              </m:r>
                            </m:e>
                            <m:sub>
                              <m:r>
                                <w:rPr>
                                  <w:rFonts w:ascii="Cambria Math" w:hAnsi="Cambria Math"/>
                                </w:rPr>
                                <m:t>⊥</m:t>
                              </m:r>
                              <m:r>
                                <m:rPr>
                                  <m:sty m:val="p"/>
                                </m:rPr>
                                <w:rPr>
                                  <w:rFonts w:ascii="Cambria Math" w:hAnsi="Cambria Math"/>
                                </w:rPr>
                                <m:t>sca</m:t>
                              </m:r>
                            </m:sub>
                          </m:sSub>
                        </m:e>
                      </m:mr>
                    </m:m>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i</m:t>
                            </m:r>
                            <m:sSub>
                              <m:sSubPr>
                                <m:ctrlPr>
                                  <w:rPr>
                                    <w:rFonts w:ascii="Cambria Math" w:hAnsi="Cambria Math"/>
                                  </w:rPr>
                                </m:ctrlPr>
                              </m:sSubPr>
                              <m:e>
                                <m:r>
                                  <w:rPr>
                                    <w:rFonts w:ascii="Cambria Math" w:hAnsi="Cambria Math"/>
                                  </w:rPr>
                                  <m:t>k</m:t>
                                </m:r>
                              </m:e>
                              <m:sub>
                                <m:r>
                                  <m:rPr>
                                    <m:sty m:val="p"/>
                                  </m:rPr>
                                  <w:rPr>
                                    <w:rFonts w:ascii="Cambria Math" w:hAnsi="Cambria Math"/>
                                  </w:rPr>
                                  <m:t>sca</m:t>
                                </m:r>
                              </m:sub>
                            </m:sSub>
                            <m:r>
                              <w:rPr>
                                <w:rFonts w:ascii="Cambria Math" w:hAnsi="Cambria Math"/>
                              </w:rPr>
                              <m:t>r</m:t>
                            </m:r>
                          </m:e>
                        </m:d>
                      </m:e>
                    </m:func>
                  </m:num>
                  <m:den>
                    <m:r>
                      <m:rPr>
                        <m:sty m:val="p"/>
                      </m:rPr>
                      <w:rPr>
                        <w:rFonts w:ascii="Cambria Math" w:hAnsi="Cambria Math"/>
                      </w:rPr>
                      <m:t>-i</m:t>
                    </m:r>
                    <m:sSub>
                      <m:sSubPr>
                        <m:ctrlPr>
                          <w:rPr>
                            <w:rFonts w:ascii="Cambria Math" w:hAnsi="Cambria Math"/>
                          </w:rPr>
                        </m:ctrlPr>
                      </m:sSubPr>
                      <m:e>
                        <m:r>
                          <w:rPr>
                            <w:rFonts w:ascii="Cambria Math" w:hAnsi="Cambria Math"/>
                          </w:rPr>
                          <m:t>k</m:t>
                        </m:r>
                      </m:e>
                      <m:sub>
                        <m:r>
                          <m:rPr>
                            <m:sty m:val="p"/>
                          </m:rPr>
                          <w:rPr>
                            <w:rFonts w:ascii="Cambria Math" w:hAnsi="Cambria Math"/>
                          </w:rPr>
                          <m:t>sca</m:t>
                        </m:r>
                      </m:sub>
                    </m:sSub>
                    <m:r>
                      <w:rPr>
                        <w:rFonts w:ascii="Cambria Math" w:hAnsi="Cambria Math"/>
                      </w:rPr>
                      <m:t>r</m:t>
                    </m:r>
                  </m:den>
                </m:f>
                <m:d>
                  <m:dPr>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e>
                          <m:sSub>
                            <m:sSubPr>
                              <m:ctrlPr>
                                <w:rPr>
                                  <w:rFonts w:ascii="Cambria Math" w:hAnsi="Cambria Math"/>
                                </w:rPr>
                              </m:ctrlPr>
                            </m:sSubPr>
                            <m:e>
                              <m:r>
                                <w:rPr>
                                  <w:rFonts w:ascii="Cambria Math" w:hAnsi="Cambria Math"/>
                                </w:rPr>
                                <m:t>S</m:t>
                              </m:r>
                            </m:e>
                            <m:sub>
                              <m:r>
                                <m:rPr>
                                  <m:sty m:val="p"/>
                                </m:rPr>
                                <w:rPr>
                                  <w:rFonts w:ascii="Cambria Math" w:hAnsi="Cambria Math"/>
                                </w:rPr>
                                <m:t>3</m:t>
                              </m:r>
                            </m:sub>
                          </m:sSub>
                        </m:e>
                      </m:mr>
                      <m:mr>
                        <m:e>
                          <m:sSub>
                            <m:sSubPr>
                              <m:ctrlPr>
                                <w:rPr>
                                  <w:rFonts w:ascii="Cambria Math" w:hAnsi="Cambria Math"/>
                                </w:rPr>
                              </m:ctrlPr>
                            </m:sSubPr>
                            <m:e>
                              <m:r>
                                <w:rPr>
                                  <w:rFonts w:ascii="Cambria Math" w:hAnsi="Cambria Math"/>
                                </w:rPr>
                                <m:t>S</m:t>
                              </m:r>
                            </m:e>
                            <m:sub>
                              <m:r>
                                <m:rPr>
                                  <m:sty m:val="p"/>
                                </m:rPr>
                                <w:rPr>
                                  <w:rFonts w:ascii="Cambria Math" w:hAnsi="Cambria Math"/>
                                </w:rPr>
                                <m:t>4</m:t>
                              </m:r>
                            </m:sub>
                          </m:sSub>
                        </m:e>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mr>
                    </m:m>
                  </m:e>
                </m:d>
                <m:d>
                  <m:dPr>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m:t>
                              </m:r>
                            </m:e>
                            <m:sub>
                              <m:r>
                                <w:rPr>
                                  <w:rFonts w:ascii="Cambria Math" w:hAnsi="Cambria Math"/>
                                </w:rPr>
                                <m:t>∥</m:t>
                              </m:r>
                              <m:r>
                                <m:rPr>
                                  <m:sty m:val="p"/>
                                </m:rPr>
                                <w:rPr>
                                  <w:rFonts w:ascii="Cambria Math" w:hAnsi="Cambria Math"/>
                                </w:rPr>
                                <m:t>in</m:t>
                              </m:r>
                            </m:sub>
                          </m:sSub>
                        </m:e>
                      </m:mr>
                      <m:mr>
                        <m:e>
                          <m:sSub>
                            <m:sSubPr>
                              <m:ctrlPr>
                                <w:rPr>
                                  <w:rFonts w:ascii="Cambria Math" w:hAnsi="Cambria Math"/>
                                </w:rPr>
                              </m:ctrlPr>
                            </m:sSubPr>
                            <m:e>
                              <m:r>
                                <w:rPr>
                                  <w:rFonts w:ascii="Cambria Math" w:hAnsi="Cambria Math"/>
                                </w:rPr>
                                <m:t>E</m:t>
                              </m:r>
                            </m:e>
                            <m:sub>
                              <m:r>
                                <w:rPr>
                                  <w:rFonts w:ascii="Cambria Math" w:hAnsi="Cambria Math"/>
                                </w:rPr>
                                <m:t>⊥</m:t>
                              </m:r>
                              <m:r>
                                <m:rPr>
                                  <m:sty m:val="p"/>
                                </m:rPr>
                                <w:rPr>
                                  <w:rFonts w:ascii="Cambria Math" w:hAnsi="Cambria Math"/>
                                </w:rPr>
                                <m:t>in</m:t>
                              </m:r>
                            </m:sub>
                          </m:sSub>
                        </m:e>
                      </m:mr>
                    </m:m>
                  </m:e>
                </m:d>
                <m:r>
                  <w:rPr>
                    <w:rFonts w:ascii="Cambria Math" w:hAnsi="Cambria Math"/>
                  </w:rPr>
                  <m:t>,</m:t>
                </m:r>
              </m:oMath>
            </m:oMathPara>
          </w:p>
        </w:tc>
        <w:tc>
          <w:tcPr>
            <w:tcW w:w="234" w:type="pct"/>
            <w:vAlign w:val="center"/>
          </w:tcPr>
          <w:p w14:paraId="422D6FFC" w14:textId="3930B318" w:rsidR="00695A35" w:rsidRPr="00AA1298" w:rsidRDefault="00695A35" w:rsidP="009F5938">
            <w:pPr>
              <w:pStyle w:val="Eqnumber"/>
            </w:pPr>
            <w:r w:rsidRPr="00AA1298">
              <w:t>(</w:t>
            </w:r>
            <w:r w:rsidRPr="00AA1298">
              <w:fldChar w:fldCharType="begin"/>
            </w:r>
            <w:r w:rsidRPr="00AA1298">
              <w:instrText xml:space="preserve"> SEQ ( \* ARABIC </w:instrText>
            </w:r>
            <w:r w:rsidRPr="00AA1298">
              <w:fldChar w:fldCharType="separate"/>
            </w:r>
            <w:r w:rsidR="00AF049C">
              <w:rPr>
                <w:noProof/>
              </w:rPr>
              <w:t>70</w:t>
            </w:r>
            <w:r w:rsidRPr="00AA1298">
              <w:fldChar w:fldCharType="end"/>
            </w:r>
            <w:r w:rsidRPr="00AA1298">
              <w:t>)</w:t>
            </w:r>
          </w:p>
        </w:tc>
      </w:tr>
    </w:tbl>
    <w:p w14:paraId="4EB15710" w14:textId="2E545CAE" w:rsidR="004316F5" w:rsidRDefault="00695A35" w:rsidP="00DA5E69">
      <w:pPr>
        <w:rPr>
          <w:lang w:eastAsia="ru-RU"/>
        </w:rPr>
      </w:pPr>
      <w:r>
        <w:lastRenderedPageBreak/>
        <w:t xml:space="preserve">where </w:t>
      </w:r>
      <m:oMath>
        <m:r>
          <w:rPr>
            <w:rFonts w:ascii="Cambria Math" w:hAnsi="Cambria Math"/>
          </w:rPr>
          <m:t>⊥</m:t>
        </m:r>
      </m:oMath>
      <w:r>
        <w:t xml:space="preserve"> and </w:t>
      </w:r>
      <m:oMath>
        <m:r>
          <w:rPr>
            <w:rFonts w:ascii="Cambria Math" w:hAnsi="Cambria Math"/>
          </w:rPr>
          <m:t>∥</m:t>
        </m:r>
      </m:oMath>
      <w:r w:rsidRPr="009819E7">
        <w:t xml:space="preserve"> </w:t>
      </w:r>
      <w:r>
        <w:t xml:space="preserve">denote perpendicular </w:t>
      </w:r>
      <w:r w:rsidRPr="009819E7">
        <w:t xml:space="preserve">and parallel </w:t>
      </w:r>
      <w:r>
        <w:t>components of the field,</w:t>
      </w:r>
      <w:r w:rsidRPr="009819E7">
        <w:t xml:space="preserve"> respectively</w:t>
      </w:r>
      <w:r>
        <w:t>,</w:t>
      </w:r>
      <w:r w:rsidRPr="009819E7">
        <w:t xml:space="preserve"> with respect to the</w:t>
      </w:r>
      <w:r>
        <w:t xml:space="preserve"> scattering plane (§</w:t>
      </w:r>
      <w:r>
        <w:fldChar w:fldCharType="begin"/>
      </w:r>
      <w:r>
        <w:instrText xml:space="preserve"> REF _Ref373922077 \r \h </w:instrText>
      </w:r>
      <w:r>
        <w:fldChar w:fldCharType="separate"/>
      </w:r>
      <w:r w:rsidR="00AF049C">
        <w:t>11.1</w:t>
      </w:r>
      <w:r>
        <w:fldChar w:fldCharType="end"/>
      </w:r>
      <w:r>
        <w:t>)</w:t>
      </w:r>
      <w:r w:rsidRPr="009819E7">
        <w:t>.</w:t>
      </w:r>
      <w:r>
        <w:t xml:space="preserve"> </w:t>
      </w:r>
      <w:r w:rsidR="008E27CC">
        <w:t xml:space="preserve">The definition for the free </w:t>
      </w:r>
      <w:r>
        <w:t xml:space="preserve">space corresponds to that in </w:t>
      </w:r>
      <w:r>
        <w:rPr>
          <w:lang w:eastAsia="ru-RU"/>
        </w:rPr>
        <w:fldChar w:fldCharType="begin"/>
      </w:r>
      <w:r w:rsidR="00BB0250">
        <w:rPr>
          <w:lang w:eastAsia="ru-RU"/>
        </w:rPr>
        <w:instrText xml:space="preserve"> ADDIN ZOTERO_ITEM CSL_CITATION {"citationID":"XA3uIXeK","properties":{"unsorted":false,"formattedCitation":"[57]","plainCitation":"[57]","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Pr>
          <w:lang w:eastAsia="ru-RU"/>
        </w:rPr>
        <w:fldChar w:fldCharType="separate"/>
      </w:r>
      <w:r w:rsidR="00BB0250" w:rsidRPr="00BB0250">
        <w:t>[57]</w:t>
      </w:r>
      <w:r>
        <w:rPr>
          <w:lang w:eastAsia="ru-RU"/>
        </w:rPr>
        <w:fldChar w:fldCharType="end"/>
      </w:r>
      <w:r>
        <w:rPr>
          <w:lang w:eastAsia="ru-RU"/>
        </w:rPr>
        <w:t>,</w:t>
      </w:r>
      <w:r w:rsidR="00B32D27" w:rsidRPr="00AA5BD7">
        <w:rPr>
          <w:rStyle w:val="a7"/>
        </w:rPr>
        <w:footnoteReference w:id="59"/>
      </w:r>
      <w:r>
        <w:rPr>
          <w:lang w:eastAsia="ru-RU"/>
        </w:rPr>
        <w:t xml:space="preserve"> while </w:t>
      </w:r>
      <w:r>
        <w:t xml:space="preserve">the generalization to </w:t>
      </w:r>
      <w:r w:rsidR="008E27CC">
        <w:t>the surface mode</w:t>
      </w:r>
      <w:r>
        <w:t xml:space="preserve"> is in line with that used previously for 2D case </w:t>
      </w:r>
      <w:r>
        <w:fldChar w:fldCharType="begin"/>
      </w:r>
      <w:r w:rsidR="00BB0250">
        <w:instrText xml:space="preserve"> ADDIN ZOTERO_ITEM CSL_CITATION {"citationID":"1hh23k9eg2","properties":{"formattedCitation":"[70]","plainCitation":"[70]","noteIndex":0},"citationItems":[{"id":2287,"uris":["http://zotero.org/users/4070/items/BFH2UKDQ"],"uri":["http://zotero.org/users/4070/items/BFH2UKDQ"],"itemData":{"id":2287,"type":"article-journal","abstract":"We derive a theory to calculate light scattering from a cylinder on or near a plane interface. There are no restrictions on the values of the refractive indices of the system constituents. We use the approximation that the interference component of the electromagnetic fields strikes the plane interface at normal incidence. The exact solution is asymptotically approached when either the cylinder–interface separation is large compared with the cylinder radius or the difference between the refractive indices separated by the plane interface becomes large or approaches zero. We compare numerical results with experimental Mueller matrix elements measured from a quartz fiber on an aluminum substrate. We find that numerical results calculated with this approximation are a significant improvement over those calculated assuming the interface to be perfectly conducting and those that do not include the interaction fields.","container-title":"Journal of Optical Society of America A","DOI":"10.1364/JOSAA.14.000070","issue":"1","journalAbbreviation":"J. Opt. Soc. Am. A","page":"70-78","source":"Google Scholar","title":"Light scattering from a cylinder near a plane interface: theory and comparison with experimental data","title-short":"Light scattering from a cylinder near a plane interface","URL":"http://www.opticsinfobase.org/abstract.cfm?&amp;id=1691","volume":"14","author":[{"family":"Videen","given":"Gorden"},{"family":"Ngo","given":"Dat"}],"accessed":{"date-parts":[["2014",1,8]]},"issued":{"date-parts":[["1997"]]}}}],"schema":"https://github.com/citation-style-language/schema/raw/master/csl-citation.json"} </w:instrText>
      </w:r>
      <w:r>
        <w:fldChar w:fldCharType="separate"/>
      </w:r>
      <w:r w:rsidR="00BB0250" w:rsidRPr="00BB0250">
        <w:t>[70]</w:t>
      </w:r>
      <w:r>
        <w:fldChar w:fldCharType="end"/>
      </w:r>
      <w:r>
        <w:t>.</w:t>
      </w:r>
      <w:r w:rsidR="00925F1F">
        <w:rPr>
          <w:lang w:eastAsia="ru-RU"/>
        </w:rPr>
        <w:t xml:space="preserve"> </w:t>
      </w:r>
      <w:r w:rsidR="00B32D27">
        <w:rPr>
          <w:lang w:eastAsia="ru-RU"/>
        </w:rPr>
        <w:t xml:space="preserve">Thus, the elements of the amplitude scattering matrix are closely related to </w:t>
      </w:r>
      <m:oMath>
        <m:r>
          <m:rPr>
            <m:sty m:val="b"/>
          </m:rPr>
          <w:rPr>
            <w:rFonts w:ascii="Cambria Math" w:hAnsi="Cambria Math"/>
            <w:lang w:eastAsia="ru-RU"/>
          </w:rPr>
          <m:t>F</m:t>
        </m:r>
        <m:d>
          <m:dPr>
            <m:ctrlPr>
              <w:rPr>
                <w:rFonts w:ascii="Cambria Math" w:hAnsi="Cambria Math"/>
                <w:i/>
                <w:lang w:eastAsia="ru-RU"/>
              </w:rPr>
            </m:ctrlPr>
          </m:dPr>
          <m:e>
            <m:r>
              <m:rPr>
                <m:sty m:val="b"/>
              </m:rPr>
              <w:rPr>
                <w:rFonts w:ascii="Cambria Math" w:hAnsi="Cambria Math"/>
                <w:lang w:eastAsia="ru-RU"/>
              </w:rPr>
              <m:t>n</m:t>
            </m:r>
          </m:e>
        </m:d>
      </m:oMath>
      <w:r w:rsidR="00B32D27">
        <w:rPr>
          <w:lang w:eastAsia="ru-RU"/>
        </w:rPr>
        <w:t xml:space="preserve"> – cf. Eq. </w:t>
      </w:r>
      <w:r w:rsidR="00C84B45">
        <w:fldChar w:fldCharType="begin"/>
      </w:r>
      <w:r w:rsidR="00C84B45">
        <w:instrText xml:space="preserve"> REF _Ref375223184 \h </w:instrText>
      </w:r>
      <w:r w:rsidR="00C84B45">
        <w:fldChar w:fldCharType="separate"/>
      </w:r>
      <w:r w:rsidR="00AF049C" w:rsidRPr="009819E7">
        <w:t>(</w:t>
      </w:r>
      <w:r w:rsidR="00AF049C">
        <w:rPr>
          <w:noProof/>
        </w:rPr>
        <w:t>53</w:t>
      </w:r>
      <w:r w:rsidR="00AF049C" w:rsidRPr="009819E7">
        <w:t>)</w:t>
      </w:r>
      <w:r w:rsidR="00C84B45">
        <w:fldChar w:fldCharType="end"/>
      </w:r>
      <w:r w:rsidR="00B32D27">
        <w:rPr>
          <w:lang w:eastAsia="ru-RU"/>
        </w:rPr>
        <w:t>.</w:t>
      </w:r>
      <w:r w:rsidR="00C84B45">
        <w:rPr>
          <w:lang w:eastAsia="ru-RU"/>
        </w:rPr>
        <w:t xml:space="preserve"> </w:t>
      </w:r>
      <w:r w:rsidR="00925F1F">
        <w:rPr>
          <w:lang w:eastAsia="ru-RU"/>
        </w:rPr>
        <w:t xml:space="preserve">Compared to the </w:t>
      </w:r>
      <w:r w:rsidR="005F68D0">
        <w:rPr>
          <w:lang w:eastAsia="ru-RU"/>
        </w:rPr>
        <w:t xml:space="preserve">intensity-based </w:t>
      </w:r>
      <w:r w:rsidR="00925F1F">
        <w:rPr>
          <w:lang w:eastAsia="ru-RU"/>
        </w:rPr>
        <w:t>Mueller matrix the amplitude matrix contains also the phase of the f</w:t>
      </w:r>
      <w:r w:rsidR="005F68D0">
        <w:rPr>
          <w:lang w:eastAsia="ru-RU"/>
        </w:rPr>
        <w:t>ield, but it can be measured only by limited number of experimental set-ups, mainly in microwave frequency domain.</w:t>
      </w:r>
    </w:p>
    <w:p w14:paraId="0465DE2D" w14:textId="77777777" w:rsidR="005F68D0" w:rsidRDefault="00535EA9" w:rsidP="0020783F">
      <w:pPr>
        <w:pStyle w:val="Indent"/>
        <w:keepNext/>
        <w:ind w:firstLine="539"/>
      </w:pPr>
      <w:r w:rsidRPr="00535EA9">
        <w:rPr>
          <w:rStyle w:val="CourierNew11pt"/>
        </w:rPr>
        <w:t>ADDA</w:t>
      </w:r>
      <w:r w:rsidR="005F68D0">
        <w:t xml:space="preserve"> can calculate the amplitude matrix</w:t>
      </w:r>
      <w:r w:rsidR="00815DC8">
        <w:t xml:space="preserve"> when </w:t>
      </w:r>
      <w:r w:rsidR="005F68D0">
        <w:t>enabled by the command line option</w:t>
      </w:r>
    </w:p>
    <w:p w14:paraId="53092443" w14:textId="77777777" w:rsidR="00815DC8" w:rsidRPr="009819E7" w:rsidRDefault="00815DC8" w:rsidP="00815DC8">
      <w:pPr>
        <w:pStyle w:val="Commandline"/>
      </w:pPr>
      <w:r w:rsidRPr="001C394F">
        <w:t>-scat_matr {muel|ampl|both|none}</w:t>
      </w:r>
    </w:p>
    <w:p w14:paraId="20C0F5DC" w14:textId="77777777" w:rsidR="006C6C6C" w:rsidRDefault="00C52890" w:rsidP="00C52890">
      <w:r>
        <w:t>which</w:t>
      </w:r>
      <w:r w:rsidR="00815DC8">
        <w:t xml:space="preserve"> allows one to specify whether the Mueller matrix (</w:t>
      </w:r>
      <w:r w:rsidR="00815DC8" w:rsidRPr="00815DC8">
        <w:rPr>
          <w:rStyle w:val="CourierNew11pt"/>
        </w:rPr>
        <w:t>muel</w:t>
      </w:r>
      <w:r w:rsidR="00815DC8">
        <w:t>, the default choice), the amplitude matrix (</w:t>
      </w:r>
      <w:r w:rsidR="00815DC8" w:rsidRPr="00815DC8">
        <w:rPr>
          <w:rStyle w:val="CourierNew11pt"/>
        </w:rPr>
        <w:t>ampl</w:t>
      </w:r>
      <w:r w:rsidR="00815DC8">
        <w:t xml:space="preserve">), </w:t>
      </w:r>
      <w:r w:rsidR="00815DC8" w:rsidRPr="00815DC8">
        <w:rPr>
          <w:rStyle w:val="CourierNew11pt"/>
        </w:rPr>
        <w:t>both</w:t>
      </w:r>
      <w:r w:rsidR="00815DC8">
        <w:t xml:space="preserve">, or </w:t>
      </w:r>
      <w:r w:rsidR="00815DC8" w:rsidRPr="00815DC8">
        <w:rPr>
          <w:rStyle w:val="CourierNew11pt"/>
        </w:rPr>
        <w:t>none</w:t>
      </w:r>
      <w:r w:rsidR="00815DC8">
        <w:t xml:space="preserve"> should be calculated and saved to file.</w:t>
      </w:r>
    </w:p>
    <w:p w14:paraId="25A4B265" w14:textId="6C78D288" w:rsidR="00815DC8" w:rsidRPr="009819E7" w:rsidRDefault="008216C4" w:rsidP="00171607">
      <w:pPr>
        <w:pStyle w:val="Indent"/>
      </w:pPr>
      <w:r>
        <w:t>The set of angles to calculate the amplitude matrix are determined the same way as for the Mueller matrix (</w:t>
      </w:r>
      <w:r w:rsidRPr="009819E7">
        <w:t>§</w:t>
      </w:r>
      <w:r w:rsidRPr="009819E7">
        <w:fldChar w:fldCharType="begin"/>
      </w:r>
      <w:r w:rsidRPr="009819E7">
        <w:instrText xml:space="preserve"> REF _Ref127774925 \r \h </w:instrText>
      </w:r>
      <w:r w:rsidRPr="009819E7">
        <w:fldChar w:fldCharType="separate"/>
      </w:r>
      <w:r w:rsidR="00AF049C">
        <w:t>11.2</w:t>
      </w:r>
      <w:r w:rsidRPr="009819E7">
        <w:fldChar w:fldCharType="end"/>
      </w:r>
      <w:r>
        <w:t xml:space="preserve">). In particular, by default </w:t>
      </w:r>
      <w:r w:rsidR="006C6C6C">
        <w:t>a</w:t>
      </w:r>
      <w:r>
        <w:t xml:space="preserve"> uniform grid in</w:t>
      </w:r>
      <w:r w:rsidR="007644A4">
        <w:t xml:space="preserve"> the</w:t>
      </w:r>
      <w:r>
        <w:t xml:space="preserve"> </w:t>
      </w:r>
      <w:r w:rsidR="00DB2201">
        <w:t xml:space="preserve">scattering </w:t>
      </w:r>
      <w:r>
        <w:t>plane</w:t>
      </w:r>
      <w:r w:rsidR="00DB2201">
        <w:t xml:space="preserve"> (§</w:t>
      </w:r>
      <w:r w:rsidR="00DB2201">
        <w:fldChar w:fldCharType="begin"/>
      </w:r>
      <w:r w:rsidR="00DB2201">
        <w:instrText xml:space="preserve"> REF _Ref373922077 \r \h </w:instrText>
      </w:r>
      <w:r w:rsidR="00DB2201">
        <w:fldChar w:fldCharType="separate"/>
      </w:r>
      <w:r w:rsidR="00AF049C">
        <w:t>11.1</w:t>
      </w:r>
      <w:r w:rsidR="00DB2201">
        <w:fldChar w:fldCharType="end"/>
      </w:r>
      <w:r w:rsidR="00DB2201">
        <w:t>)</w:t>
      </w:r>
      <w:r>
        <w:t xml:space="preserve"> is used</w:t>
      </w:r>
      <w:r w:rsidR="006C6C6C">
        <w:t xml:space="preserve"> and the result is saved into file </w:t>
      </w:r>
      <w:r w:rsidR="006C6C6C" w:rsidRPr="007644A4">
        <w:rPr>
          <w:rStyle w:val="CourierNew11pt"/>
        </w:rPr>
        <w:t>ampl</w:t>
      </w:r>
      <w:r w:rsidR="007644A4">
        <w:t xml:space="preserve"> (§</w:t>
      </w:r>
      <w:r w:rsidR="00294F59">
        <w:fldChar w:fldCharType="begin"/>
      </w:r>
      <w:r w:rsidR="00294F59">
        <w:instrText xml:space="preserve"> REF _Ref269830710 \r \h </w:instrText>
      </w:r>
      <w:r w:rsidR="00294F59">
        <w:fldChar w:fldCharType="separate"/>
      </w:r>
      <w:r w:rsidR="00AF049C">
        <w:t>C.6</w:t>
      </w:r>
      <w:r w:rsidR="00294F59">
        <w:fldChar w:fldCharType="end"/>
      </w:r>
      <w:r w:rsidR="007644A4">
        <w:t>)</w:t>
      </w:r>
      <w:r>
        <w:t>.</w:t>
      </w:r>
      <w:r w:rsidR="006C6C6C">
        <w:t xml:space="preserve"> </w:t>
      </w:r>
      <w:r w:rsidR="007644A4">
        <w:t xml:space="preserve">When </w:t>
      </w:r>
      <w:r w:rsidR="00294F59" w:rsidRPr="00294F59">
        <w:rPr>
          <w:rStyle w:val="CourierNew11pt"/>
        </w:rPr>
        <w:noBreakHyphen/>
      </w:r>
      <w:r w:rsidR="007644A4" w:rsidRPr="00294F59">
        <w:rPr>
          <w:rStyle w:val="CourierNew11pt"/>
        </w:rPr>
        <w:t>store_scat_grid</w:t>
      </w:r>
      <w:r w:rsidR="007644A4">
        <w:t xml:space="preserve"> is used, the amplitude matrix for a grid of scattering angles is saved to file </w:t>
      </w:r>
      <w:r w:rsidR="007644A4" w:rsidRPr="007644A4">
        <w:rPr>
          <w:rStyle w:val="CourierNew11pt"/>
        </w:rPr>
        <w:t>ampl_scatgrid</w:t>
      </w:r>
      <w:r w:rsidR="007644A4">
        <w:t xml:space="preserve"> </w:t>
      </w:r>
      <w:r w:rsidR="00294F59">
        <w:t>(§</w:t>
      </w:r>
      <w:r w:rsidR="00294F59">
        <w:fldChar w:fldCharType="begin"/>
      </w:r>
      <w:r w:rsidR="00294F59">
        <w:instrText xml:space="preserve"> REF _Ref269830710 \r \h </w:instrText>
      </w:r>
      <w:r w:rsidR="00294F59">
        <w:fldChar w:fldCharType="separate"/>
      </w:r>
      <w:r w:rsidR="00AF049C">
        <w:t>C.6</w:t>
      </w:r>
      <w:r w:rsidR="00294F59">
        <w:fldChar w:fldCharType="end"/>
      </w:r>
      <w:r w:rsidR="00294F59">
        <w:t>)</w:t>
      </w:r>
      <w:r w:rsidR="007644A4">
        <w:t xml:space="preserve">. </w:t>
      </w:r>
      <w:r w:rsidR="006C6C6C">
        <w:t xml:space="preserve">However, there is one important difference </w:t>
      </w:r>
      <w:r w:rsidR="0049351D">
        <w:t>– no averaging of the amplitude matrix is performed</w:t>
      </w:r>
      <w:r w:rsidR="00171607">
        <w:t xml:space="preserve"> neither over orientation (</w:t>
      </w:r>
      <w:r w:rsidR="00981D58">
        <w:rPr>
          <w:rStyle w:val="CourierNew11pt"/>
        </w:rPr>
        <w:noBreakHyphen/>
      </w:r>
      <w:r w:rsidR="00103BF0">
        <w:rPr>
          <w:rStyle w:val="CourierNew11pt"/>
        </w:rPr>
        <w:t>orient avg</w:t>
      </w:r>
      <w:r w:rsidR="00171607">
        <w:t>) n</w:t>
      </w:r>
      <w:r w:rsidR="00103BF0">
        <w:t>or</w:t>
      </w:r>
      <w:r w:rsidR="00171607">
        <w:t xml:space="preserve"> over the azimuthal scattering angle (</w:t>
      </w:r>
      <w:r w:rsidR="00103BF0">
        <w:rPr>
          <w:rStyle w:val="CourierNew11pt"/>
        </w:rPr>
        <w:t>–phi_integr</w:t>
      </w:r>
      <w:r w:rsidR="00171607">
        <w:t>).</w:t>
      </w:r>
      <w:r w:rsidR="0049351D" w:rsidRPr="00AA5BD7">
        <w:rPr>
          <w:rStyle w:val="a7"/>
        </w:rPr>
        <w:footnoteReference w:id="60"/>
      </w:r>
    </w:p>
    <w:p w14:paraId="3A5C8C62" w14:textId="77777777" w:rsidR="006A5F25" w:rsidRPr="009819E7" w:rsidRDefault="006A5F25" w:rsidP="0020695F">
      <w:pPr>
        <w:pStyle w:val="21"/>
      </w:pPr>
      <w:bookmarkStart w:id="193" w:name="_Ref127774927"/>
      <w:bookmarkStart w:id="194" w:name="_Toc148426327"/>
      <w:bookmarkStart w:id="195" w:name="_Toc57726428"/>
      <w:r w:rsidRPr="009819E7">
        <w:t>Integral scattering quantities</w:t>
      </w:r>
      <w:bookmarkEnd w:id="193"/>
      <w:bookmarkEnd w:id="194"/>
      <w:bookmarkEnd w:id="195"/>
    </w:p>
    <w:p w14:paraId="0B824E37" w14:textId="449F083B" w:rsidR="006A5F25" w:rsidRPr="009819E7" w:rsidRDefault="00171607" w:rsidP="008F7403">
      <w:r>
        <w:t xml:space="preserve">All </w:t>
      </w:r>
      <w:r w:rsidR="00C409E6" w:rsidRPr="009819E7">
        <w:t xml:space="preserve">scattering quantities described in this section are saved to </w:t>
      </w:r>
      <w:r>
        <w:t xml:space="preserve">several </w:t>
      </w:r>
      <w:r w:rsidR="00C409E6" w:rsidRPr="009819E7">
        <w:t>file</w:t>
      </w:r>
      <w:r>
        <w:t>s</w:t>
      </w:r>
      <w:r w:rsidR="00C409E6" w:rsidRPr="009819E7">
        <w:t xml:space="preserve"> (§</w:t>
      </w:r>
      <w:r w:rsidR="00C409E6" w:rsidRPr="009819E7">
        <w:fldChar w:fldCharType="begin"/>
      </w:r>
      <w:r w:rsidR="00C409E6" w:rsidRPr="009819E7">
        <w:instrText xml:space="preserve"> REF _Ref127786917 \r \h </w:instrText>
      </w:r>
      <w:r w:rsidR="00C409E6" w:rsidRPr="009819E7">
        <w:fldChar w:fldCharType="separate"/>
      </w:r>
      <w:r w:rsidR="00AF049C">
        <w:t>C.7</w:t>
      </w:r>
      <w:r w:rsidR="00C409E6" w:rsidRPr="009819E7">
        <w:fldChar w:fldCharType="end"/>
      </w:r>
      <w:r w:rsidR="006A437E" w:rsidRPr="009819E7">
        <w:t>)</w:t>
      </w:r>
      <w:r>
        <w:t xml:space="preserve">, corresponding to each of </w:t>
      </w:r>
      <w:r w:rsidR="006A437E" w:rsidRPr="009819E7">
        <w:t>two incident polarizations</w:t>
      </w:r>
      <w:r>
        <w:t xml:space="preserve"> (</w:t>
      </w:r>
      <w:r w:rsidRPr="00981D58">
        <w:rPr>
          <w:rStyle w:val="CourierNew11pt"/>
        </w:rPr>
        <w:t>CrossSec</w:t>
      </w:r>
      <w:r w:rsidRPr="00981D58">
        <w:rPr>
          <w:rStyle w:val="CourierNew11pt"/>
        </w:rPr>
        <w:noBreakHyphen/>
        <w:t>X</w:t>
      </w:r>
      <w:r>
        <w:t xml:space="preserve"> and</w:t>
      </w:r>
      <w:r w:rsidRPr="009819E7">
        <w:t xml:space="preserve"> </w:t>
      </w:r>
      <w:r w:rsidRPr="00981D58">
        <w:rPr>
          <w:rStyle w:val="CourierNew11pt"/>
        </w:rPr>
        <w:t>CrossSec</w:t>
      </w:r>
      <w:r w:rsidRPr="00981D58">
        <w:rPr>
          <w:rStyle w:val="CourierNew11pt"/>
        </w:rPr>
        <w:noBreakHyphen/>
        <w:t>Y</w:t>
      </w:r>
      <w:r>
        <w:t>)</w:t>
      </w:r>
      <w:r w:rsidR="006A437E" w:rsidRPr="009819E7">
        <w:t xml:space="preserve"> </w:t>
      </w:r>
      <w:r w:rsidR="006D421F" w:rsidRPr="009819E7">
        <w:t>and</w:t>
      </w:r>
      <w:r w:rsidR="006A437E" w:rsidRPr="009819E7">
        <w:t xml:space="preserve"> </w:t>
      </w:r>
      <w:r>
        <w:t>to orientation-averaged results (</w:t>
      </w:r>
      <w:r w:rsidRPr="00981D58">
        <w:rPr>
          <w:rStyle w:val="CourierNew11pt"/>
        </w:rPr>
        <w:t>CrossSec</w:t>
      </w:r>
      <w:r>
        <w:t>).</w:t>
      </w:r>
      <w:r w:rsidR="004B24DE">
        <w:t xml:space="preserve"> For the latter the result is calculated for unpolarized incident light. However, it is equal to that for any </w:t>
      </w:r>
      <w:r w:rsidR="00E36750">
        <w:t>incident</w:t>
      </w:r>
      <w:r w:rsidR="004B24DE">
        <w:t xml:space="preserve"> polarization, if the full range of Euler angle </w:t>
      </w:r>
      <m:oMath>
        <m:r>
          <w:rPr>
            <w:rFonts w:ascii="Cambria Math" w:hAnsi="Cambria Math"/>
          </w:rPr>
          <m:t>α</m:t>
        </m:r>
      </m:oMath>
      <w:r w:rsidR="004B24DE">
        <w:t xml:space="preserve"> is used for averaging (§</w:t>
      </w:r>
      <w:r w:rsidR="004B24DE">
        <w:fldChar w:fldCharType="begin"/>
      </w:r>
      <w:r w:rsidR="004B24DE">
        <w:instrText xml:space="preserve"> REF _Ref127790319 \r \h </w:instrText>
      </w:r>
      <w:r w:rsidR="004B24DE">
        <w:fldChar w:fldCharType="separate"/>
      </w:r>
      <w:r w:rsidR="00AF049C">
        <w:t>8.2</w:t>
      </w:r>
      <w:r w:rsidR="004B24DE">
        <w:fldChar w:fldCharType="end"/>
      </w:r>
      <w:r w:rsidR="004B24DE">
        <w:t>).</w:t>
      </w:r>
      <w:r w:rsidR="006A437E" w:rsidRPr="009819E7">
        <w:t xml:space="preserve"> </w:t>
      </w:r>
      <w:r w:rsidR="00535EA9" w:rsidRPr="00535EA9">
        <w:rPr>
          <w:rStyle w:val="CourierNew11pt"/>
        </w:rPr>
        <w:t>ADDA</w:t>
      </w:r>
      <w:r w:rsidR="008111E0" w:rsidRPr="009819E7">
        <w:t xml:space="preserve"> always calculates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F50DF2" w:rsidRPr="009819E7">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8111E0" w:rsidRPr="009819E7">
        <w:t xml:space="preserve"> (together with corresponding efficiencies </w:t>
      </w:r>
      <m:oMath>
        <m:sSub>
          <m:sSubPr>
            <m:ctrlPr>
              <w:rPr>
                <w:rFonts w:ascii="Cambria Math" w:hAnsi="Cambria Math"/>
                <w:i/>
              </w:rPr>
            </m:ctrlPr>
          </m:sSubPr>
          <m:e>
            <m:r>
              <w:rPr>
                <w:rFonts w:ascii="Cambria Math" w:hAnsi="Cambria Math"/>
              </w:rPr>
              <m:t>Q</m:t>
            </m:r>
          </m:e>
          <m:sub>
            <m:r>
              <m:rPr>
                <m:sty m:val="p"/>
              </m:rPr>
              <w:rPr>
                <w:rFonts w:ascii="Cambria Math" w:hAnsi="Cambria Math"/>
                <w:vertAlign w:val="subscript"/>
              </w:rPr>
              <m:t>ext</m:t>
            </m:r>
          </m:sub>
        </m:sSub>
      </m:oMath>
      <w:r w:rsidR="008111E0" w:rsidRPr="009819E7">
        <w:t xml:space="preserve">, </w:t>
      </w:r>
      <m:oMath>
        <m:sSub>
          <m:sSubPr>
            <m:ctrlPr>
              <w:rPr>
                <w:rFonts w:ascii="Cambria Math" w:hAnsi="Cambria Math"/>
                <w:i/>
              </w:rPr>
            </m:ctrlPr>
          </m:sSubPr>
          <m:e>
            <m:r>
              <w:rPr>
                <w:rFonts w:ascii="Cambria Math" w:hAnsi="Cambria Math"/>
              </w:rPr>
              <m:t>Q</m:t>
            </m:r>
          </m:e>
          <m:sub>
            <m:r>
              <m:rPr>
                <m:sty m:val="p"/>
              </m:rPr>
              <w:rPr>
                <w:rFonts w:ascii="Cambria Math" w:hAnsi="Cambria Math"/>
                <w:vertAlign w:val="subscript"/>
              </w:rPr>
              <m:t>abs</m:t>
            </m:r>
          </m:sub>
        </m:sSub>
      </m:oMath>
      <w:r w:rsidR="008111E0" w:rsidRPr="009819E7">
        <w:t>)</w:t>
      </w:r>
      <w:r w:rsidR="004A4DE2">
        <w:t>.</w:t>
      </w:r>
      <w:r w:rsidR="004A4DE2" w:rsidRPr="00AA5BD7">
        <w:rPr>
          <w:rStyle w:val="a7"/>
        </w:rPr>
        <w:footnoteReference w:id="61"/>
      </w:r>
      <w:r w:rsidR="004A4DE2">
        <w:t xml:space="preserve"> </w:t>
      </w:r>
      <w:r>
        <w:t>O</w:t>
      </w:r>
      <w:r w:rsidR="008111E0" w:rsidRPr="009819E7">
        <w:t>ptionally</w:t>
      </w:r>
      <w:r>
        <w:t>, it can</w:t>
      </w:r>
      <w:r w:rsidR="008111E0" w:rsidRPr="009819E7">
        <w:t xml:space="preserve"> calculate scattering cross section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8111E0" w:rsidRPr="009819E7">
        <w:t xml:space="preserve"> (and efficiency </w:t>
      </w:r>
      <m:oMath>
        <m:sSub>
          <m:sSubPr>
            <m:ctrlPr>
              <w:rPr>
                <w:rFonts w:ascii="Cambria Math" w:hAnsi="Cambria Math"/>
                <w:i/>
              </w:rPr>
            </m:ctrlPr>
          </m:sSubPr>
          <m:e>
            <m:r>
              <w:rPr>
                <w:rFonts w:ascii="Cambria Math" w:hAnsi="Cambria Math"/>
              </w:rPr>
              <m:t>Q</m:t>
            </m:r>
          </m:e>
          <m:sub>
            <m:r>
              <m:rPr>
                <m:sty m:val="p"/>
              </m:rPr>
              <w:rPr>
                <w:rFonts w:ascii="Cambria Math" w:hAnsi="Cambria Math"/>
                <w:vertAlign w:val="subscript"/>
              </w:rPr>
              <m:t>sca</m:t>
            </m:r>
          </m:sub>
        </m:sSub>
      </m:oMath>
      <w:r>
        <w:t>) and normalized and non</w:t>
      </w:r>
      <w:r w:rsidR="008111E0" w:rsidRPr="009819E7">
        <w:t xml:space="preserve">-normalized asymmetry vectors – </w:t>
      </w:r>
      <m:oMath>
        <m:r>
          <m:rPr>
            <m:sty m:val="b"/>
          </m:rPr>
          <w:rPr>
            <w:rFonts w:ascii="Cambria Math" w:hAnsi="Cambria Math"/>
          </w:rPr>
          <m:t>g</m:t>
        </m:r>
      </m:oMath>
      <w:r w:rsidR="008111E0" w:rsidRPr="009819E7">
        <w:t xml:space="preserve"> and </w:t>
      </w:r>
      <m:oMath>
        <m:r>
          <m:rPr>
            <m:sty m:val="b"/>
          </m:rPr>
          <w:rPr>
            <w:rFonts w:ascii="Cambria Math" w:hAnsi="Cambria Math"/>
          </w:rPr>
          <m:t>g</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634870">
        <w:t xml:space="preserve"> respectively.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634870">
        <w:t xml:space="preserve"> and </w:t>
      </w:r>
      <m:oMath>
        <m:r>
          <m:rPr>
            <m:sty m:val="b"/>
          </m:rPr>
          <w:rPr>
            <w:rFonts w:ascii="Cambria Math" w:hAnsi="Cambria Math"/>
          </w:rPr>
          <m:t>g</m:t>
        </m:r>
      </m:oMath>
      <w:r w:rsidR="00634870">
        <w:t xml:space="preserve"> are defined by Eqs. </w:t>
      </w:r>
      <w:r w:rsidR="00634870">
        <w:fldChar w:fldCharType="begin"/>
      </w:r>
      <w:r w:rsidR="00634870">
        <w:instrText xml:space="preserve"> REF _Ref88993307 \h </w:instrText>
      </w:r>
      <w:r w:rsidR="00634870">
        <w:fldChar w:fldCharType="separate"/>
      </w:r>
      <w:r w:rsidR="00AF049C" w:rsidRPr="00A818D4">
        <w:t>(</w:t>
      </w:r>
      <w:r w:rsidR="00AF049C">
        <w:rPr>
          <w:noProof/>
        </w:rPr>
        <w:t>58</w:t>
      </w:r>
      <w:r w:rsidR="00AF049C" w:rsidRPr="00A818D4">
        <w:t>)</w:t>
      </w:r>
      <w:r w:rsidR="00634870">
        <w:fldChar w:fldCharType="end"/>
      </w:r>
      <w:r w:rsidR="00634870">
        <w:t xml:space="preserve"> and </w:t>
      </w:r>
      <w:r w:rsidR="00634870">
        <w:fldChar w:fldCharType="begin"/>
      </w:r>
      <w:r w:rsidR="00634870">
        <w:instrText xml:space="preserve"> REF _Ref377731122 \h </w:instrText>
      </w:r>
      <w:r w:rsidR="00634870">
        <w:fldChar w:fldCharType="separate"/>
      </w:r>
      <w:r w:rsidR="00AF049C" w:rsidRPr="00A818D4">
        <w:t>(</w:t>
      </w:r>
      <w:r w:rsidR="00AF049C">
        <w:rPr>
          <w:noProof/>
        </w:rPr>
        <w:t>59</w:t>
      </w:r>
      <w:r w:rsidR="00AF049C" w:rsidRPr="00A818D4">
        <w:t>)</w:t>
      </w:r>
      <w:r w:rsidR="00634870">
        <w:fldChar w:fldCharType="end"/>
      </w:r>
      <w:r w:rsidR="00634870">
        <w:t xml:space="preserve"> respectively, </w:t>
      </w:r>
      <w:r w:rsidR="008111E0" w:rsidRPr="009819E7">
        <w:t xml:space="preserve">the </w:t>
      </w:r>
      <m:oMath>
        <m:r>
          <w:rPr>
            <w:rFonts w:ascii="Cambria Math" w:hAnsi="Cambria Math"/>
          </w:rPr>
          <m:t>z</m:t>
        </m:r>
      </m:oMath>
      <w:r w:rsidR="00624738">
        <w:noBreakHyphen/>
      </w:r>
      <w:r w:rsidR="008111E0" w:rsidRPr="009819E7">
        <w:t xml:space="preserve">component of </w:t>
      </w:r>
      <m:oMath>
        <m:r>
          <m:rPr>
            <m:sty m:val="b"/>
          </m:rPr>
          <w:rPr>
            <w:rFonts w:ascii="Cambria Math" w:hAnsi="Cambria Math"/>
          </w:rPr>
          <m:t>g</m:t>
        </m:r>
      </m:oMath>
      <w:r w:rsidR="008111E0" w:rsidRPr="009819E7">
        <w:t xml:space="preserve"> is the usual asymmetry parameter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oMath>
      <w:r w:rsidR="008111E0" w:rsidRPr="009819E7">
        <w:t xml:space="preserve">. </w:t>
      </w:r>
      <w:r w:rsidR="002156D4" w:rsidRPr="009819E7">
        <w:t xml:space="preserve">Values of cross sections are in </w:t>
      </w:r>
      <w:r w:rsidR="00172299" w:rsidRPr="009819E7">
        <w:t xml:space="preserve">units of </w:t>
      </w:r>
      <w:r w:rsidR="000B3244" w:rsidRPr="009819E7">
        <w:t>µ</w:t>
      </w:r>
      <w:r w:rsidR="002156D4" w:rsidRPr="009819E7">
        <w:t>m</w:t>
      </w:r>
      <w:r w:rsidR="002156D4" w:rsidRPr="009819E7">
        <w:rPr>
          <w:vertAlign w:val="superscript"/>
        </w:rPr>
        <w:t>2</w:t>
      </w:r>
      <w:r w:rsidR="002156D4" w:rsidRPr="009819E7">
        <w:t xml:space="preserve">. </w:t>
      </w:r>
      <w:r w:rsidR="00D6542F" w:rsidRPr="009819E7">
        <w:t xml:space="preserve">All the efficiencies are calculated by dividing the corresponding cross section over the area of </w:t>
      </w:r>
      <w:r w:rsidR="00FA7F89" w:rsidRPr="009819E7">
        <w:t xml:space="preserve">the </w:t>
      </w:r>
      <w:r w:rsidR="00D6542F" w:rsidRPr="009819E7">
        <w:t xml:space="preserve">geometrical cross section of </w:t>
      </w:r>
      <w:r w:rsidR="00FA7F89" w:rsidRPr="009819E7">
        <w:t xml:space="preserve">the </w:t>
      </w:r>
      <w:r w:rsidR="00D6542F" w:rsidRPr="009819E7">
        <w:t>sphere</w:t>
      </w:r>
      <w:r w:rsidR="0017633A" w:rsidRPr="009819E7">
        <w:t xml:space="preserve"> with volume equal to that of dipole representation of the particle</w:t>
      </w:r>
      <w:r w:rsidR="0024106C">
        <w:t xml:space="preserve">, </w:t>
      </w:r>
      <m:oMath>
        <m:sSub>
          <m:sSubPr>
            <m:ctrlPr>
              <w:rPr>
                <w:rFonts w:ascii="Cambria Math" w:hAnsi="Cambria Math"/>
              </w:rPr>
            </m:ctrlPr>
          </m:sSubPr>
          <m:e>
            <m:r>
              <w:rPr>
                <w:rFonts w:ascii="Cambria Math" w:hAnsi="Cambria Math"/>
              </w:rPr>
              <m:t>C</m:t>
            </m:r>
          </m:e>
          <m:sub>
            <m:r>
              <m:rPr>
                <m:sty m:val="p"/>
              </m:rPr>
              <w:rPr>
                <w:rFonts w:ascii="Cambria Math" w:hAnsi="Cambria Math"/>
              </w:rPr>
              <m:t>eq</m:t>
            </m:r>
          </m:sub>
        </m:sSub>
        <m:r>
          <m:rPr>
            <m:sty m:val="p"/>
          </m:rPr>
          <w:rPr>
            <w:rFonts w:ascii="Cambria Math" w:hAnsi="Cambria Math"/>
          </w:rPr>
          <m:t>=</m:t>
        </m:r>
        <m:r>
          <w:rPr>
            <w:rFonts w:ascii="Cambria Math" w:hAnsi="Cambria Math"/>
          </w:rPr>
          <m:t>π</m:t>
        </m:r>
        <m:sSubSup>
          <m:sSubSupPr>
            <m:ctrlPr>
              <w:rPr>
                <w:rFonts w:ascii="Cambria Math" w:hAnsi="Cambria Math"/>
              </w:rPr>
            </m:ctrlPr>
          </m:sSubSupPr>
          <m:e>
            <m:r>
              <w:rPr>
                <w:rFonts w:ascii="Cambria Math" w:hAnsi="Cambria Math"/>
              </w:rPr>
              <m:t>r</m:t>
            </m:r>
          </m:e>
          <m:sub>
            <m:r>
              <m:rPr>
                <m:sty m:val="p"/>
              </m:rPr>
              <w:rPr>
                <w:rFonts w:ascii="Cambria Math" w:hAnsi="Cambria Math"/>
              </w:rPr>
              <m:t>eq</m:t>
            </m:r>
          </m:sub>
          <m:sup>
            <m:r>
              <m:rPr>
                <m:sty m:val="p"/>
              </m:rPr>
              <w:rPr>
                <w:rFonts w:ascii="Cambria Math" w:hAnsi="Cambria Math"/>
              </w:rPr>
              <m:t>2</m:t>
            </m:r>
          </m:sup>
        </m:sSubSup>
      </m:oMath>
      <w:r w:rsidR="00D6542F" w:rsidRPr="009819E7">
        <w:t>.</w:t>
      </w:r>
      <w:r w:rsidR="00B808F9" w:rsidRPr="00AA5BD7">
        <w:rPr>
          <w:rStyle w:val="a7"/>
        </w:rPr>
        <w:footnoteReference w:id="62"/>
      </w:r>
      <w:r w:rsidR="00D6542F" w:rsidRPr="009819E7">
        <w:t xml:space="preserve"> </w:t>
      </w:r>
      <w:r w:rsidR="008F7403">
        <w:t xml:space="preserve">Optional </w:t>
      </w:r>
      <w:r w:rsidR="008F7403" w:rsidRPr="009819E7">
        <w:t xml:space="preserve">calculation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8F7403" w:rsidRPr="009819E7">
        <w:t xml:space="preserve">, </w:t>
      </w:r>
      <m:oMath>
        <m:r>
          <m:rPr>
            <m:sty m:val="b"/>
          </m:rPr>
          <w:rPr>
            <w:rFonts w:ascii="Cambria Math" w:hAnsi="Cambria Math"/>
          </w:rPr>
          <m:t>g</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8F7403" w:rsidRPr="009819E7">
        <w:t xml:space="preserve"> and </w:t>
      </w:r>
      <m:oMath>
        <m:r>
          <m:rPr>
            <m:sty m:val="b"/>
          </m:rPr>
          <w:rPr>
            <w:rFonts w:ascii="Cambria Math" w:hAnsi="Cambria Math"/>
          </w:rPr>
          <m:t>g</m:t>
        </m:r>
      </m:oMath>
      <w:r w:rsidR="008F7403" w:rsidRPr="009819E7">
        <w:t xml:space="preserve"> </w:t>
      </w:r>
      <w:r w:rsidR="008F7403">
        <w:t xml:space="preserve">can be enabled, respectively, </w:t>
      </w:r>
      <w:r w:rsidR="008111E0" w:rsidRPr="009819E7">
        <w:t>by command line options</w:t>
      </w:r>
    </w:p>
    <w:p w14:paraId="20FF59D1" w14:textId="77777777" w:rsidR="008111E0" w:rsidRPr="009819E7" w:rsidRDefault="008111E0" w:rsidP="00F14C87">
      <w:pPr>
        <w:pStyle w:val="Commandline"/>
      </w:pPr>
      <w:r w:rsidRPr="009819E7">
        <w:t>-Csca</w:t>
      </w:r>
    </w:p>
    <w:p w14:paraId="7F25657D" w14:textId="77777777" w:rsidR="008111E0" w:rsidRPr="009819E7" w:rsidRDefault="008111E0" w:rsidP="00F14C87">
      <w:pPr>
        <w:pStyle w:val="Commandline"/>
      </w:pPr>
      <w:r w:rsidRPr="009819E7">
        <w:t>-vec</w:t>
      </w:r>
    </w:p>
    <w:p w14:paraId="58B35FF3" w14:textId="77777777" w:rsidR="008111E0" w:rsidRPr="009819E7" w:rsidRDefault="008111E0" w:rsidP="00F14C87">
      <w:pPr>
        <w:pStyle w:val="Commandline"/>
      </w:pPr>
      <w:r w:rsidRPr="009819E7">
        <w:t>-asym</w:t>
      </w:r>
    </w:p>
    <w:p w14:paraId="7474CAB6" w14:textId="56929C41" w:rsidR="005A55A9" w:rsidRPr="009819E7" w:rsidRDefault="008111E0" w:rsidP="008F7403">
      <w:r w:rsidRPr="009819E7">
        <w:t xml:space="preserve">If </w:t>
      </w:r>
      <m:oMath>
        <m:r>
          <m:rPr>
            <m:sty m:val="b"/>
          </m:rPr>
          <w:rPr>
            <w:rFonts w:ascii="Cambria Math" w:hAnsi="Cambria Math"/>
          </w:rPr>
          <m:t>g</m:t>
        </m:r>
      </m:oMath>
      <w:r w:rsidRPr="009819E7">
        <w:t xml:space="preserve"> is calculated</w:t>
      </w:r>
      <w:r w:rsidR="0014056D" w:rsidRPr="009819E7">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14056D" w:rsidRPr="009819E7">
        <w:t xml:space="preserve"> and</w:t>
      </w:r>
      <w:r w:rsidRPr="009819E7">
        <w:t xml:space="preserve"> </w:t>
      </w:r>
      <m:oMath>
        <m:r>
          <m:rPr>
            <m:sty m:val="b"/>
          </m:rPr>
          <w:rPr>
            <w:rFonts w:ascii="Cambria Math" w:hAnsi="Cambria Math"/>
          </w:rPr>
          <m:t>g</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14056D" w:rsidRPr="009819E7">
        <w:t xml:space="preserve"> are</w:t>
      </w:r>
      <w:r w:rsidRPr="009819E7">
        <w:t xml:space="preserve"> also calculated automatically.</w:t>
      </w:r>
      <w:r w:rsidRPr="00AA5BD7">
        <w:rPr>
          <w:rStyle w:val="a7"/>
        </w:rPr>
        <w:footnoteReference w:id="63"/>
      </w:r>
      <w:r w:rsidR="005A55A9" w:rsidRPr="009819E7">
        <w:t xml:space="preserve"> The calculation of </w:t>
      </w:r>
      <m:oMath>
        <m:r>
          <m:rPr>
            <m:sty m:val="b"/>
          </m:rPr>
          <w:rPr>
            <w:rFonts w:ascii="Cambria Math" w:hAnsi="Cambria Math"/>
          </w:rPr>
          <m:t>g</m:t>
        </m:r>
      </m:oMath>
      <w:r w:rsidR="005A55A9" w:rsidRPr="009819E7">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5A55A9" w:rsidRPr="009819E7">
        <w:t xml:space="preserve"> is performed by integration over the whole solid angle, </w:t>
      </w:r>
      <w:r w:rsidR="008F7403">
        <w:t>using a</w:t>
      </w:r>
      <w:r w:rsidR="005A55A9" w:rsidRPr="009819E7">
        <w:t xml:space="preserve"> grid of scattering angles. The grid is specified by default in file </w:t>
      </w:r>
      <w:r w:rsidR="005A55A9" w:rsidRPr="00981D58">
        <w:rPr>
          <w:rStyle w:val="CourierNew11pt"/>
        </w:rPr>
        <w:t>alldir_params.dat</w:t>
      </w:r>
      <w:r w:rsidR="005A55A9" w:rsidRPr="009819E7">
        <w:t xml:space="preserve"> (see §</w:t>
      </w:r>
      <w:r w:rsidR="005A55A9" w:rsidRPr="009819E7">
        <w:fldChar w:fldCharType="begin"/>
      </w:r>
      <w:r w:rsidR="005A55A9" w:rsidRPr="009819E7">
        <w:instrText xml:space="preserve"> REF _Ref127853946 \r \h </w:instrText>
      </w:r>
      <w:r w:rsidR="005A55A9" w:rsidRPr="009819E7">
        <w:fldChar w:fldCharType="separate"/>
      </w:r>
      <w:r w:rsidR="00AF049C">
        <w:t>B.3</w:t>
      </w:r>
      <w:r w:rsidR="005A55A9" w:rsidRPr="009819E7">
        <w:fldChar w:fldCharType="end"/>
      </w:r>
      <w:r w:rsidR="005A55A9" w:rsidRPr="009819E7">
        <w:t xml:space="preserve"> for format) in a form suitable for </w:t>
      </w:r>
      <w:r w:rsidR="001523C9" w:rsidRPr="009819E7">
        <w:t xml:space="preserve">the </w:t>
      </w:r>
      <w:r w:rsidR="005A55A9" w:rsidRPr="009819E7">
        <w:t>Romberg integration (§</w:t>
      </w:r>
      <w:r w:rsidR="001B5E1A" w:rsidRPr="009819E7">
        <w:fldChar w:fldCharType="begin"/>
      </w:r>
      <w:r w:rsidR="001B5E1A" w:rsidRPr="009819E7">
        <w:instrText xml:space="preserve"> REF _Ref127873015 \r \h </w:instrText>
      </w:r>
      <w:r w:rsidR="001B5E1A" w:rsidRPr="009819E7">
        <w:fldChar w:fldCharType="separate"/>
      </w:r>
      <w:r w:rsidR="00AF049C">
        <w:t>12.6</w:t>
      </w:r>
      <w:r w:rsidR="001B5E1A" w:rsidRPr="009819E7">
        <w:fldChar w:fldCharType="end"/>
      </w:r>
      <w:r w:rsidR="005A55A9" w:rsidRPr="009819E7">
        <w:t>)</w:t>
      </w:r>
      <w:r w:rsidR="00780A8D" w:rsidRPr="009819E7">
        <w:t xml:space="preserve">. Integration points for </w:t>
      </w:r>
      <m:oMath>
        <m:r>
          <w:rPr>
            <w:rFonts w:ascii="Cambria Math" w:hAnsi="Cambria Math"/>
          </w:rPr>
          <m:t>θ</m:t>
        </m:r>
      </m:oMath>
      <w:r w:rsidR="00780A8D" w:rsidRPr="009819E7">
        <w:t xml:space="preserve"> are spaced uniformly in values of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5A55A9" w:rsidRPr="009819E7">
        <w:t xml:space="preserve">. Different </w:t>
      </w:r>
      <w:r w:rsidR="008F7403">
        <w:t xml:space="preserve">grid </w:t>
      </w:r>
      <w:r w:rsidR="005A55A9" w:rsidRPr="009819E7">
        <w:t xml:space="preserve">file can be </w:t>
      </w:r>
      <w:r w:rsidR="008F7403">
        <w:t>specified through</w:t>
      </w:r>
      <w:r w:rsidR="005A55A9" w:rsidRPr="009819E7">
        <w:t xml:space="preserve"> the command line option</w:t>
      </w:r>
    </w:p>
    <w:p w14:paraId="3F91955D" w14:textId="77777777" w:rsidR="008111E0" w:rsidRPr="009819E7" w:rsidRDefault="005A55A9" w:rsidP="00F14C87">
      <w:pPr>
        <w:pStyle w:val="Commandline"/>
      </w:pPr>
      <w:r w:rsidRPr="009819E7">
        <w:t>-</w:t>
      </w:r>
      <w:r w:rsidR="00D50AC5" w:rsidRPr="009819E7">
        <w:t>alldir_inp &lt;filename</w:t>
      </w:r>
      <w:r w:rsidRPr="009819E7">
        <w:t>&gt;</w:t>
      </w:r>
    </w:p>
    <w:p w14:paraId="4F1BE454" w14:textId="52A742BF" w:rsidR="00E020F1" w:rsidRPr="009819E7" w:rsidRDefault="00E020F1" w:rsidP="00DA5E69">
      <w:pPr>
        <w:ind w:firstLine="540"/>
        <w:rPr>
          <w:sz w:val="28"/>
        </w:rPr>
      </w:pPr>
      <w:r w:rsidRPr="009819E7">
        <w:t xml:space="preserve">In most cases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Pr="009819E7">
        <w:t xml:space="preserve"> can be accurately calculated as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Pr="009819E7">
        <w:t xml:space="preserve">, without using </w:t>
      </w:r>
      <w:r w:rsidRPr="00981D58">
        <w:rPr>
          <w:rStyle w:val="CourierNew11pt"/>
        </w:rPr>
        <w:noBreakHyphen/>
        <w:t>Csca</w:t>
      </w:r>
      <w:r w:rsidRPr="009819E7">
        <w:t xml:space="preserve"> option. As discussed in §</w:t>
      </w:r>
      <w:r w:rsidRPr="009819E7">
        <w:fldChar w:fldCharType="begin"/>
      </w:r>
      <w:r w:rsidRPr="009819E7">
        <w:instrText xml:space="preserve"> REF _Ref127776390 \r \h </w:instrText>
      </w:r>
      <w:r w:rsidRPr="009819E7">
        <w:fldChar w:fldCharType="separate"/>
      </w:r>
      <w:r w:rsidR="00AF049C">
        <w:t>10.4</w:t>
      </w:r>
      <w:r w:rsidRPr="009819E7">
        <w:fldChar w:fldCharType="end"/>
      </w:r>
      <w:r w:rsidRPr="009819E7">
        <w:t xml:space="preserve"> accuracy of this method can be improved </w:t>
      </w:r>
      <w:r w:rsidR="00213744" w:rsidRPr="009819E7">
        <w:t xml:space="preserve">when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r>
          <w:rPr>
            <w:rFonts w:ascii="Cambria Math" w:hAnsi="Cambria Math"/>
            <w:spacing w:val="-60"/>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213744" w:rsidRPr="009819E7">
        <w:t xml:space="preserve"> </w:t>
      </w:r>
      <w:r w:rsidRPr="009819E7">
        <w:t xml:space="preserve">by using smaller </w:t>
      </w:r>
      <m:oMath>
        <m:r>
          <w:rPr>
            <w:rFonts w:ascii="Cambria Math" w:hAnsi="Cambria Math"/>
          </w:rPr>
          <m:t>ε</m:t>
        </m:r>
      </m:oMath>
      <w:r w:rsidRPr="009819E7">
        <w:t xml:space="preserve"> (§</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w:t>
      </w:r>
      <w:r w:rsidR="008F7403">
        <w:t>. Whether this</w:t>
      </w:r>
      <w:r w:rsidR="00213744" w:rsidRPr="009819E7">
        <w:t xml:space="preserve"> is more computationally effective than using </w:t>
      </w:r>
      <w:r w:rsidR="00213744" w:rsidRPr="00981D58">
        <w:rPr>
          <w:rStyle w:val="CourierNew11pt"/>
        </w:rPr>
        <w:noBreakHyphen/>
        <w:t>Csca</w:t>
      </w:r>
      <w:r w:rsidRPr="009819E7">
        <w:t xml:space="preserve"> </w:t>
      </w:r>
      <w:r w:rsidR="00062A29" w:rsidRPr="009819E7">
        <w:t xml:space="preserve">or not </w:t>
      </w:r>
      <w:r w:rsidRPr="009819E7">
        <w:t xml:space="preserve">depends on the particular problem. </w:t>
      </w:r>
      <w:r w:rsidR="00062A29" w:rsidRPr="009819E7">
        <w:t>For instance</w:t>
      </w:r>
      <w:r w:rsidR="00213744" w:rsidRPr="009819E7">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213744" w:rsidRPr="009819E7">
        <w:t xml:space="preserve"> and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213744" w:rsidRPr="009819E7">
        <w:t xml:space="preserve"> may coincide in (almost) all digits</w:t>
      </w:r>
      <w:r w:rsidR="008F7403">
        <w:t xml:space="preserve"> saved to file</w:t>
      </w:r>
      <w:r w:rsidR="00062A29" w:rsidRPr="009819E7">
        <w:t xml:space="preserve"> for particles much smaller than the wavelength</w:t>
      </w:r>
      <w:r w:rsidR="00213744" w:rsidRPr="009819E7">
        <w:t xml:space="preserve">, leaving integration of scattered fields over the solid angle as the only viable option. However, </w:t>
      </w:r>
      <w:r w:rsidR="005C1AEE" w:rsidRPr="009819E7">
        <w:t>in this case th</w:t>
      </w:r>
      <w:r w:rsidR="00062A29" w:rsidRPr="009819E7">
        <w:t>e</w:t>
      </w:r>
      <w:r w:rsidR="005C1AEE" w:rsidRPr="009819E7">
        <w:t xml:space="preserve"> integration can be done analytically</w:t>
      </w:r>
      <w:r w:rsidR="003B1F54">
        <w:t xml:space="preserve"> (in </w:t>
      </w:r>
      <w:r w:rsidR="008E27CC">
        <w:t>the free-</w:t>
      </w:r>
      <w:r w:rsidR="008E27CC">
        <w:lastRenderedPageBreak/>
        <w:t>space</w:t>
      </w:r>
      <w:r w:rsidR="003B1F54">
        <w:t xml:space="preserve"> mode)</w:t>
      </w:r>
      <w:r w:rsidR="005C1AEE" w:rsidRPr="009819E7">
        <w:t>, using f</w:t>
      </w:r>
      <w:r w:rsidR="00984B93" w:rsidRPr="009819E7">
        <w:t xml:space="preserve">ormulae for the Rayleigh regime. For a general </w:t>
      </w:r>
      <w:r w:rsidR="00D4229E" w:rsidRPr="009819E7">
        <w:t>non-symmetric particle</w:t>
      </w:r>
      <w:r w:rsidR="00984B93" w:rsidRPr="009819E7">
        <w:t xml:space="preserve"> formulae are cumbersome. However, if total particle polarizability is a diagonal tensor in the laboratory reference frame (e.g. general ellipsoid with axes along coordinate axes), then </w:t>
      </w:r>
      <w:r w:rsidR="0007261B" w:rsidRPr="009819E7">
        <w:t>s</w:t>
      </w:r>
      <w:r w:rsidR="00AC798A" w:rsidRPr="009819E7">
        <w:t>t</w:t>
      </w:r>
      <w:r w:rsidR="0007261B" w:rsidRPr="009819E7">
        <w:t xml:space="preserve">arting from chapter 5.7 of </w:t>
      </w:r>
      <w:r w:rsidR="0007261B" w:rsidRPr="009819E7">
        <w:fldChar w:fldCharType="begin"/>
      </w:r>
      <w:r w:rsidR="00BB0250">
        <w:instrText xml:space="preserve"> ADDIN ZOTERO_ITEM CSL_CITATION {"citationID":"UnyNEVrI","properties":{"unsorted":false,"formattedCitation":"[57]","plainCitation":"[57]","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07261B" w:rsidRPr="009819E7">
        <w:fldChar w:fldCharType="separate"/>
      </w:r>
      <w:r w:rsidR="00BB0250" w:rsidRPr="00BB0250">
        <w:t>[57]</w:t>
      </w:r>
      <w:r w:rsidR="0007261B" w:rsidRPr="009819E7">
        <w:rPr>
          <w:vertAlign w:val="superscript"/>
        </w:rPr>
        <w:fldChar w:fldCharType="end"/>
      </w:r>
      <w:r w:rsidR="0007261B" w:rsidRPr="009819E7">
        <w:t xml:space="preserve"> o</w:t>
      </w:r>
      <w:r w:rsidR="00984B93" w:rsidRPr="009819E7">
        <w:t>ne can derive:</w:t>
      </w:r>
    </w:p>
    <w:tbl>
      <w:tblPr>
        <w:tblW w:w="5000" w:type="pct"/>
        <w:tblCellMar>
          <w:left w:w="0" w:type="dxa"/>
          <w:right w:w="0" w:type="dxa"/>
        </w:tblCellMar>
        <w:tblLook w:val="0000" w:firstRow="0" w:lastRow="0" w:firstColumn="0" w:lastColumn="0" w:noHBand="0" w:noVBand="0"/>
      </w:tblPr>
      <w:tblGrid>
        <w:gridCol w:w="9188"/>
        <w:gridCol w:w="451"/>
      </w:tblGrid>
      <w:tr w:rsidR="00AC798A" w:rsidRPr="009819E7" w14:paraId="7DDB7FC4" w14:textId="77777777" w:rsidTr="00F36811">
        <w:tc>
          <w:tcPr>
            <w:tcW w:w="4766" w:type="pct"/>
            <w:vAlign w:val="center"/>
          </w:tcPr>
          <w:p w14:paraId="7C1358A8" w14:textId="77777777" w:rsidR="00AC798A" w:rsidRPr="009819E7" w:rsidRDefault="00600B16" w:rsidP="007A4BDE">
            <w:pPr>
              <w:pStyle w:val="Eq"/>
            </w:pPr>
            <m:oMathPara>
              <m:oMath>
                <m:sSubSup>
                  <m:sSubSupPr>
                    <m:ctrlPr>
                      <w:rPr>
                        <w:rFonts w:ascii="Cambria Math" w:hAnsi="Cambria Math"/>
                      </w:rPr>
                    </m:ctrlPr>
                  </m:sSubSupPr>
                  <m:e>
                    <m:r>
                      <w:rPr>
                        <w:rFonts w:ascii="Cambria Math" w:hAnsi="Cambria Math"/>
                      </w:rPr>
                      <m:t>C</m:t>
                    </m:r>
                  </m:e>
                  <m:sub>
                    <m:r>
                      <m:rPr>
                        <m:sty m:val="p"/>
                      </m:rPr>
                      <w:rPr>
                        <w:rFonts w:ascii="Cambria Math" w:hAnsi="Cambria Math"/>
                      </w:rPr>
                      <m:t>sca</m:t>
                    </m:r>
                  </m:sub>
                  <m:sup>
                    <m:r>
                      <w:rPr>
                        <w:rFonts w:ascii="Cambria Math" w:hAnsi="Cambria Math"/>
                      </w:rPr>
                      <m:t>x</m:t>
                    </m:r>
                    <m:r>
                      <m:rPr>
                        <m:sty m:val="p"/>
                      </m:rPr>
                      <w:rPr>
                        <w:rFonts w:ascii="Cambria Math" w:hAnsi="Cambria Math"/>
                      </w:rPr>
                      <m:t>,</m:t>
                    </m:r>
                    <m:r>
                      <w:rPr>
                        <w:rFonts w:ascii="Cambria Math" w:hAnsi="Cambria Math"/>
                      </w:rPr>
                      <m:t>y</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8</m:t>
                    </m:r>
                    <m:r>
                      <w:rPr>
                        <w:rFonts w:ascii="Cambria Math" w:hAnsi="Cambria Math"/>
                      </w:rPr>
                      <m:t>π</m:t>
                    </m:r>
                  </m:num>
                  <m:den>
                    <m:r>
                      <m:rPr>
                        <m:sty m:val="p"/>
                      </m:rPr>
                      <w:rPr>
                        <w:rFonts w:ascii="Cambria Math" w:hAnsi="Cambria Math"/>
                      </w:rPr>
                      <m:t>3</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den>
                </m:f>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12</m:t>
                                </m:r>
                              </m:sub>
                            </m:sSub>
                          </m:e>
                        </m:d>
                      </m:e>
                    </m:d>
                  </m:e>
                  <m:sub>
                    <m:r>
                      <w:rPr>
                        <w:rFonts w:ascii="Cambria Math" w:hAnsi="Cambria Math"/>
                      </w:rPr>
                      <m:t>θ=0,  φ=</m:t>
                    </m:r>
                    <m:f>
                      <m:fPr>
                        <m:type m:val="lin"/>
                        <m:ctrlPr>
                          <w:rPr>
                            <w:rFonts w:ascii="Cambria Math" w:hAnsi="Cambria Math"/>
                            <w:i/>
                          </w:rPr>
                        </m:ctrlPr>
                      </m:fPr>
                      <m:num>
                        <m:r>
                          <w:rPr>
                            <w:rFonts w:ascii="Cambria Math" w:hAnsi="Cambria Math"/>
                          </w:rPr>
                          <m:t>π</m:t>
                        </m:r>
                      </m:num>
                      <m:den>
                        <m:r>
                          <w:rPr>
                            <w:rFonts w:ascii="Cambria Math" w:hAnsi="Cambria Math"/>
                          </w:rPr>
                          <m:t>2</m:t>
                        </m:r>
                      </m:den>
                    </m:f>
                  </m:sub>
                </m:sSub>
                <m:r>
                  <w:rPr>
                    <w:rFonts w:ascii="Cambria Math" w:hAnsi="Cambria Math"/>
                  </w:rPr>
                  <m:t xml:space="preserve"> ,</m:t>
                </m:r>
              </m:oMath>
            </m:oMathPara>
          </w:p>
        </w:tc>
        <w:tc>
          <w:tcPr>
            <w:tcW w:w="234" w:type="pct"/>
            <w:vAlign w:val="center"/>
          </w:tcPr>
          <w:p w14:paraId="0D3D25B0" w14:textId="3C24F890" w:rsidR="00AC798A" w:rsidRPr="009819E7" w:rsidRDefault="00AC798A" w:rsidP="00F36811">
            <w:pPr>
              <w:pStyle w:val="Eqnumber"/>
            </w:pPr>
            <w:bookmarkStart w:id="196" w:name="_Ref231099828"/>
            <w:r w:rsidRPr="009819E7">
              <w:t>(</w:t>
            </w:r>
            <w:r w:rsidRPr="009819E7">
              <w:fldChar w:fldCharType="begin"/>
            </w:r>
            <w:r w:rsidRPr="009819E7">
              <w:instrText xml:space="preserve"> SEQ ( \* ARABIC </w:instrText>
            </w:r>
            <w:r w:rsidRPr="009819E7">
              <w:fldChar w:fldCharType="separate"/>
            </w:r>
            <w:r w:rsidR="00AF049C">
              <w:rPr>
                <w:noProof/>
              </w:rPr>
              <w:t>71</w:t>
            </w:r>
            <w:r w:rsidRPr="009819E7">
              <w:fldChar w:fldCharType="end"/>
            </w:r>
            <w:r w:rsidRPr="009819E7">
              <w:t>)</w:t>
            </w:r>
            <w:bookmarkEnd w:id="196"/>
          </w:p>
        </w:tc>
      </w:tr>
    </w:tbl>
    <w:p w14:paraId="68C17032" w14:textId="371BA839" w:rsidR="001378A7" w:rsidRDefault="00AC798A" w:rsidP="00A55D2F">
      <w:pPr>
        <w:pStyle w:val="Indent"/>
        <w:ind w:firstLine="0"/>
      </w:pPr>
      <w:r w:rsidRPr="00711194">
        <w:t>where plus and minus correspond to incident polarization along</w:t>
      </w:r>
      <w:r w:rsidR="00807932" w:rsidRPr="00711194">
        <w:t xml:space="preserve"> the</w:t>
      </w:r>
      <w:r w:rsidRPr="00711194">
        <w:t xml:space="preserve"> </w:t>
      </w:r>
      <m:oMath>
        <m:r>
          <w:rPr>
            <w:rFonts w:ascii="Cambria Math" w:hAnsi="Cambria Math"/>
          </w:rPr>
          <m:t>y</m:t>
        </m:r>
      </m:oMath>
      <w:r w:rsidRPr="00711194">
        <w:t xml:space="preserve">- and </w:t>
      </w:r>
      <m:oMath>
        <m:r>
          <w:rPr>
            <w:rFonts w:ascii="Cambria Math" w:hAnsi="Cambria Math"/>
          </w:rPr>
          <m:t>x</m:t>
        </m:r>
      </m:oMath>
      <w:r w:rsidR="000B3244" w:rsidRPr="00711194">
        <w:noBreakHyphen/>
        <w:t>ax</w:t>
      </w:r>
      <w:r w:rsidRPr="00711194">
        <w:t>is respectively. Mueller matrix elements are considered at the forward direction in</w:t>
      </w:r>
      <w:r w:rsidR="000B3244" w:rsidRPr="00711194">
        <w:t xml:space="preserve"> the</w:t>
      </w:r>
      <w:r w:rsidRPr="00711194">
        <w:t xml:space="preserve"> </w:t>
      </w:r>
      <m:oMath>
        <m:r>
          <w:rPr>
            <w:rFonts w:ascii="Cambria Math" w:hAnsi="Cambria Math"/>
          </w:rPr>
          <m:t>yz</m:t>
        </m:r>
      </m:oMath>
      <w:r w:rsidR="000B3244" w:rsidRPr="00711194">
        <w:noBreakHyphen/>
        <w:t>plane</w:t>
      </w:r>
      <w:r w:rsidR="00711194">
        <w:t xml:space="preserve"> </w:t>
      </w:r>
      <w:r w:rsidR="00711194" w:rsidRPr="00711194">
        <w:t>(§</w:t>
      </w:r>
      <w:r w:rsidR="00711194" w:rsidRPr="00711194">
        <w:fldChar w:fldCharType="begin"/>
      </w:r>
      <w:r w:rsidR="00711194" w:rsidRPr="00711194">
        <w:instrText xml:space="preserve"> REF _Ref373922077 \r \h  \* MERGEFORMAT </w:instrText>
      </w:r>
      <w:r w:rsidR="00711194" w:rsidRPr="00711194">
        <w:fldChar w:fldCharType="separate"/>
      </w:r>
      <w:r w:rsidR="00AF049C">
        <w:t>11.1</w:t>
      </w:r>
      <w:r w:rsidR="00711194" w:rsidRPr="00711194">
        <w:fldChar w:fldCharType="end"/>
      </w:r>
      <w:r w:rsidR="00711194" w:rsidRPr="00711194">
        <w:t>)</w:t>
      </w:r>
      <w:r w:rsidRPr="00711194">
        <w:t xml:space="preserve">, i.e. they can be found in the second line of the </w:t>
      </w:r>
      <w:r w:rsidRPr="00981D58">
        <w:rPr>
          <w:rStyle w:val="CourierNew11pt"/>
        </w:rPr>
        <w:t>mueller</w:t>
      </w:r>
      <w:r w:rsidRPr="00711194">
        <w:t xml:space="preserve"> file (§</w:t>
      </w:r>
      <w:r w:rsidRPr="00711194">
        <w:fldChar w:fldCharType="begin"/>
      </w:r>
      <w:r w:rsidRPr="00711194">
        <w:instrText xml:space="preserve"> REF _Ref127774925 \r \h </w:instrText>
      </w:r>
      <w:r w:rsidR="003A4D72" w:rsidRPr="00711194">
        <w:instrText xml:space="preserve"> \* MERGEFORMAT </w:instrText>
      </w:r>
      <w:r w:rsidRPr="00711194">
        <w:fldChar w:fldCharType="separate"/>
      </w:r>
      <w:r w:rsidR="00AF049C">
        <w:t>11.2</w:t>
      </w:r>
      <w:r w:rsidRPr="00711194">
        <w:fldChar w:fldCharType="end"/>
      </w:r>
      <w:r w:rsidRPr="00711194">
        <w:t>).</w:t>
      </w:r>
    </w:p>
    <w:p w14:paraId="5FFA20E1" w14:textId="79B293C2" w:rsidR="000F7B2B" w:rsidRDefault="000F7B2B" w:rsidP="00EA382E">
      <w:pPr>
        <w:pStyle w:val="Indent"/>
      </w:pPr>
      <w:r>
        <w:t>When absorbing substrate is present (</w:t>
      </w:r>
      <w:r w:rsidR="00F46785">
        <w:t>§</w:t>
      </w:r>
      <w:r w:rsidR="005D0B1D">
        <w:fldChar w:fldCharType="begin"/>
      </w:r>
      <w:r w:rsidR="005D0B1D">
        <w:instrText xml:space="preserve"> REF _Ref373918390 \r \h </w:instrText>
      </w:r>
      <w:r w:rsidR="005D0B1D">
        <w:fldChar w:fldCharType="separate"/>
      </w:r>
      <w:r w:rsidR="00AF049C">
        <w:t>7</w:t>
      </w:r>
      <w:r w:rsidR="005D0B1D">
        <w:fldChar w:fldCharType="end"/>
      </w:r>
      <w:r>
        <w:t xml:space="preserve">) </w:t>
      </w:r>
      <w:r w:rsidR="005D0B1D">
        <w:t xml:space="preserve">the </w:t>
      </w:r>
      <w:r>
        <w:t xml:space="preserve">default definition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t xml:space="preserve"> is unphysical</w:t>
      </w:r>
      <w:r w:rsidR="00F46785">
        <w:t xml:space="preserve"> (§</w:t>
      </w:r>
      <w:r w:rsidR="00F46785" w:rsidRPr="009819E7">
        <w:fldChar w:fldCharType="begin"/>
      </w:r>
      <w:r w:rsidR="00F46785" w:rsidRPr="009819E7">
        <w:instrText xml:space="preserve"> REF _Ref127776390 \r \h </w:instrText>
      </w:r>
      <w:r w:rsidR="00F46785" w:rsidRPr="009819E7">
        <w:fldChar w:fldCharType="separate"/>
      </w:r>
      <w:r w:rsidR="00AF049C">
        <w:t>10.4</w:t>
      </w:r>
      <w:r w:rsidR="00F46785" w:rsidRPr="009819E7">
        <w:fldChar w:fldCharType="end"/>
      </w:r>
      <w:r w:rsidR="00F46785">
        <w:t>)</w:t>
      </w:r>
      <w:r>
        <w:t xml:space="preserve">. </w:t>
      </w:r>
      <w:r w:rsidR="005D0B1D">
        <w:t xml:space="preserve">A more adequate approach may be to integrate the scattered field only </w:t>
      </w:r>
      <w:r w:rsidR="00141AF2">
        <w:t xml:space="preserve">in the upper hemisphere, which can be done by changing the range of </w:t>
      </w:r>
      <m:oMath>
        <m:r>
          <w:rPr>
            <w:rFonts w:ascii="Cambria Math" w:hAnsi="Cambria Math"/>
          </w:rPr>
          <m:t>θ</m:t>
        </m:r>
      </m:oMath>
      <w:r w:rsidR="00141AF2">
        <w:t xml:space="preserve"> to [0°,90°] in </w:t>
      </w:r>
      <w:r w:rsidR="00141AF2" w:rsidRPr="00981D58">
        <w:rPr>
          <w:rStyle w:val="CourierNew11pt"/>
        </w:rPr>
        <w:t>alldir_params.dat</w:t>
      </w:r>
      <w:r w:rsidR="00141AF2">
        <w:t xml:space="preserve"> (</w:t>
      </w:r>
      <w:r w:rsidR="00141AF2" w:rsidRPr="009819E7">
        <w:t>§</w:t>
      </w:r>
      <w:r w:rsidR="00141AF2" w:rsidRPr="009819E7">
        <w:fldChar w:fldCharType="begin"/>
      </w:r>
      <w:r w:rsidR="00141AF2" w:rsidRPr="009819E7">
        <w:instrText xml:space="preserve"> REF _Ref127853946 \r \h </w:instrText>
      </w:r>
      <w:r w:rsidR="00141AF2" w:rsidRPr="009819E7">
        <w:fldChar w:fldCharType="separate"/>
      </w:r>
      <w:r w:rsidR="00AF049C">
        <w:t>B.3</w:t>
      </w:r>
      <w:r w:rsidR="00141AF2" w:rsidRPr="009819E7">
        <w:fldChar w:fldCharType="end"/>
      </w:r>
      <w:r w:rsidR="00141AF2">
        <w:t>).</w:t>
      </w:r>
    </w:p>
    <w:p w14:paraId="19CC351A" w14:textId="77777777" w:rsidR="001378A7" w:rsidRDefault="00EA382E" w:rsidP="00EA382E">
      <w:pPr>
        <w:pStyle w:val="Indent"/>
      </w:pPr>
      <w:r>
        <w:t>C</w:t>
      </w:r>
      <w:r w:rsidRPr="00EA382E">
        <w:t xml:space="preserve">urrently </w:t>
      </w:r>
      <w:r w:rsidRPr="00EA382E">
        <w:rPr>
          <w:rStyle w:val="CourierNew11pt"/>
        </w:rPr>
        <w:t>ADDA</w:t>
      </w:r>
      <w:r w:rsidRPr="00EA382E">
        <w:t xml:space="preserve"> </w:t>
      </w:r>
      <w:r>
        <w:t xml:space="preserve">provides no built-in functionality for automatically scanning over a wavelength spectrum. However, a simple workaround is to execute </w:t>
      </w:r>
      <w:r w:rsidRPr="00EA382E">
        <w:rPr>
          <w:rStyle w:val="CourierNew11pt"/>
        </w:rPr>
        <w:t>ADDA</w:t>
      </w:r>
      <w:r>
        <w:t xml:space="preserve"> for each wavelength independently, using a script, and then collect the output data.</w:t>
      </w:r>
      <w:r w:rsidRPr="00AA5BD7">
        <w:rPr>
          <w:rStyle w:val="a7"/>
        </w:rPr>
        <w:footnoteReference w:id="64"/>
      </w:r>
    </w:p>
    <w:p w14:paraId="4A1DE65C" w14:textId="77777777" w:rsidR="0045342D" w:rsidRPr="00CC7425" w:rsidRDefault="00063901" w:rsidP="0020695F">
      <w:pPr>
        <w:pStyle w:val="21"/>
      </w:pPr>
      <w:bookmarkStart w:id="197" w:name="_Ref379381795"/>
      <w:bookmarkStart w:id="198" w:name="_Toc57726429"/>
      <w:r>
        <w:t>Decay-</w:t>
      </w:r>
      <w:r w:rsidR="0045342D" w:rsidRPr="00CC7425">
        <w:t>rate enhancement</w:t>
      </w:r>
      <w:bookmarkEnd w:id="197"/>
      <w:bookmarkEnd w:id="198"/>
    </w:p>
    <w:p w14:paraId="781B2EEF" w14:textId="4AF68613" w:rsidR="0045342D" w:rsidRDefault="008255C9" w:rsidP="0045342D">
      <w:r>
        <w:t>The</w:t>
      </w:r>
      <w:r w:rsidR="004802DA">
        <w:t>s</w:t>
      </w:r>
      <w:r>
        <w:t>e</w:t>
      </w:r>
      <w:r w:rsidR="009372C8">
        <w:t xml:space="preserve"> quantities are</w:t>
      </w:r>
      <w:r w:rsidR="004802DA">
        <w:t xml:space="preserve"> calculated if and only if the point-dipole incident field is used (</w:t>
      </w:r>
      <w:r w:rsidR="00CC7425">
        <w:t>§</w:t>
      </w:r>
      <w:r w:rsidR="00CC7425">
        <w:fldChar w:fldCharType="begin"/>
      </w:r>
      <w:r w:rsidR="00CC7425">
        <w:instrText xml:space="preserve"> REF _Ref128561353 \r \h </w:instrText>
      </w:r>
      <w:r w:rsidR="00CC7425">
        <w:fldChar w:fldCharType="separate"/>
      </w:r>
      <w:r w:rsidR="00AF049C">
        <w:t>9.2</w:t>
      </w:r>
      <w:r w:rsidR="00CC7425">
        <w:fldChar w:fldCharType="end"/>
      </w:r>
      <w:r w:rsidR="004802DA">
        <w:t xml:space="preserve">). </w:t>
      </w:r>
      <w:r>
        <w:t xml:space="preserve">A dipole with </w:t>
      </w:r>
      <w:r w:rsidR="006F4AD4">
        <w:t xml:space="preserve">polarization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0</m:t>
            </m:r>
          </m:sub>
        </m:sSub>
      </m:oMath>
      <w:r>
        <w:t xml:space="preserve"> </w:t>
      </w:r>
      <w:r w:rsidR="009646C7">
        <w:t xml:space="preserve">at position </w:t>
      </w:r>
      <m:oMath>
        <m:sSub>
          <m:sSubPr>
            <m:ctrlPr>
              <w:rPr>
                <w:rFonts w:ascii="Cambria Math" w:hAnsi="Cambria Math"/>
                <w:b/>
                <w:i/>
              </w:rPr>
            </m:ctrlPr>
          </m:sSubPr>
          <m:e>
            <m:r>
              <m:rPr>
                <m:sty m:val="b"/>
              </m:rPr>
              <w:rPr>
                <w:rFonts w:ascii="Cambria Math" w:hAnsi="Cambria Math"/>
              </w:rPr>
              <m:t>r</m:t>
            </m:r>
          </m:e>
          <m:sub>
            <m:r>
              <w:rPr>
                <w:rFonts w:ascii="Cambria Math" w:hAnsi="Cambria Math"/>
                <w:vertAlign w:val="subscript"/>
              </w:rPr>
              <m:t>0</m:t>
            </m:r>
          </m:sub>
        </m:sSub>
      </m:oMath>
      <w:r w:rsidR="009646C7">
        <w:t xml:space="preserve"> </w:t>
      </w:r>
      <w:r w:rsidRPr="009646C7">
        <w:t>has</w:t>
      </w:r>
      <w:r>
        <w:t xml:space="preserve"> a certain decay rate </w:t>
      </w:r>
      <w:r w:rsidRPr="008255C9">
        <w:t>in</w:t>
      </w:r>
      <w:r>
        <w:t xml:space="preserve"> free-space, which is enhanced in the presence of nanoparticle.</w:t>
      </w:r>
      <w:r w:rsidR="00773FED">
        <w:t xml:space="preserve"> The emitted energy is, in general, partly absorbed by the particle (nonradiative part) and partly scattered to the infinity (radiative part). The relevant formulae are given in</w:t>
      </w:r>
      <w:r>
        <w:t xml:space="preserve"> </w:t>
      </w:r>
      <w:r w:rsidR="00773FED">
        <w:fldChar w:fldCharType="begin"/>
      </w:r>
      <w:r w:rsidR="00BB0250">
        <w:instrText xml:space="preserve"> ADDIN ZOTERO_ITEM CSL_CITATION {"citationID":"1p11hi80v6","properties":{"formattedCitation":"[71,72]","plainCitation":"[71,72]","noteIndex":0},"citationItems":[{"id":1535,"uris":["http://zotero.org/users/4070/items/VC9X63H9"],"uri":["http://zotero.org/users/4070/items/VC9X63H9"],"itemData":{"id":1535,"type":"article-journal","abstract":"A full control of the interaction between confined plasmons and point sources of radiation is a central issue in molecular plasmonics. In this paper, a theoretical contribution towards a physical understanding on the localized surface plasmons excited into metallic nanocones by a point dipole is given. A numerical approach based on the discrete dipole approximation is applied to determine the modifications of the dipole decay rates for varying geometrical parameters of the dipole-metal nanoparticle system. Results declare the centrality of the cone aperture to control the plasmon resonances and to handle the effects it induces on the lifetime of a point emitter. A full spectral tuning of the resonances in the decay rates can be achieved by operating on a unique spatial degree of freedom: by tailoring the aperture alone, total decay rates 105 times higher than the free-space value can be obtained at short distances from the metal in a large region of the spectral range. Quite unexpectedly, size dependence of the antenna is found to have a marginal role if only a lifetime manipulation is desired. It becomes, instead, a crucial aspect of the problem when large quantum yields are required. Results presented in this work shed light on spontaneous emission modification due to interaction with plasmonic nanocones of different shapes and are relevant for a number of applications in the fields of nanoplasmonics and fluorescence microscopy.","container-title":"Plasmonics","DOI":"10.1007/s11468-013-9512-3","ISSN":"1557-1955, 1557-1963","journalAbbreviation":"Plasmonics","language":"en","page":"1079-1086","source":"link.springer.com","title":"Dipole decay rates engineering via silver nanocones","URL":"http://link.springer.com/article/10.1007/s11468-013-9512-3","volume":"8","author":[{"family":"D’Agostino","given":"Stefania"},{"family":"Della Sala","given":"Fabio"},{"family":"Andreani","given":"Lucio Claudio"}],"accessed":{"date-parts":[["2013",3,6]]},"issued":{"date-parts":[["2013"]]}}},{"id":1672,"uris":["http://zotero.org/users/4070/items/R4NP7JPV"],"uri":["http://zotero.org/users/4070/items/R4NP7JPV"],"itemData":{"id":1672,"type":"article-journal","abstract":"A theoretical control of the electromagnetic coupling between localized surface plasmons and pointlike sources of radiation is a relevant topic in nanoscience and nanophotonics. In this paper a numerical approach based on the discrete dipole approximation is presented as a practical and reliable computational tool to study the decay dynamics of a dipole when it is located in the near proximities of metallic nanoparticles whose shapes do not allow a fully analytical treatment. The method is first applied to Ag nanospheres and nanoshells, which represent two analytically solvable cases, and it is shown to lead to a very good agreement with exact results. The approach is then used to consider the response, in terms of perturbations induced on the radiative and nonradiative decay rates, of elongated nanoparticles, like Ag prolate spheroids and nanocones. Results demonstrate how the optical response of conically shaped nanoparticles can be affected by the distance and the orientation of the emitter of radiation, as well as by other geometrical parameters. The particular symmetry of these plasmonic objects results in peculiar features: the absorption efficiencies of the modes depend on the distance of the source of radiation in a counterintuitive way, and this is explained in terms of the excited charge density distributions. The possibility to simulate arbitrary-shaped nanostructures and several dipole-metal configurations presented here, could thus open new avenues for an aware use of surface plasmons in fluorescence spectroscopy applications or single photon emission studies.","container-title":"Physical Review B","DOI":"10.1103/PhysRevB.87.205413","issue":"20","journalAbbreviation":"Phys. Rev. B","page":"205413","source":"APS","title":"Dipole-excited surface plasmons in metallic nanoparticles: Engineering decay dynamics within the discrete-dipole approximation","title-short":"Dipole-excited surface plasmons in metallic nanoparticles","URL":"http://link.aps.org/doi/10.1103/PhysRevB.87.205413","volume":"87","author":[{"family":"D’Agostino","given":"Stefania"},{"family":"Della Sala","given":"Fabio"},{"family":"Andreani","given":"Lucio Claudio"}],"accessed":{"date-parts":[["2013",5,24]]},"issued":{"date-parts":[["2013",5,8]]}}}],"schema":"https://github.com/citation-style-language/schema/raw/master/csl-citation.json"} </w:instrText>
      </w:r>
      <w:r w:rsidR="00773FED">
        <w:fldChar w:fldCharType="separate"/>
      </w:r>
      <w:r w:rsidR="00BB0250" w:rsidRPr="00BB0250">
        <w:t>[71,72]</w:t>
      </w:r>
      <w:r w:rsidR="00773FED">
        <w:fldChar w:fldCharType="end"/>
      </w:r>
      <w:r w:rsidR="00773FED">
        <w:t>. Here we present them in terms of effective cross sections</w:t>
      </w:r>
      <w:r w:rsidR="009646C7">
        <w:t xml:space="preserve"> (proportional to decay rates)</w:t>
      </w:r>
      <w:r w:rsidR="00773FED">
        <w:t xml:space="preserve"> to reuse quantities described in §</w:t>
      </w:r>
      <w:r w:rsidR="00773FED">
        <w:fldChar w:fldCharType="begin"/>
      </w:r>
      <w:r w:rsidR="00773FED">
        <w:instrText xml:space="preserve"> REF _Ref127774927 \r \h </w:instrText>
      </w:r>
      <w:r w:rsidR="00773FED">
        <w:fldChar w:fldCharType="separate"/>
      </w:r>
      <w:r w:rsidR="00AF049C">
        <w:t>11.4</w:t>
      </w:r>
      <w:r w:rsidR="00773FED">
        <w:fldChar w:fldCharType="end"/>
      </w:r>
      <w:r w:rsidR="00773FED">
        <w:t xml:space="preserve">. Free-space decay cross section </w:t>
      </w:r>
      <m:oMath>
        <m:sSub>
          <m:sSubPr>
            <m:ctrlPr>
              <w:rPr>
                <w:rFonts w:ascii="Cambria Math" w:hAnsi="Cambria Math"/>
                <w:i/>
              </w:rPr>
            </m:ctrlPr>
          </m:sSubPr>
          <m:e>
            <m:r>
              <w:rPr>
                <w:rFonts w:ascii="Cambria Math" w:hAnsi="Cambria Math"/>
              </w:rPr>
              <m:t>C</m:t>
            </m:r>
          </m:e>
          <m:sub>
            <m:r>
              <w:rPr>
                <w:rFonts w:ascii="Cambria Math" w:hAnsi="Cambria Math"/>
                <w:vertAlign w:val="subscript"/>
              </w:rPr>
              <m:t>0</m:t>
            </m:r>
          </m:sub>
        </m:sSub>
      </m:oMath>
      <w:r w:rsidR="00773FED">
        <w:t xml:space="preserve"> is given as</w:t>
      </w:r>
    </w:p>
    <w:tbl>
      <w:tblPr>
        <w:tblW w:w="5000" w:type="pct"/>
        <w:tblCellMar>
          <w:left w:w="0" w:type="dxa"/>
          <w:right w:w="0" w:type="dxa"/>
        </w:tblCellMar>
        <w:tblLook w:val="0000" w:firstRow="0" w:lastRow="0" w:firstColumn="0" w:lastColumn="0" w:noHBand="0" w:noVBand="0"/>
      </w:tblPr>
      <w:tblGrid>
        <w:gridCol w:w="9188"/>
        <w:gridCol w:w="451"/>
      </w:tblGrid>
      <w:tr w:rsidR="00773FED" w:rsidRPr="009819E7" w14:paraId="452FB37E" w14:textId="77777777" w:rsidTr="00773FED">
        <w:tc>
          <w:tcPr>
            <w:tcW w:w="4766" w:type="pct"/>
            <w:vAlign w:val="center"/>
          </w:tcPr>
          <w:p w14:paraId="45E48D05" w14:textId="1AE946D0" w:rsidR="00773FED" w:rsidRPr="009819E7" w:rsidRDefault="00600B16"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≝4</m:t>
                </m:r>
                <m:r>
                  <w:rPr>
                    <w:rFonts w:ascii="Cambria Math" w:hAnsi="Cambria Math"/>
                  </w:rPr>
                  <m:t>πk</m:t>
                </m:r>
                <m:func>
                  <m:funcPr>
                    <m:ctrlPr>
                      <w:rPr>
                        <w:rFonts w:ascii="Cambria Math" w:hAnsi="Cambria Math"/>
                        <w:i/>
                      </w:rPr>
                    </m:ctrlPr>
                  </m:funcPr>
                  <m:fName>
                    <m:r>
                      <m:rPr>
                        <m:sty m:val="p"/>
                      </m:rPr>
                      <w:rPr>
                        <w:rFonts w:ascii="Cambria Math" w:hAnsi="Cambria Math"/>
                      </w:rPr>
                      <m:t>Im</m:t>
                    </m:r>
                  </m:fName>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p</m:t>
                            </m:r>
                          </m:e>
                          <m:sub>
                            <m:r>
                              <m:rPr>
                                <m:sty m:val="p"/>
                              </m:rPr>
                              <w:rPr>
                                <w:rFonts w:ascii="Cambria Math" w:hAnsi="Cambria Math"/>
                              </w:rPr>
                              <m:t>0</m:t>
                            </m:r>
                          </m:sub>
                          <m:sup>
                            <m:r>
                              <m:rPr>
                                <m:sty m:val="p"/>
                              </m:rPr>
                              <w:rPr>
                                <w:rFonts w:ascii="Cambria Math" w:hAnsi="Cambria Math"/>
                              </w:rPr>
                              <m:t>*</m:t>
                            </m:r>
                          </m:sup>
                        </m:sSubSup>
                        <m:r>
                          <m:rPr>
                            <m:sty m:val="p"/>
                          </m:rPr>
                          <w:rPr>
                            <w:rFonts w:ascii="Cambria Math" w:hAnsi="Cambria Math"/>
                          </w:rPr>
                          <m:t>⋅</m:t>
                        </m:r>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p"/>
                              </m:rPr>
                              <w:rPr>
                                <w:rFonts w:ascii="Cambria Math" w:hAnsi="Cambria Math"/>
                              </w:rPr>
                              <m:t>0</m:t>
                            </m:r>
                          </m:sub>
                        </m:sSub>
                      </m:e>
                    </m:d>
                  </m:e>
                </m:func>
                <m:r>
                  <m:rPr>
                    <m:sty m:val="p"/>
                  </m:rPr>
                  <w:rPr>
                    <w:rFonts w:ascii="Cambria Math" w:hAnsi="Cambria Math"/>
                  </w:rPr>
                  <m:t>=</m:t>
                </m:r>
                <m:f>
                  <m:fPr>
                    <m:ctrlPr>
                      <w:rPr>
                        <w:rFonts w:ascii="Cambria Math" w:hAnsi="Cambria Math"/>
                      </w:rPr>
                    </m:ctrlPr>
                  </m:fPr>
                  <m:num>
                    <m:r>
                      <m:rPr>
                        <m:sty m:val="p"/>
                      </m:rPr>
                      <w:rPr>
                        <w:rFonts w:ascii="Cambria Math" w:hAnsi="Cambria Math"/>
                      </w:rPr>
                      <m:t>8</m:t>
                    </m:r>
                    <m:r>
                      <w:rPr>
                        <w:rFonts w:ascii="Cambria Math" w:hAnsi="Cambria Math"/>
                      </w:rPr>
                      <m:t>π</m:t>
                    </m:r>
                  </m:num>
                  <m:den>
                    <m:r>
                      <m:rPr>
                        <m:sty m:val="p"/>
                      </m:rPr>
                      <w:rPr>
                        <w:rFonts w:ascii="Cambria Math" w:hAnsi="Cambria Math"/>
                      </w:rPr>
                      <m:t>3</m:t>
                    </m:r>
                  </m:den>
                </m:f>
                <m:sSup>
                  <m:sSupPr>
                    <m:ctrlPr>
                      <w:rPr>
                        <w:rFonts w:ascii="Cambria Math" w:hAnsi="Cambria Math"/>
                      </w:rPr>
                    </m:ctrlPr>
                  </m:sSupPr>
                  <m:e>
                    <m:r>
                      <w:rPr>
                        <w:rFonts w:ascii="Cambria Math" w:hAnsi="Cambria Math"/>
                      </w:rPr>
                      <m:t>k</m:t>
                    </m:r>
                  </m:e>
                  <m:sup>
                    <m:r>
                      <m:rPr>
                        <m:sty m:val="p"/>
                      </m:rPr>
                      <w:rPr>
                        <w:rFonts w:ascii="Cambria Math" w:hAnsi="Cambria Math"/>
                      </w:rPr>
                      <m:t>4</m:t>
                    </m:r>
                  </m:sup>
                </m:s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p</m:t>
                            </m:r>
                          </m:e>
                          <m:sub>
                            <m:r>
                              <m:rPr>
                                <m:sty m:val="p"/>
                              </m:rPr>
                              <w:rPr>
                                <w:rFonts w:ascii="Cambria Math" w:hAnsi="Cambria Math"/>
                              </w:rPr>
                              <m:t>0</m:t>
                            </m:r>
                          </m:sub>
                        </m:sSub>
                      </m:e>
                    </m:d>
                  </m:e>
                  <m:sup>
                    <m:r>
                      <m:rPr>
                        <m:sty m:val="p"/>
                      </m:rPr>
                      <w:rPr>
                        <w:rFonts w:ascii="Cambria Math" w:hAnsi="Cambria Math"/>
                      </w:rPr>
                      <m:t>2</m:t>
                    </m:r>
                  </m:sup>
                </m:sSup>
                <m:r>
                  <w:rPr>
                    <w:rFonts w:ascii="Cambria Math" w:hAnsi="Cambria Math"/>
                  </w:rPr>
                  <m:t>.</m:t>
                </m:r>
              </m:oMath>
            </m:oMathPara>
          </w:p>
        </w:tc>
        <w:tc>
          <w:tcPr>
            <w:tcW w:w="234" w:type="pct"/>
            <w:vAlign w:val="center"/>
          </w:tcPr>
          <w:p w14:paraId="6C02DEF1" w14:textId="703CE743" w:rsidR="00773FED" w:rsidRPr="009819E7" w:rsidRDefault="00773FED" w:rsidP="00773FED">
            <w:pPr>
              <w:pStyle w:val="Eqnumber"/>
            </w:pPr>
            <w:bookmarkStart w:id="199" w:name="_Ref379472769"/>
            <w:r w:rsidRPr="009819E7">
              <w:t>(</w:t>
            </w:r>
            <w:r w:rsidRPr="009819E7">
              <w:fldChar w:fldCharType="begin"/>
            </w:r>
            <w:r w:rsidRPr="009819E7">
              <w:instrText xml:space="preserve"> SEQ ( \* ARABIC </w:instrText>
            </w:r>
            <w:r w:rsidRPr="009819E7">
              <w:fldChar w:fldCharType="separate"/>
            </w:r>
            <w:r w:rsidR="00AF049C">
              <w:rPr>
                <w:noProof/>
              </w:rPr>
              <w:t>72</w:t>
            </w:r>
            <w:r w:rsidRPr="009819E7">
              <w:fldChar w:fldCharType="end"/>
            </w:r>
            <w:r w:rsidRPr="009819E7">
              <w:t>)</w:t>
            </w:r>
            <w:bookmarkEnd w:id="199"/>
          </w:p>
        </w:tc>
      </w:tr>
    </w:tbl>
    <w:p w14:paraId="5205D0FF" w14:textId="2D7F70F0" w:rsidR="00773FED" w:rsidRDefault="009646C7" w:rsidP="0045342D">
      <w:r>
        <w:t>In the presence of the nanoparticle, the total decay cross section</w:t>
      </w:r>
      <w:r w:rsidR="003F5418">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tot</m:t>
            </m:r>
          </m:sub>
        </m:sSub>
      </m:oMath>
      <w:r>
        <w:t xml:space="preserve"> is also given by Eq. </w:t>
      </w:r>
      <w:r>
        <w:fldChar w:fldCharType="begin"/>
      </w:r>
      <w:r>
        <w:instrText xml:space="preserve"> REF _Ref379472769 \h </w:instrText>
      </w:r>
      <w:r>
        <w:fldChar w:fldCharType="separate"/>
      </w:r>
      <w:r w:rsidR="00AF049C" w:rsidRPr="009819E7">
        <w:t>(</w:t>
      </w:r>
      <w:r w:rsidR="00AF049C">
        <w:rPr>
          <w:noProof/>
        </w:rPr>
        <w:t>72</w:t>
      </w:r>
      <w:r w:rsidR="00AF049C" w:rsidRPr="009819E7">
        <w:t>)</w:t>
      </w:r>
      <w:r>
        <w:fldChar w:fldCharType="end"/>
      </w:r>
      <w:r>
        <w:t xml:space="preserve"> but with the </w:t>
      </w:r>
      <w:r w:rsidR="005D6565">
        <w:t xml:space="preserve">modified </w:t>
      </w:r>
      <w:r>
        <w:t xml:space="preserve">Green’s tensor </w:t>
      </w:r>
      <w:r w:rsidR="005D6565">
        <w:t>(accounting for</w:t>
      </w:r>
      <w:r>
        <w:t xml:space="preserve"> particle</w:t>
      </w:r>
      <w:r w:rsidR="005D6565">
        <w:t>)</w:t>
      </w:r>
      <w:r>
        <w:t>:</w:t>
      </w:r>
    </w:p>
    <w:tbl>
      <w:tblPr>
        <w:tblW w:w="5000" w:type="pct"/>
        <w:tblCellMar>
          <w:left w:w="0" w:type="dxa"/>
          <w:right w:w="0" w:type="dxa"/>
        </w:tblCellMar>
        <w:tblLook w:val="0000" w:firstRow="0" w:lastRow="0" w:firstColumn="0" w:lastColumn="0" w:noHBand="0" w:noVBand="0"/>
      </w:tblPr>
      <w:tblGrid>
        <w:gridCol w:w="9188"/>
        <w:gridCol w:w="451"/>
      </w:tblGrid>
      <w:tr w:rsidR="009646C7" w:rsidRPr="009819E7" w14:paraId="2CF7D799" w14:textId="77777777" w:rsidTr="009646C7">
        <w:tc>
          <w:tcPr>
            <w:tcW w:w="4766" w:type="pct"/>
            <w:vAlign w:val="center"/>
          </w:tcPr>
          <w:p w14:paraId="442FB9E0" w14:textId="2FEC2881" w:rsidR="009646C7" w:rsidRPr="009819E7" w:rsidRDefault="00600B16"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tot</m:t>
                    </m:r>
                  </m:sub>
                </m:sSub>
                <m:r>
                  <m:rPr>
                    <m:sty m:val="p"/>
                  </m:rPr>
                  <w:rPr>
                    <w:rFonts w:ascii="Cambria Math" w:hAnsi="Cambria Math"/>
                  </w:rPr>
                  <m:t>≝4</m:t>
                </m:r>
                <m:r>
                  <w:rPr>
                    <w:rFonts w:ascii="Cambria Math" w:hAnsi="Cambria Math"/>
                  </w:rPr>
                  <m:t>πk</m:t>
                </m:r>
                <m:func>
                  <m:funcPr>
                    <m:ctrlPr>
                      <w:rPr>
                        <w:rFonts w:ascii="Cambria Math" w:hAnsi="Cambria Math"/>
                      </w:rPr>
                    </m:ctrlPr>
                  </m:funcPr>
                  <m:fName>
                    <m:r>
                      <m:rPr>
                        <m:sty m:val="p"/>
                      </m:rPr>
                      <w:rPr>
                        <w:rFonts w:ascii="Cambria Math" w:hAnsi="Cambria Math"/>
                      </w:rPr>
                      <m:t>Im</m:t>
                    </m:r>
                  </m:fName>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p</m:t>
                            </m:r>
                          </m:e>
                          <m:sub>
                            <m:r>
                              <m:rPr>
                                <m:sty m:val="p"/>
                              </m:rPr>
                              <w:rPr>
                                <w:rFonts w:ascii="Cambria Math" w:hAnsi="Cambria Math"/>
                              </w:rPr>
                              <m:t>0</m:t>
                            </m:r>
                          </m:sub>
                          <m:sup>
                            <m:r>
                              <m:rPr>
                                <m:sty m:val="p"/>
                              </m:rPr>
                              <w:rPr>
                                <w:rFonts w:ascii="Cambria Math" w:hAnsi="Cambria Math"/>
                              </w:rPr>
                              <m:t>*</m:t>
                            </m:r>
                          </m:sup>
                        </m:sSubSup>
                        <m:r>
                          <m:rPr>
                            <m:sty m:val="p"/>
                          </m:rPr>
                          <w:rPr>
                            <w:rFonts w:ascii="Cambria Math" w:hAnsi="Cambria Math"/>
                          </w:rPr>
                          <m:t>⋅</m:t>
                        </m:r>
                        <m:r>
                          <m:rPr>
                            <m:sty m:val="b"/>
                          </m:rPr>
                          <w:rPr>
                            <w:rFonts w:ascii="Cambria Math" w:hAnsi="Cambria Math"/>
                          </w:rPr>
                          <m:t>E</m:t>
                        </m:r>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e>
                    </m:d>
                  </m:e>
                </m:func>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enh</m:t>
                    </m:r>
                  </m:sub>
                </m:sSub>
                <m:r>
                  <w:rPr>
                    <w:rFonts w:ascii="Cambria Math" w:hAnsi="Cambria Math"/>
                  </w:rPr>
                  <m:t>,</m:t>
                </m:r>
              </m:oMath>
            </m:oMathPara>
          </w:p>
        </w:tc>
        <w:tc>
          <w:tcPr>
            <w:tcW w:w="234" w:type="pct"/>
            <w:vAlign w:val="center"/>
          </w:tcPr>
          <w:p w14:paraId="75FAAE26" w14:textId="4F3104E7" w:rsidR="009646C7" w:rsidRPr="009819E7" w:rsidRDefault="009646C7" w:rsidP="009646C7">
            <w:pPr>
              <w:pStyle w:val="Eqnumber"/>
            </w:pPr>
            <w:r w:rsidRPr="009819E7">
              <w:t>(</w:t>
            </w:r>
            <w:r w:rsidRPr="009819E7">
              <w:fldChar w:fldCharType="begin"/>
            </w:r>
            <w:r w:rsidRPr="009819E7">
              <w:instrText xml:space="preserve"> SEQ ( \* ARABIC </w:instrText>
            </w:r>
            <w:r w:rsidRPr="009819E7">
              <w:fldChar w:fldCharType="separate"/>
            </w:r>
            <w:r w:rsidR="00AF049C">
              <w:rPr>
                <w:noProof/>
              </w:rPr>
              <w:t>73</w:t>
            </w:r>
            <w:r w:rsidRPr="009819E7">
              <w:fldChar w:fldCharType="end"/>
            </w:r>
            <w:r w:rsidRPr="009819E7">
              <w:t>)</w:t>
            </w:r>
          </w:p>
        </w:tc>
      </w:tr>
      <w:tr w:rsidR="003F5418" w:rsidRPr="009819E7" w14:paraId="63A3B73B" w14:textId="77777777" w:rsidTr="003F5418">
        <w:tc>
          <w:tcPr>
            <w:tcW w:w="4766" w:type="pct"/>
            <w:vAlign w:val="center"/>
          </w:tcPr>
          <w:p w14:paraId="3B16E2B9" w14:textId="209EBA44" w:rsidR="003F5418" w:rsidRPr="009819E7" w:rsidRDefault="00600B16" w:rsidP="00762A27">
            <w:pPr>
              <w:pStyle w:val="Eq"/>
            </w:pPr>
            <m:oMathPara>
              <m:oMath>
                <m:sSub>
                  <m:sSubPr>
                    <m:ctrlPr>
                      <w:rPr>
                        <w:rFonts w:ascii="Cambria Math" w:hAnsi="Cambria Math"/>
                      </w:rPr>
                    </m:ctrlPr>
                  </m:sSubPr>
                  <m:e>
                    <m:r>
                      <w:rPr>
                        <w:rFonts w:ascii="Cambria Math" w:hAnsi="Cambria Math"/>
                      </w:rPr>
                      <m:t>C</m:t>
                    </m:r>
                  </m:e>
                  <m:sub>
                    <m:r>
                      <m:rPr>
                        <m:sty m:val="p"/>
                      </m:rPr>
                      <w:rPr>
                        <w:rFonts w:ascii="Cambria Math" w:hAnsi="Cambria Math"/>
                      </w:rPr>
                      <m:t>enh</m:t>
                    </m:r>
                  </m:sub>
                </m:sSub>
                <m:r>
                  <m:rPr>
                    <m:sty m:val="p"/>
                  </m:rPr>
                  <w:rPr>
                    <w:rFonts w:ascii="Cambria Math" w:hAnsi="Cambria Math"/>
                  </w:rPr>
                  <m:t>≝4</m:t>
                </m:r>
                <m:r>
                  <w:rPr>
                    <w:rFonts w:ascii="Cambria Math" w:hAnsi="Cambria Math"/>
                  </w:rPr>
                  <m:t>πk</m:t>
                </m:r>
                <m:func>
                  <m:funcPr>
                    <m:ctrlPr>
                      <w:rPr>
                        <w:rFonts w:ascii="Cambria Math" w:hAnsi="Cambria Math"/>
                        <w:i/>
                      </w:rPr>
                    </m:ctrlPr>
                  </m:funcPr>
                  <m:fName>
                    <m:r>
                      <m:rPr>
                        <m:sty m:val="p"/>
                      </m:rPr>
                      <w:rPr>
                        <w:rFonts w:ascii="Cambria Math" w:hAnsi="Cambria Math"/>
                      </w:rPr>
                      <m:t>Im</m:t>
                    </m:r>
                  </m:fName>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p</m:t>
                            </m:r>
                          </m:e>
                          <m:sub>
                            <m:r>
                              <m:rPr>
                                <m:sty m:val="p"/>
                              </m:rPr>
                              <w:rPr>
                                <w:rFonts w:ascii="Cambria Math" w:hAnsi="Cambria Math"/>
                              </w:rPr>
                              <m:t>0</m:t>
                            </m: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m:rPr>
                                <m:sty m:val="b"/>
                              </m:rPr>
                              <w:rPr>
                                <w:rFonts w:ascii="Cambria Math" w:hAnsi="Cambria Math"/>
                              </w:rPr>
                              <m:t>E</m:t>
                            </m:r>
                          </m:e>
                          <m:sub>
                            <m:r>
                              <m:rPr>
                                <m:sty m:val="p"/>
                              </m:rPr>
                              <w:rPr>
                                <w:rFonts w:ascii="Cambria Math" w:hAnsi="Cambria Math"/>
                              </w:rPr>
                              <m:t>sca</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e>
                    </m:d>
                  </m:e>
                </m:func>
                <m:r>
                  <m:rPr>
                    <m:sty m:val="p"/>
                  </m:rPr>
                  <w:rPr>
                    <w:rFonts w:ascii="Cambria Math" w:hAnsi="Cambria Math"/>
                  </w:rPr>
                  <m:t>=4</m:t>
                </m:r>
                <m:r>
                  <w:rPr>
                    <w:rFonts w:ascii="Cambria Math" w:hAnsi="Cambria Math"/>
                  </w:rPr>
                  <m:t>πk</m:t>
                </m:r>
                <m:nary>
                  <m:naryPr>
                    <m:chr m:val="∑"/>
                    <m:limLoc m:val="subSup"/>
                    <m:supHide m:val="1"/>
                    <m:ctrlPr>
                      <w:rPr>
                        <w:rFonts w:ascii="Cambria Math" w:hAnsi="Cambria Math"/>
                        <w:lang w:eastAsia="ru-RU"/>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Im</m:t>
                        </m:r>
                      </m:fName>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r>
                              <m:rPr>
                                <m:sty m:val="p"/>
                              </m:rPr>
                              <w:rPr>
                                <w:rFonts w:ascii="Cambria Math" w:hAnsi="Cambria Math"/>
                              </w:rPr>
                              <m:t>⋅</m:t>
                            </m:r>
                            <m:sSubSup>
                              <m:sSubSupPr>
                                <m:ctrlPr>
                                  <w:rPr>
                                    <w:rFonts w:ascii="Cambria Math" w:hAnsi="Cambria Math"/>
                                  </w:rPr>
                                </m:ctrlPr>
                              </m:sSubSupPr>
                              <m:e>
                                <m:r>
                                  <m:rPr>
                                    <m:sty m:val="b"/>
                                  </m:rPr>
                                  <w:rPr>
                                    <w:rFonts w:ascii="Cambria Math" w:hAnsi="Cambria Math"/>
                                  </w:rPr>
                                  <m:t>p</m:t>
                                </m:r>
                              </m:e>
                              <m:sub>
                                <m:r>
                                  <m:rPr>
                                    <m:sty m:val="p"/>
                                  </m:rPr>
                                  <w:rPr>
                                    <w:rFonts w:ascii="Cambria Math" w:hAnsi="Cambria Math"/>
                                  </w:rPr>
                                  <m:t>0</m:t>
                                </m:r>
                              </m:sub>
                              <m:sup>
                                <m:r>
                                  <m:rPr>
                                    <m:sty m:val="p"/>
                                  </m:rPr>
                                  <w:rPr>
                                    <w:rFonts w:ascii="Cambria Math" w:hAnsi="Cambria Math"/>
                                  </w:rPr>
                                  <m:t>*</m:t>
                                </m:r>
                              </m:sup>
                            </m:sSubSup>
                          </m:e>
                        </m:d>
                      </m:e>
                    </m:func>
                  </m:e>
                </m:nary>
                <m:limLow>
                  <m:limLowPr>
                    <m:ctrlPr>
                      <w:rPr>
                        <w:rFonts w:ascii="Cambria Math" w:hAnsi="Cambria Math"/>
                      </w:rPr>
                    </m:ctrlPr>
                  </m:limLowPr>
                  <m:e>
                    <m:r>
                      <m:rPr>
                        <m:sty m:val="p"/>
                      </m:rPr>
                      <w:rPr>
                        <w:rFonts w:ascii="Cambria Math" w:hAnsi="Cambria Math"/>
                      </w:rPr>
                      <m:t>=</m:t>
                    </m:r>
                  </m:e>
                  <m:lim>
                    <m:sSubSup>
                      <m:sSubSupPr>
                        <m:ctrlPr>
                          <w:rPr>
                            <w:rFonts w:ascii="Cambria Math" w:hAnsi="Cambria Math"/>
                          </w:rPr>
                        </m:ctrlPr>
                      </m:sSubSupPr>
                      <m:e>
                        <m:r>
                          <m:rPr>
                            <m:sty m:val="b"/>
                          </m:rPr>
                          <w:rPr>
                            <w:rFonts w:ascii="Cambria Math" w:hAnsi="Cambria Math"/>
                          </w:rPr>
                          <m:t>p</m:t>
                        </m:r>
                      </m:e>
                      <m:sub>
                        <m:r>
                          <m:rPr>
                            <m:sty m:val="p"/>
                          </m:rPr>
                          <w:rPr>
                            <w:rFonts w:ascii="Cambria Math" w:hAnsi="Cambria Math"/>
                          </w:rPr>
                          <m:t>0</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m:rPr>
                            <m:sty m:val="p"/>
                          </m:rPr>
                          <w:rPr>
                            <w:rFonts w:ascii="Cambria Math" w:hAnsi="Cambria Math"/>
                          </w:rPr>
                          <m:t>0</m:t>
                        </m:r>
                      </m:sub>
                    </m:sSub>
                  </m:lim>
                </m:limLow>
                <m:r>
                  <m:rPr>
                    <m:sty m:val="p"/>
                  </m:rPr>
                  <w:rPr>
                    <w:rFonts w:ascii="Cambria Math" w:hAnsi="Cambria Math"/>
                  </w:rPr>
                  <m:t>4</m:t>
                </m:r>
                <m:r>
                  <w:rPr>
                    <w:rFonts w:ascii="Cambria Math" w:hAnsi="Cambria Math"/>
                  </w:rPr>
                  <m:t>πk</m:t>
                </m:r>
                <m:nary>
                  <m:naryPr>
                    <m:chr m:val="∑"/>
                    <m:limLoc m:val="subSup"/>
                    <m:supHide m:val="1"/>
                    <m:ctrlPr>
                      <w:rPr>
                        <w:rFonts w:ascii="Cambria Math" w:hAnsi="Cambria Math"/>
                        <w:lang w:eastAsia="ru-RU"/>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Im</m:t>
                        </m:r>
                      </m:fName>
                      <m:e>
                        <m:d>
                          <m:dPr>
                            <m:ctrlPr>
                              <w:rPr>
                                <w:rFonts w:ascii="Cambria Math" w:hAnsi="Cambria Math"/>
                              </w:rPr>
                            </m:ctrlPr>
                          </m:dPr>
                          <m:e>
                            <m:sSub>
                              <m:sSubPr>
                                <m:ctrlPr>
                                  <w:rPr>
                                    <w:rFonts w:ascii="Cambria Math" w:hAnsi="Cambria Math"/>
                                  </w:rPr>
                                </m:ctrlPr>
                              </m:sSubPr>
                              <m:e>
                                <m:r>
                                  <m:rPr>
                                    <m:sty m:val="b"/>
                                  </m:rPr>
                                  <w:rPr>
                                    <w:rFonts w:ascii="Cambria Math" w:hAnsi="Cambria Math"/>
                                  </w:rPr>
                                  <m:t>P</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e>
                        </m:d>
                      </m:e>
                    </m:func>
                  </m:e>
                </m:nary>
                <m:r>
                  <w:rPr>
                    <w:rFonts w:ascii="Cambria Math" w:hAnsi="Cambria Math"/>
                    <w:lang w:eastAsia="ru-RU"/>
                  </w:rPr>
                  <m:t>,</m:t>
                </m:r>
              </m:oMath>
            </m:oMathPara>
          </w:p>
        </w:tc>
        <w:tc>
          <w:tcPr>
            <w:tcW w:w="234" w:type="pct"/>
            <w:vAlign w:val="center"/>
          </w:tcPr>
          <w:p w14:paraId="78049A63" w14:textId="7344735D" w:rsidR="003F5418" w:rsidRPr="009819E7" w:rsidRDefault="003F5418" w:rsidP="003F5418">
            <w:pPr>
              <w:pStyle w:val="Eqnumber"/>
            </w:pPr>
            <w:r w:rsidRPr="009819E7">
              <w:t>(</w:t>
            </w:r>
            <w:r w:rsidRPr="009819E7">
              <w:fldChar w:fldCharType="begin"/>
            </w:r>
            <w:r w:rsidRPr="009819E7">
              <w:instrText xml:space="preserve"> SEQ ( \* ARABIC </w:instrText>
            </w:r>
            <w:r w:rsidRPr="009819E7">
              <w:fldChar w:fldCharType="separate"/>
            </w:r>
            <w:r w:rsidR="00AF049C">
              <w:rPr>
                <w:noProof/>
              </w:rPr>
              <w:t>74</w:t>
            </w:r>
            <w:r w:rsidRPr="009819E7">
              <w:fldChar w:fldCharType="end"/>
            </w:r>
            <w:r w:rsidRPr="009819E7">
              <w:t>)</w:t>
            </w:r>
          </w:p>
        </w:tc>
      </w:tr>
    </w:tbl>
    <w:p w14:paraId="1AB94899" w14:textId="77777777" w:rsidR="003F5418" w:rsidRDefault="003F5418" w:rsidP="0045342D">
      <w:r>
        <w:t>where symmetry (reciprocity) relation</w:t>
      </w:r>
    </w:p>
    <w:tbl>
      <w:tblPr>
        <w:tblW w:w="5000" w:type="pct"/>
        <w:tblCellMar>
          <w:left w:w="0" w:type="dxa"/>
          <w:right w:w="0" w:type="dxa"/>
        </w:tblCellMar>
        <w:tblLook w:val="0000" w:firstRow="0" w:lastRow="0" w:firstColumn="0" w:lastColumn="0" w:noHBand="0" w:noVBand="0"/>
      </w:tblPr>
      <w:tblGrid>
        <w:gridCol w:w="9188"/>
        <w:gridCol w:w="451"/>
      </w:tblGrid>
      <w:tr w:rsidR="003F5418" w:rsidRPr="009819E7" w14:paraId="2AC2359D" w14:textId="77777777" w:rsidTr="003F5418">
        <w:tc>
          <w:tcPr>
            <w:tcW w:w="4766" w:type="pct"/>
            <w:vAlign w:val="center"/>
          </w:tcPr>
          <w:p w14:paraId="5122DA37" w14:textId="02F490BB" w:rsidR="003F5418" w:rsidRPr="009819E7" w:rsidRDefault="00600B16" w:rsidP="001E74B8">
            <w:pPr>
              <w:pStyle w:val="Eq"/>
            </w:pPr>
            <m:oMathPara>
              <m:oMath>
                <m:acc>
                  <m:accPr>
                    <m:chr m:val="̅"/>
                    <m:ctrlPr>
                      <w:rPr>
                        <w:rFonts w:ascii="Cambria Math" w:hAnsi="Cambria Math"/>
                      </w:rPr>
                    </m:ctrlPr>
                  </m:accPr>
                  <m:e>
                    <m:r>
                      <m:rPr>
                        <m:sty m:val="b"/>
                      </m:rPr>
                      <w:rPr>
                        <w:rFonts w:ascii="Cambria Math" w:hAnsi="Cambria Math"/>
                      </w:rPr>
                      <m:t>G</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e>
                </m:d>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G</m:t>
                        </m:r>
                      </m:e>
                    </m:acc>
                  </m:e>
                  <m:sup>
                    <m:r>
                      <w:rPr>
                        <w:rFonts w:ascii="Cambria Math" w:hAnsi="Cambria Math"/>
                      </w:rPr>
                      <m:t>T</m:t>
                    </m:r>
                  </m:sup>
                </m:sSup>
                <m:d>
                  <m:dPr>
                    <m:ctrlPr>
                      <w:rPr>
                        <w:rFonts w:ascii="Cambria Math" w:hAnsi="Cambria Math"/>
                      </w:rPr>
                    </m:ctrlPr>
                  </m:dPr>
                  <m:e>
                    <m:sSub>
                      <m:sSubPr>
                        <m:ctrlPr>
                          <w:rPr>
                            <w:rFonts w:ascii="Cambria Math" w:hAnsi="Cambria Math"/>
                          </w:rPr>
                        </m:ctrlPr>
                      </m:sSubPr>
                      <m:e>
                        <m:r>
                          <m:rPr>
                            <m:sty m:val="b"/>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i</m:t>
                        </m:r>
                      </m:sub>
                    </m:sSub>
                  </m:e>
                </m:d>
              </m:oMath>
            </m:oMathPara>
          </w:p>
        </w:tc>
        <w:tc>
          <w:tcPr>
            <w:tcW w:w="234" w:type="pct"/>
            <w:vAlign w:val="center"/>
          </w:tcPr>
          <w:p w14:paraId="411A5881" w14:textId="6D2F0749" w:rsidR="003F5418" w:rsidRPr="009819E7" w:rsidRDefault="003F5418" w:rsidP="003F5418">
            <w:pPr>
              <w:pStyle w:val="Eqnumber"/>
            </w:pPr>
            <w:r w:rsidRPr="009819E7">
              <w:t>(</w:t>
            </w:r>
            <w:r w:rsidRPr="009819E7">
              <w:fldChar w:fldCharType="begin"/>
            </w:r>
            <w:r w:rsidRPr="009819E7">
              <w:instrText xml:space="preserve"> SEQ ( \* ARABIC </w:instrText>
            </w:r>
            <w:r w:rsidRPr="009819E7">
              <w:fldChar w:fldCharType="separate"/>
            </w:r>
            <w:r w:rsidR="00AF049C">
              <w:rPr>
                <w:noProof/>
              </w:rPr>
              <w:t>75</w:t>
            </w:r>
            <w:r w:rsidRPr="009819E7">
              <w:fldChar w:fldCharType="end"/>
            </w:r>
            <w:r w:rsidRPr="009819E7">
              <w:t>)</w:t>
            </w:r>
          </w:p>
        </w:tc>
      </w:tr>
    </w:tbl>
    <w:p w14:paraId="778F9F53" w14:textId="4D84C10F" w:rsidR="009646C7" w:rsidRPr="009372C8" w:rsidRDefault="009372C8" w:rsidP="0045342D">
      <w:r>
        <w:t>has been used</w:t>
      </w:r>
      <w:r w:rsidR="003F5418">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enh</m:t>
            </m:r>
          </m:sub>
        </m:sSub>
      </m:oMath>
      <w:r w:rsidR="00063901">
        <w:t xml:space="preserve"> corresponds to decay-</w:t>
      </w:r>
      <w:r>
        <w:t xml:space="preserve">rate enhancement due to particle and its simplified expression (assuming real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0</m:t>
            </m:r>
          </m:sub>
        </m:sSub>
      </m:oMath>
      <w:r>
        <w:t>) is very similar</w:t>
      </w:r>
      <w:r w:rsidR="009974A0">
        <w:t xml:space="preserve"> (but not equal)</w:t>
      </w:r>
      <w:r>
        <w:t xml:space="preserve"> to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t xml:space="preserve"> in Eq. </w:t>
      </w:r>
      <w:r>
        <w:fldChar w:fldCharType="begin"/>
      </w:r>
      <w:r>
        <w:instrText xml:space="preserve"> REF _Ref89075262 \h </w:instrText>
      </w:r>
      <w:r>
        <w:fldChar w:fldCharType="separate"/>
      </w:r>
      <w:r w:rsidR="00AF049C" w:rsidRPr="00A818D4">
        <w:t>(</w:t>
      </w:r>
      <w:r w:rsidR="00AF049C">
        <w:rPr>
          <w:noProof/>
        </w:rPr>
        <w:t>60</w:t>
      </w:r>
      <w:r w:rsidR="00AF049C" w:rsidRPr="00A818D4">
        <w:t>)</w:t>
      </w:r>
      <w:r>
        <w:fldChar w:fldCharType="end"/>
      </w:r>
      <w:r>
        <w:t>.</w:t>
      </w:r>
    </w:p>
    <w:p w14:paraId="5BE02471" w14:textId="0AF73296" w:rsidR="007243DE" w:rsidRDefault="009974A0" w:rsidP="00D416D2">
      <w:pPr>
        <w:pStyle w:val="Indent"/>
      </w:pPr>
      <w:r>
        <w:t>T</w:t>
      </w:r>
      <w:r w:rsidR="00A50AF4">
        <w:t>he part</w:t>
      </w:r>
      <w:r>
        <w:t xml:space="preserve"> absorbed by the particle</w:t>
      </w:r>
      <w:r w:rsidR="00067178">
        <w:t xml:space="preserve"> (nonradiative, NR)</w:t>
      </w:r>
      <w:r>
        <w:t xml:space="preserve"> is given by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t xml:space="preserve"> (§</w:t>
      </w:r>
      <w:r>
        <w:fldChar w:fldCharType="begin"/>
      </w:r>
      <w:r>
        <w:instrText xml:space="preserve"> REF _Ref127774927 \r \h </w:instrText>
      </w:r>
      <w:r>
        <w:fldChar w:fldCharType="separate"/>
      </w:r>
      <w:r w:rsidR="00AF049C">
        <w:t>11.4</w:t>
      </w:r>
      <w:r>
        <w:fldChar w:fldCharType="end"/>
      </w:r>
      <w:r>
        <w:t>)</w:t>
      </w:r>
      <w:r w:rsidR="000F7B2B">
        <w:t xml:space="preserve">, while </w:t>
      </w:r>
      <w:r w:rsidR="00D416D2">
        <w:t xml:space="preserve">radiative part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rad</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tot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D416D2">
        <w:t xml:space="preserve">, which is not equal to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D416D2">
        <w:t xml:space="preserve"> since incident dipole field interferes with the scattered field. </w:t>
      </w:r>
      <w:r w:rsidR="00DA49E3">
        <w:t xml:space="preserve">In other words,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rad</m:t>
            </m:r>
          </m:sub>
        </m:sSub>
      </m:oMath>
      <w:r w:rsidR="00DA49E3">
        <w:t xml:space="preserve"> is the scattering cross section of the whole set of dipoles, including both </w:t>
      </w:r>
      <w:r w:rsidR="00DF1DFD">
        <w:t>exciting one</w:t>
      </w:r>
      <w:r w:rsidR="00DA49E3">
        <w:t xml:space="preserve"> and </w:t>
      </w:r>
      <w:r w:rsidR="00DF1DFD">
        <w:t>those from discretization of the particle.</w:t>
      </w:r>
      <w:r w:rsidR="00DA49E3">
        <w:t xml:space="preserve"> </w:t>
      </w:r>
      <w:r w:rsidR="00D416D2">
        <w:t xml:space="preserve">The enhancements of decay rates are obtained by normalizing corresponding cross sections to </w:t>
      </w:r>
      <m:oMath>
        <m:sSub>
          <m:sSubPr>
            <m:ctrlPr>
              <w:rPr>
                <w:rFonts w:ascii="Cambria Math" w:hAnsi="Cambria Math"/>
                <w:i/>
              </w:rPr>
            </m:ctrlPr>
          </m:sSubPr>
          <m:e>
            <m:r>
              <w:rPr>
                <w:rFonts w:ascii="Cambria Math" w:hAnsi="Cambria Math"/>
              </w:rPr>
              <m:t>C</m:t>
            </m:r>
          </m:e>
          <m:sub>
            <m:r>
              <w:rPr>
                <w:rFonts w:ascii="Cambria Math" w:hAnsi="Cambria Math"/>
                <w:vertAlign w:val="subscript"/>
              </w:rPr>
              <m:t>0</m:t>
            </m:r>
          </m:sub>
        </m:sSub>
      </m:oMath>
      <w:r w:rsidR="00D416D2">
        <w:t>:</w:t>
      </w:r>
    </w:p>
    <w:tbl>
      <w:tblPr>
        <w:tblW w:w="5000" w:type="pct"/>
        <w:tblCellMar>
          <w:left w:w="0" w:type="dxa"/>
          <w:right w:w="0" w:type="dxa"/>
        </w:tblCellMar>
        <w:tblLook w:val="0000" w:firstRow="0" w:lastRow="0" w:firstColumn="0" w:lastColumn="0" w:noHBand="0" w:noVBand="0"/>
      </w:tblPr>
      <w:tblGrid>
        <w:gridCol w:w="9188"/>
        <w:gridCol w:w="451"/>
      </w:tblGrid>
      <w:tr w:rsidR="00D416D2" w:rsidRPr="009819E7" w14:paraId="515BFC07" w14:textId="77777777" w:rsidTr="006D7847">
        <w:tc>
          <w:tcPr>
            <w:tcW w:w="4766" w:type="pct"/>
            <w:vAlign w:val="center"/>
          </w:tcPr>
          <w:p w14:paraId="40E2F577" w14:textId="79FE3187" w:rsidR="00D416D2" w:rsidRPr="009819E7" w:rsidRDefault="00600B16" w:rsidP="007A4BDE">
            <w:pPr>
              <w:pStyle w:val="Eq"/>
            </w:pPr>
            <m:oMathPara>
              <m:oMath>
                <m:sSub>
                  <m:sSubPr>
                    <m:ctrlPr>
                      <w:rPr>
                        <w:rFonts w:ascii="Cambria Math" w:hAnsi="Cambria Math"/>
                      </w:rPr>
                    </m:ctrlPr>
                  </m:sSubPr>
                  <m:e>
                    <m:r>
                      <w:rPr>
                        <w:rFonts w:ascii="Cambria Math" w:hAnsi="Cambria Math"/>
                      </w:rPr>
                      <m:t>F</m:t>
                    </m:r>
                  </m:e>
                  <m:sub>
                    <m:r>
                      <m:rPr>
                        <m:sty m:val="p"/>
                      </m:rPr>
                      <w:rPr>
                        <w:rFonts w:ascii="Cambria Math" w:hAnsi="Cambria Math"/>
                      </w:rPr>
                      <m:t>tot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m:rPr>
                            <m:sty m:val="p"/>
                          </m:rPr>
                          <w:rPr>
                            <w:rFonts w:ascii="Cambria Math" w:hAnsi="Cambria Math"/>
                          </w:rPr>
                          <m:t>tot</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0</m:t>
                        </m:r>
                      </m:sub>
                    </m:sSub>
                  </m:den>
                </m:f>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C</m:t>
                        </m:r>
                      </m:e>
                      <m:sub>
                        <m:r>
                          <m:rPr>
                            <m:sty m:val="p"/>
                          </m:rPr>
                          <w:rPr>
                            <w:rFonts w:ascii="Cambria Math" w:hAnsi="Cambria Math"/>
                          </w:rPr>
                          <m:t>enh</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0</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m:rPr>
                        <m:sty m:val="p"/>
                      </m:rPr>
                      <w:rPr>
                        <w:rFonts w:ascii="Cambria Math" w:hAnsi="Cambria Math"/>
                      </w:rPr>
                      <m:t>nr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m:rPr>
                            <m:sty m:val="p"/>
                          </m:rPr>
                          <w:rPr>
                            <w:rFonts w:ascii="Cambria Math" w:hAnsi="Cambria Math"/>
                          </w:rPr>
                          <m:t>abs</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0</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m:rPr>
                        <m:sty m:val="p"/>
                      </m:rPr>
                      <w:rPr>
                        <w:rFonts w:ascii="Cambria Math" w:hAnsi="Cambria Math"/>
                      </w:rPr>
                      <m:t>rad</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tot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NR</m:t>
                    </m:r>
                  </m:sub>
                </m:sSub>
                <m:r>
                  <w:rPr>
                    <w:rFonts w:ascii="Cambria Math" w:hAnsi="Cambria Math"/>
                  </w:rPr>
                  <m:t>.</m:t>
                </m:r>
              </m:oMath>
            </m:oMathPara>
          </w:p>
        </w:tc>
        <w:tc>
          <w:tcPr>
            <w:tcW w:w="234" w:type="pct"/>
            <w:vAlign w:val="center"/>
          </w:tcPr>
          <w:p w14:paraId="5DEFBE14" w14:textId="6521916A" w:rsidR="00D416D2" w:rsidRPr="009819E7" w:rsidRDefault="00D416D2" w:rsidP="006D7847">
            <w:pPr>
              <w:pStyle w:val="Eqnumber"/>
            </w:pPr>
            <w:bookmarkStart w:id="200" w:name="_Ref379901183"/>
            <w:r w:rsidRPr="009819E7">
              <w:t>(</w:t>
            </w:r>
            <w:r w:rsidRPr="009819E7">
              <w:fldChar w:fldCharType="begin"/>
            </w:r>
            <w:r w:rsidRPr="009819E7">
              <w:instrText xml:space="preserve"> SEQ ( \* ARABIC </w:instrText>
            </w:r>
            <w:r w:rsidRPr="009819E7">
              <w:fldChar w:fldCharType="separate"/>
            </w:r>
            <w:r w:rsidR="00AF049C">
              <w:rPr>
                <w:noProof/>
              </w:rPr>
              <w:t>76</w:t>
            </w:r>
            <w:r w:rsidRPr="009819E7">
              <w:fldChar w:fldCharType="end"/>
            </w:r>
            <w:r w:rsidRPr="009819E7">
              <w:t>)</w:t>
            </w:r>
            <w:bookmarkEnd w:id="200"/>
          </w:p>
        </w:tc>
      </w:tr>
    </w:tbl>
    <w:p w14:paraId="50E06E8F" w14:textId="1A0AA847" w:rsidR="00D416D2" w:rsidRDefault="00DA49E3" w:rsidP="00DA49E3">
      <w:pPr>
        <w:pStyle w:val="Indent"/>
        <w:ind w:firstLine="0"/>
      </w:pPr>
      <w:r>
        <w:t xml:space="preserve">These three enhancement factors are </w:t>
      </w:r>
      <w:r w:rsidRPr="009819E7">
        <w:t>calculated and saved into file</w:t>
      </w:r>
      <w:r w:rsidRPr="009819E7">
        <w:rPr>
          <w:rFonts w:ascii="Courier New" w:hAnsi="Courier New" w:cs="Courier New"/>
          <w:sz w:val="22"/>
          <w:szCs w:val="22"/>
        </w:rPr>
        <w:t xml:space="preserve"> </w:t>
      </w:r>
      <w:r w:rsidRPr="00981D58">
        <w:rPr>
          <w:rStyle w:val="CourierNew11pt"/>
        </w:rPr>
        <w:t>CrossSec</w:t>
      </w:r>
      <w:r w:rsidRPr="009819E7">
        <w:t xml:space="preserve"> (§</w:t>
      </w:r>
      <w:r w:rsidRPr="009819E7">
        <w:fldChar w:fldCharType="begin"/>
      </w:r>
      <w:r w:rsidRPr="009819E7">
        <w:instrText xml:space="preserve"> REF _Ref127786917 \r \h </w:instrText>
      </w:r>
      <w:r w:rsidRPr="009819E7">
        <w:fldChar w:fldCharType="separate"/>
      </w:r>
      <w:r w:rsidR="00AF049C">
        <w:t>C.7</w:t>
      </w:r>
      <w:r w:rsidRPr="009819E7">
        <w:fldChar w:fldCharType="end"/>
      </w:r>
      <w:r w:rsidRPr="009819E7">
        <w:t>)</w:t>
      </w:r>
      <w:r>
        <w:t>. Note also that these factors are independent of the particular magnitude</w:t>
      </w:r>
      <w:r w:rsidR="00DF1DFD">
        <w:t xml:space="preserve"> (or units)</w:t>
      </w:r>
      <w:r>
        <w:t xml:space="preserve"> of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0</m:t>
            </m:r>
          </m:sub>
        </m:sSub>
      </m:oMath>
      <w:r>
        <w:t xml:space="preserve"> used for simulation.</w:t>
      </w:r>
    </w:p>
    <w:p w14:paraId="3BDB0F67" w14:textId="739AC585" w:rsidR="008D3600" w:rsidRDefault="008D3600" w:rsidP="008D3600">
      <w:pPr>
        <w:pStyle w:val="Indent"/>
      </w:pPr>
      <w:r>
        <w:t>The important caveat is that the above formulae implicitly assume that no intrinsic losses (internal dissipation</w:t>
      </w:r>
      <w:r w:rsidR="00093AF9">
        <w:t xml:space="preserve"> in the emitter</w:t>
      </w:r>
      <w:r>
        <w:t xml:space="preserve">) </w:t>
      </w:r>
      <w:r w:rsidR="007D0816">
        <w:t>are</w:t>
      </w:r>
      <w:r>
        <w:t xml:space="preserve"> present. Otherwise, the above expressions are still meaningful, but </w:t>
      </w:r>
      <w:r w:rsidR="00002A6A">
        <w:t xml:space="preserve">the observed decay rate </w:t>
      </w:r>
      <m:oMath>
        <m:sSub>
          <m:sSubPr>
            <m:ctrlPr>
              <w:rPr>
                <w:rFonts w:ascii="Cambria Math" w:hAnsi="Cambria Math"/>
                <w:i/>
              </w:rPr>
            </m:ctrlPr>
          </m:sSubPr>
          <m:e>
            <m:r>
              <w:rPr>
                <w:rFonts w:ascii="Cambria Math" w:hAnsi="Cambria Math"/>
              </w:rPr>
              <m:t>γ</m:t>
            </m:r>
          </m:e>
          <m:sub>
            <m:r>
              <m:rPr>
                <m:sty m:val="p"/>
              </m:rPr>
              <w:rPr>
                <w:rFonts w:ascii="Cambria Math" w:hAnsi="Cambria Math"/>
              </w:rPr>
              <m:t>tot</m:t>
            </m:r>
          </m:sub>
        </m:sSub>
      </m:oMath>
      <w:r w:rsidR="00002A6A">
        <w:t xml:space="preserve"> </w:t>
      </w:r>
      <w:r w:rsidR="003171C5">
        <w:t xml:space="preserve">additionally depend on the intrinsic quantum yield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3171C5">
        <w:t xml:space="preserve"> </w:t>
      </w:r>
      <w:r>
        <w:fldChar w:fldCharType="begin"/>
      </w:r>
      <w:r w:rsidR="00BB0250">
        <w:instrText xml:space="preserve"> ADDIN ZOTERO_ITEM CSL_CITATION {"citationID":"gx2BhSPw","properties":{"formattedCitation":"[59]","plainCitation":"[59]","noteIndex":0},"citationItems":[{"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fldChar w:fldCharType="separate"/>
      </w:r>
      <w:r w:rsidR="00BB0250" w:rsidRPr="00BB0250">
        <w:t>[59]</w:t>
      </w:r>
      <w:r>
        <w:fldChar w:fldCharType="end"/>
      </w:r>
      <w:r>
        <w:t>:</w:t>
      </w:r>
    </w:p>
    <w:tbl>
      <w:tblPr>
        <w:tblW w:w="5000" w:type="pct"/>
        <w:tblCellMar>
          <w:left w:w="0" w:type="dxa"/>
          <w:right w:w="0" w:type="dxa"/>
        </w:tblCellMar>
        <w:tblLook w:val="0000" w:firstRow="0" w:lastRow="0" w:firstColumn="0" w:lastColumn="0" w:noHBand="0" w:noVBand="0"/>
      </w:tblPr>
      <w:tblGrid>
        <w:gridCol w:w="9188"/>
        <w:gridCol w:w="451"/>
      </w:tblGrid>
      <w:tr w:rsidR="008D3600" w:rsidRPr="009819E7" w14:paraId="74A8F830" w14:textId="77777777" w:rsidTr="003171C5">
        <w:tc>
          <w:tcPr>
            <w:tcW w:w="4766" w:type="pct"/>
            <w:vAlign w:val="center"/>
          </w:tcPr>
          <w:p w14:paraId="4301A026" w14:textId="723DBCCA" w:rsidR="003171C5" w:rsidRPr="003171C5" w:rsidRDefault="00600B16" w:rsidP="003171C5">
            <w:pPr>
              <w:pStyle w:val="Eq"/>
            </w:pPr>
            <m:oMathPara>
              <m:oMath>
                <m:sSub>
                  <m:sSubPr>
                    <m:ctrlPr>
                      <w:rPr>
                        <w:rFonts w:ascii="Cambria Math" w:hAnsi="Cambria Math"/>
                        <w:i/>
                      </w:rPr>
                    </m:ctrlPr>
                  </m:sSubPr>
                  <m:e>
                    <m:r>
                      <w:rPr>
                        <w:rFonts w:ascii="Cambria Math" w:hAnsi="Cambria Math"/>
                      </w:rPr>
                      <m:t>γ</m:t>
                    </m:r>
                  </m:e>
                  <m:sub>
                    <m:r>
                      <m:rPr>
                        <m:sty m:val="p"/>
                      </m:rPr>
                      <w:rPr>
                        <w:rFonts w:ascii="Cambria Math" w:hAnsi="Cambria Math"/>
                      </w:rPr>
                      <m:t>tot</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m:rPr>
                        <m:sty m:val="p"/>
                      </m:rP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γ</m:t>
                    </m:r>
                  </m:e>
                  <m:sub>
                    <m:r>
                      <m:rPr>
                        <m:sty m:val="p"/>
                      </m:rPr>
                      <w:rPr>
                        <w:rFonts w:ascii="Cambria Math" w:hAnsi="Cambria Math"/>
                      </w:rPr>
                      <m:t>nr</m:t>
                    </m:r>
                  </m:sub>
                </m:sSub>
                <m:r>
                  <w:rPr>
                    <w:rFonts w:ascii="Cambria Math" w:hAnsi="Cambria Math"/>
                  </w:rPr>
                  <m:t>+</m:t>
                </m:r>
                <m:sSub>
                  <m:sSubPr>
                    <m:ctrlPr>
                      <w:rPr>
                        <w:rFonts w:ascii="Cambria Math" w:hAnsi="Cambria Math"/>
                        <w:i/>
                      </w:rPr>
                    </m:ctrlPr>
                  </m:sSubPr>
                  <m:e>
                    <m:r>
                      <w:rPr>
                        <w:rFonts w:ascii="Cambria Math" w:hAnsi="Cambria Math"/>
                      </w:rPr>
                      <m:t>γ</m:t>
                    </m:r>
                  </m:e>
                  <m:sub>
                    <m:r>
                      <m:rPr>
                        <m:sty m:val="p"/>
                      </m:rPr>
                      <w:rPr>
                        <w:rFonts w:ascii="Cambria Math" w:hAnsi="Cambria Math"/>
                      </w:rPr>
                      <m:t>rad</m:t>
                    </m:r>
                  </m:sub>
                </m:sSub>
                <m:r>
                  <w:rPr>
                    <w:rFonts w:ascii="Cambria Math" w:hAnsi="Cambria Math"/>
                  </w:rPr>
                  <m:t>,</m:t>
                </m:r>
              </m:oMath>
            </m:oMathPara>
          </w:p>
          <w:p w14:paraId="550F50C1" w14:textId="0169FA39" w:rsidR="008D3600" w:rsidRPr="009819E7" w:rsidRDefault="008D3600" w:rsidP="003171C5">
            <w:pPr>
              <w:pStyle w:val="Eq"/>
            </w:pPr>
            <m:oMathPara>
              <m:oMath>
                <m:r>
                  <w:rPr>
                    <w:rFonts w:ascii="Cambria Math" w:hAnsi="Cambria Math"/>
                  </w:rPr>
                  <w:lastRenderedPageBreak/>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in</m:t>
                        </m:r>
                      </m:sub>
                    </m:sSub>
                  </m:num>
                  <m:den>
                    <m:sSub>
                      <m:sSubPr>
                        <m:ctrlPr>
                          <w:rPr>
                            <w:rFonts w:ascii="Cambria Math" w:hAnsi="Cambria Math"/>
                            <w:i/>
                          </w:rPr>
                        </m:ctrlPr>
                      </m:sSubPr>
                      <m:e>
                        <m:r>
                          <w:rPr>
                            <w:rFonts w:ascii="Cambria Math" w:hAnsi="Cambria Math"/>
                          </w:rPr>
                          <m:t>γ</m:t>
                        </m:r>
                      </m:e>
                      <m:sub>
                        <m:r>
                          <m:rPr>
                            <m:sty m:val="p"/>
                          </m:rP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nr</m:t>
                        </m:r>
                      </m:sub>
                    </m:sSub>
                  </m:num>
                  <m:den>
                    <m:sSub>
                      <m:sSubPr>
                        <m:ctrlPr>
                          <w:rPr>
                            <w:rFonts w:ascii="Cambria Math" w:hAnsi="Cambria Math"/>
                            <w:i/>
                          </w:rPr>
                        </m:ctrlPr>
                      </m:sSubPr>
                      <m:e>
                        <m:r>
                          <w:rPr>
                            <w:rFonts w:ascii="Cambria Math" w:hAnsi="Cambria Math"/>
                          </w:rPr>
                          <m:t>γ</m:t>
                        </m:r>
                      </m:e>
                      <m:sub>
                        <m:r>
                          <m:rPr>
                            <m:sty m:val="p"/>
                          </m:rP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Sub>
                  <m:sSubPr>
                    <m:ctrlPr>
                      <w:rPr>
                        <w:rFonts w:ascii="Cambria Math" w:hAnsi="Cambria Math"/>
                      </w:rPr>
                    </m:ctrlPr>
                  </m:sSubPr>
                  <m:e>
                    <m:r>
                      <w:rPr>
                        <w:rFonts w:ascii="Cambria Math" w:hAnsi="Cambria Math"/>
                      </w:rPr>
                      <m:t>F</m:t>
                    </m:r>
                  </m:e>
                  <m:sub>
                    <m:r>
                      <m:rPr>
                        <m:sty m:val="p"/>
                      </m:rPr>
                      <w:rPr>
                        <w:rFonts w:ascii="Cambria Math" w:hAnsi="Cambria Math"/>
                      </w:rPr>
                      <m:t>nr</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rad</m:t>
                        </m:r>
                      </m:sub>
                    </m:sSub>
                  </m:num>
                  <m:den>
                    <m:sSub>
                      <m:sSubPr>
                        <m:ctrlPr>
                          <w:rPr>
                            <w:rFonts w:ascii="Cambria Math" w:hAnsi="Cambria Math"/>
                            <w:i/>
                          </w:rPr>
                        </m:ctrlPr>
                      </m:sSubPr>
                      <m:e>
                        <m:r>
                          <w:rPr>
                            <w:rFonts w:ascii="Cambria Math" w:hAnsi="Cambria Math"/>
                          </w:rPr>
                          <m:t>γ</m:t>
                        </m:r>
                      </m:e>
                      <m:sub>
                        <m:r>
                          <m:rPr>
                            <m:sty m:val="p"/>
                          </m:rP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Sub>
                  <m:sSubPr>
                    <m:ctrlPr>
                      <w:rPr>
                        <w:rFonts w:ascii="Cambria Math" w:hAnsi="Cambria Math"/>
                      </w:rPr>
                    </m:ctrlPr>
                  </m:sSubPr>
                  <m:e>
                    <m:r>
                      <w:rPr>
                        <w:rFonts w:ascii="Cambria Math" w:hAnsi="Cambria Math"/>
                      </w:rPr>
                      <m:t>F</m:t>
                    </m:r>
                  </m:e>
                  <m:sub>
                    <m:r>
                      <m:rPr>
                        <m:sty m:val="p"/>
                      </m:rPr>
                      <w:rPr>
                        <w:rFonts w:ascii="Cambria Math" w:hAnsi="Cambria Math"/>
                      </w:rPr>
                      <m:t>rad</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tot</m:t>
                        </m:r>
                      </m:sub>
                    </m:sSub>
                  </m:num>
                  <m:den>
                    <m:sSub>
                      <m:sSubPr>
                        <m:ctrlPr>
                          <w:rPr>
                            <w:rFonts w:ascii="Cambria Math" w:hAnsi="Cambria Math"/>
                            <w:i/>
                          </w:rPr>
                        </m:ctrlPr>
                      </m:sSubPr>
                      <m:e>
                        <m:r>
                          <w:rPr>
                            <w:rFonts w:ascii="Cambria Math" w:hAnsi="Cambria Math"/>
                          </w:rPr>
                          <m:t>γ</m:t>
                        </m:r>
                      </m:e>
                      <m:sub>
                        <m:r>
                          <m:rPr>
                            <m:sty m:val="p"/>
                          </m:rP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rPr>
                        </m:ctrlPr>
                      </m:sSubPr>
                      <m:e>
                        <m:r>
                          <w:rPr>
                            <w:rFonts w:ascii="Cambria Math" w:hAnsi="Cambria Math"/>
                          </w:rPr>
                          <m:t>F</m:t>
                        </m:r>
                      </m:e>
                      <m:sub>
                        <m:r>
                          <m:rPr>
                            <m:sty m:val="p"/>
                          </m:rPr>
                          <w:rPr>
                            <w:rFonts w:ascii="Cambria Math" w:hAnsi="Cambria Math"/>
                          </w:rPr>
                          <m:t>tot</m:t>
                        </m:r>
                      </m:sub>
                    </m:sSub>
                    <m:r>
                      <w:rPr>
                        <w:rFonts w:ascii="Cambria Math" w:hAnsi="Cambria Math"/>
                      </w:rPr>
                      <m:t>-1</m:t>
                    </m:r>
                  </m:e>
                </m:d>
                <m:r>
                  <w:rPr>
                    <w:rFonts w:ascii="Cambria Math" w:hAnsi="Cambria Math"/>
                  </w:rPr>
                  <m:t>,</m:t>
                </m:r>
              </m:oMath>
            </m:oMathPara>
          </w:p>
        </w:tc>
        <w:tc>
          <w:tcPr>
            <w:tcW w:w="234" w:type="pct"/>
            <w:vAlign w:val="center"/>
          </w:tcPr>
          <w:p w14:paraId="4799DC65" w14:textId="7B4F11D3" w:rsidR="008D3600" w:rsidRPr="009819E7" w:rsidRDefault="008D3600" w:rsidP="003171C5">
            <w:pPr>
              <w:pStyle w:val="Eqnumber"/>
            </w:pPr>
            <w:bookmarkStart w:id="201" w:name="_Ref58572933"/>
            <w:r w:rsidRPr="009819E7">
              <w:lastRenderedPageBreak/>
              <w:t>(</w:t>
            </w:r>
            <w:r w:rsidRPr="009819E7">
              <w:fldChar w:fldCharType="begin"/>
            </w:r>
            <w:r w:rsidRPr="009819E7">
              <w:instrText xml:space="preserve"> SEQ ( \* ARABIC </w:instrText>
            </w:r>
            <w:r w:rsidRPr="009819E7">
              <w:fldChar w:fldCharType="separate"/>
            </w:r>
            <w:r w:rsidR="00AF049C">
              <w:rPr>
                <w:noProof/>
              </w:rPr>
              <w:t>77</w:t>
            </w:r>
            <w:r w:rsidRPr="009819E7">
              <w:fldChar w:fldCharType="end"/>
            </w:r>
            <w:r w:rsidRPr="009819E7">
              <w:t>)</w:t>
            </w:r>
            <w:bookmarkEnd w:id="201"/>
          </w:p>
        </w:tc>
      </w:tr>
    </w:tbl>
    <w:p w14:paraId="4BE2398D" w14:textId="7FF3B194" w:rsidR="008D3600" w:rsidRDefault="003171C5" w:rsidP="003171C5">
      <w:pPr>
        <w:pStyle w:val="Indent"/>
        <w:ind w:firstLine="0"/>
      </w:pPr>
      <w:r>
        <w:lastRenderedPageBreak/>
        <w:t xml:space="preserve">where </w:t>
      </w:r>
      <m:oMath>
        <m:sSub>
          <m:sSubPr>
            <m:ctrlPr>
              <w:rPr>
                <w:rFonts w:ascii="Cambria Math" w:hAnsi="Cambria Math"/>
                <w:i/>
              </w:rPr>
            </m:ctrlPr>
          </m:sSubPr>
          <m:e>
            <m:r>
              <w:rPr>
                <w:rFonts w:ascii="Cambria Math" w:hAnsi="Cambria Math"/>
              </w:rPr>
              <m:t>γ</m:t>
            </m:r>
          </m:e>
          <m:sub>
            <m:r>
              <m:rPr>
                <m:sty m:val="p"/>
              </m:rPr>
              <w:rPr>
                <w:rFonts w:ascii="Cambria Math" w:hAnsi="Cambria Math"/>
              </w:rPr>
              <m:t>in</m:t>
            </m:r>
          </m:sub>
        </m:sSub>
      </m:oMath>
      <w:r>
        <w:t xml:space="preserve">, </w:t>
      </w:r>
      <m:oMath>
        <m:sSub>
          <m:sSubPr>
            <m:ctrlPr>
              <w:rPr>
                <w:rFonts w:ascii="Cambria Math" w:hAnsi="Cambria Math"/>
                <w:i/>
              </w:rPr>
            </m:ctrlPr>
          </m:sSubPr>
          <m:e>
            <m:r>
              <w:rPr>
                <w:rFonts w:ascii="Cambria Math" w:hAnsi="Cambria Math"/>
              </w:rPr>
              <m:t>γ</m:t>
            </m:r>
          </m:e>
          <m:sub>
            <m:r>
              <m:rPr>
                <m:sty m:val="p"/>
              </m:rPr>
              <w:rPr>
                <w:rFonts w:ascii="Cambria Math" w:hAnsi="Cambria Math"/>
              </w:rPr>
              <m:t>nr</m:t>
            </m:r>
          </m:sub>
        </m:sSub>
      </m:oMath>
      <w:r>
        <w:t xml:space="preserve">, </w:t>
      </w:r>
      <m:oMath>
        <m:sSub>
          <m:sSubPr>
            <m:ctrlPr>
              <w:rPr>
                <w:rFonts w:ascii="Cambria Math" w:hAnsi="Cambria Math"/>
                <w:i/>
              </w:rPr>
            </m:ctrlPr>
          </m:sSubPr>
          <m:e>
            <m:r>
              <w:rPr>
                <w:rFonts w:ascii="Cambria Math" w:hAnsi="Cambria Math"/>
              </w:rPr>
              <m:t>γ</m:t>
            </m:r>
          </m:e>
          <m:sub>
            <m:r>
              <m:rPr>
                <m:sty m:val="p"/>
              </m:rPr>
              <w:rPr>
                <w:rFonts w:ascii="Cambria Math" w:hAnsi="Cambria Math"/>
              </w:rPr>
              <m:t>rad</m:t>
            </m:r>
          </m:sub>
        </m:sSub>
      </m:oMath>
      <w:r>
        <w:t xml:space="preserve"> are its intrinsic, nonradiative</w:t>
      </w:r>
      <w:r w:rsidR="0064621E">
        <w:t xml:space="preserve"> (absorption inside </w:t>
      </w:r>
      <w:r w:rsidR="00002A6A">
        <w:t xml:space="preserve">the </w:t>
      </w:r>
      <w:r w:rsidR="0064621E">
        <w:t>scatterer)</w:t>
      </w:r>
      <w:r>
        <w:t>, and radiative parts</w:t>
      </w:r>
      <w:r w:rsidR="00002A6A">
        <w:t xml:space="preserve"> of the decay rate, while </w:t>
      </w:r>
      <m:oMath>
        <m:sSub>
          <m:sSubPr>
            <m:ctrlPr>
              <w:rPr>
                <w:rFonts w:ascii="Cambria Math" w:hAnsi="Cambria Math"/>
                <w:i/>
              </w:rPr>
            </m:ctrlPr>
          </m:sSubPr>
          <m:e>
            <m:r>
              <w:rPr>
                <w:rFonts w:ascii="Cambria Math" w:hAnsi="Cambria Math"/>
              </w:rPr>
              <m:t>γ</m:t>
            </m:r>
          </m:e>
          <m:sub>
            <m:r>
              <m:rPr>
                <m:sty m:val="p"/>
              </m:rPr>
              <w:rPr>
                <w:rFonts w:ascii="Cambria Math" w:hAnsi="Cambria Math"/>
              </w:rPr>
              <m:t>0</m:t>
            </m:r>
          </m:sub>
        </m:sSub>
      </m:oMath>
      <w:r w:rsidR="00002A6A">
        <w:t xml:space="preserve"> is the decay rate in vacuum (without the scatterer)</w:t>
      </w:r>
      <w:r>
        <w:t>. The apparent quantum yield is then</w:t>
      </w:r>
    </w:p>
    <w:tbl>
      <w:tblPr>
        <w:tblW w:w="5000" w:type="pct"/>
        <w:tblCellMar>
          <w:left w:w="0" w:type="dxa"/>
          <w:right w:w="0" w:type="dxa"/>
        </w:tblCellMar>
        <w:tblLook w:val="0000" w:firstRow="0" w:lastRow="0" w:firstColumn="0" w:lastColumn="0" w:noHBand="0" w:noVBand="0"/>
      </w:tblPr>
      <w:tblGrid>
        <w:gridCol w:w="9188"/>
        <w:gridCol w:w="451"/>
      </w:tblGrid>
      <w:tr w:rsidR="003171C5" w:rsidRPr="009819E7" w14:paraId="026B4582" w14:textId="77777777" w:rsidTr="003171C5">
        <w:tc>
          <w:tcPr>
            <w:tcW w:w="4766" w:type="pct"/>
            <w:vAlign w:val="center"/>
          </w:tcPr>
          <w:p w14:paraId="0484D2C4" w14:textId="1CB91A9A" w:rsidR="003171C5" w:rsidRPr="009819E7" w:rsidRDefault="003171C5" w:rsidP="0064621E">
            <w:pPr>
              <w:pStyle w:val="Eq"/>
            </w:pPr>
            <m:oMathPara>
              <m:oMath>
                <m:r>
                  <w:rPr>
                    <w:rFonts w:ascii="Cambria Math" w:hAnsi="Cambria Math"/>
                  </w:rPr>
                  <m:t>q</m:t>
                </m:r>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rad</m:t>
                        </m:r>
                      </m:sub>
                    </m:sSub>
                  </m:num>
                  <m:den>
                    <m:sSub>
                      <m:sSubPr>
                        <m:ctrlPr>
                          <w:rPr>
                            <w:rFonts w:ascii="Cambria Math" w:hAnsi="Cambria Math"/>
                            <w:i/>
                          </w:rPr>
                        </m:ctrlPr>
                      </m:sSubPr>
                      <m:e>
                        <m:r>
                          <w:rPr>
                            <w:rFonts w:ascii="Cambria Math" w:hAnsi="Cambria Math"/>
                          </w:rPr>
                          <m:t>γ</m:t>
                        </m:r>
                      </m:e>
                      <m:sub>
                        <m:r>
                          <m:rPr>
                            <m:sty m:val="p"/>
                          </m:rPr>
                          <w:rPr>
                            <w:rFonts w:ascii="Cambria Math" w:hAnsi="Cambria Math"/>
                          </w:rPr>
                          <m:t>tot</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F</m:t>
                        </m:r>
                      </m:e>
                      <m:sub>
                        <m:r>
                          <m:rPr>
                            <m:sty m:val="p"/>
                          </m:rPr>
                          <w:rPr>
                            <w:rFonts w:ascii="Cambria Math" w:hAnsi="Cambria Math"/>
                          </w:rPr>
                          <m:t>rad</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tot</m:t>
                        </m:r>
                      </m:sub>
                    </m:sSub>
                    <m:r>
                      <w:rPr>
                        <w:rFonts w:ascii="Cambria Math" w:hAnsi="Cambria Math"/>
                      </w:rPr>
                      <m:t>-1+</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den>
                </m:f>
                <m:r>
                  <w:rPr>
                    <w:rFonts w:ascii="Cambria Math" w:hAnsi="Cambria Math"/>
                  </w:rPr>
                  <m:t>.</m:t>
                </m:r>
              </m:oMath>
            </m:oMathPara>
          </w:p>
        </w:tc>
        <w:tc>
          <w:tcPr>
            <w:tcW w:w="234" w:type="pct"/>
            <w:vAlign w:val="center"/>
          </w:tcPr>
          <w:p w14:paraId="76966345" w14:textId="4C12DE0A" w:rsidR="003171C5" w:rsidRPr="009819E7" w:rsidRDefault="003171C5" w:rsidP="003171C5">
            <w:pPr>
              <w:pStyle w:val="Eqnumber"/>
            </w:pPr>
            <w:bookmarkStart w:id="202" w:name="_Ref58572935"/>
            <w:r w:rsidRPr="009819E7">
              <w:t>(</w:t>
            </w:r>
            <w:r w:rsidRPr="009819E7">
              <w:fldChar w:fldCharType="begin"/>
            </w:r>
            <w:r w:rsidRPr="009819E7">
              <w:instrText xml:space="preserve"> SEQ ( \* ARABIC </w:instrText>
            </w:r>
            <w:r w:rsidRPr="009819E7">
              <w:fldChar w:fldCharType="separate"/>
            </w:r>
            <w:r w:rsidR="00AF049C">
              <w:rPr>
                <w:noProof/>
              </w:rPr>
              <w:t>78</w:t>
            </w:r>
            <w:r w:rsidRPr="009819E7">
              <w:fldChar w:fldCharType="end"/>
            </w:r>
            <w:r w:rsidRPr="009819E7">
              <w:t>)</w:t>
            </w:r>
            <w:bookmarkEnd w:id="202"/>
          </w:p>
        </w:tc>
      </w:tr>
    </w:tbl>
    <w:p w14:paraId="79C5C54C" w14:textId="0E19D6E6" w:rsidR="00093AF9" w:rsidRPr="00093AF9" w:rsidRDefault="00093AF9" w:rsidP="00093AF9">
      <w:r w:rsidRPr="00AA31AC">
        <w:rPr>
          <w:rStyle w:val="CourierNew11pt"/>
        </w:rPr>
        <w:t>ADDA</w:t>
      </w:r>
      <w:r>
        <w:t xml:space="preserve"> calculates only the factors given by Eq. </w:t>
      </w:r>
      <w:r>
        <w:fldChar w:fldCharType="begin"/>
      </w:r>
      <w:r>
        <w:instrText xml:space="preserve"> REF _Ref379901183 \h </w:instrText>
      </w:r>
      <w:r>
        <w:fldChar w:fldCharType="separate"/>
      </w:r>
      <w:r w:rsidR="00AF049C" w:rsidRPr="009819E7">
        <w:t>(</w:t>
      </w:r>
      <w:r w:rsidR="00AF049C">
        <w:rPr>
          <w:noProof/>
        </w:rPr>
        <w:t>76</w:t>
      </w:r>
      <w:r w:rsidR="00AF049C" w:rsidRPr="009819E7">
        <w:t>)</w:t>
      </w:r>
      <w:r>
        <w:fldChar w:fldCharType="end"/>
      </w:r>
      <w:r>
        <w:t>, since they are fully determined by the scatterer, while quantities in Eqs. </w:t>
      </w:r>
      <w:r>
        <w:fldChar w:fldCharType="begin"/>
      </w:r>
      <w:r>
        <w:instrText xml:space="preserve"> REF _Ref58572933 \h </w:instrText>
      </w:r>
      <w:r>
        <w:fldChar w:fldCharType="separate"/>
      </w:r>
      <w:r w:rsidR="00AF049C" w:rsidRPr="009819E7">
        <w:t>(</w:t>
      </w:r>
      <w:r w:rsidR="00AF049C">
        <w:rPr>
          <w:noProof/>
        </w:rPr>
        <w:t>77</w:t>
      </w:r>
      <w:r w:rsidR="00AF049C" w:rsidRPr="009819E7">
        <w:t>)</w:t>
      </w:r>
      <w:r>
        <w:fldChar w:fldCharType="end"/>
      </w:r>
      <w:r>
        <w:t xml:space="preserve"> and </w:t>
      </w:r>
      <w:r>
        <w:fldChar w:fldCharType="begin"/>
      </w:r>
      <w:r>
        <w:instrText xml:space="preserve"> REF _Ref58572935 \h </w:instrText>
      </w:r>
      <w:r>
        <w:fldChar w:fldCharType="separate"/>
      </w:r>
      <w:r w:rsidR="00AF049C" w:rsidRPr="009819E7">
        <w:t>(</w:t>
      </w:r>
      <w:r w:rsidR="00AF049C">
        <w:rPr>
          <w:noProof/>
        </w:rPr>
        <w:t>78</w:t>
      </w:r>
      <w:r w:rsidR="00AF049C" w:rsidRPr="009819E7">
        <w:t>)</w:t>
      </w:r>
      <w:r>
        <w:fldChar w:fldCharType="end"/>
      </w:r>
      <w:r>
        <w:t xml:space="preserve"> need to be calculated by user for a specific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t>.</w:t>
      </w:r>
    </w:p>
    <w:p w14:paraId="54C4CF46" w14:textId="1E9FD4EA" w:rsidR="007D0816" w:rsidRDefault="00DA49E3" w:rsidP="00AF5002">
      <w:pPr>
        <w:pStyle w:val="Indent"/>
      </w:pPr>
      <w:r>
        <w:t>In the surface mode (§</w:t>
      </w:r>
      <w:r>
        <w:fldChar w:fldCharType="begin"/>
      </w:r>
      <w:r>
        <w:instrText xml:space="preserve"> REF _Ref373918390 \r \h </w:instrText>
      </w:r>
      <w:r>
        <w:fldChar w:fldCharType="separate"/>
      </w:r>
      <w:r w:rsidR="00AF049C">
        <w:t>7</w:t>
      </w:r>
      <w:r>
        <w:fldChar w:fldCharType="end"/>
      </w:r>
      <w:r>
        <w:t>)</w:t>
      </w:r>
      <w:r w:rsidR="00F34A82">
        <w:t xml:space="preserve"> the decay rate is changed by the surface itself even when no particle is present. Corresponding cross section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surf</m:t>
            </m:r>
          </m:sub>
        </m:sSub>
      </m:oMath>
      <w:r w:rsidR="00F34A82">
        <w:t xml:space="preserve"> is obtained by replacing </w:t>
      </w:r>
      <m:oMath>
        <m:acc>
          <m:accPr>
            <m:chr m:val="̅"/>
            <m:ctrlPr>
              <w:rPr>
                <w:rFonts w:ascii="Cambria Math" w:hAnsi="Cambria Math"/>
                <w:i/>
              </w:rPr>
            </m:ctrlPr>
          </m:accPr>
          <m:e>
            <m:r>
              <m:rPr>
                <m:sty m:val="b"/>
              </m:rPr>
              <w:rPr>
                <w:rFonts w:ascii="Cambria Math" w:hAnsi="Cambria Math"/>
              </w:rPr>
              <m:t>G</m:t>
            </m:r>
          </m:e>
        </m:acc>
      </m:oMath>
      <w:r w:rsidR="00F34A82">
        <w:t xml:space="preserve"> by </w:t>
      </w:r>
      <m:oMath>
        <m:acc>
          <m:accPr>
            <m:chr m:val="̅"/>
            <m:ctrlPr>
              <w:rPr>
                <w:rFonts w:ascii="Cambria Math" w:hAnsi="Cambria Math"/>
                <w:i/>
              </w:rPr>
            </m:ctrlPr>
          </m:accPr>
          <m:e>
            <m:r>
              <m:rPr>
                <m:sty m:val="b"/>
              </m:rPr>
              <w:rPr>
                <w:rFonts w:ascii="Cambria Math" w:hAnsi="Cambria Math"/>
              </w:rPr>
              <m:t>G</m:t>
            </m:r>
          </m:e>
        </m:acc>
        <m:r>
          <w:rPr>
            <w:rFonts w:ascii="Cambria Math" w:hAnsi="Cambria Math"/>
          </w:rPr>
          <m:t>+</m:t>
        </m:r>
        <m:acc>
          <m:accPr>
            <m:chr m:val="̅"/>
            <m:ctrlPr>
              <w:rPr>
                <w:rFonts w:ascii="Cambria Math" w:hAnsi="Cambria Math"/>
                <w:i/>
              </w:rPr>
            </m:ctrlPr>
          </m:accPr>
          <m:e>
            <m:r>
              <m:rPr>
                <m:sty m:val="b"/>
              </m:rPr>
              <w:rPr>
                <w:rFonts w:ascii="Cambria Math" w:hAnsi="Cambria Math"/>
              </w:rPr>
              <m:t>R</m:t>
            </m:r>
          </m:e>
        </m:acc>
      </m:oMath>
      <w:r w:rsidR="009F1935">
        <w:t xml:space="preserve"> </w:t>
      </w:r>
      <w:r w:rsidR="00F34A82">
        <w:t>(§</w:t>
      </w:r>
      <w:r w:rsidR="00F34A82">
        <w:fldChar w:fldCharType="begin"/>
      </w:r>
      <w:r w:rsidR="00F34A82">
        <w:instrText xml:space="preserve"> REF _Ref374177626 \r \h </w:instrText>
      </w:r>
      <w:r w:rsidR="00F34A82">
        <w:fldChar w:fldCharType="separate"/>
      </w:r>
      <w:r w:rsidR="00AF049C">
        <w:t>10.3</w:t>
      </w:r>
      <w:r w:rsidR="00F34A82">
        <w:fldChar w:fldCharType="end"/>
      </w:r>
      <w:r w:rsidR="00F34A82">
        <w:t>) in Eq. </w:t>
      </w:r>
      <w:r w:rsidR="00F34A82">
        <w:fldChar w:fldCharType="begin"/>
      </w:r>
      <w:r w:rsidR="00F34A82">
        <w:instrText xml:space="preserve"> REF _Ref379472769 \h </w:instrText>
      </w:r>
      <w:r w:rsidR="00F34A82">
        <w:fldChar w:fldCharType="separate"/>
      </w:r>
      <w:r w:rsidR="00AF049C" w:rsidRPr="009819E7">
        <w:t>(</w:t>
      </w:r>
      <w:r w:rsidR="00AF049C">
        <w:rPr>
          <w:noProof/>
        </w:rPr>
        <w:t>72</w:t>
      </w:r>
      <w:r w:rsidR="00AF049C" w:rsidRPr="009819E7">
        <w:t>)</w:t>
      </w:r>
      <w:r w:rsidR="00F34A82">
        <w:fldChar w:fldCharType="end"/>
      </w:r>
      <w:r w:rsidR="00AA31AC">
        <w:t xml:space="preserve">. </w:t>
      </w:r>
      <w:r w:rsidR="00AA31AC" w:rsidRPr="00AA31AC">
        <w:rPr>
          <w:rStyle w:val="CourierNew11pt"/>
        </w:rPr>
        <w:t>ADDA</w:t>
      </w:r>
      <w:r w:rsidR="00AA31AC">
        <w:t xml:space="preserve"> still calculates the enhancement factors using Eq. </w:t>
      </w:r>
      <w:r w:rsidR="00AA31AC">
        <w:fldChar w:fldCharType="begin"/>
      </w:r>
      <w:r w:rsidR="00AA31AC">
        <w:instrText xml:space="preserve"> REF _Ref379901183 \h </w:instrText>
      </w:r>
      <w:r w:rsidR="00AA31AC">
        <w:fldChar w:fldCharType="separate"/>
      </w:r>
      <w:r w:rsidR="00AF049C" w:rsidRPr="009819E7">
        <w:t>(</w:t>
      </w:r>
      <w:r w:rsidR="00AF049C">
        <w:rPr>
          <w:noProof/>
        </w:rPr>
        <w:t>76</w:t>
      </w:r>
      <w:r w:rsidR="00AF049C" w:rsidRPr="009819E7">
        <w:t>)</w:t>
      </w:r>
      <w:r w:rsidR="00AA31AC">
        <w:fldChar w:fldCharType="end"/>
      </w:r>
      <w:r w:rsidR="00AA31AC">
        <w:t xml:space="preserve">, i.e. normalizing to </w:t>
      </w:r>
      <m:oMath>
        <m:sSub>
          <m:sSubPr>
            <m:ctrlPr>
              <w:rPr>
                <w:rFonts w:ascii="Cambria Math" w:hAnsi="Cambria Math"/>
                <w:i/>
              </w:rPr>
            </m:ctrlPr>
          </m:sSubPr>
          <m:e>
            <m:r>
              <w:rPr>
                <w:rFonts w:ascii="Cambria Math" w:hAnsi="Cambria Math"/>
              </w:rPr>
              <m:t>C</m:t>
            </m:r>
          </m:e>
          <m:sub>
            <m:r>
              <w:rPr>
                <w:rFonts w:ascii="Cambria Math" w:hAnsi="Cambria Math"/>
                <w:vertAlign w:val="subscript"/>
              </w:rPr>
              <m:t>0</m:t>
            </m:r>
          </m:sub>
        </m:sSub>
      </m:oMath>
      <w:r w:rsidR="00AA31AC">
        <w:t xml:space="preserve">, but also saves </w:t>
      </w:r>
      <m:oMath>
        <m:sSub>
          <m:sSubPr>
            <m:ctrlPr>
              <w:rPr>
                <w:rFonts w:ascii="Cambria Math" w:hAnsi="Cambria Math"/>
              </w:rPr>
            </m:ctrlPr>
          </m:sSubPr>
          <m:e>
            <m:r>
              <w:rPr>
                <w:rFonts w:ascii="Cambria Math" w:hAnsi="Cambria Math"/>
              </w:rPr>
              <m:t>F</m:t>
            </m:r>
          </m:e>
          <m:sub>
            <m:r>
              <m:rPr>
                <m:sty m:val="p"/>
              </m:rPr>
              <w:rPr>
                <w:rFonts w:ascii="Cambria Math" w:hAnsi="Cambria Math"/>
              </w:rPr>
              <m:t>surf</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surf</m:t>
                </m:r>
              </m:sub>
            </m:sSub>
          </m:num>
          <m:den>
            <m:sSub>
              <m:sSubPr>
                <m:ctrlPr>
                  <w:rPr>
                    <w:rFonts w:ascii="Cambria Math" w:hAnsi="Cambria Math"/>
                    <w:i/>
                  </w:rPr>
                </m:ctrlPr>
              </m:sSubPr>
              <m:e>
                <m:r>
                  <w:rPr>
                    <w:rFonts w:ascii="Cambria Math" w:hAnsi="Cambria Math"/>
                  </w:rPr>
                  <m:t>C</m:t>
                </m:r>
              </m:e>
              <m:sub>
                <m:r>
                  <w:rPr>
                    <w:rFonts w:ascii="Cambria Math" w:hAnsi="Cambria Math"/>
                    <w:vertAlign w:val="subscript"/>
                  </w:rPr>
                  <m:t>0</m:t>
                </m:r>
              </m:sub>
            </m:sSub>
          </m:den>
        </m:f>
      </m:oMath>
      <w:r w:rsidR="00AA31AC">
        <w:t xml:space="preserve"> </w:t>
      </w:r>
      <w:r w:rsidR="00AA31AC" w:rsidRPr="009819E7">
        <w:t>into file</w:t>
      </w:r>
      <w:r w:rsidR="00AA31AC" w:rsidRPr="009819E7">
        <w:rPr>
          <w:rFonts w:ascii="Courier New" w:hAnsi="Courier New" w:cs="Courier New"/>
          <w:sz w:val="22"/>
          <w:szCs w:val="22"/>
        </w:rPr>
        <w:t xml:space="preserve"> </w:t>
      </w:r>
      <w:r w:rsidR="00AA31AC" w:rsidRPr="00981D58">
        <w:rPr>
          <w:rStyle w:val="CourierNew11pt"/>
        </w:rPr>
        <w:t>CrossSec</w:t>
      </w:r>
      <w:r w:rsidR="00AA31AC">
        <w:t xml:space="preserve"> </w:t>
      </w:r>
      <w:r w:rsidR="00AA31AC" w:rsidRPr="009819E7">
        <w:t>(§</w:t>
      </w:r>
      <w:r w:rsidR="00AA31AC" w:rsidRPr="009819E7">
        <w:fldChar w:fldCharType="begin"/>
      </w:r>
      <w:r w:rsidR="00AA31AC" w:rsidRPr="009819E7">
        <w:instrText xml:space="preserve"> REF _Ref127786917 \r \h </w:instrText>
      </w:r>
      <w:r w:rsidR="00AA31AC" w:rsidRPr="009819E7">
        <w:fldChar w:fldCharType="separate"/>
      </w:r>
      <w:r w:rsidR="00AF049C">
        <w:t>C.7</w:t>
      </w:r>
      <w:r w:rsidR="00AA31AC" w:rsidRPr="009819E7">
        <w:fldChar w:fldCharType="end"/>
      </w:r>
      <w:r w:rsidR="00AA31AC" w:rsidRPr="009819E7">
        <w:t>)</w:t>
      </w:r>
      <w:r w:rsidR="007D0816">
        <w:t xml:space="preserve">, </w:t>
      </w:r>
      <w:r w:rsidR="00AA31AC">
        <w:t xml:space="preserve">so ratios with respect to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surf</m:t>
            </m:r>
          </m:sub>
        </m:sSub>
      </m:oMath>
      <w:r w:rsidR="00AA31AC">
        <w:t xml:space="preserve"> can be easily obtained manually. </w:t>
      </w:r>
      <w:r w:rsidR="007D0816">
        <w:t>When intrinsic losses are present, Eqs. </w:t>
      </w:r>
      <w:r w:rsidR="007D0816">
        <w:fldChar w:fldCharType="begin"/>
      </w:r>
      <w:r w:rsidR="007D0816">
        <w:instrText xml:space="preserve"> REF _Ref58572933 \h </w:instrText>
      </w:r>
      <w:r w:rsidR="007D0816">
        <w:fldChar w:fldCharType="separate"/>
      </w:r>
      <w:r w:rsidR="00AF049C" w:rsidRPr="009819E7">
        <w:t>(</w:t>
      </w:r>
      <w:r w:rsidR="00AF049C">
        <w:rPr>
          <w:noProof/>
        </w:rPr>
        <w:t>77</w:t>
      </w:r>
      <w:r w:rsidR="00AF049C" w:rsidRPr="009819E7">
        <w:t>)</w:t>
      </w:r>
      <w:r w:rsidR="007D0816">
        <w:fldChar w:fldCharType="end"/>
      </w:r>
      <w:r w:rsidR="007D0816">
        <w:t xml:space="preserve"> and </w:t>
      </w:r>
      <w:r w:rsidR="007D0816">
        <w:fldChar w:fldCharType="begin"/>
      </w:r>
      <w:r w:rsidR="007D0816">
        <w:instrText xml:space="preserve"> REF _Ref58572935 \h </w:instrText>
      </w:r>
      <w:r w:rsidR="007D0816">
        <w:fldChar w:fldCharType="separate"/>
      </w:r>
      <w:r w:rsidR="00AF049C" w:rsidRPr="009819E7">
        <w:t>(</w:t>
      </w:r>
      <w:r w:rsidR="00AF049C">
        <w:rPr>
          <w:noProof/>
        </w:rPr>
        <w:t>78</w:t>
      </w:r>
      <w:r w:rsidR="00AF049C" w:rsidRPr="009819E7">
        <w:t>)</w:t>
      </w:r>
      <w:r w:rsidR="007D0816">
        <w:fldChar w:fldCharType="end"/>
      </w:r>
      <w:r w:rsidR="007D0816">
        <w:t xml:space="preserve"> stay valid, while the decay rate near the surface (but without the scatterer) </w:t>
      </w:r>
      <m:oMath>
        <m:sSub>
          <m:sSubPr>
            <m:ctrlPr>
              <w:rPr>
                <w:rFonts w:ascii="Cambria Math" w:hAnsi="Cambria Math"/>
                <w:i/>
              </w:rPr>
            </m:ctrlPr>
          </m:sSubPr>
          <m:e>
            <m:r>
              <w:rPr>
                <w:rFonts w:ascii="Cambria Math" w:hAnsi="Cambria Math"/>
              </w:rPr>
              <m:t>γ</m:t>
            </m:r>
          </m:e>
          <m:sub>
            <m:r>
              <m:rPr>
                <m:sty m:val="p"/>
              </m:rPr>
              <w:rPr>
                <w:rFonts w:ascii="Cambria Math" w:hAnsi="Cambria Math"/>
              </w:rPr>
              <m:t>surf</m:t>
            </m:r>
          </m:sub>
        </m:sSub>
      </m:oMath>
      <w:r w:rsidR="007D0816">
        <w:t xml:space="preserve"> is the following </w:t>
      </w:r>
      <w:r w:rsidR="007D0816">
        <w:fldChar w:fldCharType="begin"/>
      </w:r>
      <w:r w:rsidR="00BB0250">
        <w:instrText xml:space="preserve"> ADDIN ZOTERO_ITEM CSL_CITATION {"citationID":"y3IRc9a8","properties":{"formattedCitation":"[59]","plainCitation":"[59]","noteIndex":0},"citationItems":[{"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rsidR="007D0816">
        <w:fldChar w:fldCharType="separate"/>
      </w:r>
      <w:r w:rsidR="00BB0250" w:rsidRPr="00BB0250">
        <w:t>[59]</w:t>
      </w:r>
      <w:r w:rsidR="007D0816">
        <w:fldChar w:fldCharType="end"/>
      </w:r>
      <w:r w:rsidR="007D0816">
        <w:t>:</w:t>
      </w:r>
    </w:p>
    <w:tbl>
      <w:tblPr>
        <w:tblW w:w="5000" w:type="pct"/>
        <w:tblCellMar>
          <w:left w:w="0" w:type="dxa"/>
          <w:right w:w="0" w:type="dxa"/>
        </w:tblCellMar>
        <w:tblLook w:val="0000" w:firstRow="0" w:lastRow="0" w:firstColumn="0" w:lastColumn="0" w:noHBand="0" w:noVBand="0"/>
      </w:tblPr>
      <w:tblGrid>
        <w:gridCol w:w="9188"/>
        <w:gridCol w:w="451"/>
      </w:tblGrid>
      <w:tr w:rsidR="007D0816" w:rsidRPr="009819E7" w14:paraId="73E26091" w14:textId="77777777" w:rsidTr="006D7758">
        <w:tc>
          <w:tcPr>
            <w:tcW w:w="4766" w:type="pct"/>
            <w:vAlign w:val="center"/>
          </w:tcPr>
          <w:p w14:paraId="720CD74A" w14:textId="18AAA152" w:rsidR="007D0816" w:rsidRPr="009819E7" w:rsidRDefault="00600B16" w:rsidP="007D0816">
            <w:pPr>
              <w:pStyle w:val="Indent"/>
            </w:pPr>
            <m:oMathPara>
              <m:oMath>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sty m:val="p"/>
                          </m:rPr>
                          <w:rPr>
                            <w:rFonts w:ascii="Cambria Math" w:hAnsi="Cambria Math"/>
                          </w:rPr>
                          <m:t>surf</m:t>
                        </m:r>
                      </m:sub>
                    </m:sSub>
                  </m:num>
                  <m:den>
                    <m:sSub>
                      <m:sSubPr>
                        <m:ctrlPr>
                          <w:rPr>
                            <w:rFonts w:ascii="Cambria Math" w:hAnsi="Cambria Math"/>
                            <w:i/>
                          </w:rPr>
                        </m:ctrlPr>
                      </m:sSubPr>
                      <m:e>
                        <m:r>
                          <w:rPr>
                            <w:rFonts w:ascii="Cambria Math" w:hAnsi="Cambria Math"/>
                          </w:rPr>
                          <m:t>γ</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Sub>
                  <m:sSubPr>
                    <m:ctrlPr>
                      <w:rPr>
                        <w:rFonts w:ascii="Cambria Math" w:hAnsi="Cambria Math"/>
                        <w:i/>
                      </w:rPr>
                    </m:ctrlPr>
                  </m:sSubPr>
                  <m:e>
                    <m:r>
                      <w:rPr>
                        <w:rFonts w:ascii="Cambria Math" w:hAnsi="Cambria Math"/>
                      </w:rPr>
                      <m:t>F</m:t>
                    </m:r>
                  </m:e>
                  <m:sub>
                    <m:r>
                      <m:rPr>
                        <m:sty m:val="p"/>
                      </m:rPr>
                      <w:rPr>
                        <w:rFonts w:ascii="Cambria Math" w:hAnsi="Cambria Math"/>
                      </w:rPr>
                      <m:t>surf</m:t>
                    </m:r>
                  </m:sub>
                </m:sSub>
                <m:r>
                  <w:rPr>
                    <w:rFonts w:ascii="Cambria Math" w:hAnsi="Cambria Math"/>
                  </w:rPr>
                  <m:t>.</m:t>
                </m:r>
              </m:oMath>
            </m:oMathPara>
          </w:p>
        </w:tc>
        <w:tc>
          <w:tcPr>
            <w:tcW w:w="234" w:type="pct"/>
            <w:vAlign w:val="center"/>
          </w:tcPr>
          <w:p w14:paraId="71AC23B2" w14:textId="62DA579B" w:rsidR="007D0816" w:rsidRPr="009819E7" w:rsidRDefault="007D0816" w:rsidP="006D7758">
            <w:pPr>
              <w:pStyle w:val="Eqnumber"/>
            </w:pPr>
            <w:r w:rsidRPr="009819E7">
              <w:t>(</w:t>
            </w:r>
            <w:r w:rsidRPr="009819E7">
              <w:fldChar w:fldCharType="begin"/>
            </w:r>
            <w:r w:rsidRPr="009819E7">
              <w:instrText xml:space="preserve"> SEQ ( \* ARABIC </w:instrText>
            </w:r>
            <w:r w:rsidRPr="009819E7">
              <w:fldChar w:fldCharType="separate"/>
            </w:r>
            <w:r w:rsidR="00AF049C">
              <w:rPr>
                <w:noProof/>
              </w:rPr>
              <w:t>79</w:t>
            </w:r>
            <w:r w:rsidRPr="009819E7">
              <w:fldChar w:fldCharType="end"/>
            </w:r>
            <w:r w:rsidRPr="009819E7">
              <w:t>)</w:t>
            </w:r>
          </w:p>
        </w:tc>
      </w:tr>
    </w:tbl>
    <w:p w14:paraId="4CFE51DE" w14:textId="7FAC4C23" w:rsidR="007243DE" w:rsidRPr="00773FED" w:rsidRDefault="00AA31AC" w:rsidP="007D0816">
      <w:r>
        <w:t xml:space="preserve">The important limitation </w:t>
      </w:r>
      <w:r w:rsidR="00AF5002">
        <w:t>exist</w:t>
      </w:r>
      <w:r w:rsidR="00002B60">
        <w:t>s</w:t>
      </w:r>
      <w:r w:rsidR="00AF5002">
        <w:t xml:space="preserve"> for absorbing substrate, since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abs</m:t>
            </m:r>
          </m:sub>
        </m:sSub>
      </m:oMath>
      <w:r w:rsidR="00AF5002">
        <w:t xml:space="preserve"> does not include the absorption in the substrate. Then the total enhancement factor is correct, but its division into radiative and not radiative parts is not</w:t>
      </w:r>
      <w:r w:rsidR="007D0816">
        <w:t xml:space="preserve"> </w:t>
      </w:r>
      <w:r w:rsidR="007D0816">
        <w:fldChar w:fldCharType="begin"/>
      </w:r>
      <w:r w:rsidR="00BB0250">
        <w:instrText xml:space="preserve"> ADDIN ZOTERO_ITEM CSL_CITATION {"citationID":"VfhZggJI","properties":{"formattedCitation":"[59]","plainCitation":"[59]","noteIndex":0},"citationItems":[{"id":20628,"uris":["http://zotero.org/users/4070/items/PJMAAB7J"],"uri":["http://zotero.org/users/4070/items/PJMAAB7J"],"itemData":{"id":20628,"type":"article-journal","abstract":"We provide rigorous definitions of various components of the energy budget for scattering of source-induced electromagnetic fields by a finite non-magnetic object. We use the classical volume-integral-equation (VIE) framework and define power rates in terms of integrals of the Poynting vector over various surfaces, enclosing some or all of impressed sources, scatterer, and the environment (such as a planar multi-layered substrate). Thus, we generalize the conventional cross sections and obtain new interrelations, analogous to the well-known optical theorem. We rigorously treat the strong singularity of the VIE kernel, but keep derivations accessible to a wide audience. The defined power rates are further related to the decay-rate enhancement and apparent quantum yield of an arbitrary emitter, which are the core concepts in nanophotonics, surface-enhanced Raman scattering, and electron-energy-loss spectroscopy. We also discuss the practical calculation of the power rates and decay-rate enhancements in the framework of the discrete dipole approximation (DDA). In particular, we derive the volume-integral expression for the scattered power and use it to prove the automatic satisfaction of the optical theorem irrespective of the discretization level. Thus, the optical theorem cannot be used as an internal measure of the DDA accuracy.","container-title":"Physical Review A","DOI":"10.1103/PhysRevA.99.053824","journalAbbreviation":"Phys. Rev. A","note":"00000","page":"053824","title":"Energy budget and optical theorem for scattering of source-induced fields","volume":"99","author":[{"family":"Moskalensky","given":"A. E."},{"family":"Yurkin","given":"M. A."}],"issued":{"date-parts":[["2019"]]}}}],"schema":"https://github.com/citation-style-language/schema/raw/master/csl-citation.json"} </w:instrText>
      </w:r>
      <w:r w:rsidR="007D0816">
        <w:fldChar w:fldCharType="separate"/>
      </w:r>
      <w:r w:rsidR="00BB0250" w:rsidRPr="00BB0250">
        <w:t>[59]</w:t>
      </w:r>
      <w:r w:rsidR="007D0816">
        <w:fldChar w:fldCharType="end"/>
      </w:r>
      <w:r w:rsidR="00AF5002">
        <w:t>.</w:t>
      </w:r>
      <w:r w:rsidR="0009179A">
        <w:t xml:space="preserve"> The possible (complicated) workaround is to integrate the total far-field (sum of exciting and scattered fields) over the upper hemisphere.</w:t>
      </w:r>
      <w:r w:rsidR="00AF5002" w:rsidRPr="00AA5BD7">
        <w:rPr>
          <w:rStyle w:val="a7"/>
        </w:rPr>
        <w:footnoteReference w:id="65"/>
      </w:r>
    </w:p>
    <w:p w14:paraId="53979D65" w14:textId="77777777" w:rsidR="006A5F25" w:rsidRPr="009819E7" w:rsidRDefault="006A5F25" w:rsidP="0020695F">
      <w:pPr>
        <w:pStyle w:val="21"/>
      </w:pPr>
      <w:bookmarkStart w:id="203" w:name="_Ref128461148"/>
      <w:bookmarkStart w:id="204" w:name="_Ref128461164"/>
      <w:bookmarkStart w:id="205" w:name="_Toc148426328"/>
      <w:bookmarkStart w:id="206" w:name="_Toc57726430"/>
      <w:r w:rsidRPr="009819E7">
        <w:t>Radiation forces</w:t>
      </w:r>
      <w:bookmarkEnd w:id="203"/>
      <w:bookmarkEnd w:id="204"/>
      <w:bookmarkEnd w:id="205"/>
      <w:bookmarkEnd w:id="206"/>
    </w:p>
    <w:p w14:paraId="7A7E0D2B" w14:textId="77777777" w:rsidR="00E56433" w:rsidRPr="009819E7" w:rsidRDefault="00E56433" w:rsidP="00835418">
      <w:r w:rsidRPr="009819E7">
        <w:t xml:space="preserve">Radiation force for the whole scatterer and for each dipole can </w:t>
      </w:r>
      <w:r w:rsidR="009B7294">
        <w:t xml:space="preserve">also </w:t>
      </w:r>
      <w:r w:rsidRPr="009819E7">
        <w:t>be calculated</w:t>
      </w:r>
      <w:r w:rsidR="00422882" w:rsidRPr="009819E7">
        <w:t xml:space="preserve"> by </w:t>
      </w:r>
      <w:r w:rsidR="00535EA9" w:rsidRPr="00535EA9">
        <w:rPr>
          <w:rStyle w:val="CourierNew11pt"/>
        </w:rPr>
        <w:t>ADDA</w:t>
      </w:r>
      <w:r w:rsidRPr="009819E7">
        <w:t>. If the command line option</w:t>
      </w:r>
    </w:p>
    <w:p w14:paraId="50CC36E3" w14:textId="77777777" w:rsidR="00E56433" w:rsidRPr="009819E7" w:rsidRDefault="00F66FB2" w:rsidP="00F3692E">
      <w:pPr>
        <w:pStyle w:val="Commandline"/>
      </w:pPr>
      <w:r w:rsidRPr="009819E7">
        <w:t>-Cpr</w:t>
      </w:r>
    </w:p>
    <w:p w14:paraId="45627D81" w14:textId="0CC33FFA" w:rsidR="00221FB6" w:rsidRDefault="00E56433" w:rsidP="00CA43FF">
      <w:r w:rsidRPr="009819E7">
        <w:t>is specified, the radiation force</w:t>
      </w:r>
      <w:r w:rsidR="00835418">
        <w:t xml:space="preserve"> (pressure)</w:t>
      </w:r>
      <w:r w:rsidRPr="009819E7">
        <w:t xml:space="preserve"> </w:t>
      </w:r>
      <w:r w:rsidR="00272432">
        <w:t xml:space="preserve">cross section </w:t>
      </w:r>
      <m:oMath>
        <m:sSub>
          <m:sSubPr>
            <m:ctrlPr>
              <w:rPr>
                <w:rFonts w:ascii="Cambria Math" w:hAnsi="Cambria Math"/>
                <w:b/>
              </w:rPr>
            </m:ctrlPr>
          </m:sSubPr>
          <m:e>
            <m:r>
              <m:rPr>
                <m:sty m:val="b"/>
              </m:rPr>
              <w:rPr>
                <w:rFonts w:ascii="Cambria Math" w:hAnsi="Cambria Math"/>
              </w:rPr>
              <m:t>C</m:t>
            </m:r>
          </m:e>
          <m:sub>
            <m:r>
              <m:rPr>
                <m:sty m:val="p"/>
              </m:rPr>
              <w:rPr>
                <w:rFonts w:ascii="Cambria Math" w:hAnsi="Cambria Math"/>
                <w:vertAlign w:val="subscript"/>
              </w:rPr>
              <m:t>pr</m:t>
            </m:r>
          </m:sub>
        </m:sSub>
      </m:oMath>
      <w:r w:rsidR="00272432">
        <w:t xml:space="preserve"> </w:t>
      </w:r>
      <w:r w:rsidRPr="009819E7">
        <w:t xml:space="preserve">and </w:t>
      </w:r>
      <w:r w:rsidR="00F66FB2" w:rsidRPr="009819E7">
        <w:t>efficiency</w:t>
      </w:r>
      <w:r w:rsidRPr="009819E7">
        <w:t xml:space="preserve"> </w:t>
      </w:r>
      <m:oMath>
        <m:sSub>
          <m:sSubPr>
            <m:ctrlPr>
              <w:rPr>
                <w:rFonts w:ascii="Cambria Math" w:hAnsi="Cambria Math"/>
                <w:b/>
              </w:rPr>
            </m:ctrlPr>
          </m:sSubPr>
          <m:e>
            <m:r>
              <m:rPr>
                <m:sty m:val="b"/>
              </m:rPr>
              <w:rPr>
                <w:rFonts w:ascii="Cambria Math" w:hAnsi="Cambria Math"/>
              </w:rPr>
              <m:t>Q</m:t>
            </m:r>
          </m:e>
          <m:sub>
            <m:r>
              <m:rPr>
                <m:sty m:val="p"/>
              </m:rPr>
              <w:rPr>
                <w:rFonts w:ascii="Cambria Math" w:hAnsi="Cambria Math"/>
                <w:vertAlign w:val="subscript"/>
              </w:rPr>
              <m:t>pr</m:t>
            </m:r>
          </m:sub>
        </m:sSub>
      </m:oMath>
      <w:r w:rsidR="00272432">
        <w:t xml:space="preserve"> </w:t>
      </w:r>
      <w:r w:rsidR="00221FB6">
        <w:t>(</w:t>
      </w:r>
      <w:r w:rsidR="00221FB6" w:rsidRPr="009819E7">
        <w:t>vector</w:t>
      </w:r>
      <w:r w:rsidR="00221FB6">
        <w:t xml:space="preserve">s) </w:t>
      </w:r>
      <w:r w:rsidRPr="009819E7">
        <w:t>are calculated and</w:t>
      </w:r>
      <w:r w:rsidR="00F66FB2" w:rsidRPr="009819E7">
        <w:t xml:space="preserve"> saved into </w:t>
      </w:r>
      <w:r w:rsidR="00422882" w:rsidRPr="009819E7">
        <w:t>file</w:t>
      </w:r>
      <w:r w:rsidR="00422882" w:rsidRPr="009819E7">
        <w:rPr>
          <w:rFonts w:ascii="Courier New" w:hAnsi="Courier New" w:cs="Courier New"/>
          <w:sz w:val="22"/>
          <w:szCs w:val="22"/>
        </w:rPr>
        <w:t xml:space="preserve"> </w:t>
      </w:r>
      <w:r w:rsidR="00F66FB2" w:rsidRPr="00981D58">
        <w:rPr>
          <w:rStyle w:val="CourierNew11pt"/>
        </w:rPr>
        <w:t>CrossSec</w:t>
      </w:r>
      <w:r w:rsidR="00F66FB2" w:rsidRPr="009819E7">
        <w:t xml:space="preserve"> </w:t>
      </w:r>
      <w:r w:rsidR="00E418A1" w:rsidRPr="009819E7">
        <w:t>(§</w:t>
      </w:r>
      <w:r w:rsidR="00E418A1" w:rsidRPr="009819E7">
        <w:fldChar w:fldCharType="begin"/>
      </w:r>
      <w:r w:rsidR="00E418A1" w:rsidRPr="009819E7">
        <w:instrText xml:space="preserve"> REF _Ref127786917 \r \h </w:instrText>
      </w:r>
      <w:r w:rsidR="00E418A1" w:rsidRPr="009819E7">
        <w:fldChar w:fldCharType="separate"/>
      </w:r>
      <w:r w:rsidR="00AF049C">
        <w:t>C.7</w:t>
      </w:r>
      <w:r w:rsidR="00E418A1" w:rsidRPr="009819E7">
        <w:fldChar w:fldCharType="end"/>
      </w:r>
      <w:r w:rsidR="00E418A1" w:rsidRPr="009819E7">
        <w:t>)</w:t>
      </w:r>
      <w:r w:rsidR="00221FB6">
        <w:t>.</w:t>
      </w:r>
      <w:r w:rsidR="00676660">
        <w:t xml:space="preserve"> </w:t>
      </w:r>
      <w:r w:rsidR="00371753">
        <w:t xml:space="preserve">Total </w:t>
      </w:r>
      <w:r w:rsidR="00B4357C">
        <w:t xml:space="preserve">time-averaged </w:t>
      </w:r>
      <w:r w:rsidR="00371753">
        <w:t xml:space="preserve">force </w:t>
      </w:r>
      <m:oMath>
        <m:sSub>
          <m:sSubPr>
            <m:ctrlPr>
              <w:rPr>
                <w:rFonts w:ascii="Cambria Math" w:hAnsi="Cambria Math"/>
                <w:b/>
                <w:bCs/>
              </w:rPr>
            </m:ctrlPr>
          </m:sSubPr>
          <m:e>
            <m:r>
              <m:rPr>
                <m:sty m:val="b"/>
              </m:rPr>
              <w:rPr>
                <w:rFonts w:ascii="Cambria Math" w:hAnsi="Cambria Math"/>
              </w:rPr>
              <m:t>F</m:t>
            </m:r>
          </m:e>
          <m:sub>
            <m:r>
              <m:rPr>
                <m:sty m:val="p"/>
              </m:rPr>
              <w:rPr>
                <w:rFonts w:ascii="Cambria Math" w:hAnsi="Cambria Math"/>
                <w:vertAlign w:val="subscript"/>
              </w:rPr>
              <m:t>rad</m:t>
            </m:r>
          </m:sub>
        </m:sSub>
      </m:oMath>
      <w:r w:rsidR="00B4357C">
        <w:t xml:space="preserve"> </w:t>
      </w:r>
      <w:r w:rsidR="00371753">
        <w:t xml:space="preserve">acting on the particle is proportional to </w:t>
      </w:r>
      <m:oMath>
        <m:sSub>
          <m:sSubPr>
            <m:ctrlPr>
              <w:rPr>
                <w:rFonts w:ascii="Cambria Math" w:hAnsi="Cambria Math"/>
                <w:b/>
              </w:rPr>
            </m:ctrlPr>
          </m:sSubPr>
          <m:e>
            <m:r>
              <m:rPr>
                <m:sty m:val="b"/>
              </m:rPr>
              <w:rPr>
                <w:rFonts w:ascii="Cambria Math" w:hAnsi="Cambria Math"/>
              </w:rPr>
              <m:t>C</m:t>
            </m:r>
          </m:e>
          <m:sub>
            <m:r>
              <m:rPr>
                <m:sty m:val="p"/>
              </m:rPr>
              <w:rPr>
                <w:rFonts w:ascii="Cambria Math" w:hAnsi="Cambria Math"/>
                <w:vertAlign w:val="subscript"/>
              </w:rPr>
              <m:t>pr</m:t>
            </m:r>
          </m:sub>
        </m:sSub>
      </m:oMath>
      <w:r w:rsidR="00371753">
        <w:t xml:space="preserve"> </w:t>
      </w:r>
      <w:r w:rsidR="00371753">
        <w:fldChar w:fldCharType="begin"/>
      </w:r>
      <w:r w:rsidR="00BB0250">
        <w:instrText xml:space="preserve"> ADDIN ZOTERO_ITEM CSL_CITATION {"citationID":"mZGunVs8","properties":{"formattedCitation":"[73,74]","plainCitation":"[73,74]","noteIndex":0},"citationItems":[{"id":9808,"uris":["http://zotero.org/users/4070/items/NT22T8FE"],"uri":["http://zotero.org/users/4070/items/NT22T8FE"],"itemData":{"id":9808,"type":"article-journal","abstract":"Irregular dust grains are subject to radiative torques when irradiated by interstellar starlight. It is shown how these radiative torques may be calculated using the discrete dipole approximation. Calculations are carried out for one irregular grain geometry and three different grain sizes. It is shown that radiative torques can play an important dynamical role in spin-up of interstellar dust grains, resulting in rotation rates that may exceed even those expected from H-2, formation on the grain surface. Because the radiative torque on an interstellar grain is determined by the overall grain geometry rather than merely the condition of the grain surface, the resulting superthermal rotation is expected to be quite long-lived. By itself, long-lived superthermal rotation would permit grain alignment by normal paramagnetic dissipation on the ''Davis-Greenstein'' timescale tau(DG). However, radiative torques arising from anisotropy of the starlight background can act directly to alter the grain aligmnent on times short compared to tau(DG). Radiative torques must therefore play a central role in the process of interstellar grain alignment. The radiative torques depend strongly on the grain size, measured by a(eff), the radius of a sphere of equal volume. In diffuse clouds, radiative torques dominate the torques due to H-2 formation for a(eff) = 0.2 mu m grains, but are relatively unimportant for a(eff) less than or equal to 0.05 mu m grains. We argue that this may provide a natural explanation for the observation that a(eff) greater than or similar to 0.1 mu m grains in diffuse clouds are aligned, while there is very little alignment of a(eff) less than or similar to 0.05 mu m grains. We show that radiative torques are ineffective at producing superthermal rotation within quiescent dark clouds, but can be very effective in star-forming regions such as the M17 molecular cloud","container-title":"Astrophysical Journal","DOI":"10.1086/177887","issue":"1","journalAbbreviation":"Astrophys. J.","page":"551-565","title":"Radiative torques on interstellar grains .1. Superthermal spin-up","volume":"470","author":[{"family":"Draine","given":"B. T."},{"family":"Weingartner","given":"J. C."}],"issued":{"date-parts":[["1996"]]}},"label":"page"},{"id":1061,"uris":["http://zotero.org/users/4070/items/K2X2DCFS"],"uri":["http://zotero.org/users/4070/items/K2X2DCFS"],"itemData":{"id":1061,"type":"article-journal","abstract":"We describe a toolbox, implemented in Matlab, for the computational modelling of optical tweezers. The toolbox is designed for the calculation of optical forces and torques, and can be used for both spherical and nonspherical particles, in both Gaussian and other beams. The toolbox might also be useful for light scattering using either Lorenz-Mie theory or the T-matrix method","container-title":"Journal of Optics A","DOI":"10.1088/1464-4258/9/8/S12","ISSN":"1464-4258","issue":"8","journalAbbreviation":"J. Opt. A","page":"S196-S203","title":"Optical tweezers computational toolbox","volume":"9","author":[{"family":"Nieminen","given":"T. A."},{"family":"Loke","given":"V. L. Y."},{"family":"Stilgoe","given":"A. B."},{"family":"Knoner","given":"G."},{"family":"Branczyk","given":"A. M."},{"family":"Heckenberg","given":"N. R."},{"family":"Rubinsztein-Dunlop","given":"H."}],"issued":{"date-parts":[["2007"]]}},"label":"page"}],"schema":"https://github.com/citation-style-language/schema/raw/master/csl-citation.json"} </w:instrText>
      </w:r>
      <w:r w:rsidR="00371753">
        <w:fldChar w:fldCharType="separate"/>
      </w:r>
      <w:r w:rsidR="00BB0250" w:rsidRPr="00BB0250">
        <w:t>[73,74]</w:t>
      </w:r>
      <w:r w:rsidR="00371753">
        <w:fldChar w:fldCharType="end"/>
      </w:r>
      <w:r w:rsidR="00371753">
        <w:t>:</w:t>
      </w:r>
    </w:p>
    <w:tbl>
      <w:tblPr>
        <w:tblW w:w="5000" w:type="pct"/>
        <w:tblCellMar>
          <w:left w:w="0" w:type="dxa"/>
          <w:right w:w="0" w:type="dxa"/>
        </w:tblCellMar>
        <w:tblLook w:val="0000" w:firstRow="0" w:lastRow="0" w:firstColumn="0" w:lastColumn="0" w:noHBand="0" w:noVBand="0"/>
      </w:tblPr>
      <w:tblGrid>
        <w:gridCol w:w="9188"/>
        <w:gridCol w:w="451"/>
      </w:tblGrid>
      <w:tr w:rsidR="00371753" w:rsidRPr="009819E7" w14:paraId="73459C71" w14:textId="77777777" w:rsidTr="00371753">
        <w:tc>
          <w:tcPr>
            <w:tcW w:w="4766" w:type="pct"/>
            <w:vAlign w:val="center"/>
          </w:tcPr>
          <w:p w14:paraId="6E758BF0" w14:textId="77777777" w:rsidR="00371753" w:rsidRPr="009819E7" w:rsidRDefault="00600B16" w:rsidP="001E74B8">
            <w:pPr>
              <w:pStyle w:val="Eq"/>
            </w:pPr>
            <m:oMathPara>
              <m:oMath>
                <m:sSub>
                  <m:sSubPr>
                    <m:ctrlPr>
                      <w:rPr>
                        <w:rFonts w:ascii="Cambria Math" w:hAnsi="Cambria Math"/>
                      </w:rPr>
                    </m:ctrlPr>
                  </m:sSubPr>
                  <m:e>
                    <m:r>
                      <m:rPr>
                        <m:sty m:val="b"/>
                      </m:rPr>
                      <w:rPr>
                        <w:rFonts w:ascii="Cambria Math" w:hAnsi="Cambria Math"/>
                      </w:rPr>
                      <m:t>F</m:t>
                    </m:r>
                  </m:e>
                  <m:sub>
                    <m:r>
                      <m:rPr>
                        <m:sty m:val="p"/>
                      </m:rPr>
                      <w:rPr>
                        <w:rFonts w:ascii="Cambria Math" w:hAnsi="Cambria Math"/>
                      </w:rPr>
                      <m:t>rad</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C</m:t>
                    </m:r>
                  </m:e>
                  <m:sub>
                    <m:r>
                      <m:rPr>
                        <m:sty m:val="p"/>
                      </m:rPr>
                      <w:rPr>
                        <w:rFonts w:ascii="Cambria Math" w:hAnsi="Cambria Math"/>
                      </w:rPr>
                      <m:t>pr</m:t>
                    </m:r>
                  </m:sub>
                </m:sSub>
                <m:sSub>
                  <m:sSubPr>
                    <m:ctrlPr>
                      <w:rPr>
                        <w:rFonts w:ascii="Cambria Math" w:hAnsi="Cambria Math"/>
                      </w:rPr>
                    </m:ctrlPr>
                  </m:sSubPr>
                  <m:e>
                    <m:r>
                      <w:rPr>
                        <w:rFonts w:ascii="Cambria Math" w:hAnsi="Cambria Math"/>
                      </w:rPr>
                      <m:t>w</m:t>
                    </m:r>
                  </m:e>
                  <m:sub>
                    <m:r>
                      <m:rPr>
                        <m:sty m:val="p"/>
                      </m:rPr>
                      <w:rPr>
                        <w:rFonts w:ascii="Cambria Math" w:hAnsi="Cambria Math"/>
                      </w:rPr>
                      <m:t>rad</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rad</m:t>
                    </m:r>
                  </m:sub>
                </m:sSub>
                <m:r>
                  <m:rPr>
                    <m:sty m:val="p"/>
                  </m:rPr>
                  <w:rPr>
                    <w:rFonts w:ascii="Cambria Math" w:hAnsi="Cambria Math"/>
                  </w:rPr>
                  <m:t>=</m:t>
                </m:r>
                <m:sSubSup>
                  <m:sSubSupPr>
                    <m:ctrlPr>
                      <w:rPr>
                        <w:rFonts w:ascii="Cambria Math" w:hAnsi="Cambria Math"/>
                      </w:rPr>
                    </m:ctrlPr>
                  </m:sSubSupPr>
                  <m:e>
                    <m:r>
                      <w:rPr>
                        <w:rFonts w:ascii="Cambria Math" w:hAnsi="Cambria Math"/>
                      </w:rPr>
                      <m:t>m</m:t>
                    </m:r>
                  </m:e>
                  <m:sub>
                    <m:r>
                      <m:rPr>
                        <m:sty m:val="p"/>
                      </m:rPr>
                      <w:rPr>
                        <w:rFonts w:ascii="Cambria Math" w:hAnsi="Cambria Math"/>
                      </w:rPr>
                      <m:t>0</m:t>
                    </m:r>
                  </m:sub>
                  <m:sup>
                    <m:r>
                      <m:rPr>
                        <m:sty m:val="p"/>
                      </m:rPr>
                      <w:rPr>
                        <w:rFonts w:ascii="Cambria Math" w:hAnsi="Cambria Math"/>
                      </w:rPr>
                      <m:t>2</m:t>
                    </m:r>
                  </m:sup>
                </m:sSubSup>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E</m:t>
                                </m:r>
                              </m:e>
                              <m:sub>
                                <m:r>
                                  <m:rPr>
                                    <m:sty m:val="p"/>
                                  </m:rPr>
                                  <w:rPr>
                                    <w:rFonts w:ascii="Cambria Math" w:hAnsi="Cambria Math"/>
                                  </w:rPr>
                                  <m:t>0</m:t>
                                </m:r>
                              </m:sub>
                            </m:sSub>
                          </m:e>
                        </m:d>
                      </m:e>
                      <m:sup>
                        <m:r>
                          <m:rPr>
                            <m:sty m:val="p"/>
                          </m:rPr>
                          <w:rPr>
                            <w:rFonts w:ascii="Cambria Math" w:hAnsi="Cambria Math"/>
                          </w:rPr>
                          <m:t>2</m:t>
                        </m:r>
                      </m:sup>
                    </m:sSup>
                  </m:num>
                  <m:den>
                    <m:r>
                      <m:rPr>
                        <m:sty m:val="p"/>
                      </m:rPr>
                      <w:rPr>
                        <w:rFonts w:ascii="Cambria Math" w:hAnsi="Cambria Math"/>
                      </w:rPr>
                      <m:t>8</m:t>
                    </m:r>
                    <m:r>
                      <w:rPr>
                        <w:rFonts w:ascii="Cambria Math" w:hAnsi="Cambria Math"/>
                      </w:rPr>
                      <m:t>π</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m:rPr>
                            <m:sty m:val="p"/>
                          </m:rPr>
                          <w:rPr>
                            <w:rFonts w:ascii="Cambria Math" w:hAnsi="Cambria Math"/>
                          </w:rPr>
                          <m:t>0</m:t>
                        </m:r>
                      </m:sub>
                    </m:sSub>
                    <m:sSub>
                      <m:sSubPr>
                        <m:ctrlPr>
                          <w:rPr>
                            <w:rFonts w:ascii="Cambria Math" w:hAnsi="Cambria Math"/>
                          </w:rPr>
                        </m:ctrlPr>
                      </m:sSubPr>
                      <m:e>
                        <m:r>
                          <w:rPr>
                            <w:rFonts w:ascii="Cambria Math" w:hAnsi="Cambria Math"/>
                          </w:rPr>
                          <m:t>I</m:t>
                        </m:r>
                      </m:e>
                      <m:sub>
                        <m:r>
                          <m:rPr>
                            <m:sty m:val="p"/>
                          </m:rPr>
                          <w:rPr>
                            <w:rFonts w:ascii="Cambria Math" w:hAnsi="Cambria Math"/>
                          </w:rPr>
                          <m:t>0</m:t>
                        </m:r>
                      </m:sub>
                    </m:sSub>
                  </m:num>
                  <m:den>
                    <m:r>
                      <w:rPr>
                        <w:rFonts w:ascii="Cambria Math" w:hAnsi="Cambria Math"/>
                      </w:rPr>
                      <m:t>c</m:t>
                    </m:r>
                  </m:den>
                </m:f>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C</m:t>
                    </m:r>
                  </m:e>
                  <m:sub>
                    <m:r>
                      <m:rPr>
                        <m:sty m:val="p"/>
                      </m:rPr>
                      <w:rPr>
                        <w:rFonts w:ascii="Cambria Math" w:hAnsi="Cambria Math"/>
                      </w:rPr>
                      <m:t>pr</m:t>
                    </m:r>
                  </m:sub>
                </m:sSub>
                <m:r>
                  <m:rPr>
                    <m:sty m:val="p"/>
                  </m:rPr>
                  <w:rPr>
                    <w:rFonts w:ascii="Cambria Math" w:hAnsi="Cambria Math"/>
                  </w:rPr>
                  <m:t>=</m:t>
                </m:r>
                <m:r>
                  <w:rPr>
                    <w:rFonts w:ascii="Cambria Math" w:hAnsi="Cambria Math"/>
                  </w:rPr>
                  <m:t>π</m:t>
                </m:r>
                <m:sSubSup>
                  <m:sSubSupPr>
                    <m:ctrlPr>
                      <w:rPr>
                        <w:rFonts w:ascii="Cambria Math" w:hAnsi="Cambria Math"/>
                      </w:rPr>
                    </m:ctrlPr>
                  </m:sSubSupPr>
                  <m:e>
                    <m:r>
                      <w:rPr>
                        <w:rFonts w:ascii="Cambria Math" w:hAnsi="Cambria Math"/>
                      </w:rPr>
                      <m:t>r</m:t>
                    </m:r>
                  </m:e>
                  <m:sub>
                    <m:r>
                      <m:rPr>
                        <m:sty m:val="p"/>
                      </m:rPr>
                      <w:rPr>
                        <w:rFonts w:ascii="Cambria Math" w:hAnsi="Cambria Math"/>
                      </w:rPr>
                      <m:t>eq</m:t>
                    </m:r>
                  </m:sub>
                  <m:sup>
                    <m:r>
                      <m:rPr>
                        <m:sty m:val="p"/>
                      </m:rPr>
                      <w:rPr>
                        <w:rFonts w:ascii="Cambria Math" w:hAnsi="Cambria Math"/>
                      </w:rPr>
                      <m:t>2</m:t>
                    </m:r>
                  </m:sup>
                </m:sSubSup>
                <m:sSub>
                  <m:sSubPr>
                    <m:ctrlPr>
                      <w:rPr>
                        <w:rFonts w:ascii="Cambria Math" w:hAnsi="Cambria Math"/>
                      </w:rPr>
                    </m:ctrlPr>
                  </m:sSubPr>
                  <m:e>
                    <m:r>
                      <m:rPr>
                        <m:sty m:val="b"/>
                      </m:rPr>
                      <w:rPr>
                        <w:rFonts w:ascii="Cambria Math" w:hAnsi="Cambria Math"/>
                      </w:rPr>
                      <m:t>Q</m:t>
                    </m:r>
                  </m:e>
                  <m:sub>
                    <m:r>
                      <m:rPr>
                        <m:sty m:val="p"/>
                      </m:rPr>
                      <w:rPr>
                        <w:rFonts w:ascii="Cambria Math" w:hAnsi="Cambria Math"/>
                      </w:rPr>
                      <m:t>pr</m:t>
                    </m:r>
                  </m:sub>
                </m:sSub>
                <m:r>
                  <w:rPr>
                    <w:rFonts w:ascii="Cambria Math" w:hAnsi="Cambria Math"/>
                  </w:rPr>
                  <m:t>,</m:t>
                </m:r>
              </m:oMath>
            </m:oMathPara>
          </w:p>
        </w:tc>
        <w:tc>
          <w:tcPr>
            <w:tcW w:w="234" w:type="pct"/>
            <w:vAlign w:val="center"/>
          </w:tcPr>
          <w:p w14:paraId="2E865A5E" w14:textId="4AE67CE8" w:rsidR="00371753" w:rsidRPr="009819E7" w:rsidRDefault="00371753" w:rsidP="00371753">
            <w:pPr>
              <w:pStyle w:val="Eqnumber"/>
            </w:pPr>
            <w:bookmarkStart w:id="207" w:name="_Ref306373781"/>
            <w:r w:rsidRPr="009819E7">
              <w:t>(</w:t>
            </w:r>
            <w:r w:rsidRPr="009819E7">
              <w:fldChar w:fldCharType="begin"/>
            </w:r>
            <w:r w:rsidRPr="009819E7">
              <w:instrText xml:space="preserve"> SEQ ( \* ARABIC </w:instrText>
            </w:r>
            <w:r w:rsidRPr="009819E7">
              <w:fldChar w:fldCharType="separate"/>
            </w:r>
            <w:r w:rsidR="00AF049C">
              <w:rPr>
                <w:noProof/>
              </w:rPr>
              <w:t>80</w:t>
            </w:r>
            <w:r w:rsidRPr="009819E7">
              <w:fldChar w:fldCharType="end"/>
            </w:r>
            <w:r w:rsidRPr="009819E7">
              <w:t>)</w:t>
            </w:r>
            <w:bookmarkEnd w:id="207"/>
          </w:p>
        </w:tc>
      </w:tr>
    </w:tbl>
    <w:p w14:paraId="508F8227" w14:textId="0239A3D4" w:rsidR="00371753" w:rsidRPr="006F165E" w:rsidRDefault="00B4357C" w:rsidP="00B11E59">
      <w:r>
        <w:t xml:space="preserve">where </w:t>
      </w:r>
      <m:oMath>
        <m:sSub>
          <m:sSubPr>
            <m:ctrlPr>
              <w:rPr>
                <w:rFonts w:ascii="Cambria Math" w:hAnsi="Cambria Math"/>
                <w:i/>
                <w:iCs/>
              </w:rPr>
            </m:ctrlPr>
          </m:sSubPr>
          <m:e>
            <m:r>
              <w:rPr>
                <w:rFonts w:ascii="Cambria Math" w:hAnsi="Cambria Math"/>
              </w:rPr>
              <m:t>w</m:t>
            </m:r>
          </m:e>
          <m:sub>
            <m:r>
              <m:rPr>
                <m:sty m:val="p"/>
              </m:rPr>
              <w:rPr>
                <w:rFonts w:ascii="Cambria Math" w:hAnsi="Cambria Math"/>
                <w:vertAlign w:val="subscript"/>
              </w:rPr>
              <m:t>rad</m:t>
            </m:r>
          </m:sub>
        </m:sSub>
      </m:oMath>
      <w:r>
        <w:t xml:space="preserve"> is time-averaged energy density (or press</w:t>
      </w:r>
      <w:r w:rsidR="004F7683">
        <w:t xml:space="preserve">ure) of the electric field, </w:t>
      </w:r>
      <m:oMath>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oMath>
      <w:r w:rsidR="004F7683">
        <w:t xml:space="preserve"> and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rsidR="004F7683">
        <w:t xml:space="preserve"> are</w:t>
      </w:r>
      <w:r>
        <w:t xml:space="preserve"> </w:t>
      </w:r>
      <w:r w:rsidR="004F7683">
        <w:t>the electric field amplitude</w:t>
      </w:r>
      <w:r w:rsidR="00B161B0">
        <w:t xml:space="preserve"> (complex vector)</w:t>
      </w:r>
      <w:r w:rsidR="004F7683">
        <w:t xml:space="preserve"> and </w:t>
      </w:r>
      <w:r>
        <w:t xml:space="preserve">the </w:t>
      </w:r>
      <w:r w:rsidR="004F7683">
        <w:t>time-averaged ir</w:t>
      </w:r>
      <w:r>
        <w:t>radiance of the incident beam. For non-plane beams (§</w:t>
      </w:r>
      <w:r>
        <w:fldChar w:fldCharType="begin"/>
      </w:r>
      <w:r>
        <w:instrText xml:space="preserve"> REF _Ref128561353 \r \h </w:instrText>
      </w:r>
      <w:r>
        <w:fldChar w:fldCharType="separate"/>
      </w:r>
      <w:r w:rsidR="00AF049C">
        <w:t>9.2</w:t>
      </w:r>
      <w:r>
        <w:fldChar w:fldCharType="end"/>
      </w:r>
      <w:r>
        <w:t xml:space="preserve">), </w:t>
      </w:r>
      <m:oMath>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oMath>
      <w:r w:rsidR="004F7683" w:rsidRPr="004F7683">
        <w:t xml:space="preserve"> and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t xml:space="preserve"> </w:t>
      </w:r>
      <w:r w:rsidR="004F7683">
        <w:t>are</w:t>
      </w:r>
      <w:r>
        <w:t xml:space="preserve"> considered in the focal point of a beam.</w:t>
      </w:r>
      <w:r w:rsidR="004F7683">
        <w:t xml:space="preserve"> The formula connecting </w:t>
      </w:r>
      <m:oMath>
        <m:sSub>
          <m:sSubPr>
            <m:ctrlPr>
              <w:rPr>
                <w:rFonts w:ascii="Cambria Math" w:hAnsi="Cambria Math"/>
                <w:i/>
                <w:iCs/>
              </w:rPr>
            </m:ctrlPr>
          </m:sSubPr>
          <m:e>
            <m:r>
              <w:rPr>
                <w:rFonts w:ascii="Cambria Math" w:hAnsi="Cambria Math"/>
              </w:rPr>
              <m:t>w</m:t>
            </m:r>
          </m:e>
          <m:sub>
            <m:r>
              <m:rPr>
                <m:sty m:val="p"/>
              </m:rPr>
              <w:rPr>
                <w:rFonts w:ascii="Cambria Math" w:hAnsi="Cambria Math"/>
                <w:vertAlign w:val="subscript"/>
              </w:rPr>
              <m:t>rad</m:t>
            </m:r>
          </m:sub>
        </m:sSub>
      </m:oMath>
      <w:r w:rsidR="004F7683">
        <w:t xml:space="preserve"> and </w:t>
      </w:r>
      <m:oMath>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oMath>
      <w:r w:rsidR="004F7683" w:rsidRPr="004F7683">
        <w:t xml:space="preserve"> </w:t>
      </w:r>
      <w:r w:rsidR="004F7683">
        <w:t xml:space="preserve">is given for Gaussian-CGS system of units, which is used throughout </w:t>
      </w:r>
      <w:r w:rsidR="00535EA9" w:rsidRPr="00535EA9">
        <w:rPr>
          <w:rStyle w:val="CourierNew11pt"/>
        </w:rPr>
        <w:t>ADDA</w:t>
      </w:r>
      <w:r w:rsidR="009F1935">
        <w:t xml:space="preserve">. In SI </w:t>
      </w:r>
      <m:oMath>
        <m:f>
          <m:fPr>
            <m:type m:val="lin"/>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8π</m:t>
                </m:r>
                <m:ctrlPr>
                  <w:rPr>
                    <w:rFonts w:ascii="Cambria Math" w:hAnsi="Cambria Math"/>
                    <w:i/>
                    <w:iCs/>
                  </w:rPr>
                </m:ctrlPr>
              </m:e>
            </m:d>
          </m:den>
        </m:f>
      </m:oMath>
      <w:r w:rsidR="009F1935">
        <w:t xml:space="preserve"> should be replaced by </w:t>
      </w:r>
      <m:oMath>
        <m:f>
          <m:fPr>
            <m:type m:val="lin"/>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vertAlign w:val="subscript"/>
                  </w:rPr>
                  <m:t>0</m:t>
                </m:r>
              </m:sub>
            </m:sSub>
          </m:num>
          <m:den>
            <m:r>
              <w:rPr>
                <w:rFonts w:ascii="Cambria Math" w:hAnsi="Cambria Math"/>
              </w:rPr>
              <m:t>2</m:t>
            </m:r>
          </m:den>
        </m:f>
      </m:oMath>
      <w:r w:rsidR="004F7683">
        <w:t xml:space="preserve">. However, the relation between </w:t>
      </w:r>
      <m:oMath>
        <m:sSub>
          <m:sSubPr>
            <m:ctrlPr>
              <w:rPr>
                <w:rFonts w:ascii="Cambria Math" w:hAnsi="Cambria Math"/>
                <w:i/>
                <w:iCs/>
              </w:rPr>
            </m:ctrlPr>
          </m:sSubPr>
          <m:e>
            <m:r>
              <w:rPr>
                <w:rFonts w:ascii="Cambria Math" w:hAnsi="Cambria Math"/>
              </w:rPr>
              <m:t>w</m:t>
            </m:r>
          </m:e>
          <m:sub>
            <m:r>
              <m:rPr>
                <m:sty m:val="p"/>
              </m:rPr>
              <w:rPr>
                <w:rFonts w:ascii="Cambria Math" w:hAnsi="Cambria Math"/>
                <w:vertAlign w:val="subscript"/>
              </w:rPr>
              <m:t>rad</m:t>
            </m:r>
          </m:sub>
        </m:sSub>
      </m:oMath>
      <w:r w:rsidR="00FC11B2">
        <w:t xml:space="preserve"> and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rsidR="00FC11B2">
        <w:t xml:space="preserve"> is the same for both systems. It is important to note, that Eq. </w:t>
      </w:r>
      <w:r w:rsidR="00FC11B2">
        <w:fldChar w:fldCharType="begin"/>
      </w:r>
      <w:r w:rsidR="00FC11B2">
        <w:instrText xml:space="preserve"> REF _Ref306373781 \h </w:instrText>
      </w:r>
      <w:r w:rsidR="00FC11B2">
        <w:fldChar w:fldCharType="separate"/>
      </w:r>
      <w:r w:rsidR="00AF049C" w:rsidRPr="009819E7">
        <w:t>(</w:t>
      </w:r>
      <w:r w:rsidR="00AF049C">
        <w:rPr>
          <w:noProof/>
        </w:rPr>
        <w:t>80</w:t>
      </w:r>
      <w:r w:rsidR="00AF049C" w:rsidRPr="009819E7">
        <w:t>)</w:t>
      </w:r>
      <w:r w:rsidR="00FC11B2">
        <w:fldChar w:fldCharType="end"/>
      </w:r>
      <w:r w:rsidR="00FC11B2">
        <w:t xml:space="preserve"> explicitly contains the refractive index of the surrounding medium </w:t>
      </w:r>
      <m:oMath>
        <m:sSub>
          <m:sSubPr>
            <m:ctrlPr>
              <w:rPr>
                <w:rFonts w:ascii="Cambria Math" w:hAnsi="Cambria Math"/>
                <w:i/>
                <w:iCs/>
              </w:rPr>
            </m:ctrlPr>
          </m:sSubPr>
          <m:e>
            <m:r>
              <w:rPr>
                <w:rFonts w:ascii="Cambria Math" w:hAnsi="Cambria Math"/>
              </w:rPr>
              <m:t>m</m:t>
            </m:r>
          </m:e>
          <m:sub>
            <m:r>
              <w:rPr>
                <w:rFonts w:ascii="Cambria Math" w:hAnsi="Cambria Math"/>
                <w:vertAlign w:val="subscript"/>
              </w:rPr>
              <m:t>0</m:t>
            </m:r>
          </m:sub>
        </m:sSub>
      </m:oMath>
      <w:r w:rsidR="00FC11B2">
        <w:t xml:space="preserve">. </w:t>
      </w:r>
      <w:r w:rsidR="00F31A41">
        <w:t xml:space="preserve">Hence, </w:t>
      </w:r>
      <m:oMath>
        <m:sSub>
          <m:sSubPr>
            <m:ctrlPr>
              <w:rPr>
                <w:rFonts w:ascii="Cambria Math" w:hAnsi="Cambria Math"/>
                <w:b/>
              </w:rPr>
            </m:ctrlPr>
          </m:sSubPr>
          <m:e>
            <m:r>
              <m:rPr>
                <m:sty m:val="b"/>
              </m:rPr>
              <w:rPr>
                <w:rFonts w:ascii="Cambria Math" w:hAnsi="Cambria Math"/>
              </w:rPr>
              <m:t>C</m:t>
            </m:r>
          </m:e>
          <m:sub>
            <m:r>
              <m:rPr>
                <m:sty m:val="p"/>
              </m:rPr>
              <w:rPr>
                <w:rFonts w:ascii="Cambria Math" w:hAnsi="Cambria Math"/>
                <w:vertAlign w:val="subscript"/>
              </w:rPr>
              <m:t>pr</m:t>
            </m:r>
          </m:sub>
        </m:sSub>
      </m:oMath>
      <w:r w:rsidR="00FC11B2">
        <w:t xml:space="preserve"> calculated for equivalent scattering problem of particle in the vacuum (§</w:t>
      </w:r>
      <w:r w:rsidR="00FC11B2">
        <w:fldChar w:fldCharType="begin"/>
      </w:r>
      <w:r w:rsidR="00FC11B2">
        <w:instrText xml:space="preserve"> REF _Ref128735311 \r \h </w:instrText>
      </w:r>
      <w:r w:rsidR="00FC11B2">
        <w:fldChar w:fldCharType="separate"/>
      </w:r>
      <w:r w:rsidR="00AF049C">
        <w:t>4</w:t>
      </w:r>
      <w:r w:rsidR="00FC11B2">
        <w:fldChar w:fldCharType="end"/>
      </w:r>
      <w:r w:rsidR="00F31A41">
        <w:t>)</w:t>
      </w:r>
      <w:r w:rsidR="00FC11B2">
        <w:t xml:space="preserve"> is the correct one, </w:t>
      </w:r>
      <w:r w:rsidR="00F31A41">
        <w:t xml:space="preserve">but </w:t>
      </w:r>
      <m:oMath>
        <m:sSub>
          <m:sSubPr>
            <m:ctrlPr>
              <w:rPr>
                <w:rFonts w:ascii="Cambria Math" w:hAnsi="Cambria Math"/>
                <w:b/>
                <w:bCs/>
              </w:rPr>
            </m:ctrlPr>
          </m:sSubPr>
          <m:e>
            <m:r>
              <m:rPr>
                <m:sty m:val="b"/>
              </m:rPr>
              <w:rPr>
                <w:rFonts w:ascii="Cambria Math" w:hAnsi="Cambria Math"/>
              </w:rPr>
              <m:t>F</m:t>
            </m:r>
          </m:e>
          <m:sub>
            <m:r>
              <m:rPr>
                <m:sty m:val="p"/>
              </m:rPr>
              <w:rPr>
                <w:rFonts w:ascii="Cambria Math" w:hAnsi="Cambria Math"/>
                <w:vertAlign w:val="subscript"/>
              </w:rPr>
              <m:t>rad</m:t>
            </m:r>
          </m:sub>
        </m:sSub>
      </m:oMath>
      <w:r w:rsidR="00FC11B2">
        <w:t xml:space="preserve"> should be additionally multiplied by </w:t>
      </w:r>
      <m:oMath>
        <m:sSub>
          <m:sSubPr>
            <m:ctrlPr>
              <w:rPr>
                <w:rFonts w:ascii="Cambria Math" w:hAnsi="Cambria Math"/>
                <w:i/>
                <w:iCs/>
              </w:rPr>
            </m:ctrlPr>
          </m:sSubPr>
          <m:e>
            <m:r>
              <w:rPr>
                <w:rFonts w:ascii="Cambria Math" w:hAnsi="Cambria Math"/>
              </w:rPr>
              <m:t>m</m:t>
            </m:r>
          </m:e>
          <m:sub>
            <m:r>
              <w:rPr>
                <w:rFonts w:ascii="Cambria Math" w:hAnsi="Cambria Math"/>
                <w:vertAlign w:val="subscript"/>
              </w:rPr>
              <m:t>0</m:t>
            </m:r>
          </m:sub>
        </m:sSub>
      </m:oMath>
      <w:r w:rsidR="00FC11B2">
        <w:t xml:space="preserve"> (for the same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rsidR="00FC11B2">
        <w:t>).</w:t>
      </w:r>
      <w:r w:rsidR="00AB6A55">
        <w:t xml:space="preserve"> </w:t>
      </w:r>
      <w:r w:rsidR="00B11E59">
        <w:t xml:space="preserve">Relation between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rsidR="006F165E">
        <w:t xml:space="preserve"> </w:t>
      </w:r>
      <w:r w:rsidR="00B11E59">
        <w:t xml:space="preserve">and </w:t>
      </w:r>
      <w:r w:rsidR="006F165E">
        <w:t>the total beam power</w:t>
      </w:r>
      <w:r w:rsidR="00EF5118">
        <w:t xml:space="preserve"> </w:t>
      </w:r>
      <w:r w:rsidR="00B11E59">
        <w:t>is discussed in §</w:t>
      </w:r>
      <w:r w:rsidR="00B11E59">
        <w:fldChar w:fldCharType="begin"/>
      </w:r>
      <w:r w:rsidR="00B11E59">
        <w:instrText xml:space="preserve"> REF _Ref128561353 \r \h </w:instrText>
      </w:r>
      <w:r w:rsidR="00B11E59">
        <w:fldChar w:fldCharType="separate"/>
      </w:r>
      <w:r w:rsidR="00AF049C">
        <w:t>9.2</w:t>
      </w:r>
      <w:r w:rsidR="00B11E59">
        <w:fldChar w:fldCharType="end"/>
      </w:r>
      <w:r w:rsidR="0045693A">
        <w:t>.</w:t>
      </w:r>
    </w:p>
    <w:p w14:paraId="2C80E99C" w14:textId="7D33AC01" w:rsidR="00E56433" w:rsidRPr="009819E7" w:rsidRDefault="00F3692E" w:rsidP="0020783F">
      <w:pPr>
        <w:pStyle w:val="Indent"/>
        <w:keepNext/>
        <w:ind w:firstLine="539"/>
      </w:pPr>
      <w:r>
        <w:t xml:space="preserve">To save </w:t>
      </w:r>
      <w:r w:rsidRPr="009819E7">
        <w:t xml:space="preserve">the radiation forces on each dipole into file </w:t>
      </w:r>
      <w:r w:rsidR="00A74D31" w:rsidRPr="00981D58">
        <w:rPr>
          <w:rStyle w:val="CourierNew11pt"/>
        </w:rPr>
        <w:t>RadForce</w:t>
      </w:r>
      <w:r w:rsidR="00A74D31" w:rsidRPr="009819E7">
        <w:t xml:space="preserve"> (§</w:t>
      </w:r>
      <w:r w:rsidR="000C3260">
        <w:fldChar w:fldCharType="begin"/>
      </w:r>
      <w:r w:rsidR="000C3260">
        <w:instrText xml:space="preserve"> REF _Ref325378035 \r \h </w:instrText>
      </w:r>
      <w:r w:rsidR="000C3260">
        <w:fldChar w:fldCharType="separate"/>
      </w:r>
      <w:r w:rsidR="00AF049C">
        <w:t>C.8</w:t>
      </w:r>
      <w:r w:rsidR="000C3260">
        <w:fldChar w:fldCharType="end"/>
      </w:r>
      <w:r w:rsidR="00A74D31" w:rsidRPr="009819E7">
        <w:t>)</w:t>
      </w:r>
      <w:r w:rsidR="00A74D31">
        <w:t xml:space="preserve"> use</w:t>
      </w:r>
    </w:p>
    <w:p w14:paraId="688EDE89" w14:textId="77777777" w:rsidR="00F66FB2" w:rsidRPr="009819E7" w:rsidRDefault="00F66FB2" w:rsidP="00F14C87">
      <w:pPr>
        <w:pStyle w:val="Commandline"/>
      </w:pPr>
      <w:r w:rsidRPr="009819E7">
        <w:t>-store_force</w:t>
      </w:r>
    </w:p>
    <w:p w14:paraId="4BFC17F1" w14:textId="2B4C18B7" w:rsidR="00676660" w:rsidRDefault="00A74D31" w:rsidP="00835418">
      <w:r>
        <w:t xml:space="preserve">This option implies </w:t>
      </w:r>
      <w:r w:rsidRPr="00A74D31">
        <w:rPr>
          <w:rStyle w:val="CourierNew11pt"/>
        </w:rPr>
        <w:noBreakHyphen/>
        <w:t>Cpr</w:t>
      </w:r>
      <w:r>
        <w:t xml:space="preserve"> and</w:t>
      </w:r>
      <w:r w:rsidR="00EF5118">
        <w:t xml:space="preserve"> can be used, e.g., to study internal stress inside the particle or forces and/or torques acting on separate parts of a multi-particle system.</w:t>
      </w:r>
      <w:r w:rsidR="008E7E85">
        <w:t xml:space="preserve"> Unfortunately, currently there is no automatic way to calculate</w:t>
      </w:r>
      <w:r w:rsidR="00E174E8">
        <w:t xml:space="preserve"> optical torque on the particle (or on each dipole separately).</w:t>
      </w:r>
      <w:r w:rsidR="008E7E85">
        <w:t xml:space="preserve"> However, </w:t>
      </w:r>
      <w:r w:rsidR="00E174E8">
        <w:t>there exist a workaround.</w:t>
      </w:r>
      <w:r w:rsidR="00E174E8" w:rsidRPr="00AA5BD7">
        <w:rPr>
          <w:rStyle w:val="a7"/>
        </w:rPr>
        <w:footnoteReference w:id="66"/>
      </w:r>
      <w:r w:rsidR="00E174E8">
        <w:t xml:space="preserve"> </w:t>
      </w:r>
      <w:r w:rsidR="00835418">
        <w:t xml:space="preserve">It is important to note that these dipole-wise radiation forces are given in the </w:t>
      </w:r>
      <w:r w:rsidR="00835418" w:rsidRPr="009819E7">
        <w:t>particle reference frame</w:t>
      </w:r>
      <w:r w:rsidR="00835418">
        <w:t>, while integral quantities</w:t>
      </w:r>
      <w:r w:rsidR="00835418" w:rsidRPr="005B24F5">
        <w:t xml:space="preserve">, saved in </w:t>
      </w:r>
      <w:r w:rsidR="00835418" w:rsidRPr="00981D58">
        <w:rPr>
          <w:rStyle w:val="CourierNew11pt"/>
        </w:rPr>
        <w:t>CrossSec</w:t>
      </w:r>
      <w:r w:rsidR="00835418" w:rsidRPr="005B24F5">
        <w:t xml:space="preserve">, are given in </w:t>
      </w:r>
      <w:r w:rsidR="00ED0379" w:rsidRPr="005B24F5">
        <w:t>either laboratory or incident-</w:t>
      </w:r>
      <w:r w:rsidR="00835418" w:rsidRPr="005B24F5">
        <w:t>wave reference frame (§</w:t>
      </w:r>
      <w:r w:rsidR="00101695" w:rsidRPr="005B24F5">
        <w:fldChar w:fldCharType="begin"/>
      </w:r>
      <w:r w:rsidR="00101695" w:rsidRPr="005B24F5">
        <w:instrText xml:space="preserve"> REF _Ref373922077 \r \h </w:instrText>
      </w:r>
      <w:r w:rsidR="00ED0379" w:rsidRPr="005B24F5">
        <w:instrText xml:space="preserve"> \* MERGEFORMAT </w:instrText>
      </w:r>
      <w:r w:rsidR="00101695" w:rsidRPr="005B24F5">
        <w:fldChar w:fldCharType="separate"/>
      </w:r>
      <w:r w:rsidR="00AF049C">
        <w:t>11.1</w:t>
      </w:r>
      <w:r w:rsidR="00101695" w:rsidRPr="005B24F5">
        <w:fldChar w:fldCharType="end"/>
      </w:r>
      <w:r w:rsidR="00ED0379" w:rsidRPr="005B24F5">
        <w:t>).</w:t>
      </w:r>
    </w:p>
    <w:p w14:paraId="212F6127" w14:textId="06564FD2" w:rsidR="0038384A" w:rsidRPr="00B161B0" w:rsidRDefault="0038384A" w:rsidP="00A74D31">
      <w:pPr>
        <w:pStyle w:val="Indent"/>
      </w:pPr>
      <w:r>
        <w:lastRenderedPageBreak/>
        <w:t>The calculation of optical force on each dipole implicitly assumes unity amplitude of the incident beam (</w:t>
      </w:r>
      <m:oMath>
        <m:d>
          <m:dPr>
            <m:begChr m:val="|"/>
            <m:endChr m:val="|"/>
            <m:ctrlPr>
              <w:rPr>
                <w:rFonts w:ascii="Cambria Math" w:hAnsi="Cambria Math"/>
                <w:i/>
              </w:rPr>
            </m:ctrlPr>
          </m:dPr>
          <m:e>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e>
        </m:d>
        <m:r>
          <w:rPr>
            <w:rFonts w:ascii="Cambria Math" w:hAnsi="Cambria Math"/>
          </w:rPr>
          <m:t>=1</m:t>
        </m:r>
      </m:oMath>
      <w:r w:rsidR="001A6E4D">
        <w:t> statV/cm</w:t>
      </w:r>
      <w:r>
        <w:t xml:space="preserve">). Hence, the unit of force </w:t>
      </w:r>
      <w:r w:rsidR="00B161B0">
        <w:t xml:space="preserve">in file </w:t>
      </w:r>
      <w:r w:rsidR="00A74D31" w:rsidRPr="00981D58">
        <w:rPr>
          <w:rStyle w:val="CourierNew11pt"/>
        </w:rPr>
        <w:t>RadForce</w:t>
      </w:r>
      <w:r w:rsidR="00B161B0">
        <w:t xml:space="preserve"> </w:t>
      </w:r>
      <w:r>
        <w:t xml:space="preserve">is </w:t>
      </w:r>
      <m:oMath>
        <m:sSup>
          <m:sSupPr>
            <m:ctrlPr>
              <w:rPr>
                <w:rFonts w:ascii="Cambria Math" w:hAnsi="Cambria Math"/>
                <w:i/>
              </w:rPr>
            </m:ctrlPr>
          </m:sSupPr>
          <m:e>
            <m:r>
              <w:rPr>
                <w:rFonts w:ascii="Cambria Math" w:hAnsi="Cambria Math"/>
              </w:rPr>
              <m:t>10</m:t>
            </m:r>
          </m:e>
          <m:sup>
            <m:r>
              <w:rPr>
                <w:rFonts w:ascii="Cambria Math" w:hAnsi="Cambria Math"/>
                <w:vertAlign w:val="superscript"/>
              </w:rPr>
              <m:t>-8</m:t>
            </m:r>
          </m:sup>
        </m:sSup>
      </m:oMath>
      <w:r>
        <w:t> dyne when all lengths are measured in µm (see §</w:t>
      </w:r>
      <w:r>
        <w:fldChar w:fldCharType="begin"/>
      </w:r>
      <w:r>
        <w:instrText xml:space="preserve"> REF _Ref306396646 \r \h </w:instrText>
      </w:r>
      <w:r>
        <w:fldChar w:fldCharType="separate"/>
      </w:r>
      <w:r w:rsidR="00AF049C">
        <w:t>2</w:t>
      </w:r>
      <w:r>
        <w:fldChar w:fldCharType="end"/>
      </w:r>
      <w:r w:rsidR="001A6E4D">
        <w:t xml:space="preserve">). </w:t>
      </w:r>
      <w:r w:rsidR="00B161B0">
        <w:t xml:space="preserve">For other value of </w:t>
      </w:r>
      <m:oMath>
        <m:d>
          <m:dPr>
            <m:begChr m:val="|"/>
            <m:endChr m:val="|"/>
            <m:ctrlPr>
              <w:rPr>
                <w:rFonts w:ascii="Cambria Math" w:hAnsi="Cambria Math"/>
                <w:i/>
              </w:rPr>
            </m:ctrlPr>
          </m:dPr>
          <m:e>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e>
        </m:d>
      </m:oMath>
      <w:r w:rsidR="00B161B0">
        <w:t xml:space="preserve">, the result should be multiplied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e>
            </m:d>
          </m:e>
          <m:sup>
            <m:r>
              <w:rPr>
                <w:rFonts w:ascii="Cambria Math" w:hAnsi="Cambria Math"/>
              </w:rPr>
              <m:t>2</m:t>
            </m:r>
          </m:sup>
        </m:sSup>
      </m:oMath>
      <w:r w:rsidR="00B161B0">
        <w:t>. For instance, i</w:t>
      </w:r>
      <w:r w:rsidR="001A6E4D">
        <w:t xml:space="preserve">f </w:t>
      </w:r>
      <m:oMath>
        <m:d>
          <m:dPr>
            <m:begChr m:val="|"/>
            <m:endChr m:val="|"/>
            <m:ctrlPr>
              <w:rPr>
                <w:rFonts w:ascii="Cambria Math" w:hAnsi="Cambria Math"/>
                <w:i/>
              </w:rPr>
            </m:ctrlPr>
          </m:dPr>
          <m:e>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e>
        </m:d>
        <m:r>
          <w:rPr>
            <w:rFonts w:ascii="Cambria Math" w:hAnsi="Cambria Math"/>
          </w:rPr>
          <m:t>=1</m:t>
        </m:r>
      </m:oMath>
      <w:r>
        <w:t xml:space="preserve"> V/m the unit of force is </w:t>
      </w:r>
      <m:oMath>
        <m:r>
          <w:rPr>
            <w:rFonts w:ascii="Cambria Math" w:hAnsi="Cambria Math"/>
          </w:rPr>
          <m:t>1.11×</m:t>
        </m:r>
        <m:sSup>
          <m:sSupPr>
            <m:ctrlPr>
              <w:rPr>
                <w:rFonts w:ascii="Cambria Math" w:hAnsi="Cambria Math"/>
                <w:i/>
              </w:rPr>
            </m:ctrlPr>
          </m:sSupPr>
          <m:e>
            <m:r>
              <w:rPr>
                <w:rFonts w:ascii="Cambria Math" w:hAnsi="Cambria Math"/>
              </w:rPr>
              <m:t>10</m:t>
            </m:r>
          </m:e>
          <m:sup>
            <m:r>
              <w:rPr>
                <w:rFonts w:ascii="Cambria Math" w:hAnsi="Cambria Math"/>
                <w:vertAlign w:val="superscript"/>
              </w:rPr>
              <m:t>-22</m:t>
            </m:r>
          </m:sup>
        </m:sSup>
      </m:oMath>
      <w:r w:rsidR="001A6E4D">
        <w:t xml:space="preserve"> N. </w:t>
      </w:r>
      <w:r w:rsidR="00B161B0">
        <w:t xml:space="preserve">Moreover, to account for surrounding medium one should multiply the result of the “scaled” problem by </w:t>
      </w:r>
      <m:oMath>
        <m:sSubSup>
          <m:sSubSupPr>
            <m:ctrlPr>
              <w:rPr>
                <w:rFonts w:ascii="Cambria Math" w:hAnsi="Cambria Math"/>
                <w:i/>
                <w:iCs/>
              </w:rPr>
            </m:ctrlPr>
          </m:sSubSupPr>
          <m:e>
            <m:r>
              <w:rPr>
                <w:rFonts w:ascii="Cambria Math" w:hAnsi="Cambria Math"/>
              </w:rPr>
              <m:t>m</m:t>
            </m:r>
          </m:e>
          <m:sub>
            <m:r>
              <w:rPr>
                <w:rFonts w:ascii="Cambria Math" w:hAnsi="Cambria Math"/>
                <w:vertAlign w:val="subscript"/>
              </w:rPr>
              <m:t>0</m:t>
            </m:r>
            <m:ctrlPr>
              <w:rPr>
                <w:rFonts w:ascii="Cambria Math" w:hAnsi="Cambria Math"/>
                <w:i/>
                <w:vertAlign w:val="subscript"/>
              </w:rPr>
            </m:ctrlPr>
          </m:sub>
          <m:sup>
            <m:r>
              <w:rPr>
                <w:rFonts w:ascii="Cambria Math" w:hAnsi="Cambria Math"/>
              </w:rPr>
              <m:t>2</m:t>
            </m:r>
          </m:sup>
        </m:sSubSup>
      </m:oMath>
      <w:r w:rsidR="00B161B0">
        <w:t xml:space="preserve"> and </w:t>
      </w:r>
      <m:oMath>
        <m:sSub>
          <m:sSubPr>
            <m:ctrlPr>
              <w:rPr>
                <w:rFonts w:ascii="Cambria Math" w:hAnsi="Cambria Math"/>
                <w:i/>
                <w:iCs/>
              </w:rPr>
            </m:ctrlPr>
          </m:sSubPr>
          <m:e>
            <m:r>
              <w:rPr>
                <w:rFonts w:ascii="Cambria Math" w:hAnsi="Cambria Math"/>
              </w:rPr>
              <m:t>m</m:t>
            </m:r>
          </m:e>
          <m:sub>
            <m:r>
              <w:rPr>
                <w:rFonts w:ascii="Cambria Math" w:hAnsi="Cambria Math"/>
                <w:vertAlign w:val="subscript"/>
              </w:rPr>
              <m:t>0</m:t>
            </m:r>
          </m:sub>
        </m:sSub>
      </m:oMath>
      <w:r w:rsidR="00B161B0">
        <w:t xml:space="preserve"> for the same </w:t>
      </w:r>
      <m:oMath>
        <m:sSub>
          <m:sSubPr>
            <m:ctrlPr>
              <w:rPr>
                <w:rFonts w:ascii="Cambria Math" w:hAnsi="Cambria Math"/>
                <w:b/>
                <w:bCs/>
                <w:i/>
              </w:rPr>
            </m:ctrlPr>
          </m:sSubPr>
          <m:e>
            <m:r>
              <m:rPr>
                <m:sty m:val="b"/>
              </m:rPr>
              <w:rPr>
                <w:rFonts w:ascii="Cambria Math" w:hAnsi="Cambria Math"/>
              </w:rPr>
              <m:t>E</m:t>
            </m:r>
          </m:e>
          <m:sub>
            <m:r>
              <w:rPr>
                <w:rFonts w:ascii="Cambria Math" w:hAnsi="Cambria Math"/>
                <w:vertAlign w:val="subscript"/>
              </w:rPr>
              <m:t>0</m:t>
            </m:r>
          </m:sub>
        </m:sSub>
      </m:oMath>
      <w:r w:rsidR="00B161B0">
        <w:t xml:space="preserve"> and </w:t>
      </w:r>
      <m:oMath>
        <m:sSub>
          <m:sSubPr>
            <m:ctrlPr>
              <w:rPr>
                <w:rFonts w:ascii="Cambria Math" w:hAnsi="Cambria Math"/>
                <w:i/>
                <w:iCs/>
              </w:rPr>
            </m:ctrlPr>
          </m:sSubPr>
          <m:e>
            <m:r>
              <w:rPr>
                <w:rFonts w:ascii="Cambria Math" w:hAnsi="Cambria Math"/>
              </w:rPr>
              <m:t>I</m:t>
            </m:r>
          </m:e>
          <m:sub>
            <m:r>
              <w:rPr>
                <w:rFonts w:ascii="Cambria Math" w:hAnsi="Cambria Math"/>
                <w:vertAlign w:val="subscript"/>
              </w:rPr>
              <m:t>0</m:t>
            </m:r>
          </m:sub>
        </m:sSub>
      </m:oMath>
      <w:r w:rsidR="00B161B0">
        <w:t xml:space="preserve"> respectively.</w:t>
      </w:r>
    </w:p>
    <w:p w14:paraId="31AEDE86" w14:textId="65D56F14" w:rsidR="00835418" w:rsidRPr="003516EE" w:rsidRDefault="003516EE" w:rsidP="00CA43FF">
      <w:pPr>
        <w:pStyle w:val="Indent"/>
      </w:pPr>
      <w:r>
        <w:t xml:space="preserve">For a plane incident wave </w:t>
      </w:r>
      <m:oMath>
        <m:sSub>
          <m:sSubPr>
            <m:ctrlPr>
              <w:rPr>
                <w:rFonts w:ascii="Cambria Math" w:hAnsi="Cambria Math"/>
                <w:b/>
              </w:rPr>
            </m:ctrlPr>
          </m:sSubPr>
          <m:e>
            <m:r>
              <m:rPr>
                <m:sty m:val="b"/>
              </m:rPr>
              <w:rPr>
                <w:rFonts w:ascii="Cambria Math" w:hAnsi="Cambria Math"/>
              </w:rPr>
              <m:t>C</m:t>
            </m:r>
          </m:e>
          <m:sub>
            <m:r>
              <m:rPr>
                <m:sty m:val="p"/>
              </m:rPr>
              <w:rPr>
                <w:rFonts w:ascii="Cambria Math" w:hAnsi="Cambria Math"/>
                <w:vertAlign w:val="subscript"/>
              </w:rPr>
              <m:t>pr</m:t>
            </m:r>
          </m:sub>
        </m:sSub>
      </m:oMath>
      <w:r>
        <w:t xml:space="preserve"> can also be calculated from momentum conservation </w:t>
      </w:r>
      <w:r w:rsidR="00835418" w:rsidRPr="003516EE">
        <w:fldChar w:fldCharType="begin"/>
      </w:r>
      <w:r w:rsidR="00BB0250">
        <w:instrText xml:space="preserve"> ADDIN ZOTERO_ITEM CSL_CITATION {"citationID":"7jip3oegt","properties":{"formattedCitation":"[73]","plainCitation":"[73]","noteIndex":0},"citationItems":[{"id":9808,"uris":["http://zotero.org/users/4070/items/NT22T8FE"],"uri":["http://zotero.org/users/4070/items/NT22T8FE"],"itemData":{"id":9808,"type":"article-journal","abstract":"Irregular dust grains are subject to radiative torques when irradiated by interstellar starlight. It is shown how these radiative torques may be calculated using the discrete dipole approximation. Calculations are carried out for one irregular grain geometry and three different grain sizes. It is shown that radiative torques can play an important dynamical role in spin-up of interstellar dust grains, resulting in rotation rates that may exceed even those expected from H-2, formation on the grain surface. Because the radiative torque on an interstellar grain is determined by the overall grain geometry rather than merely the condition of the grain surface, the resulting superthermal rotation is expected to be quite long-lived. By itself, long-lived superthermal rotation would permit grain alignment by normal paramagnetic dissipation on the ''Davis-Greenstein'' timescale tau(DG). However, radiative torques arising from anisotropy of the starlight background can act directly to alter the grain aligmnent on times short compared to tau(DG). Radiative torques must therefore play a central role in the process of interstellar grain alignment. The radiative torques depend strongly on the grain size, measured by a(eff), the radius of a sphere of equal volume. In diffuse clouds, radiative torques dominate the torques due to H-2 formation for a(eff) = 0.2 mu m grains, but are relatively unimportant for a(eff) less than or equal to 0.05 mu m grains. We argue that this may provide a natural explanation for the observation that a(eff) greater than or similar to 0.1 mu m grains in diffuse clouds are aligned, while there is very little alignment of a(eff) less than or similar to 0.05 mu m grains. We show that radiative torques are ineffective at producing superthermal rotation within quiescent dark clouds, but can be very effective in star-forming regions such as the M17 molecular cloud","container-title":"Astrophysical Journal","DOI":"10.1086/177887","issue":"1","journalAbbreviation":"Astrophys. J.","page":"551-565","title":"Radiative torques on interstellar grains .1. Superthermal spin-up","volume":"470","author":[{"family":"Draine","given":"B. T."},{"family":"Weingartner","given":"J. C."}],"issued":{"date-parts":[["1996"]]}}}],"schema":"https://github.com/citation-style-language/schema/raw/master/csl-citation.json"} </w:instrText>
      </w:r>
      <w:r w:rsidR="00835418" w:rsidRPr="003516EE">
        <w:fldChar w:fldCharType="separate"/>
      </w:r>
      <w:r w:rsidR="00BB0250" w:rsidRPr="00BB0250">
        <w:t>[73]</w:t>
      </w:r>
      <w:r w:rsidR="00835418" w:rsidRPr="003516EE">
        <w:fldChar w:fldCharType="end"/>
      </w:r>
      <w:r w:rsidR="00835418" w:rsidRPr="003516EE">
        <w:t>:</w:t>
      </w:r>
    </w:p>
    <w:tbl>
      <w:tblPr>
        <w:tblW w:w="5000" w:type="pct"/>
        <w:tblCellMar>
          <w:left w:w="0" w:type="dxa"/>
          <w:right w:w="0" w:type="dxa"/>
        </w:tblCellMar>
        <w:tblLook w:val="0000" w:firstRow="0" w:lastRow="0" w:firstColumn="0" w:lastColumn="0" w:noHBand="0" w:noVBand="0"/>
      </w:tblPr>
      <w:tblGrid>
        <w:gridCol w:w="9188"/>
        <w:gridCol w:w="451"/>
      </w:tblGrid>
      <w:tr w:rsidR="00835418" w:rsidRPr="003516EE" w14:paraId="3A628A08" w14:textId="77777777" w:rsidTr="0011349F">
        <w:tc>
          <w:tcPr>
            <w:tcW w:w="4766" w:type="pct"/>
            <w:vAlign w:val="center"/>
          </w:tcPr>
          <w:p w14:paraId="1C9B8DDA" w14:textId="77777777" w:rsidR="00835418" w:rsidRPr="003516EE" w:rsidRDefault="00600B16" w:rsidP="001E74B8">
            <w:pPr>
              <w:pStyle w:val="Eq"/>
            </w:pPr>
            <m:oMathPara>
              <m:oMath>
                <m:sSub>
                  <m:sSubPr>
                    <m:ctrlPr>
                      <w:rPr>
                        <w:rFonts w:ascii="Cambria Math" w:hAnsi="Cambria Math"/>
                      </w:rPr>
                    </m:ctrlPr>
                  </m:sSubPr>
                  <m:e>
                    <m:r>
                      <m:rPr>
                        <m:sty m:val="b"/>
                      </m:rPr>
                      <w:rPr>
                        <w:rFonts w:ascii="Cambria Math" w:hAnsi="Cambria Math"/>
                      </w:rPr>
                      <m:t>C</m:t>
                    </m:r>
                  </m:e>
                  <m:sub>
                    <m:r>
                      <m:rPr>
                        <m:sty m:val="p"/>
                      </m:rPr>
                      <w:rPr>
                        <w:rFonts w:ascii="Cambria Math" w:hAnsi="Cambria Math"/>
                      </w:rPr>
                      <m:t>pr</m:t>
                    </m:r>
                  </m:sub>
                </m:sSub>
                <m:r>
                  <m:rPr>
                    <m:sty m:val="p"/>
                  </m:rPr>
                  <w:rPr>
                    <w:rFonts w:ascii="Cambria Math" w:hAnsi="Cambria Math"/>
                  </w:rPr>
                  <m:t>=</m:t>
                </m:r>
                <m:r>
                  <m:rPr>
                    <m:sty m:val="b"/>
                  </m:rPr>
                  <w:rPr>
                    <w:rFonts w:ascii="Cambria Math" w:hAnsi="Cambria Math"/>
                  </w:rPr>
                  <m:t>a</m:t>
                </m:r>
                <m:sSub>
                  <m:sSubPr>
                    <m:ctrlPr>
                      <w:rPr>
                        <w:rFonts w:ascii="Cambria Math" w:hAnsi="Cambria Math"/>
                      </w:rPr>
                    </m:ctrlPr>
                  </m:sSubPr>
                  <m:e>
                    <m:r>
                      <w:rPr>
                        <w:rFonts w:ascii="Cambria Math" w:hAnsi="Cambria Math"/>
                      </w:rPr>
                      <m:t>C</m:t>
                    </m:r>
                  </m:e>
                  <m:sub>
                    <m:r>
                      <m:rPr>
                        <m:sty m:val="p"/>
                      </m:rPr>
                      <w:rPr>
                        <w:rFonts w:ascii="Cambria Math" w:hAnsi="Cambria Math"/>
                      </w:rPr>
                      <m:t>ext</m:t>
                    </m:r>
                  </m:sub>
                </m:sSub>
                <m:r>
                  <m:rPr>
                    <m:sty m:val="p"/>
                  </m:rPr>
                  <w:rPr>
                    <w:rFonts w:ascii="Cambria Math" w:hAnsi="Cambria Math"/>
                  </w:rPr>
                  <m:t>-</m:t>
                </m:r>
                <m:r>
                  <m:rPr>
                    <m:sty m:val="b"/>
                  </m:rPr>
                  <w:rPr>
                    <w:rFonts w:ascii="Cambria Math" w:hAnsi="Cambria Math"/>
                  </w:rPr>
                  <m:t>g</m:t>
                </m:r>
                <m:sSub>
                  <m:sSubPr>
                    <m:ctrlPr>
                      <w:rPr>
                        <w:rFonts w:ascii="Cambria Math" w:hAnsi="Cambria Math"/>
                      </w:rPr>
                    </m:ctrlPr>
                  </m:sSubPr>
                  <m:e>
                    <m:r>
                      <w:rPr>
                        <w:rFonts w:ascii="Cambria Math" w:hAnsi="Cambria Math"/>
                      </w:rPr>
                      <m:t>C</m:t>
                    </m:r>
                  </m:e>
                  <m:sub>
                    <m:r>
                      <m:rPr>
                        <m:sty m:val="p"/>
                      </m:rPr>
                      <w:rPr>
                        <w:rFonts w:ascii="Cambria Math" w:hAnsi="Cambria Math"/>
                      </w:rPr>
                      <m:t>sca</m:t>
                    </m:r>
                  </m:sub>
                </m:sSub>
                <m:r>
                  <w:rPr>
                    <w:rFonts w:ascii="Cambria Math" w:hAnsi="Cambria Math"/>
                  </w:rPr>
                  <m:t>,</m:t>
                </m:r>
              </m:oMath>
            </m:oMathPara>
          </w:p>
        </w:tc>
        <w:tc>
          <w:tcPr>
            <w:tcW w:w="234" w:type="pct"/>
            <w:vAlign w:val="center"/>
          </w:tcPr>
          <w:p w14:paraId="169DAF80" w14:textId="549C9C4E" w:rsidR="00835418" w:rsidRPr="003516EE" w:rsidRDefault="00835418" w:rsidP="0011349F">
            <w:pPr>
              <w:pStyle w:val="Eqnumber"/>
            </w:pPr>
            <w:bookmarkStart w:id="208" w:name="_Ref306393943"/>
            <w:r w:rsidRPr="003516EE">
              <w:t>(</w:t>
            </w:r>
            <w:r w:rsidRPr="003516EE">
              <w:fldChar w:fldCharType="begin"/>
            </w:r>
            <w:r w:rsidRPr="003516EE">
              <w:instrText xml:space="preserve"> SEQ ( \* ARABIC </w:instrText>
            </w:r>
            <w:r w:rsidRPr="003516EE">
              <w:fldChar w:fldCharType="separate"/>
            </w:r>
            <w:r w:rsidR="00AF049C">
              <w:rPr>
                <w:noProof/>
              </w:rPr>
              <w:t>81</w:t>
            </w:r>
            <w:r w:rsidRPr="003516EE">
              <w:fldChar w:fldCharType="end"/>
            </w:r>
            <w:r w:rsidRPr="003516EE">
              <w:t>)</w:t>
            </w:r>
            <w:bookmarkEnd w:id="208"/>
          </w:p>
        </w:tc>
      </w:tr>
    </w:tbl>
    <w:p w14:paraId="71562826" w14:textId="0CCFA647" w:rsidR="00DA3778" w:rsidRPr="0011349F" w:rsidRDefault="00DA3778" w:rsidP="00A93C56">
      <w:pPr>
        <w:pStyle w:val="Indent"/>
        <w:ind w:firstLine="0"/>
      </w:pPr>
      <w:r>
        <w:t xml:space="preserve">where the two terms </w:t>
      </w:r>
      <w:r w:rsidR="003516EE">
        <w:t>correspond to momentum extracted from the incident wave and contained in the scattered wave,</w:t>
      </w:r>
      <w:r>
        <w:t xml:space="preserve"> respectively. The same distinction also applies to force on each dipole</w:t>
      </w:r>
      <w:r w:rsidR="00AE77C0">
        <w:t xml:space="preserve"> </w:t>
      </w:r>
      <w:r w:rsidR="00AE77C0" w:rsidRPr="009819E7">
        <w:fldChar w:fldCharType="begin"/>
      </w:r>
      <w:r w:rsidR="008D3600">
        <w:instrText xml:space="preserve"> ADDIN ZOTERO_ITEM CSL_CITATION {"citationID":"TXoHWcGO","properties":{"unsorted":false,"formattedCitation":"[7]","plainCitation":"[7]","noteIndex":0},"citationItems":[{"id":1576,"uris":["http://zotero.org/users/4070/items/UDEUPJ3G"],"uri":["http://zotero.org/users/4070/items/UDEUPJ3G"],"itemData":{"id":1576,"type":"article-journal","abstract":"The theory of the discrete-dipole approximation (DDA) for light scattering is extended to allow for the calculation of radiation forces on each dipole in the DDA model. Starting with the theory of Draine and Weingartner [Astrophys. J. 470, 551 (1996)] we derive an expression for the radiation force on each dipole. These ex pressions are reformulated into discrete convolutions, allowing for an efficient, O(N logN) evaluation of the forces. The total radiation pressure on the particle is obtained by summation of the individual forces. The theory is tested on spherical particles. The resulting accumulated radiation, forces are compared with Mic theory. The accuracy is within the order of a few percent, i.e., comparable with that obtained for extinction cross sections calculated with the DDA. (C) 2001 Optical Society of America","container-title":"Journal of the Optical Society of America A","DOI":"10.1364/JOSAA.18.001944","issue":"8","journalAbbreviation":"J. Opt. Soc. Am. A","page":"1944-1953","title":"Radiation forces in the discrete-dipole approximation","volume":"18","author":[{"family":"Hoekstra","given":"A. G."},{"family":"Frijlink","given":"M."},{"family":"Waters","given":"L. B. F. M."},{"family":"Sloot","given":"P. M. A."}],"issued":{"date-parts":[["2001"]]}}}],"schema":"https://github.com/citation-style-language/schema/raw/master/csl-citation.json"} </w:instrText>
      </w:r>
      <w:r w:rsidR="00AE77C0" w:rsidRPr="009819E7">
        <w:fldChar w:fldCharType="separate"/>
      </w:r>
      <w:r w:rsidR="007A71E9" w:rsidRPr="007A71E9">
        <w:t>[7]</w:t>
      </w:r>
      <w:r w:rsidR="00AE77C0" w:rsidRPr="009819E7">
        <w:rPr>
          <w:vertAlign w:val="superscript"/>
        </w:rPr>
        <w:fldChar w:fldCharType="end"/>
      </w:r>
      <w:r>
        <w:t xml:space="preserve">, and they are calculated separately by </w:t>
      </w:r>
      <w:r w:rsidRPr="00DA3778">
        <w:rPr>
          <w:rStyle w:val="CourierNew11pt"/>
        </w:rPr>
        <w:t>ADDA</w:t>
      </w:r>
      <w:r>
        <w:t xml:space="preserve">. For convenience, these two </w:t>
      </w:r>
      <w:r w:rsidR="00AE77C0">
        <w:t xml:space="preserve">resulting </w:t>
      </w:r>
      <w:r>
        <w:t xml:space="preserve">vectors are also saved to file </w:t>
      </w:r>
      <w:r w:rsidRPr="00981D58">
        <w:rPr>
          <w:rStyle w:val="CourierNew11pt"/>
        </w:rPr>
        <w:t>CrossSec</w:t>
      </w:r>
      <w:r>
        <w:t xml:space="preserve">, when </w:t>
      </w:r>
      <w:r w:rsidRPr="00DA3778">
        <w:rPr>
          <w:rStyle w:val="CourierNew11pt"/>
        </w:rPr>
        <w:noBreakHyphen/>
        <w:t>Cpr</w:t>
      </w:r>
      <w:r>
        <w:t xml:space="preserve"> is used. They can be directly compared </w:t>
      </w:r>
      <w:r w:rsidR="00AE77C0">
        <w:t>to the values, obtained by the default</w:t>
      </w:r>
      <w:r>
        <w:t xml:space="preserve"> </w:t>
      </w:r>
      <w:r w:rsidR="00AE77C0">
        <w:t>approach (§</w:t>
      </w:r>
      <w:r w:rsidR="00AE77C0">
        <w:fldChar w:fldCharType="begin"/>
      </w:r>
      <w:r w:rsidR="00AE77C0">
        <w:instrText xml:space="preserve"> REF _Ref127774927 \r \h </w:instrText>
      </w:r>
      <w:r w:rsidR="00AE77C0">
        <w:fldChar w:fldCharType="separate"/>
      </w:r>
      <w:r w:rsidR="00AF049C">
        <w:t>11.4</w:t>
      </w:r>
      <w:r w:rsidR="00AE77C0">
        <w:fldChar w:fldCharType="end"/>
      </w:r>
      <w:r w:rsidR="00AE77C0">
        <w:t>)</w:t>
      </w:r>
      <w:r>
        <w:t>.</w:t>
      </w:r>
      <w:r w:rsidR="00AE77C0">
        <w:t xml:space="preserve"> Unfortunately, </w:t>
      </w:r>
      <w:r w:rsidR="0011349F" w:rsidRPr="00DA3778">
        <w:t>Eq. </w:t>
      </w:r>
      <w:r w:rsidR="0011349F" w:rsidRPr="00DA3778">
        <w:fldChar w:fldCharType="begin"/>
      </w:r>
      <w:r w:rsidR="0011349F" w:rsidRPr="00DA3778">
        <w:instrText xml:space="preserve"> REF _Ref306393943 \h  \* MERGEFORMAT </w:instrText>
      </w:r>
      <w:r w:rsidR="0011349F" w:rsidRPr="00DA3778">
        <w:fldChar w:fldCharType="separate"/>
      </w:r>
      <w:r w:rsidR="00AF049C" w:rsidRPr="003516EE">
        <w:t>(</w:t>
      </w:r>
      <w:r w:rsidR="00AF049C">
        <w:t>81</w:t>
      </w:r>
      <w:r w:rsidR="00AF049C" w:rsidRPr="003516EE">
        <w:t>)</w:t>
      </w:r>
      <w:r w:rsidR="0011349F" w:rsidRPr="00DA3778">
        <w:fldChar w:fldCharType="end"/>
      </w:r>
      <w:r w:rsidR="0011349F">
        <w:t xml:space="preserve"> hold</w:t>
      </w:r>
      <w:r w:rsidR="001509E2">
        <w:t>s neither</w:t>
      </w:r>
      <w:r w:rsidR="0011349F">
        <w:t xml:space="preserve"> for non-plane</w:t>
      </w:r>
      <w:r w:rsidR="00A93C56">
        <w:t xml:space="preserve"> beams</w:t>
      </w:r>
      <w:r w:rsidR="001509E2">
        <w:t xml:space="preserve"> nor for the surface mode</w:t>
      </w:r>
      <w:r w:rsidR="0011349F">
        <w:t xml:space="preserve">, in particular, momentum extracted from the incident wave is no more directly proportional to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11349F">
        <w:t xml:space="preserve"> (extracted energy).</w:t>
      </w:r>
    </w:p>
    <w:p w14:paraId="114F3271" w14:textId="77777777" w:rsidR="0011349F" w:rsidRDefault="00676660" w:rsidP="00DE485C">
      <w:pPr>
        <w:pStyle w:val="Indent"/>
      </w:pPr>
      <w:r>
        <w:t xml:space="preserve">It is important to note that </w:t>
      </w:r>
      <w:r w:rsidR="00DE485C">
        <w:t xml:space="preserve">calculation of radiation forces is </w:t>
      </w:r>
      <w:r w:rsidR="00F66FB2" w:rsidRPr="009819E7">
        <w:t>still under development</w:t>
      </w:r>
      <w:r w:rsidR="00067209">
        <w:t xml:space="preserve">. </w:t>
      </w:r>
      <w:r w:rsidR="001509E2">
        <w:t>There are three</w:t>
      </w:r>
      <w:r w:rsidR="0011349F">
        <w:t xml:space="preserve"> major drawbacks of the current implementation:</w:t>
      </w:r>
    </w:p>
    <w:p w14:paraId="264EDD9D" w14:textId="1E8C2B54" w:rsidR="001509E2" w:rsidRDefault="00DE485C" w:rsidP="001509E2">
      <w:pPr>
        <w:pStyle w:val="a0"/>
      </w:pPr>
      <w:r>
        <w:t>It cannot be used in combination with non-plane beams (§</w:t>
      </w:r>
      <w:r>
        <w:fldChar w:fldCharType="begin"/>
      </w:r>
      <w:r>
        <w:instrText xml:space="preserve"> REF _Ref128561353 \r \h </w:instrText>
      </w:r>
      <w:r>
        <w:fldChar w:fldCharType="separate"/>
      </w:r>
      <w:r w:rsidR="00AF049C">
        <w:t>9.2</w:t>
      </w:r>
      <w:r>
        <w:fldChar w:fldCharType="end"/>
      </w:r>
      <w:r>
        <w:t>), due to more complex expressions for “extinction” force.</w:t>
      </w:r>
      <w:r w:rsidRPr="00AA5BD7">
        <w:rPr>
          <w:rStyle w:val="a7"/>
        </w:rPr>
        <w:footnoteReference w:id="67"/>
      </w:r>
    </w:p>
    <w:p w14:paraId="3A988B3B" w14:textId="26E6A4FF" w:rsidR="00F66FB2" w:rsidRDefault="00DE485C" w:rsidP="007935D9">
      <w:pPr>
        <w:pStyle w:val="a0"/>
      </w:pPr>
      <w:r>
        <w:t>It</w:t>
      </w:r>
      <w:r w:rsidR="00676660">
        <w:t xml:space="preserve"> is </w:t>
      </w:r>
      <w:r>
        <w:t>computationally inefficient</w:t>
      </w:r>
      <w:r w:rsidR="00B30E22">
        <w:t xml:space="preserve"> with speed</w:t>
      </w:r>
      <w:r w:rsidR="00855C9A">
        <w:t xml:space="preserve"> </w:t>
      </w:r>
      <m:oMath>
        <m:r>
          <m:rPr>
            <m:scr m:val="script"/>
          </m:rPr>
          <w:rPr>
            <w:rFonts w:ascii="Cambria Math" w:hAnsi="Cambria Math"/>
          </w:rPr>
          <m:t>O</m:t>
        </m:r>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m:rPr>
                    <m:sty m:val="p"/>
                  </m:rPr>
                  <w:rPr>
                    <w:rFonts w:ascii="Cambria Math" w:hAnsi="Cambria Math"/>
                    <w:vertAlign w:val="subscript"/>
                  </w:rPr>
                  <m:t>real</m:t>
                </m:r>
                <m:ctrlPr>
                  <w:rPr>
                    <w:rFonts w:ascii="Cambria Math" w:hAnsi="Cambria Math"/>
                    <w:vertAlign w:val="subscript"/>
                  </w:rPr>
                </m:ctrlPr>
              </m:sub>
              <m:sup>
                <m:r>
                  <w:rPr>
                    <w:rFonts w:ascii="Cambria Math" w:hAnsi="Cambria Math"/>
                  </w:rPr>
                  <m:t>2</m:t>
                </m:r>
              </m:sup>
            </m:sSubSup>
          </m:e>
        </m:d>
      </m:oMath>
      <w:r w:rsidR="00B30E22">
        <w:t xml:space="preserve">, also it occupies </w:t>
      </w:r>
      <m:oMath>
        <m:r>
          <m:rPr>
            <m:scr m:val="script"/>
          </m:rP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e>
        </m:d>
      </m:oMath>
      <w:r w:rsidR="00B30E22">
        <w:t xml:space="preserve"> extra memory in parallel mode</w:t>
      </w:r>
      <w:r>
        <w:t>.</w:t>
      </w:r>
      <w:r w:rsidR="005C6EEE" w:rsidRPr="00AA5BD7">
        <w:rPr>
          <w:rStyle w:val="a7"/>
        </w:rPr>
        <w:footnoteReference w:id="68"/>
      </w:r>
      <w:r w:rsidR="00482A09" w:rsidRPr="009819E7">
        <w:t xml:space="preserve"> </w:t>
      </w:r>
      <w:r w:rsidR="00FF3263">
        <w:t>It is</w:t>
      </w:r>
      <w:r w:rsidR="00B4357C">
        <w:t xml:space="preserve"> plan</w:t>
      </w:r>
      <w:r w:rsidR="00FF3263">
        <w:t>ned</w:t>
      </w:r>
      <w:r w:rsidR="00B4357C">
        <w:t xml:space="preserve"> to rewrite this implementation according to </w:t>
      </w:r>
      <w:r w:rsidR="00B4357C" w:rsidRPr="009819E7">
        <w:t xml:space="preserve">Hoekstra </w:t>
      </w:r>
      <w:r w:rsidR="00B4357C" w:rsidRPr="009819E7">
        <w:rPr>
          <w:i/>
        </w:rPr>
        <w:t>et al.</w:t>
      </w:r>
      <w:r w:rsidR="00B4357C" w:rsidRPr="009819E7">
        <w:t xml:space="preserve"> </w:t>
      </w:r>
      <w:r w:rsidR="00B4357C" w:rsidRPr="009819E7">
        <w:fldChar w:fldCharType="begin"/>
      </w:r>
      <w:r w:rsidR="008D3600">
        <w:instrText xml:space="preserve"> ADDIN ZOTERO_ITEM CSL_CITATION {"citationID":"RrkILGVd","properties":{"unsorted":false,"formattedCitation":"[7]","plainCitation":"[7]","noteIndex":0},"citationItems":[{"id":1576,"uris":["http://zotero.org/users/4070/items/UDEUPJ3G"],"uri":["http://zotero.org/users/4070/items/UDEUPJ3G"],"itemData":{"id":1576,"type":"article-journal","abstract":"The theory of the discrete-dipole approximation (DDA) for light scattering is extended to allow for the calculation of radiation forces on each dipole in the DDA model. Starting with the theory of Draine and Weingartner [Astrophys. J. 470, 551 (1996)] we derive an expression for the radiation force on each dipole. These ex pressions are reformulated into discrete convolutions, allowing for an efficient, O(N logN) evaluation of the forces. The total radiation pressure on the particle is obtained by summation of the individual forces. The theory is tested on spherical particles. The resulting accumulated radiation, forces are compared with Mic theory. The accuracy is within the order of a few percent, i.e., comparable with that obtained for extinction cross sections calculated with the DDA. (C) 2001 Optical Society of America","container-title":"Journal of the Optical Society of America A","DOI":"10.1364/JOSAA.18.001944","issue":"8","journalAbbreviation":"J. Opt. Soc. Am. A","page":"1944-1953","title":"Radiation forces in the discrete-dipole approximation","volume":"18","author":[{"family":"Hoekstra","given":"A. G."},{"family":"Frijlink","given":"M."},{"family":"Waters","given":"L. B. F. M."},{"family":"Sloot","given":"P. M. A."}],"issued":{"date-parts":[["2001"]]}}}],"schema":"https://github.com/citation-style-language/schema/raw/master/csl-citation.json"} </w:instrText>
      </w:r>
      <w:r w:rsidR="00B4357C" w:rsidRPr="009819E7">
        <w:fldChar w:fldCharType="separate"/>
      </w:r>
      <w:r w:rsidR="007A71E9" w:rsidRPr="007A71E9">
        <w:t>[7]</w:t>
      </w:r>
      <w:r w:rsidR="00B4357C" w:rsidRPr="009819E7">
        <w:rPr>
          <w:vertAlign w:val="superscript"/>
        </w:rPr>
        <w:fldChar w:fldCharType="end"/>
      </w:r>
      <w:r w:rsidR="00B4357C">
        <w:t xml:space="preserve">, which will make it </w:t>
      </w:r>
      <m:oMath>
        <m:r>
          <m:rPr>
            <m:scr m:val="script"/>
          </m:rP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ln</m:t>
                </m:r>
                <m:ctrlPr>
                  <w:rPr>
                    <w:rFonts w:ascii="Cambria Math" w:hAnsi="Cambria Math"/>
                    <w:i/>
                    <w:iCs/>
                    <w:vertAlign w:val="superscript"/>
                  </w:rPr>
                </m:ctrlPr>
              </m:fName>
              <m:e>
                <m:r>
                  <w:rPr>
                    <w:rFonts w:ascii="Cambria Math" w:hAnsi="Cambria Math"/>
                    <w:vertAlign w:val="superscript"/>
                  </w:rPr>
                  <m:t>N</m:t>
                </m:r>
              </m:e>
            </m:func>
          </m:e>
        </m:d>
      </m:oMath>
      <w:r w:rsidR="001A6E4D">
        <w:t xml:space="preserve"> –</w:t>
      </w:r>
      <w:r w:rsidR="00B4357C">
        <w:t xml:space="preserve"> </w:t>
      </w:r>
      <w:r w:rsidR="001A6E4D" w:rsidRPr="00835418">
        <w:t xml:space="preserve">usually even </w:t>
      </w:r>
      <w:r w:rsidR="00B4357C" w:rsidRPr="00835418">
        <w:t xml:space="preserve">faster than calculation of </w:t>
      </w:r>
      <m:oMath>
        <m:r>
          <m:rPr>
            <m:sty m:val="b"/>
          </m:rPr>
          <w:rPr>
            <w:rFonts w:ascii="Cambria Math" w:hAnsi="Cambria Math"/>
          </w:rPr>
          <m:t>g</m:t>
        </m:r>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B4357C" w:rsidRPr="00835418">
        <w:t xml:space="preserve"> by integration of the scattered field (§</w:t>
      </w:r>
      <w:r w:rsidR="00B4357C" w:rsidRPr="00835418">
        <w:fldChar w:fldCharType="begin"/>
      </w:r>
      <w:r w:rsidR="00B4357C" w:rsidRPr="00835418">
        <w:instrText xml:space="preserve"> REF _Ref127774927 \r \h </w:instrText>
      </w:r>
      <w:r w:rsidR="00B143B3" w:rsidRPr="00835418">
        <w:instrText xml:space="preserve"> \* MERGEFORMAT </w:instrText>
      </w:r>
      <w:r w:rsidR="00B4357C" w:rsidRPr="00835418">
        <w:fldChar w:fldCharType="separate"/>
      </w:r>
      <w:r w:rsidR="00AF049C">
        <w:t>11.4</w:t>
      </w:r>
      <w:r w:rsidR="00B4357C" w:rsidRPr="00835418">
        <w:fldChar w:fldCharType="end"/>
      </w:r>
      <w:r w:rsidR="00B4357C" w:rsidRPr="00835418">
        <w:t>)</w:t>
      </w:r>
      <w:r w:rsidR="00EF5118" w:rsidRPr="00835418">
        <w:t>.</w:t>
      </w:r>
      <w:r>
        <w:t xml:space="preserve"> However, currently </w:t>
      </w:r>
      <w:r w:rsidR="00EF5118" w:rsidRPr="00DA3778">
        <w:t xml:space="preserve">the fastest ways to </w:t>
      </w:r>
      <w:r w:rsidR="00A93C56">
        <w:t>obtain</w:t>
      </w:r>
      <w:r w:rsidR="00EF5118" w:rsidRPr="00DA3778">
        <w:t xml:space="preserve"> </w:t>
      </w:r>
      <m:oMath>
        <m:sSub>
          <m:sSubPr>
            <m:ctrlPr>
              <w:rPr>
                <w:rFonts w:ascii="Cambria Math" w:hAnsi="Cambria Math"/>
                <w:b/>
              </w:rPr>
            </m:ctrlPr>
          </m:sSubPr>
          <m:e>
            <m:r>
              <m:rPr>
                <m:sty m:val="b"/>
              </m:rPr>
              <w:rPr>
                <w:rFonts w:ascii="Cambria Math" w:hAnsi="Cambria Math"/>
              </w:rPr>
              <m:t>C</m:t>
            </m:r>
          </m:e>
          <m:sub>
            <m:r>
              <m:rPr>
                <m:sty m:val="p"/>
              </m:rPr>
              <w:rPr>
                <w:rFonts w:ascii="Cambria Math" w:hAnsi="Cambria Math"/>
                <w:vertAlign w:val="subscript"/>
              </w:rPr>
              <m:t>pr</m:t>
            </m:r>
          </m:sub>
        </m:sSub>
      </m:oMath>
      <w:r w:rsidR="00EF5118" w:rsidRPr="00DA3778">
        <w:t xml:space="preserve"> </w:t>
      </w:r>
      <w:r>
        <w:t>for</w:t>
      </w:r>
      <w:r w:rsidR="000C6E28">
        <w:t xml:space="preserve"> a</w:t>
      </w:r>
      <w:r>
        <w:t xml:space="preserve"> </w:t>
      </w:r>
      <w:r w:rsidRPr="00A93C56">
        <w:rPr>
          <w:i/>
          <w:iCs/>
        </w:rPr>
        <w:t>plane</w:t>
      </w:r>
      <w:r>
        <w:t xml:space="preserve"> incident wave </w:t>
      </w:r>
      <w:r w:rsidR="00EF5118" w:rsidRPr="00DA3778">
        <w:t>is through Eq. </w:t>
      </w:r>
      <w:r w:rsidR="00EF5118" w:rsidRPr="00DA3778">
        <w:fldChar w:fldCharType="begin"/>
      </w:r>
      <w:r w:rsidR="00EF5118" w:rsidRPr="00DA3778">
        <w:instrText xml:space="preserve"> REF _Ref306393943 \h </w:instrText>
      </w:r>
      <w:r w:rsidR="00B143B3" w:rsidRPr="00DA3778">
        <w:instrText xml:space="preserve"> \* MERGEFORMAT </w:instrText>
      </w:r>
      <w:r w:rsidR="00EF5118" w:rsidRPr="00DA3778">
        <w:fldChar w:fldCharType="separate"/>
      </w:r>
      <w:r w:rsidR="00AF049C" w:rsidRPr="003516EE">
        <w:t>(</w:t>
      </w:r>
      <w:r w:rsidR="00AF049C">
        <w:t>81</w:t>
      </w:r>
      <w:r w:rsidR="00AF049C" w:rsidRPr="003516EE">
        <w:t>)</w:t>
      </w:r>
      <w:r w:rsidR="00EF5118" w:rsidRPr="00DA3778">
        <w:fldChar w:fldCharType="end"/>
      </w:r>
      <w:r w:rsidR="00EF5118" w:rsidRPr="00DA3778">
        <w:t xml:space="preserve"> without calculating the radiation forces</w:t>
      </w:r>
      <w:r w:rsidR="00067209" w:rsidRPr="00DA3778">
        <w:t xml:space="preserve"> at all</w:t>
      </w:r>
      <w:r w:rsidR="00EF5118" w:rsidRPr="00DA3778">
        <w:t>.</w:t>
      </w:r>
    </w:p>
    <w:p w14:paraId="09221CF2" w14:textId="3ABBC198" w:rsidR="001509E2" w:rsidRPr="009819E7" w:rsidRDefault="001509E2" w:rsidP="007935D9">
      <w:pPr>
        <w:pStyle w:val="a0"/>
      </w:pPr>
      <w:r>
        <w:t>It is not compatible with the surface mode</w:t>
      </w:r>
      <w:r w:rsidR="006A5359">
        <w:t xml:space="preserve"> (§</w:t>
      </w:r>
      <w:r w:rsidR="006A5359">
        <w:fldChar w:fldCharType="begin"/>
      </w:r>
      <w:r w:rsidR="006A5359">
        <w:instrText xml:space="preserve"> REF _Ref373918390 \r \h </w:instrText>
      </w:r>
      <w:r w:rsidR="006A5359">
        <w:fldChar w:fldCharType="separate"/>
      </w:r>
      <w:r w:rsidR="00AF049C">
        <w:t>7</w:t>
      </w:r>
      <w:r w:rsidR="006A5359">
        <w:fldChar w:fldCharType="end"/>
      </w:r>
      <w:r w:rsidR="006A5359">
        <w:t>)</w:t>
      </w:r>
      <w:r>
        <w:t>.</w:t>
      </w:r>
      <w:r w:rsidRPr="00AA5BD7">
        <w:rPr>
          <w:rStyle w:val="a7"/>
        </w:rPr>
        <w:footnoteReference w:id="69"/>
      </w:r>
    </w:p>
    <w:p w14:paraId="7CBD2077" w14:textId="77777777" w:rsidR="00E418A1" w:rsidRPr="009819E7" w:rsidRDefault="00E418A1" w:rsidP="0020695F">
      <w:pPr>
        <w:pStyle w:val="21"/>
      </w:pPr>
      <w:bookmarkStart w:id="209" w:name="_Ref128635465"/>
      <w:bookmarkStart w:id="210" w:name="_Toc148426329"/>
      <w:bookmarkStart w:id="211" w:name="_Ref168486775"/>
      <w:bookmarkStart w:id="212" w:name="_Toc57726431"/>
      <w:r w:rsidRPr="009819E7">
        <w:t>Internal fields</w:t>
      </w:r>
      <w:bookmarkEnd w:id="209"/>
      <w:bookmarkEnd w:id="210"/>
      <w:r w:rsidR="00191EA5" w:rsidRPr="009819E7">
        <w:t xml:space="preserve"> and dipole polarizations</w:t>
      </w:r>
      <w:bookmarkEnd w:id="211"/>
      <w:bookmarkEnd w:id="212"/>
    </w:p>
    <w:p w14:paraId="7E936A0A" w14:textId="4A57DA8F" w:rsidR="00E418A1" w:rsidRPr="009819E7" w:rsidRDefault="00535EA9" w:rsidP="00B143B3">
      <w:r w:rsidRPr="00535EA9">
        <w:rPr>
          <w:rStyle w:val="CourierNew11pt"/>
        </w:rPr>
        <w:t>ADDA</w:t>
      </w:r>
      <w:r w:rsidR="00CE3550" w:rsidRPr="009819E7">
        <w:t xml:space="preserve"> ca</w:t>
      </w:r>
      <w:r w:rsidR="00B21E24" w:rsidRPr="009819E7">
        <w:t xml:space="preserve">n save internal electric fields </w:t>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i</m:t>
            </m:r>
          </m:sub>
        </m:sSub>
      </m:oMath>
      <w:r w:rsidR="00CE3550" w:rsidRPr="009819E7">
        <w:t xml:space="preserve"> </w:t>
      </w:r>
      <w:r w:rsidR="00B21E24" w:rsidRPr="009819E7">
        <w:t xml:space="preserve">and/or dipole polarizations </w:t>
      </w:r>
      <m:oMath>
        <m:sSub>
          <m:sSubPr>
            <m:ctrlPr>
              <w:rPr>
                <w:rFonts w:ascii="Cambria Math" w:hAnsi="Cambria Math"/>
                <w:b/>
                <w:i/>
              </w:rPr>
            </m:ctrlPr>
          </m:sSubPr>
          <m:e>
            <m:r>
              <m:rPr>
                <m:sty m:val="b"/>
              </m:rPr>
              <w:rPr>
                <w:rFonts w:ascii="Cambria Math" w:hAnsi="Cambria Math"/>
              </w:rPr>
              <m:t>P</m:t>
            </m:r>
          </m:e>
          <m:sub>
            <m:r>
              <w:rPr>
                <w:rFonts w:ascii="Cambria Math" w:hAnsi="Cambria Math"/>
                <w:vertAlign w:val="subscript"/>
              </w:rPr>
              <m:t>i</m:t>
            </m:r>
          </m:sub>
        </m:sSub>
      </m:oMath>
      <w:r w:rsidR="00B21E24" w:rsidRPr="009819E7">
        <w:t xml:space="preserve"> </w:t>
      </w:r>
      <w:r w:rsidR="00F50DF2" w:rsidRPr="009819E7">
        <w:t>at</w:t>
      </w:r>
      <w:r w:rsidR="00CE3550" w:rsidRPr="009819E7">
        <w:t xml:space="preserve"> each dipole </w:t>
      </w:r>
      <w:r w:rsidR="00B21E24" w:rsidRPr="009819E7">
        <w:t>(§</w:t>
      </w:r>
      <w:r w:rsidR="00B21E24" w:rsidRPr="009819E7">
        <w:fldChar w:fldCharType="begin"/>
      </w:r>
      <w:r w:rsidR="00B21E24" w:rsidRPr="009819E7">
        <w:instrText xml:space="preserve"> REF _Ref127709963 \r \h </w:instrText>
      </w:r>
      <w:r w:rsidR="00B21E24" w:rsidRPr="009819E7">
        <w:fldChar w:fldCharType="separate"/>
      </w:r>
      <w:r w:rsidR="00AF049C">
        <w:t>10</w:t>
      </w:r>
      <w:r w:rsidR="00B21E24" w:rsidRPr="009819E7">
        <w:fldChar w:fldCharType="end"/>
      </w:r>
      <w:r w:rsidR="00B21E24" w:rsidRPr="009819E7">
        <w:t>)</w:t>
      </w:r>
      <w:r w:rsidR="00A11375" w:rsidRPr="00A11375">
        <w:t xml:space="preserve"> </w:t>
      </w:r>
      <w:r w:rsidR="00A11375" w:rsidRPr="009819E7">
        <w:t>to file</w:t>
      </w:r>
      <w:r w:rsidR="00A11375">
        <w:t>s</w:t>
      </w:r>
      <w:r w:rsidR="00A11375" w:rsidRPr="009819E7">
        <w:t xml:space="preserve"> </w:t>
      </w:r>
      <w:r w:rsidR="00A11375" w:rsidRPr="00981D58">
        <w:rPr>
          <w:rStyle w:val="CourierNew11pt"/>
        </w:rPr>
        <w:t>IntField</w:t>
      </w:r>
      <w:r w:rsidR="00A11375" w:rsidRPr="009819E7">
        <w:t xml:space="preserve"> and </w:t>
      </w:r>
      <w:r w:rsidR="00A11375" w:rsidRPr="00981D58">
        <w:rPr>
          <w:rStyle w:val="CourierNew11pt"/>
        </w:rPr>
        <w:t>DipPol</w:t>
      </w:r>
      <w:r w:rsidR="00A11375" w:rsidRPr="009819E7">
        <w:t xml:space="preserve"> respectively (§</w:t>
      </w:r>
      <w:r w:rsidR="00A11375" w:rsidRPr="009819E7">
        <w:fldChar w:fldCharType="begin"/>
      </w:r>
      <w:r w:rsidR="00A11375" w:rsidRPr="009819E7">
        <w:instrText xml:space="preserve"> REF _Ref128214366 \r \h </w:instrText>
      </w:r>
      <w:r w:rsidR="00A11375" w:rsidRPr="009819E7">
        <w:fldChar w:fldCharType="separate"/>
      </w:r>
      <w:r w:rsidR="00AF049C">
        <w:t>C.9</w:t>
      </w:r>
      <w:r w:rsidR="00A11375" w:rsidRPr="009819E7">
        <w:fldChar w:fldCharType="end"/>
      </w:r>
      <w:r w:rsidR="00A11375" w:rsidRPr="009819E7">
        <w:t>)</w:t>
      </w:r>
      <w:r w:rsidR="00B143B3">
        <w:t xml:space="preserve">, using </w:t>
      </w:r>
      <w:r w:rsidR="00B143B3" w:rsidRPr="009819E7">
        <w:t>command line options</w:t>
      </w:r>
    </w:p>
    <w:p w14:paraId="785808BA" w14:textId="77777777" w:rsidR="003760E8" w:rsidRPr="009819E7" w:rsidRDefault="003760E8" w:rsidP="00F14C87">
      <w:pPr>
        <w:pStyle w:val="Commandline"/>
      </w:pPr>
      <w:r w:rsidRPr="009819E7">
        <w:t>-store_int_field</w:t>
      </w:r>
    </w:p>
    <w:p w14:paraId="6453B497" w14:textId="77777777" w:rsidR="00B21E24" w:rsidRPr="009819E7" w:rsidRDefault="00B21E24" w:rsidP="00F14C87">
      <w:pPr>
        <w:pStyle w:val="Commandline"/>
      </w:pPr>
      <w:r w:rsidRPr="009819E7">
        <w:t>-store_dip_pol</w:t>
      </w:r>
    </w:p>
    <w:p w14:paraId="7A43E9C8" w14:textId="32F5E700" w:rsidR="003C18AF" w:rsidRPr="008A6B97" w:rsidRDefault="00A11375" w:rsidP="00DA5E69">
      <w:r w:rsidRPr="009819E7">
        <w:t xml:space="preserve">These options </w:t>
      </w:r>
      <w:r>
        <w:t xml:space="preserve">allow one to study in details the accuracy of the DDA (see e.g. </w:t>
      </w:r>
      <w:r w:rsidRPr="009819E7">
        <w:fldChar w:fldCharType="begin"/>
      </w:r>
      <w:r w:rsidR="008D3600">
        <w:instrText xml:space="preserve"> ADDIN ZOTERO_ITEM CSL_CITATION {"citationID":"Z9uzB5NT","properties":{"unsorted":false,"formattedCitation":"[17]","plainCitation":"[17]","noteIndex":0},"citationItems":[{"id":276,"uris":["http://zotero.org/users/4070/items/PZTKMU2A"],"uri":["http://zotero.org/users/4070/items/PZTKMU2A"],"itemData":{"id":276,"type":"article-journal","abstract":"We studied the accuracy of volume integral equation simulations of internal fields in small particles illuminated by a monochromatic plane wave as well as the accuracy of the scattered fields. We obtained this accuracy by considering scattering by spheres and comparing the simulated internal and scattered fields with those obtained by Mie theory. The accuracy was measured in several error norms (e.g., mean and root mean square). Furthermore, the distribution of the errors within the particle was obtained. The accuracy was measured as a function of the size parameter and the refractive index of the sphere and as a function of the cube size used in the simulations. The size parameter of the sphere was as large as 10, and three refractive indices were considered. The errors in the internal field are located mostly on the surface of the sphere, and even for fine discretizations they remain relatively large. The errors depend strongly on the refractive index of the particle. If the discretization is kept constant, the errors depend only weakly on the size parameter. We also examined the case of sharp internal field resonances in the sphere. We show that the simulation is able to reproduce the resonances in the internal field, although at a slightly larger refractive index. (C) 1998 Optical Society of America. OCIS codes: 290.0290, 290.5850","container-title":"Applied Optics","DOI":"10.1364/AO.37.008482","issue":"36","journalAbbreviation":"Appl. Opt.","page":"8482-8497","title":"Accuracy of internal fields in volume integral equation simulations of light scattering","volume":"37","author":[{"family":"Hoekstra","given":"A. G."},{"family":"Rahola","given":"J."},{"family":"Sloot","given":"P. M. A."}],"issued":{"date-parts":[["1998"]]}}}],"schema":"https://github.com/citation-style-language/schema/raw/master/csl-citation.json"} </w:instrText>
      </w:r>
      <w:r w:rsidRPr="009819E7">
        <w:fldChar w:fldCharType="separate"/>
      </w:r>
      <w:r w:rsidR="007A71E9" w:rsidRPr="007A71E9">
        <w:t>[17]</w:t>
      </w:r>
      <w:r w:rsidRPr="009819E7">
        <w:rPr>
          <w:vertAlign w:val="superscript"/>
        </w:rPr>
        <w:fldChar w:fldCharType="end"/>
      </w:r>
      <w:r w:rsidRPr="008A4F61">
        <w:t>)</w:t>
      </w:r>
      <w:r>
        <w:t xml:space="preserve"> or the physics behind it.</w:t>
      </w:r>
      <w:r w:rsidR="003C18AF" w:rsidRPr="009819E7">
        <w:t xml:space="preserve"> </w:t>
      </w:r>
      <w:r w:rsidR="005E5298">
        <w:t xml:space="preserve">It is recommended to combine these options with </w:t>
      </w:r>
      <w:r w:rsidR="005E5298" w:rsidRPr="008D09D7">
        <w:rPr>
          <w:rStyle w:val="CourierNew11pt"/>
        </w:rPr>
        <w:noBreakHyphen/>
      </w:r>
      <w:r w:rsidR="005E5298">
        <w:rPr>
          <w:rStyle w:val="CourierNew11pt"/>
        </w:rPr>
        <w:t>no_vol_cor</w:t>
      </w:r>
      <w:r w:rsidR="005E5298">
        <w:t xml:space="preserve"> (§</w:t>
      </w:r>
      <w:r w:rsidR="005E5298">
        <w:fldChar w:fldCharType="begin"/>
      </w:r>
      <w:r w:rsidR="005E5298">
        <w:instrText xml:space="preserve"> REF _Ref355434854 \r \h </w:instrText>
      </w:r>
      <w:r w:rsidR="005E5298">
        <w:fldChar w:fldCharType="separate"/>
      </w:r>
      <w:r w:rsidR="00AF049C">
        <w:t>6.3</w:t>
      </w:r>
      <w:r w:rsidR="005E5298">
        <w:fldChar w:fldCharType="end"/>
      </w:r>
      <w:r w:rsidR="005E5298">
        <w:t xml:space="preserve">) to avoid confusion with respect to the position of particle boundary. </w:t>
      </w:r>
      <w:r w:rsidR="003C18AF" w:rsidRPr="009819E7">
        <w:t xml:space="preserve">To save internal fields for future use </w:t>
      </w:r>
      <w:r w:rsidR="00DE4EFC" w:rsidRPr="009819E7">
        <w:t>by</w:t>
      </w:r>
      <w:r w:rsidR="003C18AF" w:rsidRPr="009819E7">
        <w:t xml:space="preserve"> </w:t>
      </w:r>
      <w:r w:rsidR="00535EA9" w:rsidRPr="00535EA9">
        <w:rPr>
          <w:rStyle w:val="CourierNew11pt"/>
        </w:rPr>
        <w:t>ADDA</w:t>
      </w:r>
      <w:r w:rsidR="003C18AF" w:rsidRPr="009819E7">
        <w:t xml:space="preserve"> consider using checkpoints of type “always” (§</w:t>
      </w:r>
      <w:r w:rsidR="003C18AF" w:rsidRPr="009819E7">
        <w:fldChar w:fldCharType="begin"/>
      </w:r>
      <w:r w:rsidR="003C18AF" w:rsidRPr="009819E7">
        <w:instrText xml:space="preserve"> REF _Ref127775352 \r \h </w:instrText>
      </w:r>
      <w:r w:rsidR="003C18AF" w:rsidRPr="009819E7">
        <w:fldChar w:fldCharType="separate"/>
      </w:r>
      <w:r w:rsidR="00AF049C">
        <w:t>12.5</w:t>
      </w:r>
      <w:r w:rsidR="003C18AF" w:rsidRPr="009819E7">
        <w:fldChar w:fldCharType="end"/>
      </w:r>
      <w:r w:rsidR="003C18AF" w:rsidRPr="009819E7">
        <w:t>)</w:t>
      </w:r>
      <w:r>
        <w:t>.</w:t>
      </w:r>
      <w:r w:rsidR="008A6B97" w:rsidRPr="008A6B97">
        <w:t xml:space="preserve"> </w:t>
      </w:r>
    </w:p>
    <w:p w14:paraId="1A6C9133" w14:textId="77777777" w:rsidR="00F50DF2" w:rsidRPr="009819E7" w:rsidRDefault="00F50DF2" w:rsidP="0020695F">
      <w:pPr>
        <w:pStyle w:val="21"/>
      </w:pPr>
      <w:bookmarkStart w:id="213" w:name="_Ref168825764"/>
      <w:bookmarkStart w:id="214" w:name="_Toc57726432"/>
      <w:r w:rsidRPr="009819E7">
        <w:t>Near-field</w:t>
      </w:r>
      <w:bookmarkEnd w:id="213"/>
      <w:bookmarkEnd w:id="214"/>
    </w:p>
    <w:p w14:paraId="520B0899" w14:textId="3D9FE9CE" w:rsidR="009B57C6" w:rsidRPr="009819E7" w:rsidRDefault="00B004D8" w:rsidP="00DA5E69">
      <w:r w:rsidRPr="009819E7">
        <w:t>Near-field is the electric field near the particle</w:t>
      </w:r>
      <w:r w:rsidR="00550467" w:rsidRPr="009819E7">
        <w:t>, i.e. neither</w:t>
      </w:r>
      <w:r w:rsidRPr="009819E7">
        <w:t xml:space="preserve"> in the particle itself </w:t>
      </w:r>
      <w:r w:rsidR="00550467" w:rsidRPr="009819E7">
        <w:t>nor</w:t>
      </w:r>
      <w:r w:rsidRPr="009819E7">
        <w:t xml:space="preserve"> far enough to be considered a scattered field. Currently, </w:t>
      </w:r>
      <w:r w:rsidR="00535EA9" w:rsidRPr="00535EA9">
        <w:rPr>
          <w:rStyle w:val="CourierNew11pt"/>
        </w:rPr>
        <w:t>ADDA</w:t>
      </w:r>
      <w:r w:rsidRPr="009819E7">
        <w:t xml:space="preserve"> </w:t>
      </w:r>
      <w:r w:rsidR="00B129E3" w:rsidRPr="009819E7">
        <w:t>cannot</w:t>
      </w:r>
      <w:r w:rsidRPr="009819E7">
        <w:t xml:space="preserve"> </w:t>
      </w:r>
      <w:r w:rsidR="009B57C6" w:rsidRPr="009819E7">
        <w:t xml:space="preserve">calculate the near-field in a </w:t>
      </w:r>
      <w:r w:rsidR="00DA5984">
        <w:t xml:space="preserve">completely </w:t>
      </w:r>
      <w:r w:rsidR="009B57C6" w:rsidRPr="009819E7">
        <w:t xml:space="preserve">convenient </w:t>
      </w:r>
      <w:r w:rsidR="00255ECD" w:rsidRPr="009819E7">
        <w:t>manner</w:t>
      </w:r>
      <w:r w:rsidR="009B57C6" w:rsidRPr="009819E7">
        <w:t xml:space="preserve">. </w:t>
      </w:r>
      <w:r w:rsidR="00DA5984">
        <w:t xml:space="preserve">However, </w:t>
      </w:r>
      <w:r w:rsidR="00DA5984" w:rsidRPr="00DA5984">
        <w:t>Fabio Della Sala</w:t>
      </w:r>
      <w:r w:rsidR="00DA5984">
        <w:t xml:space="preserve"> and</w:t>
      </w:r>
      <w:r w:rsidR="00DA5984" w:rsidRPr="00DA5984">
        <w:t xml:space="preserve"> Stefania D'Agostino</w:t>
      </w:r>
      <w:r w:rsidR="00DA5984">
        <w:t xml:space="preserve"> </w:t>
      </w:r>
      <w:r w:rsidR="00A11375">
        <w:fldChar w:fldCharType="begin"/>
      </w:r>
      <w:r w:rsidR="006C7E67">
        <w:instrText xml:space="preserve"> ADDIN ZOTERO_ITEM CSL_CITATION {"citationID":"l6gC4Nkq","properties":{"unsorted":false,"formattedCitation":"[28]","plainCitation":"[28]","noteIndex":0},"citationItems":[{"id":22,"uris":["http://zotero.org/users/4070/items/HE6MII7T"],"uri":["http://zotero.org/users/4070/items/HE6MII7T"],"itemData":{"id":22,"type":"article-journal","abstract":"We investigate the metal enhanced fluorescence by silver nanospheres on a thin silver substrate. Experimental measurements for core/shell colloidal nanocrystals embedded in a polymer matrix show a fluorescence enhancement factor of about 9. We apply the discrete dipole approximation method to describe the local-field enhancement factor (LFEF). We find that the observed fluorescence enhancement is related to the broad LFEF profile induced by the substrate.","container-title":"Optics Letters","DOI":"10.1364/OL.34.002381","issue":"15","journalAbbreviation":"Opt. Lett.","page":"2381-2383","source":"Optical Society of America","title":"Enhanced fluorescence by metal nanospheres on metal substrates","URL":"http://ol.osa.org/abstract.cfm?URI=ol-34-15-2381","volume":"34","author":[{"family":"D'Agostino","given":"Stefania"},{"family":"Pompa","given":"Pier Paolo"},{"family":"Chiuri","given":"Rocco"},{"family":"Phaneuf","given":"Raymond J."},{"family":"Britti","given":"Dominic G."},{"family":"Rinaldi","given":"Rosaria"},{"family":"Cingolani","given":"Roberto"},{"family":"Della Sala","given":"Fabio"}],"accessed":{"date-parts":[["2009",8,25]]},"issued":{"date-parts":[["2009"]]}}}],"schema":"https://github.com/citation-style-language/schema/raw/master/csl-citation.json"} </w:instrText>
      </w:r>
      <w:r w:rsidR="00A11375">
        <w:fldChar w:fldCharType="separate"/>
      </w:r>
      <w:r w:rsidR="006C7E67" w:rsidRPr="006C7E67">
        <w:t>[28]</w:t>
      </w:r>
      <w:r w:rsidR="00A11375">
        <w:fldChar w:fldCharType="end"/>
      </w:r>
      <w:r w:rsidR="00A11375">
        <w:t xml:space="preserve"> </w:t>
      </w:r>
      <w:r w:rsidR="00DA5984">
        <w:t xml:space="preserve">have contributed a package </w:t>
      </w:r>
      <w:r w:rsidR="00DA5984" w:rsidRPr="00DA5984">
        <w:rPr>
          <w:rStyle w:val="CourierNew11pt"/>
        </w:rPr>
        <w:t>near_field</w:t>
      </w:r>
      <w:r w:rsidR="00DA5984">
        <w:t xml:space="preserve">, which adds this functionality using the </w:t>
      </w:r>
      <w:r w:rsidR="009B57C6" w:rsidRPr="009819E7">
        <w:t xml:space="preserve">dipole polarizations </w:t>
      </w:r>
      <w:r w:rsidR="00DA5984">
        <w:t xml:space="preserve">calculated by </w:t>
      </w:r>
      <w:r w:rsidR="00535EA9" w:rsidRPr="00535EA9">
        <w:rPr>
          <w:rStyle w:val="CourierNew11pt"/>
        </w:rPr>
        <w:t>ADDA</w:t>
      </w:r>
      <w:r w:rsidR="00DA5984">
        <w:t xml:space="preserve">. This package is distributed in the </w:t>
      </w:r>
      <w:r w:rsidR="00DA5984" w:rsidRPr="00DA5984">
        <w:rPr>
          <w:rStyle w:val="CourierNew11pt"/>
        </w:rPr>
        <w:t>misc/</w:t>
      </w:r>
      <w:r w:rsidR="00DA5984">
        <w:t xml:space="preserve"> folder, and is accompanied by all necessary instructions.</w:t>
      </w:r>
      <w:r w:rsidR="003340D3">
        <w:t xml:space="preserve"> </w:t>
      </w:r>
      <w:r w:rsidR="005E5298">
        <w:t xml:space="preserve">In such workflow it is recommended </w:t>
      </w:r>
      <w:r w:rsidR="003340D3">
        <w:t xml:space="preserve">to run </w:t>
      </w:r>
      <w:r w:rsidR="003340D3" w:rsidRPr="00535EA9">
        <w:rPr>
          <w:rStyle w:val="CourierNew11pt"/>
        </w:rPr>
        <w:t>ADDA</w:t>
      </w:r>
      <w:r w:rsidR="003340D3">
        <w:t xml:space="preserve"> with </w:t>
      </w:r>
      <w:r w:rsidR="003340D3" w:rsidRPr="008D09D7">
        <w:rPr>
          <w:rStyle w:val="CourierNew11pt"/>
        </w:rPr>
        <w:noBreakHyphen/>
      </w:r>
      <w:r w:rsidR="003340D3">
        <w:rPr>
          <w:rStyle w:val="CourierNew11pt"/>
        </w:rPr>
        <w:t>no_vol_cor</w:t>
      </w:r>
      <w:r w:rsidR="003340D3">
        <w:t xml:space="preserve"> (§</w:t>
      </w:r>
      <w:r w:rsidR="003340D3">
        <w:fldChar w:fldCharType="begin"/>
      </w:r>
      <w:r w:rsidR="003340D3">
        <w:instrText xml:space="preserve"> REF _Ref355434854 \r \h </w:instrText>
      </w:r>
      <w:r w:rsidR="003340D3">
        <w:fldChar w:fldCharType="separate"/>
      </w:r>
      <w:r w:rsidR="00AF049C">
        <w:t>6.3</w:t>
      </w:r>
      <w:r w:rsidR="003340D3">
        <w:fldChar w:fldCharType="end"/>
      </w:r>
      <w:r w:rsidR="003340D3">
        <w:t>) to avoid confusion with respect to the position of particle boundary.</w:t>
      </w:r>
    </w:p>
    <w:p w14:paraId="0C55C2D5" w14:textId="7AEAC5BF" w:rsidR="005D30B1" w:rsidRPr="009819E7" w:rsidRDefault="00DA5984" w:rsidP="00CA43FF">
      <w:pPr>
        <w:ind w:firstLine="540"/>
      </w:pPr>
      <w:r>
        <w:t>While the above option is recommended one, there exist another workaround that may be preferential in some special cases.</w:t>
      </w:r>
      <w:r w:rsidR="00786F8D" w:rsidRPr="009819E7">
        <w:t xml:space="preserve"> </w:t>
      </w:r>
      <w:r>
        <w:t>O</w:t>
      </w:r>
      <w:r w:rsidR="00777CA5" w:rsidRPr="009819E7">
        <w:t xml:space="preserve">ne may include all the points, where near-field need to be calculated, in the particle geometry, but set </w:t>
      </w:r>
      <w:r w:rsidR="005D30B1" w:rsidRPr="009819E7">
        <w:t>their</w:t>
      </w:r>
      <w:r w:rsidR="00777CA5" w:rsidRPr="009819E7">
        <w:t xml:space="preserve"> refractive index </w:t>
      </w:r>
      <w:r w:rsidR="005D30B1" w:rsidRPr="009819E7">
        <w:t xml:space="preserve">to a value </w:t>
      </w:r>
      <w:r w:rsidR="00777CA5" w:rsidRPr="009819E7">
        <w:t xml:space="preserve">very close to 1 (e.g. </w:t>
      </w:r>
      <w:r w:rsidR="00777CA5" w:rsidRPr="009819E7">
        <w:lastRenderedPageBreak/>
        <w:t xml:space="preserve">1.00001). Then the scattering problem is identical to the initial one. </w:t>
      </w:r>
      <w:r w:rsidR="005D30B1" w:rsidRPr="009819E7">
        <w:t>Saving the internal fields</w:t>
      </w:r>
      <w:r w:rsidR="00550467" w:rsidRPr="009819E7">
        <w:t xml:space="preserve"> (§</w:t>
      </w:r>
      <w:r w:rsidR="00550467" w:rsidRPr="009819E7">
        <w:fldChar w:fldCharType="begin"/>
      </w:r>
      <w:r w:rsidR="00550467" w:rsidRPr="009819E7">
        <w:instrText xml:space="preserve"> REF _Ref168486775 \r \h </w:instrText>
      </w:r>
      <w:r w:rsidR="00550467" w:rsidRPr="009819E7">
        <w:fldChar w:fldCharType="separate"/>
      </w:r>
      <w:r w:rsidR="00AF049C">
        <w:t>11.7</w:t>
      </w:r>
      <w:r w:rsidR="00550467" w:rsidRPr="009819E7">
        <w:fldChar w:fldCharType="end"/>
      </w:r>
      <w:r w:rsidR="00550467" w:rsidRPr="009819E7">
        <w:t>)</w:t>
      </w:r>
      <w:r w:rsidR="005D30B1" w:rsidRPr="009819E7">
        <w:t xml:space="preserve"> will directly produce the required near-field</w:t>
      </w:r>
      <w:r w:rsidR="00255ECD" w:rsidRPr="009819E7">
        <w:t xml:space="preserve"> together with the field inside the particle</w:t>
      </w:r>
      <w:r w:rsidR="00B818C9">
        <w:t xml:space="preserve">, even in the surface mode </w:t>
      </w:r>
      <w:r w:rsidR="00B818C9">
        <w:fldChar w:fldCharType="begin"/>
      </w:r>
      <w:r w:rsidR="006C7E67">
        <w:instrText xml:space="preserve"> ADDIN ZOTERO_ITEM CSL_CITATION {"citationID":"1QosAcKl","properties":{"formattedCitation":"[38]","plainCitation":"[38]","noteIndex":0},"citationItems":[{"id":3673,"uris":["http://zotero.org/users/4070/items/DNUF42ZG"],"uri":["http://zotero.org/users/4070/items/DNUF42ZG"],"itemData":{"id":3673,"type":"article-journal","abstract":"The discrete dipole approximation (DDA) is a widely used method for simulation of various optical properties of nanoparticles of arbitrary shape and composition. We present a modification of the DDA to rigorously treat particles located above the plane homogeneous substrate. The modification is based on discretization of only the particle itself and retains the 3D-FFT acceleration scheme of the free-space DDA; hence, it has the same order of computational complexity. It is implemented in the recent version of the open-source ADDA code, available for anyone to use. The method shows extremely good accuracy (better than 0.4%) in test simulations of far-field scattering for spheres and spheroids above transparent and metallic substrates, using the T-matrix method as a reference. An example of near-field calculation is presented for a silver sphere on a glass substrate.","container-title":"The Journal of Physical Chemistry C","DOI":"10.1021/acs.jpcc.5b09271","ISSN":"1932-7447","journalAbbreviation":"J. Phys. Chem. C","page":"29088-29094","source":"ACS Publications","title":"Rigorous and fast discrete dipole approximation for particles near a plane interface","volume":"119","author":[{"family":"Yurkin","given":"Maxim A."},{"family":"Huntemann","given":"Marcus"}],"accessed":{"date-parts":[["2015",12,1]]},"issued":{"date-parts":[["2015"]]}}}],"schema":"https://github.com/citation-style-language/schema/raw/master/csl-citation.json"} </w:instrText>
      </w:r>
      <w:r w:rsidR="00B818C9">
        <w:fldChar w:fldCharType="separate"/>
      </w:r>
      <w:r w:rsidR="006C7E67" w:rsidRPr="006C7E67">
        <w:t>[38]</w:t>
      </w:r>
      <w:r w:rsidR="00B818C9">
        <w:fldChar w:fldCharType="end"/>
      </w:r>
      <w:r w:rsidR="00067209">
        <w:t xml:space="preserve">. </w:t>
      </w:r>
      <w:r w:rsidR="00777CA5" w:rsidRPr="009819E7">
        <w:t>The drawback</w:t>
      </w:r>
      <w:r w:rsidR="00255ECD" w:rsidRPr="009819E7">
        <w:t xml:space="preserve"> of this workaround is </w:t>
      </w:r>
      <w:r w:rsidR="005D30B1" w:rsidRPr="009819E7">
        <w:t xml:space="preserve">increase of computational time, which depends on the size of the box containing the extended particle geometry. Moreover, a user is required to specify a shape file, except for the simplest cases. For instance, predefined shapes </w:t>
      </w:r>
      <w:r w:rsidR="005D30B1" w:rsidRPr="00981D58">
        <w:rPr>
          <w:rStyle w:val="CourierNew11pt"/>
        </w:rPr>
        <w:t>coated</w:t>
      </w:r>
      <w:r w:rsidR="005D30B1" w:rsidRPr="009819E7">
        <w:t xml:space="preserve"> or</w:t>
      </w:r>
      <w:r w:rsidR="00550467" w:rsidRPr="009819E7">
        <w:t xml:space="preserve"> </w:t>
      </w:r>
      <w:r w:rsidR="005D30B1" w:rsidRPr="00981D58">
        <w:rPr>
          <w:rStyle w:val="CourierNew11pt"/>
        </w:rPr>
        <w:t>spherebox</w:t>
      </w:r>
      <w:r w:rsidR="005D30B1" w:rsidRPr="009819E7">
        <w:t xml:space="preserve"> (§</w:t>
      </w:r>
      <w:r w:rsidR="005D30B1" w:rsidRPr="009819E7">
        <w:fldChar w:fldCharType="begin"/>
      </w:r>
      <w:r w:rsidR="005D30B1" w:rsidRPr="009819E7">
        <w:instrText xml:space="preserve"> REF _Ref128034451 \r \h </w:instrText>
      </w:r>
      <w:r w:rsidR="005D30B1" w:rsidRPr="009819E7">
        <w:fldChar w:fldCharType="separate"/>
      </w:r>
      <w:r w:rsidR="00AF049C">
        <w:t>6.4</w:t>
      </w:r>
      <w:r w:rsidR="005D30B1" w:rsidRPr="009819E7">
        <w:fldChar w:fldCharType="end"/>
      </w:r>
      <w:r w:rsidR="005D30B1" w:rsidRPr="009819E7">
        <w:t>) can be used to calculate near-field in a sphere or cube around the homogenous sphere, respectively.</w:t>
      </w:r>
      <w:r w:rsidR="00067209">
        <w:t xml:space="preserve"> However, this method can be much faster when full 3D picture of the near field is required, because it implicitly uses FFT-acceleration of the simulations.</w:t>
      </w:r>
      <w:r w:rsidR="005C24A9">
        <w:t xml:space="preserve"> This idea </w:t>
      </w:r>
      <w:r w:rsidR="00795F7D">
        <w:t>was</w:t>
      </w:r>
      <w:r w:rsidR="005C24A9">
        <w:t xml:space="preserve"> further developed for even more efficient calculation of the near-field </w:t>
      </w:r>
      <w:r w:rsidR="005C24A9">
        <w:fldChar w:fldCharType="begin"/>
      </w:r>
      <w:r w:rsidR="00BB0250">
        <w:instrText xml:space="preserve"> ADDIN ZOTERO_ITEM CSL_CITATION {"citationID":"13ai1s5mmk","properties":{"formattedCitation":"[75]","plainCitation":"[75]","noteIndex":0},"citationItems":[{"id":894,"uris":["http://zotero.org/users/4070/items/EMD88TTN"],"uri":["http://zotero.org/users/4070/items/EMD88TTN"],"itemData":{"id":894,"type":"article-journal","abstract":"A near-field calculation of light electric field intensity inside and in the vicinity of a scattering particle is discussed in the discrete dipole approximation. A fast algorithm is presented for gridded data. This algorithm is based on one matrix times vector multiplication performed with the three dimensional fast Fourier transform. It is shown that for moderate and large light scattering near field calculations the computer time required is reduced in comparison to some of the other methods.","container-title":"Optics Express","DOI":"10.1364/OE.20.001247","issue":"2","journalAbbreviation":"Opt. Express","page":"1247-1252","source":"Optical Society of America","title":"Fast near field calculations in the discrete dipole approximation for regular rectilinear grids","URL":"http://www.opticsexpress.org/abstract.cfm?URI=oe-20-2-1247","volume":"20","author":[{"family":"Flatau","given":"P. J."},{"family":"Draine","given":"B. T."}],"accessed":{"date-parts":[["2012",2,14]]},"issued":{"date-parts":[["2012"]]}}}],"schema":"https://github.com/citation-style-language/schema/raw/master/csl-citation.json"} </w:instrText>
      </w:r>
      <w:r w:rsidR="005C24A9">
        <w:fldChar w:fldCharType="separate"/>
      </w:r>
      <w:r w:rsidR="00BB0250" w:rsidRPr="00BB0250">
        <w:t>[75]</w:t>
      </w:r>
      <w:r w:rsidR="005C24A9">
        <w:fldChar w:fldCharType="end"/>
      </w:r>
      <w:r w:rsidR="005C24A9">
        <w:t xml:space="preserve">, but this approach has not been yet implemented in </w:t>
      </w:r>
      <w:r w:rsidR="00535EA9" w:rsidRPr="00535EA9">
        <w:rPr>
          <w:rStyle w:val="CourierNew11pt"/>
        </w:rPr>
        <w:t>ADDA</w:t>
      </w:r>
      <w:r w:rsidR="005C24A9">
        <w:t>.</w:t>
      </w:r>
    </w:p>
    <w:p w14:paraId="51201269" w14:textId="77777777" w:rsidR="00147E6F" w:rsidRPr="009819E7" w:rsidRDefault="00D07C14" w:rsidP="009A3C0E">
      <w:pPr>
        <w:pStyle w:val="1"/>
      </w:pPr>
      <w:bookmarkStart w:id="215" w:name="_Ref127694129"/>
      <w:bookmarkStart w:id="216" w:name="_Toc148426330"/>
      <w:bookmarkStart w:id="217" w:name="_Toc57726433"/>
      <w:r w:rsidRPr="009819E7">
        <w:t>Computational I</w:t>
      </w:r>
      <w:r w:rsidR="00147E6F" w:rsidRPr="009819E7">
        <w:t>ssues</w:t>
      </w:r>
      <w:bookmarkEnd w:id="215"/>
      <w:bookmarkEnd w:id="216"/>
      <w:bookmarkEnd w:id="217"/>
    </w:p>
    <w:p w14:paraId="566F265A" w14:textId="77777777" w:rsidR="00700D42" w:rsidRPr="009819E7" w:rsidRDefault="00700D42" w:rsidP="0020695F">
      <w:pPr>
        <w:pStyle w:val="21"/>
      </w:pPr>
      <w:bookmarkStart w:id="218" w:name="_Ref127765208"/>
      <w:bookmarkStart w:id="219" w:name="_Toc148426331"/>
      <w:bookmarkStart w:id="220" w:name="_Toc57726434"/>
      <w:r w:rsidRPr="009819E7">
        <w:t>Iterative solver</w:t>
      </w:r>
      <w:bookmarkEnd w:id="218"/>
      <w:bookmarkEnd w:id="219"/>
      <w:bookmarkEnd w:id="220"/>
    </w:p>
    <w:p w14:paraId="011F2D3B" w14:textId="1929D4B4" w:rsidR="00795F7D" w:rsidRDefault="00795F7D" w:rsidP="00795F7D">
      <w:r>
        <w:t>The m</w:t>
      </w:r>
      <w:r w:rsidRPr="009819E7">
        <w:t xml:space="preserve">ain </w:t>
      </w:r>
      <w:r>
        <w:t>computation</w:t>
      </w:r>
      <w:r w:rsidRPr="009819E7">
        <w:t xml:space="preserve"> of a DDA simulation</w:t>
      </w:r>
      <w:r>
        <w:t>, usually taking the major part the execution time,</w:t>
      </w:r>
      <w:r w:rsidRPr="009819E7">
        <w:t xml:space="preserve"> is finding a solution of a l</w:t>
      </w:r>
      <w:r>
        <w:t xml:space="preserve">arge system of linear equations. </w:t>
      </w:r>
      <w:r w:rsidR="00FF3263" w:rsidRPr="00535EA9">
        <w:rPr>
          <w:rStyle w:val="CourierNew11pt"/>
        </w:rPr>
        <w:t>ADDA</w:t>
      </w:r>
      <w:r>
        <w:t xml:space="preserve"> use</w:t>
      </w:r>
      <w:r w:rsidR="00FF3263">
        <w:t>s</w:t>
      </w:r>
      <w:r>
        <w:t xml:space="preserve"> an alternative form of Eq. </w:t>
      </w:r>
      <w:r>
        <w:fldChar w:fldCharType="begin"/>
      </w:r>
      <w:r>
        <w:instrText xml:space="preserve"> REF _Ref86056015 \h </w:instrText>
      </w:r>
      <w:r>
        <w:fldChar w:fldCharType="separate"/>
      </w:r>
      <w:r w:rsidR="00AF049C" w:rsidRPr="009819E7">
        <w:t>(</w:t>
      </w:r>
      <w:r w:rsidR="00AF049C">
        <w:rPr>
          <w:noProof/>
        </w:rPr>
        <w:t>20</w:t>
      </w:r>
      <w:r w:rsidR="00AF049C" w:rsidRPr="009819E7">
        <w:t>)</w:t>
      </w:r>
      <w:r>
        <w:fldChar w:fldCharType="end"/>
      </w:r>
      <w:r>
        <w:t>:</w:t>
      </w:r>
    </w:p>
    <w:tbl>
      <w:tblPr>
        <w:tblW w:w="5000" w:type="pct"/>
        <w:tblCellMar>
          <w:left w:w="0" w:type="dxa"/>
          <w:right w:w="0" w:type="dxa"/>
        </w:tblCellMar>
        <w:tblLook w:val="0000" w:firstRow="0" w:lastRow="0" w:firstColumn="0" w:lastColumn="0" w:noHBand="0" w:noVBand="0"/>
      </w:tblPr>
      <w:tblGrid>
        <w:gridCol w:w="9188"/>
        <w:gridCol w:w="451"/>
      </w:tblGrid>
      <w:tr w:rsidR="00795F7D" w:rsidRPr="009819E7" w14:paraId="42AF147F" w14:textId="77777777" w:rsidTr="006A62E6">
        <w:tc>
          <w:tcPr>
            <w:tcW w:w="4766" w:type="pct"/>
            <w:vAlign w:val="center"/>
          </w:tcPr>
          <w:p w14:paraId="2416DE71" w14:textId="77777777" w:rsidR="00795F7D" w:rsidRPr="00B568F3" w:rsidRDefault="00600B16" w:rsidP="005D064C">
            <w:pPr>
              <w:pStyle w:val="Eq"/>
              <w:rPr>
                <w:i/>
              </w:rPr>
            </w:pPr>
            <m:oMath>
              <m:nary>
                <m:naryPr>
                  <m:chr m:val="∑"/>
                  <m:limLoc m:val="subSup"/>
                  <m:supHide m:val="1"/>
                  <m:ctrlPr>
                    <w:rPr>
                      <w:rFonts w:ascii="Cambria Math" w:hAnsi="Cambria Math"/>
                    </w:rPr>
                  </m:ctrlPr>
                </m:naryPr>
                <m:sub>
                  <m:r>
                    <w:rPr>
                      <w:rStyle w:val="EqChar"/>
                      <w:rFonts w:ascii="Cambria Math" w:hAnsi="Cambria Math"/>
                    </w:rPr>
                    <m:t>j</m:t>
                  </m:r>
                </m:sub>
                <m:sup/>
                <m:e>
                  <m:sSub>
                    <m:sSubPr>
                      <m:ctrlPr>
                        <w:rPr>
                          <w:rFonts w:ascii="Cambria Math" w:hAnsi="Cambria Math"/>
                        </w:rPr>
                      </m:ctrlPr>
                    </m:sSubPr>
                    <m:e>
                      <m:acc>
                        <m:accPr>
                          <m:chr m:val="̅"/>
                          <m:ctrlPr>
                            <w:rPr>
                              <w:rStyle w:val="EqChar"/>
                              <w:rFonts w:ascii="Cambria Math" w:hAnsi="Cambria Math"/>
                              <w:b/>
                              <w:bCs/>
                            </w:rPr>
                          </m:ctrlPr>
                        </m:accPr>
                        <m:e>
                          <m:r>
                            <m:rPr>
                              <m:sty m:val="b"/>
                            </m:rPr>
                            <w:rPr>
                              <w:rStyle w:val="EqChar"/>
                              <w:rFonts w:ascii="Cambria Math" w:hAnsi="Cambria Math"/>
                            </w:rPr>
                            <m:t>A</m:t>
                          </m:r>
                        </m:e>
                      </m:acc>
                    </m:e>
                    <m:sub>
                      <m:r>
                        <w:rPr>
                          <w:rStyle w:val="EqChar"/>
                          <w:rFonts w:ascii="Cambria Math" w:hAnsi="Cambria Math"/>
                        </w:rPr>
                        <m:t>ij</m:t>
                      </m:r>
                    </m:sub>
                  </m:sSub>
                  <m:r>
                    <w:rPr>
                      <w:rFonts w:ascii="Cambria Math" w:hAnsi="Cambria Math"/>
                    </w:rPr>
                    <m:t>⋅</m:t>
                  </m:r>
                  <m:sSub>
                    <m:sSubPr>
                      <m:ctrlPr>
                        <w:rPr>
                          <w:rFonts w:ascii="Cambria Math" w:hAnsi="Cambria Math"/>
                        </w:rPr>
                      </m:ctrlPr>
                    </m:sSubPr>
                    <m:e>
                      <m:r>
                        <m:rPr>
                          <m:sty m:val="b"/>
                        </m:rPr>
                        <w:rPr>
                          <w:rStyle w:val="EqChar"/>
                          <w:rFonts w:ascii="Cambria Math" w:hAnsi="Cambria Math"/>
                        </w:rPr>
                        <m:t>x</m:t>
                      </m:r>
                    </m:e>
                    <m:sub>
                      <m:r>
                        <w:rPr>
                          <w:rStyle w:val="EqChar"/>
                          <w:rFonts w:ascii="Cambria Math" w:hAnsi="Cambria Math"/>
                        </w:rPr>
                        <m:t>j</m:t>
                      </m:r>
                    </m:sub>
                  </m:sSub>
                </m:e>
              </m:nary>
              <m:r>
                <m:rPr>
                  <m:sty m:val="p"/>
                </m:rPr>
                <w:rPr>
                  <w:rStyle w:val="EqCha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Style w:val="EqChar"/>
                          <w:rFonts w:ascii="Cambria Math" w:hAnsi="Cambria Math"/>
                        </w:rPr>
                        <m:t>β</m:t>
                      </m:r>
                    </m:e>
                  </m:acc>
                </m:e>
                <m:sub>
                  <m:r>
                    <w:rPr>
                      <w:rStyle w:val="EqChar"/>
                      <w:rFonts w:ascii="Cambria Math" w:hAnsi="Cambria Math"/>
                    </w:rPr>
                    <m:t>i</m:t>
                  </m:r>
                </m:sub>
              </m:sSub>
              <m:r>
                <w:rPr>
                  <w:rFonts w:ascii="Cambria Math" w:hAnsi="Cambria Math"/>
                </w:rPr>
                <m:t>⋅</m:t>
              </m:r>
              <m:sSubSup>
                <m:sSubSupPr>
                  <m:ctrlPr>
                    <w:rPr>
                      <w:rFonts w:ascii="Cambria Math" w:hAnsi="Cambria Math"/>
                    </w:rPr>
                  </m:ctrlPr>
                </m:sSubSupPr>
                <m:e>
                  <m:r>
                    <m:rPr>
                      <m:sty m:val="b"/>
                    </m:rPr>
                    <w:rPr>
                      <w:rStyle w:val="EqChar"/>
                      <w:rFonts w:ascii="Cambria Math" w:hAnsi="Cambria Math"/>
                    </w:rPr>
                    <m:t>E</m:t>
                  </m:r>
                </m:e>
                <m:sub>
                  <m:r>
                    <w:rPr>
                      <w:rStyle w:val="EqChar"/>
                      <w:rFonts w:ascii="Cambria Math" w:hAnsi="Cambria Math"/>
                    </w:rPr>
                    <m:t>i</m:t>
                  </m:r>
                </m:sub>
                <m:sup>
                  <m:r>
                    <m:rPr>
                      <m:sty m:val="p"/>
                    </m:rPr>
                    <w:rPr>
                      <w:rStyle w:val="EqChar"/>
                      <w:rFonts w:ascii="Cambria Math" w:hAnsi="Cambria Math"/>
                    </w:rPr>
                    <m:t>inc</m:t>
                  </m:r>
                </m:sup>
              </m:sSubSup>
            </m:oMath>
            <w:r w:rsidR="00B568F3" w:rsidRPr="00B568F3">
              <w:rPr>
                <w:rStyle w:val="EqChar"/>
              </w:rPr>
              <w:t>,</w:t>
            </w:r>
            <w:r w:rsidR="00B568F3">
              <w:rPr>
                <w:rStyle w:val="EqChar"/>
              </w:rPr>
              <w:t xml:space="preserve"> </w:t>
            </w:r>
            <w:r w:rsidR="00B568F3" w:rsidRPr="00B568F3">
              <w:rPr>
                <w:rStyle w:val="EqChar"/>
              </w:rPr>
              <w:t>where</w:t>
            </w:r>
          </w:p>
          <w:p w14:paraId="1C605CC3" w14:textId="77777777" w:rsidR="005D064C" w:rsidRPr="00A70479" w:rsidRDefault="00600B16" w:rsidP="00210A63">
            <w:pPr>
              <w:rPr>
                <w:i/>
              </w:rPr>
            </w:pPr>
            <m:oMathPara>
              <m:oMath>
                <m:sSub>
                  <m:sSubPr>
                    <m:ctrlPr>
                      <w:rPr>
                        <w:rFonts w:ascii="Cambria Math" w:hAnsi="Cambria Math"/>
                      </w:rPr>
                    </m:ctrlPr>
                  </m:sSubPr>
                  <m:e>
                    <m:acc>
                      <m:accPr>
                        <m:chr m:val="̅"/>
                        <m:ctrlPr>
                          <w:rPr>
                            <w:rFonts w:ascii="Cambria Math" w:hAnsi="Cambria Math"/>
                            <w:b/>
                          </w:rPr>
                        </m:ctrlPr>
                      </m:accPr>
                      <m:e>
                        <m:r>
                          <m:rPr>
                            <m:sty m:val="b"/>
                          </m:rPr>
                          <w:rPr>
                            <w:rStyle w:val="EqChar"/>
                            <w:rFonts w:ascii="Cambria Math" w:hAnsi="Cambria Math"/>
                            <w:szCs w:val="20"/>
                          </w:rPr>
                          <m:t>α</m:t>
                        </m:r>
                      </m:e>
                    </m:acc>
                  </m:e>
                  <m:sub>
                    <m:r>
                      <w:rPr>
                        <w:rStyle w:val="EqChar"/>
                        <w:rFonts w:ascii="Cambria Math" w:hAnsi="Cambria Math"/>
                        <w:szCs w:val="20"/>
                      </w:rPr>
                      <m:t>i</m:t>
                    </m:r>
                  </m:sub>
                </m:sSub>
                <m:r>
                  <m:rPr>
                    <m:sty m:val="p"/>
                  </m:rPr>
                  <w:rPr>
                    <w:rStyle w:val="EqChar"/>
                    <w:rFonts w:ascii="Cambria Math" w:hAnsi="Cambria Math"/>
                    <w:szCs w:val="20"/>
                  </w:rPr>
                  <m:t>=</m:t>
                </m:r>
                <m:sSubSup>
                  <m:sSubSupPr>
                    <m:ctrlPr>
                      <w:rPr>
                        <w:rFonts w:ascii="Cambria Math" w:hAnsi="Cambria Math"/>
                      </w:rPr>
                    </m:ctrlPr>
                  </m:sSubSupPr>
                  <m:e>
                    <m:acc>
                      <m:accPr>
                        <m:chr m:val="̅"/>
                        <m:ctrlPr>
                          <w:rPr>
                            <w:rFonts w:ascii="Cambria Math" w:hAnsi="Cambria Math"/>
                            <w:b/>
                          </w:rPr>
                        </m:ctrlPr>
                      </m:accPr>
                      <m:e>
                        <m:r>
                          <m:rPr>
                            <m:sty m:val="b"/>
                          </m:rPr>
                          <w:rPr>
                            <w:rStyle w:val="EqChar"/>
                            <w:rFonts w:ascii="Cambria Math" w:hAnsi="Cambria Math"/>
                            <w:szCs w:val="20"/>
                          </w:rPr>
                          <m:t>β</m:t>
                        </m:r>
                      </m:e>
                    </m:acc>
                  </m:e>
                  <m:sub>
                    <m:r>
                      <w:rPr>
                        <w:rStyle w:val="EqChar"/>
                        <w:rFonts w:ascii="Cambria Math" w:hAnsi="Cambria Math"/>
                        <w:szCs w:val="20"/>
                      </w:rPr>
                      <m:t>i</m:t>
                    </m:r>
                  </m:sub>
                  <m:sup>
                    <m:r>
                      <w:rPr>
                        <w:rStyle w:val="EqChar"/>
                        <w:rFonts w:ascii="Cambria Math" w:hAnsi="Cambria Math"/>
                        <w:szCs w:val="20"/>
                      </w:rPr>
                      <m:t>T</m:t>
                    </m:r>
                  </m:sup>
                </m:sSubSup>
                <m:r>
                  <w:rPr>
                    <w:rFonts w:ascii="Cambria Math" w:hAnsi="Cambria Math"/>
                  </w:rPr>
                  <m:t>⋅</m:t>
                </m:r>
                <m:sSub>
                  <m:sSubPr>
                    <m:ctrlPr>
                      <w:rPr>
                        <w:rFonts w:ascii="Cambria Math" w:hAnsi="Cambria Math"/>
                      </w:rPr>
                    </m:ctrlPr>
                  </m:sSubPr>
                  <m:e>
                    <m:acc>
                      <m:accPr>
                        <m:chr m:val="̅"/>
                        <m:ctrlPr>
                          <w:rPr>
                            <w:rFonts w:ascii="Cambria Math" w:hAnsi="Cambria Math"/>
                            <w:b/>
                          </w:rPr>
                        </m:ctrlPr>
                      </m:accPr>
                      <m:e>
                        <m:r>
                          <m:rPr>
                            <m:sty m:val="b"/>
                          </m:rPr>
                          <w:rPr>
                            <w:rStyle w:val="EqChar"/>
                            <w:rFonts w:ascii="Cambria Math" w:hAnsi="Cambria Math"/>
                            <w:szCs w:val="20"/>
                          </w:rPr>
                          <m:t>β</m:t>
                        </m:r>
                      </m:e>
                    </m:acc>
                  </m:e>
                  <m:sub>
                    <m:r>
                      <w:rPr>
                        <w:rStyle w:val="EqChar"/>
                        <w:rFonts w:ascii="Cambria Math" w:hAnsi="Cambria Math"/>
                        <w:szCs w:val="20"/>
                      </w:rPr>
                      <m:t>i</m:t>
                    </m:r>
                  </m:sub>
                </m:sSub>
                <m:r>
                  <m:rPr>
                    <m:sty m:val="p"/>
                  </m:rPr>
                  <w:rPr>
                    <w:rStyle w:val="EqChar"/>
                    <w:rFonts w:ascii="Cambria Math" w:hAnsi="Cambria Math"/>
                    <w:szCs w:val="20"/>
                  </w:rPr>
                  <m:t xml:space="preserve">,    </m:t>
                </m:r>
                <m:sSub>
                  <m:sSubPr>
                    <m:ctrlPr>
                      <w:rPr>
                        <w:rFonts w:ascii="Cambria Math" w:hAnsi="Cambria Math"/>
                      </w:rPr>
                    </m:ctrlPr>
                  </m:sSubPr>
                  <m:e>
                    <m:r>
                      <m:rPr>
                        <m:sty m:val="b"/>
                      </m:rPr>
                      <w:rPr>
                        <w:rStyle w:val="EqChar"/>
                        <w:rFonts w:ascii="Cambria Math" w:hAnsi="Cambria Math"/>
                        <w:szCs w:val="20"/>
                      </w:rPr>
                      <m:t>x</m:t>
                    </m:r>
                  </m:e>
                  <m:sub>
                    <m:r>
                      <w:rPr>
                        <w:rStyle w:val="EqChar"/>
                        <w:rFonts w:ascii="Cambria Math" w:hAnsi="Cambria Math"/>
                        <w:szCs w:val="20"/>
                      </w:rPr>
                      <m:t>i</m:t>
                    </m:r>
                  </m:sub>
                </m:sSub>
                <m:r>
                  <m:rPr>
                    <m:sty m:val="p"/>
                  </m:rPr>
                  <w:rPr>
                    <w:rStyle w:val="EqChar"/>
                    <w:rFonts w:ascii="Cambria Math" w:hAnsi="Cambria Math"/>
                    <w:szCs w:val="20"/>
                  </w:rPr>
                  <m:t>=</m:t>
                </m:r>
                <m:sSub>
                  <m:sSubPr>
                    <m:ctrlPr>
                      <w:rPr>
                        <w:rFonts w:ascii="Cambria Math" w:hAnsi="Cambria Math"/>
                      </w:rPr>
                    </m:ctrlPr>
                  </m:sSubPr>
                  <m:e>
                    <m:acc>
                      <m:accPr>
                        <m:chr m:val="̅"/>
                        <m:ctrlPr>
                          <w:rPr>
                            <w:rFonts w:ascii="Cambria Math" w:hAnsi="Cambria Math"/>
                            <w:b/>
                          </w:rPr>
                        </m:ctrlPr>
                      </m:accPr>
                      <m:e>
                        <m:r>
                          <m:rPr>
                            <m:sty m:val="b"/>
                          </m:rPr>
                          <w:rPr>
                            <w:rStyle w:val="EqChar"/>
                            <w:rFonts w:ascii="Cambria Math" w:hAnsi="Cambria Math"/>
                            <w:szCs w:val="20"/>
                          </w:rPr>
                          <m:t>β</m:t>
                        </m:r>
                      </m:e>
                    </m:acc>
                  </m:e>
                  <m:sub>
                    <m:r>
                      <w:rPr>
                        <w:rStyle w:val="EqChar"/>
                        <w:rFonts w:ascii="Cambria Math" w:hAnsi="Cambria Math"/>
                        <w:szCs w:val="20"/>
                      </w:rPr>
                      <m:t>i</m:t>
                    </m:r>
                  </m:sub>
                </m:sSub>
                <m:r>
                  <w:rPr>
                    <w:rFonts w:ascii="Cambria Math" w:hAnsi="Cambria Math"/>
                  </w:rPr>
                  <m:t>⋅</m:t>
                </m:r>
                <m:sSubSup>
                  <m:sSubSupPr>
                    <m:ctrlPr>
                      <w:rPr>
                        <w:rFonts w:ascii="Cambria Math" w:hAnsi="Cambria Math"/>
                      </w:rPr>
                    </m:ctrlPr>
                  </m:sSubSupPr>
                  <m:e>
                    <m:r>
                      <m:rPr>
                        <m:sty m:val="b"/>
                      </m:rPr>
                      <w:rPr>
                        <w:rStyle w:val="EqChar"/>
                        <w:rFonts w:ascii="Cambria Math" w:hAnsi="Cambria Math"/>
                        <w:szCs w:val="20"/>
                      </w:rPr>
                      <m:t>E</m:t>
                    </m:r>
                  </m:e>
                  <m:sub>
                    <m:r>
                      <w:rPr>
                        <w:rStyle w:val="EqChar"/>
                        <w:rFonts w:ascii="Cambria Math" w:hAnsi="Cambria Math"/>
                        <w:szCs w:val="20"/>
                      </w:rPr>
                      <m:t>i</m:t>
                    </m:r>
                  </m:sub>
                  <m:sup>
                    <m:r>
                      <m:rPr>
                        <m:sty m:val="p"/>
                      </m:rPr>
                      <w:rPr>
                        <w:rStyle w:val="EqChar"/>
                        <w:rFonts w:ascii="Cambria Math" w:hAnsi="Cambria Math"/>
                        <w:szCs w:val="20"/>
                      </w:rPr>
                      <m:t>exc</m:t>
                    </m:r>
                  </m:sup>
                </m:sSubSup>
                <m:r>
                  <m:rPr>
                    <m:sty m:val="p"/>
                  </m:rPr>
                  <w:rPr>
                    <w:rStyle w:val="EqChar"/>
                    <w:rFonts w:ascii="Cambria Math" w:hAnsi="Cambria Math"/>
                    <w:szCs w:val="20"/>
                  </w:rPr>
                  <m:t>=</m:t>
                </m:r>
                <m:sSubSup>
                  <m:sSubSupPr>
                    <m:ctrlPr>
                      <w:rPr>
                        <w:rFonts w:ascii="Cambria Math" w:hAnsi="Cambria Math"/>
                      </w:rPr>
                    </m:ctrlPr>
                  </m:sSubSupPr>
                  <m:e>
                    <m:acc>
                      <m:accPr>
                        <m:chr m:val="̅"/>
                        <m:ctrlPr>
                          <w:rPr>
                            <w:rFonts w:ascii="Cambria Math" w:hAnsi="Cambria Math"/>
                          </w:rPr>
                        </m:ctrlPr>
                      </m:accPr>
                      <m:e>
                        <m:r>
                          <m:rPr>
                            <m:sty m:val="b"/>
                          </m:rPr>
                          <w:rPr>
                            <w:rStyle w:val="EqChar"/>
                            <w:rFonts w:ascii="Cambria Math" w:hAnsi="Cambria Math"/>
                            <w:szCs w:val="20"/>
                          </w:rPr>
                          <m:t>β</m:t>
                        </m:r>
                      </m:e>
                    </m:acc>
                  </m:e>
                  <m:sub>
                    <m:r>
                      <w:rPr>
                        <w:rStyle w:val="EqChar"/>
                        <w:rFonts w:ascii="Cambria Math" w:hAnsi="Cambria Math"/>
                        <w:szCs w:val="20"/>
                      </w:rPr>
                      <m:t>i</m:t>
                    </m:r>
                  </m:sub>
                  <m:sup>
                    <m:r>
                      <m:rPr>
                        <m:sty m:val="p"/>
                      </m:rPr>
                      <w:rPr>
                        <w:rStyle w:val="EqChar"/>
                        <w:rFonts w:ascii="Cambria Math" w:hAnsi="Cambria Math"/>
                        <w:szCs w:val="20"/>
                      </w:rPr>
                      <m:t>-</m:t>
                    </m:r>
                    <m:r>
                      <w:rPr>
                        <w:rStyle w:val="EqChar"/>
                        <w:rFonts w:ascii="Cambria Math" w:hAnsi="Cambria Math"/>
                        <w:szCs w:val="20"/>
                      </w:rPr>
                      <m:t>T</m:t>
                    </m:r>
                  </m:sup>
                </m:sSubSup>
                <m:r>
                  <w:rPr>
                    <w:rFonts w:ascii="Cambria Math" w:hAnsi="Cambria Math"/>
                  </w:rPr>
                  <m:t>⋅</m:t>
                </m:r>
                <m:sSub>
                  <m:sSubPr>
                    <m:ctrlPr>
                      <w:rPr>
                        <w:rFonts w:ascii="Cambria Math" w:hAnsi="Cambria Math"/>
                      </w:rPr>
                    </m:ctrlPr>
                  </m:sSubPr>
                  <m:e>
                    <m:r>
                      <m:rPr>
                        <m:sty m:val="b"/>
                      </m:rPr>
                      <w:rPr>
                        <w:rStyle w:val="EqChar"/>
                        <w:rFonts w:ascii="Cambria Math" w:hAnsi="Cambria Math"/>
                        <w:szCs w:val="20"/>
                      </w:rPr>
                      <m:t>P</m:t>
                    </m:r>
                  </m:e>
                  <m:sub>
                    <m:r>
                      <w:rPr>
                        <w:rStyle w:val="EqChar"/>
                        <w:rFonts w:ascii="Cambria Math" w:hAnsi="Cambria Math"/>
                        <w:szCs w:val="20"/>
                      </w:rPr>
                      <m:t>i</m:t>
                    </m:r>
                  </m:sub>
                </m:sSub>
                <m:r>
                  <m:rPr>
                    <m:sty m:val="p"/>
                  </m:rPr>
                  <w:rPr>
                    <w:rStyle w:val="EqChar"/>
                    <w:rFonts w:ascii="Cambria Math" w:hAnsi="Cambria Math"/>
                    <w:szCs w:val="20"/>
                  </w:rPr>
                  <m:t>=</m:t>
                </m:r>
                <m:sSubSup>
                  <m:sSubSupPr>
                    <m:ctrlPr>
                      <w:rPr>
                        <w:rFonts w:ascii="Cambria Math" w:hAnsi="Cambria Math"/>
                      </w:rPr>
                    </m:ctrlPr>
                  </m:sSubSupPr>
                  <m:e>
                    <m:acc>
                      <m:accPr>
                        <m:chr m:val="̅"/>
                        <m:ctrlPr>
                          <w:rPr>
                            <w:rFonts w:ascii="Cambria Math" w:hAnsi="Cambria Math"/>
                          </w:rPr>
                        </m:ctrlPr>
                      </m:accPr>
                      <m:e>
                        <m:r>
                          <m:rPr>
                            <m:sty m:val="b"/>
                          </m:rPr>
                          <w:rPr>
                            <w:rStyle w:val="EqChar"/>
                            <w:rFonts w:ascii="Cambria Math" w:hAnsi="Cambria Math"/>
                            <w:szCs w:val="20"/>
                          </w:rPr>
                          <m:t>β</m:t>
                        </m:r>
                      </m:e>
                    </m:acc>
                  </m:e>
                  <m:sub>
                    <m:r>
                      <w:rPr>
                        <w:rStyle w:val="EqChar"/>
                        <w:rFonts w:ascii="Cambria Math" w:hAnsi="Cambria Math"/>
                        <w:szCs w:val="20"/>
                      </w:rPr>
                      <m:t>i</m:t>
                    </m:r>
                  </m:sub>
                  <m:sup>
                    <m:r>
                      <m:rPr>
                        <m:sty m:val="p"/>
                      </m:rPr>
                      <w:rPr>
                        <w:rStyle w:val="EqChar"/>
                        <w:rFonts w:ascii="Cambria Math" w:hAnsi="Cambria Math"/>
                        <w:szCs w:val="20"/>
                      </w:rPr>
                      <m:t>-</m:t>
                    </m:r>
                    <m:r>
                      <w:rPr>
                        <w:rStyle w:val="EqChar"/>
                        <w:rFonts w:ascii="Cambria Math" w:hAnsi="Cambria Math"/>
                        <w:szCs w:val="20"/>
                      </w:rPr>
                      <m:t>T</m:t>
                    </m:r>
                  </m:sup>
                </m:sSubSup>
                <m:r>
                  <w:rPr>
                    <w:rFonts w:ascii="Cambria Math" w:hAnsi="Cambria Math"/>
                  </w:rPr>
                  <m:t>⋅</m:t>
                </m:r>
                <m:sSub>
                  <m:sSubPr>
                    <m:ctrlPr>
                      <w:rPr>
                        <w:rFonts w:ascii="Cambria Math" w:hAnsi="Cambria Math"/>
                      </w:rPr>
                    </m:ctrlPr>
                  </m:sSubPr>
                  <m:e>
                    <m:r>
                      <w:rPr>
                        <w:rStyle w:val="EqChar"/>
                        <w:rFonts w:ascii="Cambria Math" w:hAnsi="Cambria Math"/>
                        <w:szCs w:val="20"/>
                      </w:rPr>
                      <m:t>V</m:t>
                    </m:r>
                  </m:e>
                  <m:sub>
                    <m:r>
                      <m:rPr>
                        <m:sty m:val="p"/>
                      </m:rPr>
                      <w:rPr>
                        <w:rStyle w:val="EqChar"/>
                        <w:rFonts w:ascii="Cambria Math" w:hAnsi="Cambria Math"/>
                        <w:szCs w:val="20"/>
                      </w:rPr>
                      <m:t>d</m:t>
                    </m:r>
                  </m:sub>
                </m:sSub>
                <m:sSub>
                  <m:sSubPr>
                    <m:ctrlPr>
                      <w:rPr>
                        <w:rFonts w:ascii="Cambria Math" w:hAnsi="Cambria Math"/>
                      </w:rPr>
                    </m:ctrlPr>
                  </m:sSubPr>
                  <m:e>
                    <m:r>
                      <m:rPr>
                        <m:sty m:val="p"/>
                      </m:rPr>
                      <w:rPr>
                        <w:rStyle w:val="EqChar"/>
                        <w:rFonts w:ascii="Cambria Math" w:hAnsi="Cambria Math"/>
                        <w:szCs w:val="20"/>
                      </w:rPr>
                      <m:t>χ</m:t>
                    </m:r>
                  </m:e>
                  <m:sub>
                    <m:r>
                      <w:rPr>
                        <w:rStyle w:val="EqChar"/>
                        <w:rFonts w:ascii="Cambria Math" w:hAnsi="Cambria Math"/>
                        <w:szCs w:val="20"/>
                      </w:rPr>
                      <m:t>i</m:t>
                    </m:r>
                  </m:sub>
                </m:sSub>
                <m:sSub>
                  <m:sSubPr>
                    <m:ctrlPr>
                      <w:rPr>
                        <w:rFonts w:ascii="Cambria Math" w:hAnsi="Cambria Math"/>
                      </w:rPr>
                    </m:ctrlPr>
                  </m:sSubPr>
                  <m:e>
                    <m:r>
                      <m:rPr>
                        <m:sty m:val="b"/>
                      </m:rPr>
                      <w:rPr>
                        <w:rStyle w:val="EqChar"/>
                        <w:rFonts w:ascii="Cambria Math" w:hAnsi="Cambria Math"/>
                        <w:szCs w:val="20"/>
                      </w:rPr>
                      <m:t>E</m:t>
                    </m:r>
                  </m:e>
                  <m:sub>
                    <m:r>
                      <w:rPr>
                        <w:rStyle w:val="EqChar"/>
                        <w:rFonts w:ascii="Cambria Math" w:hAnsi="Cambria Math"/>
                        <w:szCs w:val="20"/>
                      </w:rPr>
                      <m:t>i</m:t>
                    </m:r>
                  </m:sub>
                </m:sSub>
                <m:r>
                  <m:rPr>
                    <m:sty m:val="p"/>
                  </m:rPr>
                  <w:rPr>
                    <w:rStyle w:val="EqChar"/>
                    <w:rFonts w:ascii="Cambria Math" w:hAnsi="Cambria Math"/>
                    <w:szCs w:val="20"/>
                  </w:rPr>
                  <m:t xml:space="preserve">,    </m:t>
                </m:r>
                <m:sSub>
                  <m:sSubPr>
                    <m:ctrlPr>
                      <w:rPr>
                        <w:rFonts w:ascii="Cambria Math" w:hAnsi="Cambria Math"/>
                      </w:rPr>
                    </m:ctrlPr>
                  </m:sSubPr>
                  <m:e>
                    <m:acc>
                      <m:accPr>
                        <m:chr m:val="̅"/>
                        <m:ctrlPr>
                          <w:rPr>
                            <w:rFonts w:ascii="Cambria Math" w:hAnsi="Cambria Math"/>
                          </w:rPr>
                        </m:ctrlPr>
                      </m:accPr>
                      <m:e>
                        <m:r>
                          <m:rPr>
                            <m:sty m:val="b"/>
                          </m:rPr>
                          <w:rPr>
                            <w:rStyle w:val="EqChar"/>
                            <w:rFonts w:ascii="Cambria Math" w:hAnsi="Cambria Math"/>
                            <w:szCs w:val="20"/>
                          </w:rPr>
                          <m:t>A</m:t>
                        </m:r>
                      </m:e>
                    </m:acc>
                  </m:e>
                  <m:sub>
                    <m:r>
                      <w:rPr>
                        <w:rStyle w:val="EqChar"/>
                        <w:rFonts w:ascii="Cambria Math" w:hAnsi="Cambria Math"/>
                        <w:szCs w:val="20"/>
                      </w:rPr>
                      <m:t>ij</m:t>
                    </m:r>
                  </m:sub>
                </m:sSub>
                <m:r>
                  <m:rPr>
                    <m:sty m:val="p"/>
                  </m:rPr>
                  <w:rPr>
                    <w:rStyle w:val="EqChar"/>
                    <w:rFonts w:ascii="Cambria Math" w:hAnsi="Cambria Math"/>
                    <w:szCs w:val="20"/>
                  </w:rPr>
                  <m:t>=</m:t>
                </m:r>
                <m:acc>
                  <m:accPr>
                    <m:chr m:val="̅"/>
                    <m:ctrlPr>
                      <w:rPr>
                        <w:rFonts w:ascii="Cambria Math" w:hAnsi="Cambria Math"/>
                      </w:rPr>
                    </m:ctrlPr>
                  </m:accPr>
                  <m:e>
                    <m:r>
                      <m:rPr>
                        <m:sty m:val="b"/>
                      </m:rPr>
                      <w:rPr>
                        <w:rStyle w:val="EqChar"/>
                        <w:rFonts w:ascii="Cambria Math" w:hAnsi="Cambria Math"/>
                        <w:szCs w:val="20"/>
                      </w:rPr>
                      <m:t>I</m:t>
                    </m:r>
                  </m:e>
                </m:acc>
                <m:sSub>
                  <m:sSubPr>
                    <m:ctrlPr>
                      <w:rPr>
                        <w:rFonts w:ascii="Cambria Math" w:hAnsi="Cambria Math"/>
                      </w:rPr>
                    </m:ctrlPr>
                  </m:sSubPr>
                  <m:e>
                    <m:r>
                      <w:rPr>
                        <w:rStyle w:val="EqChar"/>
                        <w:rFonts w:ascii="Cambria Math" w:hAnsi="Cambria Math"/>
                        <w:szCs w:val="20"/>
                      </w:rPr>
                      <m:t>δ</m:t>
                    </m:r>
                  </m:e>
                  <m:sub>
                    <m:r>
                      <w:rPr>
                        <w:rStyle w:val="EqChar"/>
                        <w:rFonts w:ascii="Cambria Math" w:hAnsi="Cambria Math"/>
                        <w:szCs w:val="20"/>
                      </w:rPr>
                      <m:t>ij</m:t>
                    </m:r>
                  </m:sub>
                </m:sSub>
                <m:r>
                  <m:rPr>
                    <m:sty m:val="p"/>
                  </m:rPr>
                  <w:rPr>
                    <w:rStyle w:val="EqChar"/>
                    <w:rFonts w:ascii="Cambria Math" w:hAnsi="Cambria Math"/>
                    <w:szCs w:val="20"/>
                  </w:rPr>
                  <m:t>-</m:t>
                </m:r>
                <m:sSub>
                  <m:sSubPr>
                    <m:ctrlPr>
                      <w:rPr>
                        <w:rFonts w:ascii="Cambria Math" w:hAnsi="Cambria Math"/>
                      </w:rPr>
                    </m:ctrlPr>
                  </m:sSubPr>
                  <m:e>
                    <m:acc>
                      <m:accPr>
                        <m:chr m:val="̅"/>
                        <m:ctrlPr>
                          <w:rPr>
                            <w:rFonts w:ascii="Cambria Math" w:hAnsi="Cambria Math"/>
                          </w:rPr>
                        </m:ctrlPr>
                      </m:accPr>
                      <m:e>
                        <m:r>
                          <m:rPr>
                            <m:sty m:val="b"/>
                          </m:rPr>
                          <w:rPr>
                            <w:rStyle w:val="EqChar"/>
                            <w:rFonts w:ascii="Cambria Math" w:hAnsi="Cambria Math"/>
                            <w:szCs w:val="20"/>
                          </w:rPr>
                          <m:t>β</m:t>
                        </m:r>
                      </m:e>
                    </m:acc>
                  </m:e>
                  <m:sub>
                    <m:r>
                      <w:rPr>
                        <w:rStyle w:val="EqChar"/>
                        <w:rFonts w:ascii="Cambria Math" w:hAnsi="Cambria Math"/>
                        <w:szCs w:val="20"/>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Style w:val="EqChar"/>
                            <w:rFonts w:ascii="Cambria Math" w:hAnsi="Cambria Math"/>
                            <w:szCs w:val="20"/>
                          </w:rPr>
                          <m:t>H</m:t>
                        </m:r>
                      </m:e>
                    </m:acc>
                  </m:e>
                  <m:sub>
                    <m:r>
                      <w:rPr>
                        <w:rStyle w:val="EqChar"/>
                        <w:rFonts w:ascii="Cambria Math" w:hAnsi="Cambria Math"/>
                        <w:szCs w:val="20"/>
                      </w:rPr>
                      <m:t>ij</m:t>
                    </m:r>
                  </m:sub>
                </m:sSub>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
                          </m:rPr>
                          <w:rPr>
                            <w:rStyle w:val="EqChar"/>
                            <w:rFonts w:ascii="Cambria Math" w:hAnsi="Cambria Math"/>
                            <w:szCs w:val="20"/>
                          </w:rPr>
                          <m:t>β</m:t>
                        </m:r>
                      </m:e>
                    </m:acc>
                  </m:e>
                  <m:sub>
                    <m:r>
                      <w:rPr>
                        <w:rStyle w:val="EqChar"/>
                        <w:rFonts w:ascii="Cambria Math" w:hAnsi="Cambria Math"/>
                        <w:szCs w:val="20"/>
                      </w:rPr>
                      <m:t>j</m:t>
                    </m:r>
                  </m:sub>
                  <m:sup>
                    <m:r>
                      <w:rPr>
                        <w:rStyle w:val="EqChar"/>
                        <w:rFonts w:ascii="Cambria Math" w:hAnsi="Cambria Math"/>
                        <w:szCs w:val="20"/>
                      </w:rPr>
                      <m:t>T</m:t>
                    </m:r>
                  </m:sup>
                </m:sSubSup>
                <m:r>
                  <w:rPr>
                    <w:rFonts w:ascii="Cambria Math" w:hAnsi="Cambria Math"/>
                  </w:rPr>
                  <m:t>.</m:t>
                </m:r>
              </m:oMath>
            </m:oMathPara>
          </w:p>
        </w:tc>
        <w:tc>
          <w:tcPr>
            <w:tcW w:w="234" w:type="pct"/>
            <w:vAlign w:val="center"/>
          </w:tcPr>
          <w:p w14:paraId="37D35D4D" w14:textId="6346EB95" w:rsidR="00795F7D" w:rsidRPr="009819E7" w:rsidRDefault="00795F7D" w:rsidP="006A62E6">
            <w:pPr>
              <w:pStyle w:val="Eqnumber"/>
            </w:pPr>
            <w:bookmarkStart w:id="221" w:name="_Ref277578951"/>
            <w:r w:rsidRPr="009819E7">
              <w:t>(</w:t>
            </w:r>
            <w:r w:rsidRPr="009819E7">
              <w:fldChar w:fldCharType="begin"/>
            </w:r>
            <w:r w:rsidRPr="009819E7">
              <w:instrText xml:space="preserve"> SEQ ( \* ARABIC </w:instrText>
            </w:r>
            <w:r w:rsidRPr="009819E7">
              <w:fldChar w:fldCharType="separate"/>
            </w:r>
            <w:r w:rsidR="00AF049C">
              <w:rPr>
                <w:noProof/>
              </w:rPr>
              <w:t>82</w:t>
            </w:r>
            <w:r w:rsidRPr="009819E7">
              <w:fldChar w:fldCharType="end"/>
            </w:r>
            <w:r w:rsidRPr="009819E7">
              <w:t>)</w:t>
            </w:r>
            <w:bookmarkEnd w:id="221"/>
          </w:p>
        </w:tc>
      </w:tr>
    </w:tbl>
    <w:p w14:paraId="51B2333D" w14:textId="633F9B20" w:rsidR="00700D42" w:rsidRPr="009819E7" w:rsidRDefault="00795F7D" w:rsidP="008A349B">
      <w:r>
        <w:t xml:space="preserve">Decomposition of </w:t>
      </w:r>
      <m:oMath>
        <m:sSub>
          <m:sSubPr>
            <m:ctrlPr>
              <w:rPr>
                <w:rFonts w:ascii="Cambria Math" w:hAnsi="Cambria Math"/>
              </w:rPr>
            </m:ctrlPr>
          </m:sSubPr>
          <m:e>
            <m:acc>
              <m:accPr>
                <m:chr m:val="̅"/>
                <m:ctrlPr>
                  <w:rPr>
                    <w:rFonts w:ascii="Cambria Math" w:hAnsi="Cambria Math"/>
                    <w:b/>
                  </w:rPr>
                </m:ctrlPr>
              </m:accPr>
              <m:e>
                <m:r>
                  <m:rPr>
                    <m:sty m:val="b"/>
                  </m:rPr>
                  <w:rPr>
                    <w:rStyle w:val="EqChar"/>
                    <w:rFonts w:ascii="Cambria Math" w:hAnsi="Cambria Math"/>
                    <w:szCs w:val="20"/>
                  </w:rPr>
                  <m:t>α</m:t>
                </m:r>
              </m:e>
            </m:acc>
          </m:e>
          <m:sub>
            <m:r>
              <w:rPr>
                <w:rStyle w:val="EqChar"/>
                <w:rFonts w:ascii="Cambria Math" w:hAnsi="Cambria Math"/>
                <w:szCs w:val="20"/>
              </w:rPr>
              <m:t>i</m:t>
            </m:r>
          </m:sub>
        </m:sSub>
      </m:oMath>
      <w:r>
        <w:t xml:space="preserve"> is possible if and only if it is complex-symmetric. This is sufficient for the current version of </w:t>
      </w:r>
      <w:r w:rsidRPr="00795F7D">
        <w:rPr>
          <w:rStyle w:val="CourierNew11pt"/>
        </w:rPr>
        <w:t>ADDA</w:t>
      </w:r>
      <w:r>
        <w:t xml:space="preserve">, which supports only diagonal polarizability tensors. Since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H</m:t>
                </m:r>
              </m:e>
            </m:acc>
          </m:e>
          <m:sub>
            <m:r>
              <w:rPr>
                <w:rFonts w:ascii="Cambria Math" w:hAnsi="Cambria Math"/>
              </w:rPr>
              <m:t>ij</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H</m:t>
                </m:r>
              </m:e>
            </m:acc>
          </m:e>
          <m:sub>
            <m:r>
              <w:rPr>
                <w:rFonts w:ascii="Cambria Math" w:hAnsi="Cambria Math"/>
              </w:rPr>
              <m:t>ji</m:t>
            </m:r>
          </m:sub>
          <m:sup>
            <m:r>
              <w:rPr>
                <w:rFonts w:ascii="Cambria Math" w:hAnsi="Cambria Math"/>
              </w:rPr>
              <m:t>T</m:t>
            </m:r>
          </m:sup>
        </m:sSubSup>
      </m:oMath>
      <w:r>
        <w:t xml:space="preserve">, the interaction matrix </w:t>
      </w:r>
      <m:oMath>
        <m:r>
          <m:rPr>
            <m:sty m:val="b"/>
          </m:rPr>
          <w:rPr>
            <w:rFonts w:ascii="Cambria Math" w:hAnsi="Cambria Math"/>
          </w:rPr>
          <m:t>A</m:t>
        </m:r>
      </m:oMath>
      <w:r>
        <w:t xml:space="preserve"> is </w:t>
      </w:r>
      <w:r w:rsidRPr="009819E7">
        <w:t>complex</w:t>
      </w:r>
      <w:r w:rsidR="00651C27">
        <w:t>-</w:t>
      </w:r>
      <w:r w:rsidRPr="009819E7">
        <w:t>symmetric</w:t>
      </w:r>
      <w:r>
        <w:t xml:space="preserve"> and </w:t>
      </w:r>
      <w:r w:rsidRPr="009819E7">
        <w:t>Jacobi-preconditioned</w:t>
      </w:r>
      <w:r>
        <w:t xml:space="preserve"> (has </w:t>
      </w:r>
      <w:r w:rsidRPr="005E7646">
        <w:t xml:space="preserve">unity diagonal). </w:t>
      </w:r>
      <w:r w:rsidR="00535EA9" w:rsidRPr="005E7646">
        <w:rPr>
          <w:rStyle w:val="CourierNew11pt"/>
        </w:rPr>
        <w:t>ADDA</w:t>
      </w:r>
      <w:r w:rsidRPr="005E7646">
        <w:t xml:space="preserve"> incorporates several</w:t>
      </w:r>
      <w:r w:rsidR="00700D42" w:rsidRPr="005E7646">
        <w:t xml:space="preserve"> different</w:t>
      </w:r>
      <w:r w:rsidRPr="005E7646">
        <w:t xml:space="preserve"> iterative</w:t>
      </w:r>
      <w:r w:rsidR="00700D42" w:rsidRPr="005E7646">
        <w:t xml:space="preserve"> methods</w:t>
      </w:r>
      <w:r w:rsidRPr="005E7646">
        <w:t xml:space="preserve"> for solution of Eq. </w:t>
      </w:r>
      <w:r w:rsidRPr="005E7646">
        <w:fldChar w:fldCharType="begin"/>
      </w:r>
      <w:r w:rsidRPr="005E7646">
        <w:instrText xml:space="preserve"> REF _Ref277578951 \h  \* MERGEFORMAT </w:instrText>
      </w:r>
      <w:r w:rsidRPr="005E7646">
        <w:fldChar w:fldCharType="separate"/>
      </w:r>
      <w:r w:rsidR="00AF049C" w:rsidRPr="009819E7">
        <w:t>(</w:t>
      </w:r>
      <w:r w:rsidR="00AF049C">
        <w:t>82</w:t>
      </w:r>
      <w:r w:rsidR="00AF049C" w:rsidRPr="009819E7">
        <w:t>)</w:t>
      </w:r>
      <w:r w:rsidRPr="005E7646">
        <w:fldChar w:fldCharType="end"/>
      </w:r>
      <w:r w:rsidR="00700D42" w:rsidRPr="005E7646">
        <w:t>: Bi-</w:t>
      </w:r>
      <w:r w:rsidR="00D43CEB" w:rsidRPr="005E7646">
        <w:t>c</w:t>
      </w:r>
      <w:r w:rsidR="00700D42" w:rsidRPr="005E7646">
        <w:t xml:space="preserve">onjugate </w:t>
      </w:r>
      <w:r w:rsidR="00D43CEB" w:rsidRPr="005E7646">
        <w:t>g</w:t>
      </w:r>
      <w:r w:rsidR="00700D42" w:rsidRPr="005E7646">
        <w:t>radient (Bi</w:t>
      </w:r>
      <w:r w:rsidR="00B533B4">
        <w:noBreakHyphen/>
      </w:r>
      <w:r w:rsidR="00700D42" w:rsidRPr="005E7646">
        <w:t>CG)</w:t>
      </w:r>
      <w:r w:rsidR="00425A19" w:rsidRPr="005E7646">
        <w:t xml:space="preserve"> </w:t>
      </w:r>
      <w:r w:rsidR="00425A19" w:rsidRPr="005E7646">
        <w:fldChar w:fldCharType="begin"/>
      </w:r>
      <w:r w:rsidR="00BB0250">
        <w:instrText xml:space="preserve"> ADDIN ZOTERO_ITEM CSL_CITATION {"citationID":"hb6KelsL","properties":{"formattedCitation":"[76,77]","plainCitation":"[76,77]","noteIndex":0},"citationItems":[{"id":2165,"uris":["http://zotero.org/users/4070/items/6NZINMW3"],"uri":["http://zotero.org/users/4070/items/6NZINMW3"],"itemData":{"id":2165,"type":"article-journal","abstract":"Conjugate gradient-type methods for the solution of large sparse linear systems Ax = b with complex symmetric coefficient matrices A = A(T) are considered. Such linear systems arise in important applications, such as the numerical solution of the complex Helmholtz equation. Furthermore, most complex non-Hermitian linear systems which occur in practice are actually complex symmetric. Conjugate gradient-type iterations which are based on a variant of the nonsymmetric Lanczos algorithm for complex symmetric matrices are investigated. In particular, a new approach with iterates defined by a quasi-minimal residual property is proposed. The resulting algorithm presents several advantages over the standard biconjugate gradient method. Some remarks are also included on the obvious approach to general complex linear systems by solving equivalent real linear systems for the real and imaginary parts of x. Finally, numerical experiments for linear systems arising from the complex Helmholtz equation are reported","container-title":"SIAM Journal on Scientific and Statistical Computing","DOI":"10.1137/0913023","issue":"1","journalAbbreviation":"SIAM J. Sci. Stat. Comput.","page":"425-448","title":"Conjugate gradient-type methods for linear systems with complex symmetrical coefficient matrices","volume":"13","author":[{"family":"Freund","given":"R. W."}],"issued":{"date-parts":[["1992"]]}}},{"id":9771,"uris":["http://zotero.org/users/4070/items/ZBP5V8T6"],"uri":["http://zotero.org/users/4070/items/ZBP5V8T6"],"itemData":{"id":9771,"type":"article-journal","abstract":"Discretization of steady-state eddy-current equations may lead to linear system Ax=b in which the complex matrix A is not Hermitian, but may be chosen symmetric. In the positive definite Hermitian case, an iterative algorithm for solving this system can be defined. The residual vectors can be made mutually orthogonal by means of a two-term recursion relation which leads to the well-known conjugate gradient (CG) method. The proposed method is illustrated by comparing it with other methods for some eddy current examples.","container-title":"IEEE Transactions on Magnetics","DOI":"10.1109/20.106415","issue":"2","journalAbbreviation":"IEEE Trans. Magn.","page":"706-708","title":"A Petrov–Galerkin type method for solving Ax=b, where A is symmetric complex","volume":"26","author":[{"family":"Vorst","given":"H. A.","non-dropping-particle":"van der"},{"family":"Melissen","given":"J. B. M."}],"issued":{"date-parts":[["1990"]]}}}],"schema":"https://github.com/citation-style-language/schema/raw/master/csl-citation.json"} </w:instrText>
      </w:r>
      <w:r w:rsidR="00425A19" w:rsidRPr="005E7646">
        <w:fldChar w:fldCharType="separate"/>
      </w:r>
      <w:r w:rsidR="00BB0250" w:rsidRPr="00BB0250">
        <w:t>[76,77]</w:t>
      </w:r>
      <w:r w:rsidR="00425A19" w:rsidRPr="005E7646">
        <w:rPr>
          <w:vertAlign w:val="superscript"/>
        </w:rPr>
        <w:fldChar w:fldCharType="end"/>
      </w:r>
      <w:r w:rsidR="00700D42" w:rsidRPr="005E7646">
        <w:t>, Bi</w:t>
      </w:r>
      <w:r w:rsidR="00B533B4">
        <w:noBreakHyphen/>
      </w:r>
      <w:r w:rsidR="00700D42" w:rsidRPr="005E7646">
        <w:t>C</w:t>
      </w:r>
      <w:r w:rsidR="007C56E9" w:rsidRPr="005E7646">
        <w:t>G</w:t>
      </w:r>
      <w:r w:rsidR="00700D42" w:rsidRPr="005E7646">
        <w:t xml:space="preserve"> </w:t>
      </w:r>
      <w:r w:rsidR="00D43CEB" w:rsidRPr="005E7646">
        <w:t>stab</w:t>
      </w:r>
      <w:r w:rsidR="00700D42" w:rsidRPr="005E7646">
        <w:t>ilized (Bi</w:t>
      </w:r>
      <w:r w:rsidR="00B533B4">
        <w:noBreakHyphen/>
      </w:r>
      <w:r w:rsidR="00700D42" w:rsidRPr="005E7646">
        <w:t>CGS</w:t>
      </w:r>
      <w:r w:rsidR="009D7DFF" w:rsidRPr="005E7646">
        <w:t>tab</w:t>
      </w:r>
      <w:r w:rsidR="00700D42" w:rsidRPr="005E7646">
        <w:t>)</w:t>
      </w:r>
      <w:r w:rsidR="00425A19" w:rsidRPr="005E7646">
        <w:t xml:space="preserve"> </w:t>
      </w:r>
      <w:r w:rsidR="00425A19" w:rsidRPr="005E7646">
        <w:fldChar w:fldCharType="begin"/>
      </w:r>
      <w:r w:rsidR="00BB0250">
        <w:instrText xml:space="preserve"> ADDIN ZOTERO_ITEM CSL_CITATION {"citationID":"VXkctwv4","properties":{"unsorted":false,"formattedCitation":"[78]","plainCitation":"[78]","noteIndex":0},"citationItems":[{"id":6124,"uris":["http://zotero.org/users/4070/items/HRWZMN7K"],"uri":["http://zotero.org/users/4070/items/HRWZMN7K"],"itemData":{"id":6124,"type":"book","edition":"2","number-of-pages":"124","publisher":"SIAM","title":"Templates for the Solution of Linear Systems: Building Blocks for Iterative Methods","author":[{"family":"Barrett","given":"R."},{"family":"Berry","given":"M."},{"family":"Chan","given":"T. F."},{"family":"Demmel","given":"J."},{"family":"Donato","given":"J."},{"family":"Dongarra","given":"J."},{"family":"Eijkhout","given":"V."},{"family":"Pozo","given":"R."},{"family":"Romine","given":"C."},{"family":"Vorst","given":"H. A.","non-dropping-particle":"van der"}],"issued":{"date-parts":[["1994"]]}}}],"schema":"https://github.com/citation-style-language/schema/raw/master/csl-citation.json"} </w:instrText>
      </w:r>
      <w:r w:rsidR="00425A19" w:rsidRPr="005E7646">
        <w:fldChar w:fldCharType="separate"/>
      </w:r>
      <w:r w:rsidR="00BB0250" w:rsidRPr="00BB0250">
        <w:t>[78]</w:t>
      </w:r>
      <w:r w:rsidR="00425A19" w:rsidRPr="005E7646">
        <w:rPr>
          <w:vertAlign w:val="superscript"/>
        </w:rPr>
        <w:fldChar w:fldCharType="end"/>
      </w:r>
      <w:r w:rsidR="005E7646" w:rsidRPr="005E7646">
        <w:t>,</w:t>
      </w:r>
      <w:r w:rsidR="00700D42" w:rsidRPr="005E7646">
        <w:t xml:space="preserve"> </w:t>
      </w:r>
      <w:r w:rsidR="00842900">
        <w:t>enhanced Bi</w:t>
      </w:r>
      <w:r w:rsidR="00B533B4">
        <w:noBreakHyphen/>
      </w:r>
      <w:r w:rsidR="00842900">
        <w:t xml:space="preserve">CGStab(2) </w:t>
      </w:r>
      <w:r w:rsidR="00842900">
        <w:fldChar w:fldCharType="begin"/>
      </w:r>
      <w:r w:rsidR="00BB0250">
        <w:instrText xml:space="preserve"> ADDIN ZOTERO_ITEM CSL_CITATION {"citationID":"qsucqkqf","properties":{"formattedCitation":"[79]","plainCitation":"[79]","noteIndex":0},"citationItems":[{"id":1585,"uris":["http://zotero.org/users/4070/items/KAH4MSG9"],"uri":["http://zotero.org/users/4070/items/KAH4MSG9"],"itemData":{"id":1585,"type":"report","genre":"Preprint","number":"976","publisher":"Department of Mathematics, Utrecht University","source":"Google Scholar","title":"Enhanced implementation of BiCGstab(l) for solving linear systems of equations","URL":"http://citeseerx.ist.psu.edu/viewdoc/download?doi=10.1.1.12.5600&amp;rep=rep1&amp;type=pdf","author":[{"family":"Fokkema","given":"Diederik R."}],"accessed":{"date-parts":[["2013",5,11]]},"issued":{"date-parts":[["1996"]]}}}],"schema":"https://github.com/citation-style-language/schema/raw/master/csl-citation.json"} </w:instrText>
      </w:r>
      <w:r w:rsidR="00842900">
        <w:fldChar w:fldCharType="separate"/>
      </w:r>
      <w:r w:rsidR="00BB0250" w:rsidRPr="00BB0250">
        <w:t>[79]</w:t>
      </w:r>
      <w:r w:rsidR="00842900">
        <w:fldChar w:fldCharType="end"/>
      </w:r>
      <w:r w:rsidR="00842900">
        <w:t xml:space="preserve">, </w:t>
      </w:r>
      <w:r w:rsidR="008A349B" w:rsidRPr="005E7646">
        <w:t xml:space="preserve">conjugate gradient applied to normalized equations with minimization of the residual norm (CGNR) </w:t>
      </w:r>
      <w:r w:rsidR="008A349B" w:rsidRPr="005E7646">
        <w:fldChar w:fldCharType="begin"/>
      </w:r>
      <w:r w:rsidR="00BB0250">
        <w:instrText xml:space="preserve"> ADDIN ZOTERO_ITEM CSL_CITATION {"citationID":"CWr6DHZ7","properties":{"unsorted":false,"formattedCitation":"[78]","plainCitation":"[78]","noteIndex":0},"citationItems":[{"id":6124,"uris":["http://zotero.org/users/4070/items/HRWZMN7K"],"uri":["http://zotero.org/users/4070/items/HRWZMN7K"],"itemData":{"id":6124,"type":"book","edition":"2","number-of-pages":"124","publisher":"SIAM","title":"Templates for the Solution of Linear Systems: Building Blocks for Iterative Methods","author":[{"family":"Barrett","given":"R."},{"family":"Berry","given":"M."},{"family":"Chan","given":"T. F."},{"family":"Demmel","given":"J."},{"family":"Donato","given":"J."},{"family":"Dongarra","given":"J."},{"family":"Eijkhout","given":"V."},{"family":"Pozo","given":"R."},{"family":"Romine","given":"C."},{"family":"Vorst","given":"H. A.","non-dropping-particle":"van der"}],"issued":{"date-parts":[["1994"]]}}}],"schema":"https://github.com/citation-style-language/schema/raw/master/csl-citation.json"} </w:instrText>
      </w:r>
      <w:r w:rsidR="008A349B" w:rsidRPr="005E7646">
        <w:fldChar w:fldCharType="separate"/>
      </w:r>
      <w:r w:rsidR="00BB0250" w:rsidRPr="00BB0250">
        <w:t>[78]</w:t>
      </w:r>
      <w:r w:rsidR="008A349B" w:rsidRPr="005E7646">
        <w:rPr>
          <w:vertAlign w:val="superscript"/>
        </w:rPr>
        <w:fldChar w:fldCharType="end"/>
      </w:r>
      <w:r w:rsidR="008A349B" w:rsidRPr="00F935E2">
        <w:rPr>
          <w:lang w:val="it-IT"/>
        </w:rPr>
        <w:t xml:space="preserve">, CSYM </w:t>
      </w:r>
      <w:r w:rsidR="008A349B">
        <w:fldChar w:fldCharType="begin"/>
      </w:r>
      <w:r w:rsidR="00BB0250">
        <w:rPr>
          <w:lang w:val="it-IT"/>
        </w:rPr>
        <w:instrText xml:space="preserve"> ADDIN ZOTERO_ITEM CSL_CITATION {"citationID":"qTx0HzNX","properties":{"formattedCitation":"[80]","plainCitation":"[80]","noteIndex":0},"citationItems":[{"id":8278,"uris":["http://zotero.org/users/4070/items/DNIPWMI6"],"uri":["http://zotero.org/users/4070/items/DNIPWMI6"],"itemData":{"id":8278,"type":"article-journal","abstract":"We consider large sparse linear systems Ax = b with complex symmetric coefficient matrices A = A(T) which arise, e.g., from the discretization of partial differential equations with complex coefficients. For the solution of such systems we present a new conjugate gradient-type iterative method, CSYM, which is based on unitary equivalence transformations of A to symmetric tridiagonal form. An analysis of CSYM shows that its convergence depends on the singular values of A and that it has both, the minimal residual property and constant costs per iteration step, We compare the algorithm with other methods for solving large sparse complex symmetric systems.","container-title":"Linear Algebra and Its Applications","DOI":"10.1016/S0024-3795(98)10091-5","ISSN":"0024-3795","issue":"1-3","journalAbbreviation":"Lin. Alg. Appl.","page":"105-123","title":"On a conjugate gradient-type method for solving complex symmetric linear systems","volume":"287","author":[{"family":"Bunse-Gerstner","given":"A."},{"family":"Stover","given":"R."}],"issued":{"date-parts":[["1999"]]}}}],"schema":"https://github.com/citation-style-language/schema/raw/master/csl-citation.json"} </w:instrText>
      </w:r>
      <w:r w:rsidR="008A349B">
        <w:fldChar w:fldCharType="separate"/>
      </w:r>
      <w:r w:rsidR="00BB0250" w:rsidRPr="00BB0250">
        <w:t>[80]</w:t>
      </w:r>
      <w:r w:rsidR="008A349B">
        <w:fldChar w:fldCharType="end"/>
      </w:r>
      <w:r w:rsidR="008A349B" w:rsidRPr="00F935E2">
        <w:rPr>
          <w:lang w:val="it-IT"/>
        </w:rPr>
        <w:t xml:space="preserve">, </w:t>
      </w:r>
      <w:r w:rsidR="00D43CEB" w:rsidRPr="00F935E2">
        <w:rPr>
          <w:lang w:val="it-IT"/>
        </w:rPr>
        <w:t>q</w:t>
      </w:r>
      <w:r w:rsidR="00700D42" w:rsidRPr="00F935E2">
        <w:rPr>
          <w:lang w:val="it-IT"/>
        </w:rPr>
        <w:t xml:space="preserve">uasi </w:t>
      </w:r>
      <w:r w:rsidR="00D43CEB" w:rsidRPr="00F94A38">
        <w:rPr>
          <w:lang w:val="it-IT"/>
        </w:rPr>
        <w:t>m</w:t>
      </w:r>
      <w:r w:rsidR="00700D42" w:rsidRPr="00F94A38">
        <w:rPr>
          <w:lang w:val="it-IT"/>
        </w:rPr>
        <w:t xml:space="preserve">inimal </w:t>
      </w:r>
      <w:r w:rsidR="00D43CEB" w:rsidRPr="00F94A38">
        <w:rPr>
          <w:lang w:val="it-IT"/>
        </w:rPr>
        <w:t>r</w:t>
      </w:r>
      <w:r w:rsidR="00700D42" w:rsidRPr="00F94A38">
        <w:rPr>
          <w:lang w:val="it-IT"/>
        </w:rPr>
        <w:t xml:space="preserve">esidual (QMR) </w:t>
      </w:r>
      <w:r w:rsidR="00425A19" w:rsidRPr="005E7646">
        <w:fldChar w:fldCharType="begin"/>
      </w:r>
      <w:r w:rsidR="00BB0250">
        <w:rPr>
          <w:lang w:val="it-IT"/>
        </w:rPr>
        <w:instrText xml:space="preserve"> ADDIN ZOTERO_ITEM CSL_CITATION {"citationID":"BJUQdaV9","properties":{"unsorted":false,"formattedCitation":"[76]","plainCitation":"[76]","noteIndex":0},"citationItems":[{"id":2165,"uris":["http://zotero.org/users/4070/items/6NZINMW3"],"uri":["http://zotero.org/users/4070/items/6NZINMW3"],"itemData":{"id":2165,"type":"article-journal","abstract":"Conjugate gradient-type methods for the solution of large sparse linear systems Ax = b with complex symmetric coefficient matrices A = A(T) are considered. Such linear systems arise in important applications, such as the numerical solution of the complex Helmholtz equation. Furthermore, most complex non-Hermitian linear systems which occur in practice are actually complex symmetric. Conjugate gradient-type iterations which are based on a variant of the nonsymmetric Lanczos algorithm for complex symmetric matrices are investigated. In particular, a new approach with iterates defined by a quasi-minimal residual property is proposed. The resulting algorithm presents several advantages over the standard biconjugate gradient method. Some remarks are also included on the obvious approach to general complex linear systems by solving equivalent real linear systems for the real and imaginary parts of x. Finally, numerical experiments for linear systems arising from the complex Helmholtz equation are reported","container-title":"SIAM Journal on Scientific and Statistical Computing","DOI":"10.1137/0913023","issue":"1","journalAbbreviation":"SIAM J. Sci. Stat. Comput.","page":"425-448","title":"Conjugate gradient-type methods for linear systems with complex symmetrical coefficient matrices","volume":"13","author":[{"family":"Freund","given":"R. W."}],"issued":{"date-parts":[["1992"]]}}}],"schema":"https://github.com/citation-style-language/schema/raw/master/csl-citation.json"} </w:instrText>
      </w:r>
      <w:r w:rsidR="00425A19" w:rsidRPr="005E7646">
        <w:fldChar w:fldCharType="separate"/>
      </w:r>
      <w:r w:rsidR="00BB0250" w:rsidRPr="00BB0250">
        <w:t>[76]</w:t>
      </w:r>
      <w:r w:rsidR="00425A19" w:rsidRPr="005E7646">
        <w:rPr>
          <w:vertAlign w:val="superscript"/>
        </w:rPr>
        <w:fldChar w:fldCharType="end"/>
      </w:r>
      <w:r w:rsidR="005E7646" w:rsidRPr="00F94A38">
        <w:rPr>
          <w:lang w:val="it-IT"/>
        </w:rPr>
        <w:t xml:space="preserve"> and its modification based on 2</w:t>
      </w:r>
      <w:r w:rsidR="00B533B4">
        <w:rPr>
          <w:lang w:val="it-IT"/>
        </w:rPr>
        <w:noBreakHyphen/>
      </w:r>
      <w:r w:rsidR="005E7646" w:rsidRPr="00F94A38">
        <w:rPr>
          <w:lang w:val="it-IT"/>
        </w:rPr>
        <w:t>term recurrence</w:t>
      </w:r>
      <w:r w:rsidR="008A349B" w:rsidRPr="00F94A38">
        <w:rPr>
          <w:lang w:val="it-IT"/>
        </w:rPr>
        <w:t xml:space="preserve"> (QMR</w:t>
      </w:r>
      <w:r w:rsidR="008A349B" w:rsidRPr="00F94A38">
        <w:rPr>
          <w:vertAlign w:val="subscript"/>
          <w:lang w:val="it-IT"/>
        </w:rPr>
        <w:t>2</w:t>
      </w:r>
      <w:r w:rsidR="008A349B" w:rsidRPr="00F94A38">
        <w:rPr>
          <w:lang w:val="it-IT"/>
        </w:rPr>
        <w:t xml:space="preserve">) </w:t>
      </w:r>
      <w:r w:rsidR="008A349B">
        <w:fldChar w:fldCharType="begin"/>
      </w:r>
      <w:r w:rsidR="00BB0250">
        <w:rPr>
          <w:lang w:val="it-IT"/>
        </w:rPr>
        <w:instrText xml:space="preserve"> ADDIN ZOTERO_ITEM CSL_CITATION {"citationID":"bwQKywmE","properties":{"formattedCitation":"[81]","plainCitation":"[81]","noteIndex":0},"citationItems":[{"id":13124,"uris":["http://zotero.org/users/4070/items/WSPRBIWX"],"uri":["http://zotero.org/users/4070/items/WSPRBIWX"],"itemData":{"id":13124,"type":"article-journal","abstract":"Recently, the authors proposed a new Krylov subspace iteration, the quasi-minimal residual (QMR) algorithm, for solving non-Hermitian linear systems. In the original implementation of the QMR method, the Lanczos process with look-ahead is used to generate basis vectors for the underlying Krylov subspaces. In the Lanczos algorithm, these basis vectors are computed by means of three-term recurrences. It has been observed that, in finite-precision arithmetic, vector iterations based on three-term recursions are usually less robust than mathematically equivalent coupled two-term vector recurrences. This paper presents a look-ahead algorithm that constructs the Lanczos basis vectors by means of coupled two-term recursions. Some implementation details are given, and the look-ahead strategy is described. A new implementation of the QMR method, based on this coupled two-term algorithm, is proposed. A simplified version of the QMR algorithm without look-ahead is also presented, and the special case of QMR for complex symmetric linear systems is considered. Results of numerical experiments comparing the original and the new implementations of the QMR method are reported","container-title":"SIAM Journal on Scientific Computing","DOI":"10.1137/0915022","ISSN":"1064-8275","issue":"2","journalAbbreviation":"SIAM J. Sci. Comput.","page":"313-337","title":"An implementation of the QMR method based on coupled 2-term recurrences","volume":"15","author":[{"family":"Freund","given":"R. W."},{"family":"Nachtigal","given":"N. M."}],"issued":{"date-parts":[["1994"]]}}}],"schema":"https://github.com/citation-style-language/schema/raw/master/csl-citation.json"} </w:instrText>
      </w:r>
      <w:r w:rsidR="008A349B">
        <w:fldChar w:fldCharType="separate"/>
      </w:r>
      <w:r w:rsidR="00BB0250" w:rsidRPr="00BB0250">
        <w:t>[81]</w:t>
      </w:r>
      <w:r w:rsidR="008A349B">
        <w:fldChar w:fldCharType="end"/>
      </w:r>
      <w:r w:rsidR="00700D42" w:rsidRPr="005E7646">
        <w:t xml:space="preserve">. </w:t>
      </w:r>
      <w:r w:rsidR="00264E86" w:rsidRPr="005E7646">
        <w:t>Adding of a new iterative solver is straightforward for</w:t>
      </w:r>
      <w:r w:rsidR="00264E86" w:rsidRPr="009819E7">
        <w:t xml:space="preserve"> anyone who is famili</w:t>
      </w:r>
      <w:r w:rsidR="00264E86">
        <w:t>ar with C programming language.</w:t>
      </w:r>
      <w:r w:rsidR="00264E86" w:rsidRPr="00AA5BD7">
        <w:rPr>
          <w:rStyle w:val="a7"/>
        </w:rPr>
        <w:footnoteReference w:id="70"/>
      </w:r>
    </w:p>
    <w:p w14:paraId="3C64829A" w14:textId="0068D3ED" w:rsidR="002B3D33" w:rsidRDefault="00BB41CF" w:rsidP="00D85561">
      <w:pPr>
        <w:pStyle w:val="Indent"/>
      </w:pPr>
      <w:r>
        <w:t>Comparison of the iterative solvers in terms of matrix</w:t>
      </w:r>
      <w:r w:rsidR="004A2FE0">
        <w:t>–</w:t>
      </w:r>
      <w:r>
        <w:t>vector products</w:t>
      </w:r>
      <w:r w:rsidR="004A2FE0">
        <w:t xml:space="preserve"> (MVPs)</w:t>
      </w:r>
      <w:r>
        <w:t xml:space="preserve"> per iteration and required number of vectors (memory, see §</w:t>
      </w:r>
      <w:r>
        <w:fldChar w:fldCharType="begin"/>
      </w:r>
      <w:r>
        <w:instrText xml:space="preserve"> REF _Ref127766196 \r \h </w:instrText>
      </w:r>
      <w:r>
        <w:fldChar w:fldCharType="separate"/>
      </w:r>
      <w:r w:rsidR="00AF049C">
        <w:t>5</w:t>
      </w:r>
      <w:r>
        <w:fldChar w:fldCharType="end"/>
      </w:r>
      <w:r>
        <w:t xml:space="preserve">) is presented in </w:t>
      </w:r>
      <w:r>
        <w:fldChar w:fldCharType="begin"/>
      </w:r>
      <w:r>
        <w:instrText xml:space="preserve"> REF _Ref356051976 \h </w:instrText>
      </w:r>
      <w:r>
        <w:fldChar w:fldCharType="separate"/>
      </w:r>
      <w:r w:rsidR="00AF049C" w:rsidRPr="009819E7">
        <w:t>Table </w:t>
      </w:r>
      <w:r w:rsidR="00AF049C">
        <w:rPr>
          <w:noProof/>
        </w:rPr>
        <w:t>3</w:t>
      </w:r>
      <w:r>
        <w:fldChar w:fldCharType="end"/>
      </w:r>
      <w:r>
        <w:t xml:space="preserve">. </w:t>
      </w:r>
      <w:r w:rsidR="00A34687">
        <w:t>Some solvers</w:t>
      </w:r>
      <w:r w:rsidR="004A2FE0">
        <w:t xml:space="preserve"> </w:t>
      </w:r>
      <w:r w:rsidR="004A2FE0" w:rsidRPr="005E7646">
        <w:t xml:space="preserve">employ the complex symmetric property of </w:t>
      </w:r>
      <m:oMath>
        <m:r>
          <m:rPr>
            <m:sty m:val="b"/>
          </m:rPr>
          <w:rPr>
            <w:rFonts w:ascii="Cambria Math" w:hAnsi="Cambria Math"/>
          </w:rPr>
          <m:t>A</m:t>
        </m:r>
      </m:oMath>
      <w:r w:rsidR="004A2FE0" w:rsidRPr="005E7646">
        <w:t xml:space="preserve"> to </w:t>
      </w:r>
      <w:r w:rsidR="004A2FE0">
        <w:t xml:space="preserve">calculate only one MVP per </w:t>
      </w:r>
      <w:r w:rsidR="004A2FE0" w:rsidRPr="005E7646">
        <w:t xml:space="preserve">iteration </w:t>
      </w:r>
      <w:r w:rsidR="004A2FE0" w:rsidRPr="005E7646">
        <w:fldChar w:fldCharType="begin"/>
      </w:r>
      <w:r w:rsidR="00BB0250">
        <w:instrText xml:space="preserve"> ADDIN ZOTERO_ITEM CSL_CITATION {"citationID":"dbgItV93","properties":{"unsorted":false,"formattedCitation":"[76]","plainCitation":"[76]","noteIndex":0},"citationItems":[{"id":2165,"uris":["http://zotero.org/users/4070/items/6NZINMW3"],"uri":["http://zotero.org/users/4070/items/6NZINMW3"],"itemData":{"id":2165,"type":"article-journal","abstract":"Conjugate gradient-type methods for the solution of large sparse linear systems Ax = b with complex symmetric coefficient matrices A = A(T) are considered. Such linear systems arise in important applications, such as the numerical solution of the complex Helmholtz equation. Furthermore, most complex non-Hermitian linear systems which occur in practice are actually complex symmetric. Conjugate gradient-type iterations which are based on a variant of the nonsymmetric Lanczos algorithm for complex symmetric matrices are investigated. In particular, a new approach with iterates defined by a quasi-minimal residual property is proposed. The resulting algorithm presents several advantages over the standard biconjugate gradient method. Some remarks are also included on the obvious approach to general complex linear systems by solving equivalent real linear systems for the real and imaginary parts of x. Finally, numerical experiments for linear systems arising from the complex Helmholtz equation are reported","container-title":"SIAM Journal on Scientific and Statistical Computing","DOI":"10.1137/0913023","issue":"1","journalAbbreviation":"SIAM J. Sci. Stat. Comput.","page":"425-448","title":"Conjugate gradient-type methods for linear systems with complex symmetrical coefficient matrices","volume":"13","author":[{"family":"Freund","given":"R. W."}],"issued":{"date-parts":[["1992"]]}}}],"schema":"https://github.com/citation-style-language/schema/raw/master/csl-citation.json"} </w:instrText>
      </w:r>
      <w:r w:rsidR="004A2FE0" w:rsidRPr="005E7646">
        <w:fldChar w:fldCharType="separate"/>
      </w:r>
      <w:r w:rsidR="00BB0250" w:rsidRPr="00BB0250">
        <w:t>[76]</w:t>
      </w:r>
      <w:r w:rsidR="004A2FE0" w:rsidRPr="005E7646">
        <w:rPr>
          <w:vertAlign w:val="superscript"/>
        </w:rPr>
        <w:fldChar w:fldCharType="end"/>
      </w:r>
      <w:r w:rsidR="004A2FE0" w:rsidRPr="005E7646">
        <w:t>.</w:t>
      </w:r>
      <w:r w:rsidR="004A2FE0">
        <w:t xml:space="preserve"> </w:t>
      </w:r>
      <w:r w:rsidR="005567AA" w:rsidRPr="009819E7">
        <w:t xml:space="preserve">Our experience suggests that QMR is </w:t>
      </w:r>
      <w:r w:rsidR="00795F7D">
        <w:t>usually</w:t>
      </w:r>
      <w:r w:rsidR="005567AA" w:rsidRPr="009819E7">
        <w:t xml:space="preserve"> the </w:t>
      </w:r>
      <w:r w:rsidR="00362725">
        <w:t>fastest iterative solver</w:t>
      </w:r>
      <w:r w:rsidR="005567AA" w:rsidRPr="009819E7">
        <w:t xml:space="preserve">, however </w:t>
      </w:r>
      <w:r w:rsidR="00795F7D">
        <w:t xml:space="preserve">in some cases </w:t>
      </w:r>
      <w:r w:rsidR="005567AA" w:rsidRPr="009819E7">
        <w:t>Bi</w:t>
      </w:r>
      <w:r w:rsidR="00B533B4">
        <w:noBreakHyphen/>
      </w:r>
      <w:r w:rsidR="005567AA" w:rsidRPr="009819E7">
        <w:t>CGS</w:t>
      </w:r>
      <w:r w:rsidR="009D7DFF" w:rsidRPr="009819E7">
        <w:t>tab</w:t>
      </w:r>
      <w:r w:rsidR="00362725">
        <w:t xml:space="preserve"> may be</w:t>
      </w:r>
      <w:r w:rsidR="005567AA" w:rsidRPr="009819E7">
        <w:t xml:space="preserve"> faster</w:t>
      </w:r>
      <w:r w:rsidR="00842900">
        <w:t xml:space="preserve"> (also their modern variants, namely QMR</w:t>
      </w:r>
      <w:r w:rsidR="00842900" w:rsidRPr="00842900">
        <w:rPr>
          <w:vertAlign w:val="subscript"/>
        </w:rPr>
        <w:t>2</w:t>
      </w:r>
      <w:r w:rsidR="00842900">
        <w:t xml:space="preserve"> and Bi</w:t>
      </w:r>
      <w:r w:rsidR="00B533B4">
        <w:noBreakHyphen/>
      </w:r>
      <w:r w:rsidR="00842900">
        <w:t>CGStab(2)</w:t>
      </w:r>
      <w:r>
        <w:t xml:space="preserve"> respectively</w:t>
      </w:r>
      <w:r w:rsidR="00842900">
        <w:t xml:space="preserve">, may be </w:t>
      </w:r>
      <w:r>
        <w:t>preferred</w:t>
      </w:r>
      <w:r w:rsidR="00842900">
        <w:t xml:space="preserve"> – see below)</w:t>
      </w:r>
      <w:r w:rsidR="00AE3BD0">
        <w:t xml:space="preserve">. Performance of </w:t>
      </w:r>
      <w:r w:rsidR="005567AA" w:rsidRPr="009819E7">
        <w:t>Bi</w:t>
      </w:r>
      <w:r w:rsidR="00B533B4">
        <w:noBreakHyphen/>
      </w:r>
      <w:r w:rsidR="005567AA" w:rsidRPr="009819E7">
        <w:t xml:space="preserve">CG is comparable to </w:t>
      </w:r>
      <w:r w:rsidR="00AE3BD0">
        <w:t>that of</w:t>
      </w:r>
      <w:r w:rsidR="00B15DDC" w:rsidRPr="009819E7">
        <w:t xml:space="preserve"> </w:t>
      </w:r>
      <w:r w:rsidR="00AE1C98" w:rsidRPr="009819E7">
        <w:t>QMR, but convergence behavior</w:t>
      </w:r>
      <w:r w:rsidR="00B15DDC" w:rsidRPr="009819E7">
        <w:t xml:space="preserve"> of the former</w:t>
      </w:r>
      <w:r w:rsidR="00AE1C98" w:rsidRPr="009819E7">
        <w:t xml:space="preserve"> is erratic, </w:t>
      </w:r>
      <w:r w:rsidR="00B15DDC" w:rsidRPr="009819E7">
        <w:t>similar</w:t>
      </w:r>
      <w:r w:rsidR="00AE1C98" w:rsidRPr="009819E7">
        <w:t xml:space="preserve"> to that of </w:t>
      </w:r>
      <w:r w:rsidR="009D7DFF" w:rsidRPr="009819E7">
        <w:t>Bi</w:t>
      </w:r>
      <w:r w:rsidR="00B533B4">
        <w:noBreakHyphen/>
      </w:r>
      <w:r w:rsidR="009D7DFF" w:rsidRPr="009819E7">
        <w:t>CGStab</w:t>
      </w:r>
      <w:r w:rsidR="00AE1C98" w:rsidRPr="009819E7">
        <w:t xml:space="preserve">. </w:t>
      </w:r>
      <w:r w:rsidR="004A2FE0">
        <w:t>Still,</w:t>
      </w:r>
      <w:r>
        <w:t xml:space="preserve"> </w:t>
      </w:r>
      <w:r w:rsidRPr="009819E7">
        <w:t>Bi</w:t>
      </w:r>
      <w:r w:rsidR="00B533B4">
        <w:noBreakHyphen/>
      </w:r>
      <w:r w:rsidRPr="009819E7">
        <w:t>CG may be prefer</w:t>
      </w:r>
      <w:r>
        <w:t>red</w:t>
      </w:r>
      <w:r w:rsidRPr="009819E7">
        <w:t xml:space="preserve"> when memory is sparse.</w:t>
      </w:r>
      <w:r>
        <w:t xml:space="preserve"> </w:t>
      </w:r>
      <w:r w:rsidR="00AE3BD0">
        <w:t>While being the slowest,</w:t>
      </w:r>
      <w:r w:rsidR="00B15DDC" w:rsidRPr="009819E7">
        <w:t xml:space="preserve"> </w:t>
      </w:r>
      <w:r w:rsidR="00AE1C98" w:rsidRPr="009819E7">
        <w:t xml:space="preserve">CGNR is very simple and its convergence is guaranteed to be monotonic </w:t>
      </w:r>
      <w:r w:rsidR="00425A19" w:rsidRPr="009819E7">
        <w:fldChar w:fldCharType="begin"/>
      </w:r>
      <w:r w:rsidR="00BB0250">
        <w:instrText xml:space="preserve"> ADDIN ZOTERO_ITEM CSL_CITATION {"citationID":"WAzX2gJO","properties":{"unsorted":false,"formattedCitation":"[78]","plainCitation":"[78]","noteIndex":0},"citationItems":[{"id":6124,"uris":["http://zotero.org/users/4070/items/HRWZMN7K"],"uri":["http://zotero.org/users/4070/items/HRWZMN7K"],"itemData":{"id":6124,"type":"book","edition":"2","number-of-pages":"124","publisher":"SIAM","title":"Templates for the Solution of Linear Systems: Building Blocks for Iterative Methods","author":[{"family":"Barrett","given":"R."},{"family":"Berry","given":"M."},{"family":"Chan","given":"T. F."},{"family":"Demmel","given":"J."},{"family":"Donato","given":"J."},{"family":"Dongarra","given":"J."},{"family":"Eijkhout","given":"V."},{"family":"Pozo","given":"R."},{"family":"Romine","given":"C."},{"family":"Vorst","given":"H. A.","non-dropping-particle":"van der"}],"issued":{"date-parts":[["1994"]]}}}],"schema":"https://github.com/citation-style-language/schema/raw/master/csl-citation.json"} </w:instrText>
      </w:r>
      <w:r w:rsidR="00425A19" w:rsidRPr="009819E7">
        <w:fldChar w:fldCharType="separate"/>
      </w:r>
      <w:r w:rsidR="00BB0250" w:rsidRPr="00BB0250">
        <w:t>[78]</w:t>
      </w:r>
      <w:r w:rsidR="00425A19" w:rsidRPr="009819E7">
        <w:rPr>
          <w:vertAlign w:val="superscript"/>
        </w:rPr>
        <w:fldChar w:fldCharType="end"/>
      </w:r>
      <w:r w:rsidR="00AE1C98" w:rsidRPr="009819E7">
        <w:t>.</w:t>
      </w:r>
      <w:r w:rsidR="008A349B">
        <w:t xml:space="preserve"> CSYM has the same properties, and is expected to be faster than CGNR</w:t>
      </w:r>
      <w:r w:rsidR="00D85561">
        <w:t xml:space="preserve">, in terms of </w:t>
      </w:r>
      <w:r w:rsidR="004A2FE0">
        <w:t>MVPs</w:t>
      </w:r>
      <w:r w:rsidR="008A349B">
        <w:t xml:space="preserve"> </w:t>
      </w:r>
      <w:r w:rsidR="008A349B">
        <w:fldChar w:fldCharType="begin"/>
      </w:r>
      <w:r w:rsidR="00BB0250">
        <w:instrText xml:space="preserve"> ADDIN ZOTERO_ITEM CSL_CITATION {"citationID":"K6rcCtyL","properties":{"formattedCitation":"[80]","plainCitation":"[80]","noteIndex":0},"citationItems":[{"id":8278,"uris":["http://zotero.org/users/4070/items/DNIPWMI6"],"uri":["http://zotero.org/users/4070/items/DNIPWMI6"],"itemData":{"id":8278,"type":"article-journal","abstract":"We consider large sparse linear systems Ax = b with complex symmetric coefficient matrices A = A(T) which arise, e.g., from the discretization of partial differential equations with complex coefficients. For the solution of such systems we present a new conjugate gradient-type iterative method, CSYM, which is based on unitary equivalence transformations of A to symmetric tridiagonal form. An analysis of CSYM shows that its convergence depends on the singular values of A and that it has both, the minimal residual property and constant costs per iteration step, We compare the algorithm with other methods for solving large sparse complex symmetric systems.","container-title":"Linear Algebra and Its Applications","DOI":"10.1016/S0024-3795(98)10091-5","ISSN":"0024-3795","issue":"1-3","journalAbbreviation":"Lin. Alg. Appl.","page":"105-123","title":"On a conjugate gradient-type method for solving complex symmetric linear systems","volume":"287","author":[{"family":"Bunse-Gerstner","given":"A."},{"family":"Stover","given":"R."}],"issued":{"date-parts":[["1999"]]}}}],"schema":"https://github.com/citation-style-language/schema/raw/master/csl-citation.json"} </w:instrText>
      </w:r>
      <w:r w:rsidR="008A349B">
        <w:fldChar w:fldCharType="separate"/>
      </w:r>
      <w:r w:rsidR="00BB0250" w:rsidRPr="00BB0250">
        <w:t>[80]</w:t>
      </w:r>
      <w:r w:rsidR="008A349B">
        <w:fldChar w:fldCharType="end"/>
      </w:r>
      <w:r w:rsidR="008A349B">
        <w:t>.</w:t>
      </w:r>
      <w:r w:rsidR="00F6501D" w:rsidRPr="009819E7">
        <w:t xml:space="preserve"> </w:t>
      </w:r>
      <w:r w:rsidR="008A349B">
        <w:t>QMR</w:t>
      </w:r>
      <w:r w:rsidR="008A349B">
        <w:rPr>
          <w:vertAlign w:val="subscript"/>
        </w:rPr>
        <w:t>2</w:t>
      </w:r>
      <w:r w:rsidR="008A349B">
        <w:t xml:space="preserve"> is expected to be faster than QMR</w:t>
      </w:r>
      <w:r w:rsidR="00B129E3">
        <w:t xml:space="preserve"> in finite-precision arithmetic</w:t>
      </w:r>
      <w:r w:rsidR="008A349B">
        <w:t xml:space="preserve"> </w:t>
      </w:r>
      <w:r w:rsidR="008A349B">
        <w:fldChar w:fldCharType="begin"/>
      </w:r>
      <w:r w:rsidR="00BB0250">
        <w:instrText xml:space="preserve"> ADDIN ZOTERO_ITEM CSL_CITATION {"citationID":"ZBm6SW6t","properties":{"formattedCitation":"[81]","plainCitation":"[81]","noteIndex":0},"citationItems":[{"id":13124,"uris":["http://zotero.org/users/4070/items/WSPRBIWX"],"uri":["http://zotero.org/users/4070/items/WSPRBIWX"],"itemData":{"id":13124,"type":"article-journal","abstract":"Recently, the authors proposed a new Krylov subspace iteration, the quasi-minimal residual (QMR) algorithm, for solving non-Hermitian linear systems. In the original implementation of the QMR method, the Lanczos process with look-ahead is used to generate basis vectors for the underlying Krylov subspaces. In the Lanczos algorithm, these basis vectors are computed by means of three-term recurrences. It has been observed that, in finite-precision arithmetic, vector iterations based on three-term recursions are usually less robust than mathematically equivalent coupled two-term vector recurrences. This paper presents a look-ahead algorithm that constructs the Lanczos basis vectors by means of coupled two-term recursions. Some implementation details are given, and the look-ahead strategy is described. A new implementation of the QMR method, based on this coupled two-term algorithm, is proposed. A simplified version of the QMR algorithm without look-ahead is also presented, and the special case of QMR for complex symmetric linear systems is considered. Results of numerical experiments comparing the original and the new implementations of the QMR method are reported","container-title":"SIAM Journal on Scientific Computing","DOI":"10.1137/0915022","ISSN":"1064-8275","issue":"2","journalAbbreviation":"SIAM J. Sci. Comput.","page":"313-337","title":"An implementation of the QMR method based on coupled 2-term recurrences","volume":"15","author":[{"family":"Freund","given":"R. W."},{"family":"Nachtigal","given":"N. M."}],"issued":{"date-parts":[["1994"]]}}}],"schema":"https://github.com/citation-style-language/schema/raw/master/csl-citation.json"} </w:instrText>
      </w:r>
      <w:r w:rsidR="008A349B">
        <w:fldChar w:fldCharType="separate"/>
      </w:r>
      <w:r w:rsidR="00BB0250" w:rsidRPr="00BB0250">
        <w:t>[81]</w:t>
      </w:r>
      <w:r w:rsidR="008A349B">
        <w:fldChar w:fldCharType="end"/>
      </w:r>
      <w:r w:rsidR="008A349B">
        <w:t xml:space="preserve"> and requires slightly </w:t>
      </w:r>
      <w:r w:rsidR="00D619B7">
        <w:t>less memory.</w:t>
      </w:r>
      <w:r w:rsidR="00842900">
        <w:t xml:space="preserve"> Bi</w:t>
      </w:r>
      <w:r w:rsidR="00B533B4">
        <w:noBreakHyphen/>
      </w:r>
      <w:r w:rsidR="00842900">
        <w:t>CGStab(2) is expected to be faster than Bi</w:t>
      </w:r>
      <w:r w:rsidR="00B533B4">
        <w:noBreakHyphen/>
      </w:r>
      <w:r w:rsidR="00842900">
        <w:t xml:space="preserve">CGStab </w:t>
      </w:r>
      <w:r w:rsidR="00842900">
        <w:fldChar w:fldCharType="begin"/>
      </w:r>
      <w:r w:rsidR="00BB0250">
        <w:instrText xml:space="preserve"> ADDIN ZOTERO_ITEM CSL_CITATION {"citationID":"C7sIpFn6","properties":{"formattedCitation":"[79]","plainCitation":"[79]","noteIndex":0},"citationItems":[{"id":1585,"uris":["http://zotero.org/users/4070/items/KAH4MSG9"],"uri":["http://zotero.org/users/4070/items/KAH4MSG9"],"itemData":{"id":1585,"type":"report","genre":"Preprint","number":"976","publisher":"Department of Mathematics, Utrecht University","source":"Google Scholar","title":"Enhanced implementation of BiCGstab(l) for solving linear systems of equations","URL":"http://citeseerx.ist.psu.edu/viewdoc/download?doi=10.1.1.12.5600&amp;rep=rep1&amp;type=pdf","author":[{"family":"Fokkema","given":"Diederik R."}],"accessed":{"date-parts":[["2013",5,11]]},"issued":{"date-parts":[["1996"]]}}}],"schema":"https://github.com/citation-style-language/schema/raw/master/csl-citation.json"} </w:instrText>
      </w:r>
      <w:r w:rsidR="00842900">
        <w:fldChar w:fldCharType="separate"/>
      </w:r>
      <w:r w:rsidR="00BB0250" w:rsidRPr="00BB0250">
        <w:t>[79]</w:t>
      </w:r>
      <w:r w:rsidR="00842900">
        <w:fldChar w:fldCharType="end"/>
      </w:r>
      <w:r w:rsidR="00842900">
        <w:t xml:space="preserve"> in terms of </w:t>
      </w:r>
      <w:r w:rsidR="004A2FE0">
        <w:t>MVPs</w:t>
      </w:r>
      <w:r w:rsidR="00842900">
        <w:t>, but requires slightly more memory.</w:t>
      </w:r>
    </w:p>
    <w:p w14:paraId="76F326CF" w14:textId="77777777" w:rsidR="00CF2886" w:rsidRPr="009819E7" w:rsidRDefault="00AE1C98" w:rsidP="0020783F">
      <w:pPr>
        <w:pStyle w:val="Indent"/>
        <w:keepNext/>
        <w:ind w:firstLine="539"/>
      </w:pPr>
      <w:r w:rsidRPr="009819E7">
        <w:t xml:space="preserve">The iterative solver is chosen by the command line option </w:t>
      </w:r>
    </w:p>
    <w:p w14:paraId="6924BD5F" w14:textId="77777777" w:rsidR="00CF2886" w:rsidRPr="009819E7" w:rsidRDefault="00AE1C98" w:rsidP="00F14C87">
      <w:pPr>
        <w:pStyle w:val="Commandline"/>
      </w:pPr>
      <w:r w:rsidRPr="009819E7">
        <w:t>-iter</w:t>
      </w:r>
      <w:r w:rsidR="00F6501D" w:rsidRPr="009819E7">
        <w:t xml:space="preserve"> </w:t>
      </w:r>
      <w:r w:rsidR="00D50AC5" w:rsidRPr="009819E7">
        <w:t>&lt;type</w:t>
      </w:r>
      <w:r w:rsidR="00156320" w:rsidRPr="009819E7">
        <w:t>&gt;</w:t>
      </w:r>
    </w:p>
    <w:p w14:paraId="4181CE30" w14:textId="27E0AFB3" w:rsidR="00AE1C98" w:rsidRPr="00AF7315" w:rsidRDefault="00156320" w:rsidP="00E038FE">
      <w:r w:rsidRPr="009819E7">
        <w:t xml:space="preserve">where </w:t>
      </w:r>
      <w:r w:rsidR="00D50AC5" w:rsidRPr="00C60994">
        <w:rPr>
          <w:rStyle w:val="CourierNew11pt"/>
        </w:rPr>
        <w:t>&lt;type</w:t>
      </w:r>
      <w:r w:rsidRPr="00C60994">
        <w:rPr>
          <w:rStyle w:val="CourierNew11pt"/>
        </w:rPr>
        <w:t>&gt;</w:t>
      </w:r>
      <w:r w:rsidRPr="009819E7">
        <w:t xml:space="preserve"> </w:t>
      </w:r>
      <w:r w:rsidRPr="00D619B7">
        <w:t>is one of</w:t>
      </w:r>
      <w:r w:rsidR="004A2FE0">
        <w:t xml:space="preserve"> the values specified in </w:t>
      </w:r>
      <w:r w:rsidR="004A2FE0">
        <w:fldChar w:fldCharType="begin"/>
      </w:r>
      <w:r w:rsidR="004A2FE0">
        <w:instrText xml:space="preserve"> REF _Ref356051976 \h </w:instrText>
      </w:r>
      <w:r w:rsidR="004A2FE0">
        <w:fldChar w:fldCharType="separate"/>
      </w:r>
      <w:r w:rsidR="00AF049C" w:rsidRPr="009819E7">
        <w:t>Table </w:t>
      </w:r>
      <w:r w:rsidR="00AF049C">
        <w:rPr>
          <w:noProof/>
        </w:rPr>
        <w:t>3</w:t>
      </w:r>
      <w:r w:rsidR="004A2FE0">
        <w:fldChar w:fldCharType="end"/>
      </w:r>
      <w:r w:rsidRPr="00D619B7">
        <w:t>.</w:t>
      </w:r>
      <w:r w:rsidRPr="00AE3BD0">
        <w:t xml:space="preserve"> B</w:t>
      </w:r>
      <w:r w:rsidRPr="009819E7">
        <w:t xml:space="preserve">y default </w:t>
      </w:r>
      <w:r w:rsidR="00D804A4" w:rsidRPr="009819E7">
        <w:t>QMR</w:t>
      </w:r>
      <w:r w:rsidRPr="009819E7">
        <w:t xml:space="preserve"> is </w:t>
      </w:r>
      <w:r w:rsidRPr="00AF7315">
        <w:t>used.</w:t>
      </w:r>
      <w:r w:rsidR="00FC4454" w:rsidRPr="00AF7315">
        <w:t xml:space="preserve"> </w:t>
      </w:r>
      <w:r w:rsidR="00AF7315" w:rsidRPr="00AF7315">
        <w:t>There are several options to choose t</w:t>
      </w:r>
      <w:r w:rsidR="003A370F" w:rsidRPr="00AF7315">
        <w:t>he i</w:t>
      </w:r>
      <w:r w:rsidR="00AF7315">
        <w:t xml:space="preserve">nitial </w:t>
      </w:r>
      <w:r w:rsidR="00E038FE">
        <w:t>field</w:t>
      </w:r>
      <w:r w:rsidR="00AF7315">
        <w:t>, set by the command line option</w:t>
      </w:r>
    </w:p>
    <w:p w14:paraId="2BCFD7C3" w14:textId="77777777" w:rsidR="00947449" w:rsidRPr="009819E7" w:rsidRDefault="00947449" w:rsidP="00947449">
      <w:pPr>
        <w:pStyle w:val="Commandline"/>
      </w:pPr>
      <w:r w:rsidRPr="00AF7315">
        <w:t xml:space="preserve">-init_field </w:t>
      </w:r>
      <w:r w:rsidR="002875D4" w:rsidRPr="00AC6CDB">
        <w:t>{auto|inc|read &lt;filenameY&gt; [&lt;filenameX&gt;]|wkb|zero}</w:t>
      </w:r>
    </w:p>
    <w:p w14:paraId="5F9522E3" w14:textId="30CD9187" w:rsidR="00947449" w:rsidRDefault="00AF7315" w:rsidP="00E038FE">
      <w:r>
        <w:t>where</w:t>
      </w:r>
      <w:r w:rsidR="00836A5A" w:rsidRPr="00836A5A">
        <w:t xml:space="preserve"> </w:t>
      </w:r>
      <w:r w:rsidR="00836A5A" w:rsidRPr="00836A5A">
        <w:rPr>
          <w:rStyle w:val="CourierNew11pt"/>
        </w:rPr>
        <w:t>zero</w:t>
      </w:r>
      <w:r w:rsidR="00836A5A" w:rsidRPr="00836A5A">
        <w:t xml:space="preserve"> vector</w:t>
      </w:r>
      <w:r>
        <w:t xml:space="preserve"> is </w:t>
      </w:r>
      <w:r w:rsidR="003E6A3B">
        <w:t xml:space="preserve">a </w:t>
      </w:r>
      <w:r>
        <w:t>general</w:t>
      </w:r>
      <w:r w:rsidR="003E6A3B">
        <w:t xml:space="preserve"> approach</w:t>
      </w:r>
      <w:r w:rsidR="00EE51B2">
        <w:t xml:space="preserve"> and</w:t>
      </w:r>
      <w:r w:rsidR="00836A5A">
        <w:t xml:space="preserve"> </w:t>
      </w:r>
      <w:r w:rsidR="00836A5A" w:rsidRPr="00836A5A">
        <w:rPr>
          <w:rStyle w:val="CourierNew11pt"/>
        </w:rPr>
        <w:t>inc</w:t>
      </w:r>
      <w:r w:rsidR="003E6A3B">
        <w:t xml:space="preserve"> (</w:t>
      </w:r>
      <w:r w:rsidR="002875D4">
        <w:t>derived from the</w:t>
      </w:r>
      <w:r w:rsidR="00836A5A" w:rsidRPr="00836A5A">
        <w:t xml:space="preserve"> incident field</w:t>
      </w:r>
      <w:r w:rsidR="002875D4">
        <w:t>, more precisely – equal to the right-hand-side of the linear system</w:t>
      </w:r>
      <w:r w:rsidR="003E6A3B">
        <w:t xml:space="preserve">) </w:t>
      </w:r>
      <w:r>
        <w:t>may be closer</w:t>
      </w:r>
      <w:r w:rsidRPr="00AF7315">
        <w:t xml:space="preserve"> to the exact solution for small index-matching particles</w:t>
      </w:r>
      <w:r w:rsidR="00EE51B2">
        <w:t>.</w:t>
      </w:r>
      <w:r w:rsidR="00836A5A" w:rsidRPr="00836A5A">
        <w:t xml:space="preserve"> </w:t>
      </w:r>
      <w:r w:rsidR="00836A5A" w:rsidRPr="00836A5A">
        <w:rPr>
          <w:rStyle w:val="CourierNew11pt"/>
        </w:rPr>
        <w:t>wkb</w:t>
      </w:r>
      <w:r w:rsidR="003E6A3B">
        <w:t xml:space="preserve"> </w:t>
      </w:r>
      <w:r w:rsidR="00EE51B2">
        <w:t xml:space="preserve">is </w:t>
      </w:r>
      <w:r w:rsidR="002875D4">
        <w:t>derived from the</w:t>
      </w:r>
      <w:r w:rsidR="00EE51B2">
        <w:t xml:space="preserve"> </w:t>
      </w:r>
      <w:r w:rsidR="00EE51B2" w:rsidRPr="00836A5A">
        <w:t>incident field corrected for phase shift during propagation in the particle</w:t>
      </w:r>
      <w:r w:rsidR="00EE51B2">
        <w:t xml:space="preserve"> (</w:t>
      </w:r>
      <w:r w:rsidR="00EE51B2" w:rsidRPr="00EE51B2">
        <w:t>Wentzel</w:t>
      </w:r>
      <w:r w:rsidR="00EE51B2">
        <w:t>–</w:t>
      </w:r>
      <w:r w:rsidR="00EE51B2" w:rsidRPr="00EE51B2">
        <w:t>Kramers</w:t>
      </w:r>
      <w:r w:rsidR="00EE51B2">
        <w:t>–</w:t>
      </w:r>
      <w:r w:rsidR="00EE51B2" w:rsidRPr="00EE51B2">
        <w:t>Brillouin</w:t>
      </w:r>
      <w:r w:rsidR="00EE51B2">
        <w:t xml:space="preserve"> approximation </w:t>
      </w:r>
      <w:r w:rsidR="00EE51B2">
        <w:rPr>
          <w:lang w:val="ru-RU"/>
        </w:rPr>
        <w:fldChar w:fldCharType="begin"/>
      </w:r>
      <w:r w:rsidR="00BB0250">
        <w:instrText xml:space="preserve"> ADDIN ZOTERO_ITEM CSL_CITATION {"citationID":"Hzxvbslu","properties":{"formattedCitation":"[82]","plainCitation":"[82]","noteIndex":0},"citationItems":[{"id":16495,"uris":["http://zotero.org/users/4070/items/INR6C6U2"],"uri":["http://zotero.org/users/4070/items/INR6C6U2"],"itemData":{"id":16495,"type":"book","event-place":"Berlin","ISBN":"3-540-23910-3","number-of-pages":"195","publisher":"Springer","publisher-place":"Berlin","source":"Google Books","title":"Light scattering by optically soft particles: theory and applications","author":[{"family":"Sharma","given":"S. K."},{"family":"Somerford","given":"D. J."}],"issued":{"date-parts":[["2006"]]}}}],"schema":"https://github.com/citation-style-language/schema/raw/master/csl-citation.json"} </w:instrText>
      </w:r>
      <w:r w:rsidR="00EE51B2">
        <w:rPr>
          <w:lang w:val="ru-RU"/>
        </w:rPr>
        <w:fldChar w:fldCharType="separate"/>
      </w:r>
      <w:r w:rsidR="00BB0250" w:rsidRPr="00BB0250">
        <w:t>[82]</w:t>
      </w:r>
      <w:r w:rsidR="00EE51B2">
        <w:rPr>
          <w:lang w:val="ru-RU"/>
        </w:rPr>
        <w:fldChar w:fldCharType="end"/>
      </w:r>
      <w:r w:rsidR="00EE51B2">
        <w:t xml:space="preserve">). It can be considered as an extension of </w:t>
      </w:r>
      <w:r w:rsidR="00EE51B2" w:rsidRPr="00EE51B2">
        <w:rPr>
          <w:rStyle w:val="CourierNew11pt"/>
        </w:rPr>
        <w:t>inc</w:t>
      </w:r>
      <w:r w:rsidR="00EE51B2">
        <w:t xml:space="preserve">, but currently it works only for default </w:t>
      </w:r>
      <w:r w:rsidR="007879C8">
        <w:t xml:space="preserve">incident </w:t>
      </w:r>
      <w:r w:rsidR="00EE51B2">
        <w:t xml:space="preserve">beam </w:t>
      </w:r>
      <w:r w:rsidR="007879C8">
        <w:t xml:space="preserve">– plane wave propagating </w:t>
      </w:r>
      <w:r w:rsidR="00EE51B2">
        <w:t>along</w:t>
      </w:r>
      <w:r w:rsidR="007879C8">
        <w:t xml:space="preserve"> the </w:t>
      </w:r>
      <m:oMath>
        <m:r>
          <w:rPr>
            <w:rFonts w:ascii="Cambria Math" w:hAnsi="Cambria Math"/>
          </w:rPr>
          <w:lastRenderedPageBreak/>
          <m:t>z</m:t>
        </m:r>
      </m:oMath>
      <w:r w:rsidR="007879C8" w:rsidRPr="007879C8">
        <w:noBreakHyphen/>
      </w:r>
      <w:r w:rsidR="007879C8">
        <w:t>axis in particle reference frame (</w:t>
      </w:r>
      <w:r w:rsidR="007879C8" w:rsidRPr="007879C8">
        <w:t>§</w:t>
      </w:r>
      <w:r w:rsidR="007879C8">
        <w:fldChar w:fldCharType="begin"/>
      </w:r>
      <w:r w:rsidR="007879C8">
        <w:instrText xml:space="preserve"> REF _Ref128105496 \r \h </w:instrText>
      </w:r>
      <w:r w:rsidR="007879C8">
        <w:fldChar w:fldCharType="separate"/>
      </w:r>
      <w:r w:rsidR="00AF049C">
        <w:t>9</w:t>
      </w:r>
      <w:r w:rsidR="007879C8">
        <w:fldChar w:fldCharType="end"/>
      </w:r>
      <w:r w:rsidR="007879C8">
        <w:t>)</w:t>
      </w:r>
      <w:r w:rsidR="00A76CBC">
        <w:t xml:space="preserve"> and not in the surface mode (§</w:t>
      </w:r>
      <w:r w:rsidR="00A76CBC">
        <w:fldChar w:fldCharType="begin"/>
      </w:r>
      <w:r w:rsidR="00A76CBC">
        <w:instrText xml:space="preserve"> REF _Ref373918390 \r \h </w:instrText>
      </w:r>
      <w:r w:rsidR="00A76CBC">
        <w:fldChar w:fldCharType="separate"/>
      </w:r>
      <w:r w:rsidR="00AF049C">
        <w:t>7</w:t>
      </w:r>
      <w:r w:rsidR="00A76CBC">
        <w:fldChar w:fldCharType="end"/>
      </w:r>
      <w:r w:rsidR="00A76CBC">
        <w:t>)</w:t>
      </w:r>
      <w:r w:rsidR="007879C8">
        <w:t>.</w:t>
      </w:r>
      <w:r w:rsidR="007879C8" w:rsidRPr="00AA5BD7">
        <w:rPr>
          <w:rStyle w:val="a7"/>
        </w:rPr>
        <w:footnoteReference w:id="71"/>
      </w:r>
      <w:r w:rsidR="00E038FE">
        <w:t xml:space="preserve"> By default (</w:t>
      </w:r>
      <w:r w:rsidR="00836A5A" w:rsidRPr="00836A5A">
        <w:rPr>
          <w:rStyle w:val="CourierNew11pt"/>
        </w:rPr>
        <w:t>auto</w:t>
      </w:r>
      <w:r w:rsidR="00E038FE">
        <w:rPr>
          <w:rStyle w:val="CourierNew11pt"/>
        </w:rPr>
        <w:t>)</w:t>
      </w:r>
      <w:r w:rsidR="00836A5A" w:rsidRPr="00836A5A">
        <w:t xml:space="preserve"> </w:t>
      </w:r>
      <w:r w:rsidR="00E038FE" w:rsidRPr="00E038FE">
        <w:rPr>
          <w:rStyle w:val="CourierNew11pt"/>
        </w:rPr>
        <w:t>ADDA</w:t>
      </w:r>
      <w:r w:rsidR="00E038FE">
        <w:t xml:space="preserve"> automatically cho</w:t>
      </w:r>
      <w:r w:rsidR="00981D58">
        <w:t>o</w:t>
      </w:r>
      <w:r w:rsidR="00E038FE">
        <w:t>ses</w:t>
      </w:r>
      <w:r w:rsidRPr="00AF7315">
        <w:t xml:space="preserve"> from </w:t>
      </w:r>
      <w:r w:rsidR="00E038FE" w:rsidRPr="00836A5A">
        <w:rPr>
          <w:rStyle w:val="CourierNew11pt"/>
        </w:rPr>
        <w:t>zero</w:t>
      </w:r>
      <w:r w:rsidR="00E038FE" w:rsidRPr="00AF7315">
        <w:t xml:space="preserve"> </w:t>
      </w:r>
      <w:r w:rsidR="00E038FE">
        <w:t xml:space="preserve">and </w:t>
      </w:r>
      <w:r w:rsidR="00E038FE" w:rsidRPr="00836A5A">
        <w:rPr>
          <w:rStyle w:val="CourierNew11pt"/>
        </w:rPr>
        <w:t>inc</w:t>
      </w:r>
      <w:r w:rsidR="00E038FE" w:rsidRPr="00AF7315">
        <w:t xml:space="preserve"> </w:t>
      </w:r>
      <w:r w:rsidRPr="00AF7315">
        <w:t xml:space="preserve">the </w:t>
      </w:r>
      <w:r w:rsidR="00E038FE">
        <w:t>one with</w:t>
      </w:r>
      <w:r w:rsidRPr="00AF7315">
        <w:t xml:space="preserve"> lesser residual norm</w:t>
      </w:r>
      <w:r w:rsidR="00E038FE">
        <w:t>.</w:t>
      </w:r>
      <w:r w:rsidRPr="00AA5BD7">
        <w:rPr>
          <w:rStyle w:val="a7"/>
        </w:rPr>
        <w:footnoteReference w:id="72"/>
      </w:r>
      <w:r w:rsidRPr="00AF7315">
        <w:t xml:space="preserve"> </w:t>
      </w:r>
      <w:r w:rsidR="002875D4">
        <w:t xml:space="preserve">Finally, the starting field can also be </w:t>
      </w:r>
      <w:r w:rsidR="002875D4" w:rsidRPr="006E2CA2">
        <w:rPr>
          <w:rStyle w:val="CourierNew11pt"/>
        </w:rPr>
        <w:t>read</w:t>
      </w:r>
      <w:r w:rsidR="002875D4">
        <w:t xml:space="preserve"> from files</w:t>
      </w:r>
      <w:r w:rsidR="006E2CA2">
        <w:t xml:space="preserve">. Normally two files are required for </w:t>
      </w:r>
      <m:oMath>
        <m:r>
          <w:rPr>
            <w:rFonts w:ascii="Cambria Math" w:hAnsi="Cambria Math"/>
          </w:rPr>
          <m:t>y</m:t>
        </m:r>
      </m:oMath>
      <w:r w:rsidR="006E2CA2">
        <w:noBreakHyphen/>
        <w:t xml:space="preserve"> and </w:t>
      </w:r>
      <m:oMath>
        <m:r>
          <w:rPr>
            <w:rFonts w:ascii="Cambria Math" w:hAnsi="Cambria Math"/>
          </w:rPr>
          <m:t>x</m:t>
        </m:r>
      </m:oMath>
      <w:r w:rsidR="006E2CA2">
        <w:noBreakHyphen/>
        <w:t>polarizations respectively (§</w:t>
      </w:r>
      <w:r w:rsidR="006E2CA2">
        <w:fldChar w:fldCharType="begin"/>
      </w:r>
      <w:r w:rsidR="006E2CA2">
        <w:instrText xml:space="preserve"> REF _Ref127789153 \r \h </w:instrText>
      </w:r>
      <w:r w:rsidR="006E2CA2">
        <w:fldChar w:fldCharType="separate"/>
      </w:r>
      <w:r w:rsidR="00AF049C">
        <w:t>9.1</w:t>
      </w:r>
      <w:r w:rsidR="006E2CA2">
        <w:fldChar w:fldCharType="end"/>
      </w:r>
      <w:r w:rsidR="006E2CA2">
        <w:t>), but a single filename is sufficient</w:t>
      </w:r>
      <w:r w:rsidR="006E2CA2" w:rsidRPr="00A6075A">
        <w:t xml:space="preserve"> </w:t>
      </w:r>
      <w:r w:rsidR="006E2CA2">
        <w:t>if only</w:t>
      </w:r>
      <w:r w:rsidR="006E2CA2" w:rsidRPr="00A6075A">
        <w:rPr>
          <w:i/>
          <w:iCs/>
        </w:rPr>
        <w:t xml:space="preserve"> </w:t>
      </w:r>
      <m:oMath>
        <m:r>
          <w:rPr>
            <w:rFonts w:ascii="Cambria Math" w:hAnsi="Cambria Math"/>
          </w:rPr>
          <m:t>y</m:t>
        </m:r>
      </m:oMath>
      <w:r w:rsidR="006E2CA2">
        <w:noBreakHyphen/>
        <w:t xml:space="preserve">polarization is used (e.g. due to symmetry). Incident field should be specified in a </w:t>
      </w:r>
      <w:r w:rsidR="006E2CA2" w:rsidRPr="00681029">
        <w:rPr>
          <w:i/>
          <w:iCs/>
        </w:rPr>
        <w:t>particle</w:t>
      </w:r>
      <w:r w:rsidR="006E2CA2">
        <w:t xml:space="preserve"> reference frame, see §</w:t>
      </w:r>
      <w:r w:rsidR="006E2CA2">
        <w:fldChar w:fldCharType="begin"/>
      </w:r>
      <w:r w:rsidR="006E2CA2">
        <w:instrText xml:space="preserve"> REF _Ref326012072 \r \h </w:instrText>
      </w:r>
      <w:r w:rsidR="006E2CA2">
        <w:fldChar w:fldCharType="separate"/>
      </w:r>
      <w:r w:rsidR="00AF049C">
        <w:t>B.7</w:t>
      </w:r>
      <w:r w:rsidR="006E2CA2">
        <w:fldChar w:fldCharType="end"/>
      </w:r>
      <w:r w:rsidR="006E2CA2">
        <w:t xml:space="preserve"> for file format. </w:t>
      </w:r>
      <w:r w:rsidR="00E038FE">
        <w:t>The</w:t>
      </w:r>
      <w:r w:rsidRPr="00AF7315">
        <w:t xml:space="preserve"> choice </w:t>
      </w:r>
      <w:r w:rsidR="00E038FE">
        <w:t xml:space="preserve">of initial field </w:t>
      </w:r>
      <w:r w:rsidRPr="00AF7315">
        <w:t xml:space="preserve">is shown in the </w:t>
      </w:r>
      <w:r w:rsidRPr="00AF7315">
        <w:rPr>
          <w:rFonts w:ascii="Courier New" w:hAnsi="Courier New" w:cs="Courier New"/>
          <w:sz w:val="22"/>
          <w:szCs w:val="22"/>
        </w:rPr>
        <w:t>log</w:t>
      </w:r>
      <w:r w:rsidRPr="00AF7315">
        <w:t xml:space="preserve"> (§</w:t>
      </w:r>
      <w:r w:rsidRPr="00AF7315">
        <w:fldChar w:fldCharType="begin"/>
      </w:r>
      <w:r w:rsidRPr="00AF7315">
        <w:instrText xml:space="preserve"> REF _Ref127766593 \r \h  \* MERGEFORMAT </w:instrText>
      </w:r>
      <w:r w:rsidRPr="00AF7315">
        <w:fldChar w:fldCharType="separate"/>
      </w:r>
      <w:r w:rsidR="00AF049C">
        <w:t>C.4</w:t>
      </w:r>
      <w:r w:rsidRPr="00AF7315">
        <w:fldChar w:fldCharType="end"/>
      </w:r>
      <w:r w:rsidRPr="00AF7315">
        <w:t>).</w:t>
      </w:r>
    </w:p>
    <w:p w14:paraId="77685081" w14:textId="69FF2C47" w:rsidR="00F8170F" w:rsidRPr="0016691E" w:rsidRDefault="00F8170F" w:rsidP="00D01AC6">
      <w:pPr>
        <w:pStyle w:val="Tablecaptionmy"/>
        <w:framePr w:w="8273" w:hSpace="181" w:vSpace="113" w:wrap="notBeside" w:vAnchor="page" w:hAnchor="margin" w:xAlign="center" w:y="1419"/>
        <w:spacing w:before="0"/>
      </w:pPr>
      <w:bookmarkStart w:id="222" w:name="_Ref356051976"/>
      <w:r w:rsidRPr="009819E7">
        <w:t>Table </w:t>
      </w:r>
      <w:r w:rsidRPr="009819E7">
        <w:fldChar w:fldCharType="begin"/>
      </w:r>
      <w:r w:rsidRPr="009819E7">
        <w:instrText xml:space="preserve"> SEQ Table \* ARABIC </w:instrText>
      </w:r>
      <w:r w:rsidRPr="009819E7">
        <w:fldChar w:fldCharType="separate"/>
      </w:r>
      <w:r w:rsidR="00AF049C">
        <w:rPr>
          <w:noProof/>
        </w:rPr>
        <w:t>3</w:t>
      </w:r>
      <w:r w:rsidRPr="009819E7">
        <w:fldChar w:fldCharType="end"/>
      </w:r>
      <w:bookmarkEnd w:id="222"/>
      <w:r w:rsidRPr="009819E7">
        <w:t xml:space="preserve">. </w:t>
      </w:r>
      <w:r w:rsidR="00B00FE0">
        <w:t>I</w:t>
      </w:r>
      <w:r>
        <w:t>terative solvers.</w:t>
      </w:r>
    </w:p>
    <w:tbl>
      <w:tblPr>
        <w:tblW w:w="0" w:type="auto"/>
        <w:jc w:val="center"/>
        <w:tblBorders>
          <w:top w:val="single" w:sz="4" w:space="0" w:color="auto"/>
          <w:bottom w:val="single" w:sz="4" w:space="0" w:color="auto"/>
          <w:insideH w:val="single" w:sz="4" w:space="0" w:color="auto"/>
        </w:tblBorders>
        <w:tblLayout w:type="fixed"/>
        <w:tblLook w:val="01E0" w:firstRow="1" w:lastRow="1" w:firstColumn="1" w:lastColumn="1" w:noHBand="0" w:noVBand="0"/>
      </w:tblPr>
      <w:tblGrid>
        <w:gridCol w:w="1414"/>
        <w:gridCol w:w="1678"/>
        <w:gridCol w:w="850"/>
        <w:gridCol w:w="1320"/>
        <w:gridCol w:w="1559"/>
        <w:gridCol w:w="1268"/>
      </w:tblGrid>
      <w:tr w:rsidR="00BB41CF" w:rsidRPr="00AA3B27" w14:paraId="77AB263D" w14:textId="77777777" w:rsidTr="00D01AC6">
        <w:trPr>
          <w:jc w:val="center"/>
        </w:trPr>
        <w:tc>
          <w:tcPr>
            <w:tcW w:w="1414" w:type="dxa"/>
            <w:tcBorders>
              <w:bottom w:val="double" w:sz="4" w:space="0" w:color="auto"/>
            </w:tcBorders>
            <w:shd w:val="clear" w:color="auto" w:fill="auto"/>
            <w:vAlign w:val="center"/>
          </w:tcPr>
          <w:p w14:paraId="77E5503C" w14:textId="77777777" w:rsidR="00BB41CF" w:rsidRPr="009819E7" w:rsidRDefault="004A2FE0" w:rsidP="00D01AC6">
            <w:pPr>
              <w:pStyle w:val="StyleCentered"/>
              <w:framePr w:w="8273" w:hSpace="181" w:vSpace="113" w:wrap="notBeside" w:vAnchor="page" w:hAnchor="margin" w:xAlign="center" w:y="1419"/>
              <w:jc w:val="left"/>
            </w:pPr>
            <w:r w:rsidRPr="009819E7">
              <w:rPr>
                <w:rFonts w:ascii="Courier New" w:hAnsi="Courier New" w:cs="Courier New"/>
                <w:sz w:val="22"/>
                <w:szCs w:val="22"/>
              </w:rPr>
              <w:t>&lt;type&gt;</w:t>
            </w:r>
          </w:p>
        </w:tc>
        <w:tc>
          <w:tcPr>
            <w:tcW w:w="1678" w:type="dxa"/>
            <w:tcBorders>
              <w:bottom w:val="double" w:sz="4" w:space="0" w:color="auto"/>
            </w:tcBorders>
            <w:shd w:val="clear" w:color="auto" w:fill="auto"/>
            <w:vAlign w:val="center"/>
          </w:tcPr>
          <w:p w14:paraId="3343F2E0" w14:textId="77777777" w:rsidR="00BB41CF" w:rsidRPr="009819E7" w:rsidRDefault="00BB41CF" w:rsidP="00D01AC6">
            <w:pPr>
              <w:pStyle w:val="StyleCentered"/>
              <w:framePr w:w="8273" w:hSpace="181" w:vSpace="113" w:wrap="notBeside" w:vAnchor="page" w:hAnchor="margin" w:xAlign="center" w:y="1419"/>
              <w:jc w:val="left"/>
            </w:pPr>
            <w:r>
              <w:t>Name</w:t>
            </w:r>
          </w:p>
        </w:tc>
        <w:tc>
          <w:tcPr>
            <w:tcW w:w="850" w:type="dxa"/>
            <w:tcBorders>
              <w:bottom w:val="double" w:sz="4" w:space="0" w:color="auto"/>
            </w:tcBorders>
            <w:shd w:val="clear" w:color="auto" w:fill="auto"/>
            <w:vAlign w:val="center"/>
          </w:tcPr>
          <w:p w14:paraId="50C95690" w14:textId="77777777" w:rsidR="00BB41CF" w:rsidRPr="009819E7" w:rsidRDefault="00BB41CF" w:rsidP="00D01AC6">
            <w:pPr>
              <w:pStyle w:val="StyleCentered"/>
              <w:framePr w:w="8273" w:hSpace="181" w:vSpace="113" w:wrap="notBeside" w:vAnchor="page" w:hAnchor="margin" w:xAlign="center" w:y="1419"/>
            </w:pPr>
            <w:r>
              <w:t>Sym</w:t>
            </w:r>
            <w:r w:rsidRPr="00F8170F">
              <w:rPr>
                <w:vertAlign w:val="superscript"/>
              </w:rPr>
              <w:t>a</w:t>
            </w:r>
          </w:p>
        </w:tc>
        <w:tc>
          <w:tcPr>
            <w:tcW w:w="1320" w:type="dxa"/>
            <w:tcBorders>
              <w:bottom w:val="double" w:sz="4" w:space="0" w:color="auto"/>
            </w:tcBorders>
            <w:shd w:val="clear" w:color="auto" w:fill="auto"/>
            <w:vAlign w:val="center"/>
          </w:tcPr>
          <w:p w14:paraId="570AAE53" w14:textId="77777777" w:rsidR="00BB41CF" w:rsidRPr="009819E7" w:rsidRDefault="004A2FE0" w:rsidP="00D01AC6">
            <w:pPr>
              <w:pStyle w:val="StyleCentered"/>
              <w:framePr w:w="8273" w:hSpace="181" w:vSpace="113" w:wrap="notBeside" w:vAnchor="page" w:hAnchor="margin" w:xAlign="center" w:y="1419"/>
            </w:pPr>
            <w:r>
              <w:t>MVP</w:t>
            </w:r>
            <w:r w:rsidR="00BB41CF">
              <w:t>s per iteration</w:t>
            </w:r>
          </w:p>
        </w:tc>
        <w:tc>
          <w:tcPr>
            <w:tcW w:w="1559" w:type="dxa"/>
            <w:tcBorders>
              <w:bottom w:val="double" w:sz="4" w:space="0" w:color="auto"/>
            </w:tcBorders>
            <w:shd w:val="clear" w:color="auto" w:fill="auto"/>
            <w:vAlign w:val="center"/>
          </w:tcPr>
          <w:p w14:paraId="4FCE8217" w14:textId="77777777" w:rsidR="00BB41CF" w:rsidRPr="009819E7" w:rsidRDefault="00BB41CF" w:rsidP="00D01AC6">
            <w:pPr>
              <w:pStyle w:val="StyleCentered"/>
              <w:framePr w:w="8273" w:hSpace="181" w:vSpace="113" w:wrap="notBeside" w:vAnchor="page" w:hAnchor="margin" w:xAlign="center" w:y="1419"/>
            </w:pPr>
            <w:r>
              <w:t># of vectors</w:t>
            </w:r>
            <w:r w:rsidRPr="00F8170F">
              <w:rPr>
                <w:vertAlign w:val="superscript"/>
              </w:rPr>
              <w:t>b</w:t>
            </w:r>
          </w:p>
        </w:tc>
        <w:tc>
          <w:tcPr>
            <w:tcW w:w="1268" w:type="dxa"/>
            <w:tcBorders>
              <w:bottom w:val="double" w:sz="4" w:space="0" w:color="auto"/>
            </w:tcBorders>
          </w:tcPr>
          <w:p w14:paraId="40618153" w14:textId="77777777" w:rsidR="00BB41CF" w:rsidRDefault="00BB41CF" w:rsidP="00D01AC6">
            <w:pPr>
              <w:pStyle w:val="StyleCentered"/>
              <w:framePr w:w="8273" w:hSpace="181" w:vSpace="113" w:wrap="notBeside" w:vAnchor="page" w:hAnchor="margin" w:xAlign="center" w:y="1419"/>
            </w:pPr>
            <w:r>
              <w:t>Max stagnation</w:t>
            </w:r>
          </w:p>
        </w:tc>
      </w:tr>
      <w:tr w:rsidR="00BB41CF" w:rsidRPr="00AA3B27" w14:paraId="4106D861" w14:textId="77777777" w:rsidTr="00D01AC6">
        <w:trPr>
          <w:jc w:val="center"/>
        </w:trPr>
        <w:tc>
          <w:tcPr>
            <w:tcW w:w="1414" w:type="dxa"/>
            <w:tcBorders>
              <w:top w:val="double" w:sz="4" w:space="0" w:color="auto"/>
            </w:tcBorders>
            <w:shd w:val="clear" w:color="auto" w:fill="auto"/>
          </w:tcPr>
          <w:p w14:paraId="7BE6F13C"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Pr>
                <w:rFonts w:ascii="Courier New" w:hAnsi="Courier New" w:cs="Courier New"/>
                <w:sz w:val="22"/>
                <w:szCs w:val="22"/>
              </w:rPr>
              <w:t>bcgs2</w:t>
            </w:r>
          </w:p>
        </w:tc>
        <w:tc>
          <w:tcPr>
            <w:tcW w:w="1678" w:type="dxa"/>
            <w:tcBorders>
              <w:top w:val="double" w:sz="4" w:space="0" w:color="auto"/>
            </w:tcBorders>
            <w:shd w:val="clear" w:color="auto" w:fill="auto"/>
          </w:tcPr>
          <w:p w14:paraId="65C18D65" w14:textId="77777777" w:rsidR="00BB41CF" w:rsidRPr="001129EC" w:rsidRDefault="00BB41CF" w:rsidP="00B533B4">
            <w:pPr>
              <w:framePr w:w="8273" w:hSpace="181" w:vSpace="113" w:wrap="notBeside" w:vAnchor="page" w:hAnchor="margin" w:xAlign="center" w:y="1419"/>
            </w:pPr>
            <w:r>
              <w:rPr>
                <w:lang w:val="es-ES"/>
              </w:rPr>
              <w:t>Bi</w:t>
            </w:r>
            <w:r w:rsidR="00B533B4">
              <w:rPr>
                <w:lang w:val="es-ES"/>
              </w:rPr>
              <w:noBreakHyphen/>
            </w:r>
            <w:r>
              <w:rPr>
                <w:lang w:val="es-ES"/>
              </w:rPr>
              <w:t>CGStab(2)</w:t>
            </w:r>
          </w:p>
        </w:tc>
        <w:tc>
          <w:tcPr>
            <w:tcW w:w="850" w:type="dxa"/>
            <w:tcBorders>
              <w:top w:val="double" w:sz="4" w:space="0" w:color="auto"/>
            </w:tcBorders>
            <w:shd w:val="clear" w:color="auto" w:fill="auto"/>
          </w:tcPr>
          <w:p w14:paraId="4D5A4C9C" w14:textId="77777777" w:rsidR="00BB41CF" w:rsidRPr="009819E7" w:rsidRDefault="009061A5" w:rsidP="00D01AC6">
            <w:pPr>
              <w:pStyle w:val="StyleCentered"/>
              <w:framePr w:w="8273" w:hSpace="181" w:vSpace="113" w:wrap="notBeside" w:vAnchor="page" w:hAnchor="margin" w:xAlign="center" w:y="1419"/>
            </w:pPr>
            <w:r w:rsidRPr="009819E7">
              <w:t>−</w:t>
            </w:r>
          </w:p>
        </w:tc>
        <w:tc>
          <w:tcPr>
            <w:tcW w:w="1320" w:type="dxa"/>
            <w:tcBorders>
              <w:top w:val="double" w:sz="4" w:space="0" w:color="auto"/>
            </w:tcBorders>
            <w:shd w:val="clear" w:color="auto" w:fill="auto"/>
            <w:vAlign w:val="center"/>
          </w:tcPr>
          <w:p w14:paraId="1C39CC40" w14:textId="77777777" w:rsidR="00BB41CF" w:rsidRPr="009819E7" w:rsidRDefault="00BB41CF" w:rsidP="00D01AC6">
            <w:pPr>
              <w:pStyle w:val="StyleCentered"/>
              <w:framePr w:w="8273" w:hSpace="181" w:vSpace="113" w:wrap="notBeside" w:vAnchor="page" w:hAnchor="margin" w:xAlign="center" w:y="1419"/>
            </w:pPr>
            <w:r>
              <w:t>4</w:t>
            </w:r>
          </w:p>
        </w:tc>
        <w:tc>
          <w:tcPr>
            <w:tcW w:w="1559" w:type="dxa"/>
            <w:tcBorders>
              <w:top w:val="double" w:sz="4" w:space="0" w:color="auto"/>
            </w:tcBorders>
            <w:shd w:val="clear" w:color="auto" w:fill="auto"/>
            <w:vAlign w:val="center"/>
          </w:tcPr>
          <w:p w14:paraId="705D62FA" w14:textId="77777777" w:rsidR="00BB41CF" w:rsidRPr="009819E7" w:rsidRDefault="00BB41CF" w:rsidP="00D01AC6">
            <w:pPr>
              <w:pStyle w:val="StyleCentered"/>
              <w:framePr w:w="8273" w:hSpace="181" w:vSpace="113" w:wrap="notBeside" w:vAnchor="page" w:hAnchor="margin" w:xAlign="center" w:y="1419"/>
            </w:pPr>
            <w:r>
              <w:t>8</w:t>
            </w:r>
          </w:p>
        </w:tc>
        <w:tc>
          <w:tcPr>
            <w:tcW w:w="1268" w:type="dxa"/>
            <w:tcBorders>
              <w:top w:val="double" w:sz="4" w:space="0" w:color="auto"/>
            </w:tcBorders>
          </w:tcPr>
          <w:p w14:paraId="49AB05B5" w14:textId="77777777" w:rsidR="00BB41CF" w:rsidRDefault="00BB41CF" w:rsidP="00D01AC6">
            <w:pPr>
              <w:pStyle w:val="StyleCentered"/>
              <w:framePr w:w="8273" w:hSpace="181" w:vSpace="113" w:wrap="notBeside" w:vAnchor="page" w:hAnchor="margin" w:xAlign="center" w:y="1419"/>
            </w:pPr>
            <w:r>
              <w:t>15 000</w:t>
            </w:r>
          </w:p>
        </w:tc>
      </w:tr>
      <w:tr w:rsidR="00BB41CF" w:rsidRPr="009819E7" w14:paraId="5F47FDB9" w14:textId="77777777" w:rsidTr="00D01AC6">
        <w:trPr>
          <w:jc w:val="center"/>
        </w:trPr>
        <w:tc>
          <w:tcPr>
            <w:tcW w:w="1414" w:type="dxa"/>
            <w:shd w:val="clear" w:color="auto" w:fill="auto"/>
          </w:tcPr>
          <w:p w14:paraId="3EA7E318"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sidRPr="00AA3B27">
              <w:rPr>
                <w:rFonts w:ascii="Courier New" w:hAnsi="Courier New" w:cs="Courier New"/>
                <w:sz w:val="22"/>
                <w:szCs w:val="22"/>
              </w:rPr>
              <w:t>bi</w:t>
            </w:r>
            <w:r>
              <w:rPr>
                <w:rFonts w:ascii="Courier New" w:hAnsi="Courier New" w:cs="Courier New"/>
                <w:sz w:val="22"/>
                <w:szCs w:val="22"/>
              </w:rPr>
              <w:t>cg</w:t>
            </w:r>
          </w:p>
        </w:tc>
        <w:tc>
          <w:tcPr>
            <w:tcW w:w="1678" w:type="dxa"/>
            <w:shd w:val="clear" w:color="auto" w:fill="auto"/>
          </w:tcPr>
          <w:p w14:paraId="49BFF219" w14:textId="77777777" w:rsidR="00BB41CF" w:rsidRPr="001129EC" w:rsidRDefault="00B533B4" w:rsidP="00D01AC6">
            <w:pPr>
              <w:framePr w:w="8273" w:hSpace="181" w:vSpace="113" w:wrap="notBeside" w:vAnchor="page" w:hAnchor="margin" w:xAlign="center" w:y="1419"/>
            </w:pPr>
            <w:r>
              <w:t>Bi</w:t>
            </w:r>
            <w:r>
              <w:noBreakHyphen/>
            </w:r>
            <w:r w:rsidR="00BB41CF">
              <w:t>CG</w:t>
            </w:r>
          </w:p>
        </w:tc>
        <w:tc>
          <w:tcPr>
            <w:tcW w:w="850" w:type="dxa"/>
            <w:shd w:val="clear" w:color="auto" w:fill="auto"/>
          </w:tcPr>
          <w:p w14:paraId="63B795E0" w14:textId="77777777" w:rsidR="00BB41CF" w:rsidRPr="009819E7" w:rsidRDefault="00BB41CF"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14FDA8B1" w14:textId="77777777" w:rsidR="00BB41CF" w:rsidRPr="009819E7" w:rsidRDefault="00BB41CF" w:rsidP="00D01AC6">
            <w:pPr>
              <w:pStyle w:val="StyleCentered"/>
              <w:framePr w:w="8273" w:hSpace="181" w:vSpace="113" w:wrap="notBeside" w:vAnchor="page" w:hAnchor="margin" w:xAlign="center" w:y="1419"/>
            </w:pPr>
            <w:r>
              <w:t>1</w:t>
            </w:r>
          </w:p>
        </w:tc>
        <w:tc>
          <w:tcPr>
            <w:tcW w:w="1559" w:type="dxa"/>
            <w:shd w:val="clear" w:color="auto" w:fill="auto"/>
            <w:vAlign w:val="center"/>
          </w:tcPr>
          <w:p w14:paraId="623D3A82" w14:textId="77777777" w:rsidR="00BB41CF" w:rsidRPr="009819E7" w:rsidRDefault="00BB41CF" w:rsidP="00D01AC6">
            <w:pPr>
              <w:pStyle w:val="StyleCentered"/>
              <w:framePr w:w="8273" w:hSpace="181" w:vSpace="113" w:wrap="notBeside" w:vAnchor="page" w:hAnchor="margin" w:xAlign="center" w:y="1419"/>
            </w:pPr>
            <w:r>
              <w:t>4</w:t>
            </w:r>
          </w:p>
        </w:tc>
        <w:tc>
          <w:tcPr>
            <w:tcW w:w="1268" w:type="dxa"/>
          </w:tcPr>
          <w:p w14:paraId="61FA6D82" w14:textId="77777777" w:rsidR="00BB41CF" w:rsidRDefault="00BB41CF" w:rsidP="00D01AC6">
            <w:pPr>
              <w:pStyle w:val="StyleCentered"/>
              <w:framePr w:w="8273" w:hSpace="181" w:vSpace="113" w:wrap="notBeside" w:vAnchor="page" w:hAnchor="margin" w:xAlign="center" w:y="1419"/>
            </w:pPr>
            <w:r>
              <w:t>50 000</w:t>
            </w:r>
          </w:p>
        </w:tc>
      </w:tr>
      <w:tr w:rsidR="00BB41CF" w:rsidRPr="009819E7" w14:paraId="669A20BA" w14:textId="77777777" w:rsidTr="00D01AC6">
        <w:trPr>
          <w:jc w:val="center"/>
        </w:trPr>
        <w:tc>
          <w:tcPr>
            <w:tcW w:w="1414" w:type="dxa"/>
            <w:shd w:val="clear" w:color="auto" w:fill="auto"/>
          </w:tcPr>
          <w:p w14:paraId="67DD98D1"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sidRPr="00AA3B27">
              <w:rPr>
                <w:rFonts w:ascii="Courier New" w:hAnsi="Courier New" w:cs="Courier New"/>
                <w:sz w:val="22"/>
                <w:szCs w:val="22"/>
              </w:rPr>
              <w:t>bi</w:t>
            </w:r>
            <w:r>
              <w:rPr>
                <w:rFonts w:ascii="Courier New" w:hAnsi="Courier New" w:cs="Courier New"/>
                <w:sz w:val="22"/>
                <w:szCs w:val="22"/>
              </w:rPr>
              <w:t>cgstab</w:t>
            </w:r>
          </w:p>
        </w:tc>
        <w:tc>
          <w:tcPr>
            <w:tcW w:w="1678" w:type="dxa"/>
            <w:shd w:val="clear" w:color="auto" w:fill="auto"/>
          </w:tcPr>
          <w:p w14:paraId="3B3C785F" w14:textId="77777777" w:rsidR="00BB41CF" w:rsidRPr="001129EC" w:rsidRDefault="00B533B4" w:rsidP="00D01AC6">
            <w:pPr>
              <w:framePr w:w="8273" w:hSpace="181" w:vSpace="113" w:wrap="notBeside" w:vAnchor="page" w:hAnchor="margin" w:xAlign="center" w:y="1419"/>
              <w:rPr>
                <w:lang w:val="es-ES"/>
              </w:rPr>
            </w:pPr>
            <w:r>
              <w:rPr>
                <w:lang w:val="es-ES"/>
              </w:rPr>
              <w:t>Bi</w:t>
            </w:r>
            <w:r>
              <w:rPr>
                <w:lang w:val="es-ES"/>
              </w:rPr>
              <w:noBreakHyphen/>
            </w:r>
            <w:r w:rsidR="00BB41CF">
              <w:rPr>
                <w:lang w:val="es-ES"/>
              </w:rPr>
              <w:t>CGStab</w:t>
            </w:r>
          </w:p>
        </w:tc>
        <w:tc>
          <w:tcPr>
            <w:tcW w:w="850" w:type="dxa"/>
            <w:shd w:val="clear" w:color="auto" w:fill="auto"/>
          </w:tcPr>
          <w:p w14:paraId="19E2A450" w14:textId="77777777" w:rsidR="00BB41CF" w:rsidRPr="009819E7" w:rsidRDefault="009061A5"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26C655B3" w14:textId="77777777" w:rsidR="00BB41CF" w:rsidRPr="009819E7" w:rsidRDefault="00BB41CF" w:rsidP="00D01AC6">
            <w:pPr>
              <w:pStyle w:val="StyleCentered"/>
              <w:framePr w:w="8273" w:hSpace="181" w:vSpace="113" w:wrap="notBeside" w:vAnchor="page" w:hAnchor="margin" w:xAlign="center" w:y="1419"/>
            </w:pPr>
            <w:r>
              <w:t>2</w:t>
            </w:r>
          </w:p>
        </w:tc>
        <w:tc>
          <w:tcPr>
            <w:tcW w:w="1559" w:type="dxa"/>
            <w:shd w:val="clear" w:color="auto" w:fill="auto"/>
            <w:vAlign w:val="center"/>
          </w:tcPr>
          <w:p w14:paraId="21D27631" w14:textId="77777777" w:rsidR="00BB41CF" w:rsidRPr="009819E7" w:rsidRDefault="00BB41CF" w:rsidP="00D01AC6">
            <w:pPr>
              <w:pStyle w:val="StyleCentered"/>
              <w:framePr w:w="8273" w:hSpace="181" w:vSpace="113" w:wrap="notBeside" w:vAnchor="page" w:hAnchor="margin" w:xAlign="center" w:y="1419"/>
            </w:pPr>
            <w:r>
              <w:t>7</w:t>
            </w:r>
          </w:p>
        </w:tc>
        <w:tc>
          <w:tcPr>
            <w:tcW w:w="1268" w:type="dxa"/>
          </w:tcPr>
          <w:p w14:paraId="220CF830" w14:textId="77777777" w:rsidR="00BB41CF" w:rsidRDefault="00BB41CF" w:rsidP="00D01AC6">
            <w:pPr>
              <w:pStyle w:val="StyleCentered"/>
              <w:framePr w:w="8273" w:hSpace="181" w:vSpace="113" w:wrap="notBeside" w:vAnchor="page" w:hAnchor="margin" w:xAlign="center" w:y="1419"/>
            </w:pPr>
            <w:r>
              <w:t>30 000</w:t>
            </w:r>
          </w:p>
        </w:tc>
      </w:tr>
      <w:tr w:rsidR="00BB41CF" w:rsidRPr="009819E7" w14:paraId="5FE303EB" w14:textId="77777777" w:rsidTr="00D01AC6">
        <w:trPr>
          <w:jc w:val="center"/>
        </w:trPr>
        <w:tc>
          <w:tcPr>
            <w:tcW w:w="1414" w:type="dxa"/>
            <w:shd w:val="clear" w:color="auto" w:fill="auto"/>
          </w:tcPr>
          <w:p w14:paraId="41E670DD"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sidRPr="00D619B7">
              <w:rPr>
                <w:rFonts w:ascii="Courier New" w:hAnsi="Courier New" w:cs="Courier New"/>
                <w:sz w:val="22"/>
                <w:szCs w:val="22"/>
              </w:rPr>
              <w:t>cgnr</w:t>
            </w:r>
          </w:p>
        </w:tc>
        <w:tc>
          <w:tcPr>
            <w:tcW w:w="1678" w:type="dxa"/>
            <w:shd w:val="clear" w:color="auto" w:fill="auto"/>
          </w:tcPr>
          <w:p w14:paraId="40849A56" w14:textId="77777777" w:rsidR="00BB41CF" w:rsidRPr="001129EC" w:rsidRDefault="00BB41CF" w:rsidP="00D01AC6">
            <w:pPr>
              <w:framePr w:w="8273" w:hSpace="181" w:vSpace="113" w:wrap="notBeside" w:vAnchor="page" w:hAnchor="margin" w:xAlign="center" w:y="1419"/>
            </w:pPr>
            <w:r>
              <w:t>CGNR</w:t>
            </w:r>
          </w:p>
        </w:tc>
        <w:tc>
          <w:tcPr>
            <w:tcW w:w="850" w:type="dxa"/>
            <w:shd w:val="clear" w:color="auto" w:fill="auto"/>
          </w:tcPr>
          <w:p w14:paraId="3A21BD18" w14:textId="77777777" w:rsidR="00BB41CF" w:rsidRPr="009819E7" w:rsidRDefault="009061A5"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3B60121E" w14:textId="77777777" w:rsidR="00BB41CF" w:rsidRPr="009819E7" w:rsidRDefault="00BB41CF" w:rsidP="00D01AC6">
            <w:pPr>
              <w:pStyle w:val="StyleCentered"/>
              <w:framePr w:w="8273" w:hSpace="181" w:vSpace="113" w:wrap="notBeside" w:vAnchor="page" w:hAnchor="margin" w:xAlign="center" w:y="1419"/>
            </w:pPr>
            <w:r>
              <w:t>2</w:t>
            </w:r>
          </w:p>
        </w:tc>
        <w:tc>
          <w:tcPr>
            <w:tcW w:w="1559" w:type="dxa"/>
            <w:shd w:val="clear" w:color="auto" w:fill="auto"/>
            <w:vAlign w:val="center"/>
          </w:tcPr>
          <w:p w14:paraId="6FA3DEEA" w14:textId="77777777" w:rsidR="00BB41CF" w:rsidRPr="009819E7" w:rsidRDefault="00BB41CF" w:rsidP="00D01AC6">
            <w:pPr>
              <w:pStyle w:val="StyleCentered"/>
              <w:framePr w:w="8273" w:hSpace="181" w:vSpace="113" w:wrap="notBeside" w:vAnchor="page" w:hAnchor="margin" w:xAlign="center" w:y="1419"/>
            </w:pPr>
            <w:r>
              <w:t>4</w:t>
            </w:r>
          </w:p>
        </w:tc>
        <w:tc>
          <w:tcPr>
            <w:tcW w:w="1268" w:type="dxa"/>
          </w:tcPr>
          <w:p w14:paraId="7CABA4ED" w14:textId="77777777" w:rsidR="00BB41CF" w:rsidRDefault="00BB41CF" w:rsidP="00D01AC6">
            <w:pPr>
              <w:pStyle w:val="StyleCentered"/>
              <w:framePr w:w="8273" w:hSpace="181" w:vSpace="113" w:wrap="notBeside" w:vAnchor="page" w:hAnchor="margin" w:xAlign="center" w:y="1419"/>
            </w:pPr>
            <w:r>
              <w:t>10</w:t>
            </w:r>
          </w:p>
        </w:tc>
      </w:tr>
      <w:tr w:rsidR="00BB41CF" w:rsidRPr="009819E7" w14:paraId="01FDF3CC" w14:textId="77777777" w:rsidTr="00D01AC6">
        <w:trPr>
          <w:jc w:val="center"/>
        </w:trPr>
        <w:tc>
          <w:tcPr>
            <w:tcW w:w="1414" w:type="dxa"/>
            <w:shd w:val="clear" w:color="auto" w:fill="auto"/>
          </w:tcPr>
          <w:p w14:paraId="231A36E6"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sidRPr="00D619B7">
              <w:rPr>
                <w:rFonts w:ascii="Courier New" w:hAnsi="Courier New" w:cs="Courier New"/>
                <w:sz w:val="22"/>
                <w:szCs w:val="22"/>
              </w:rPr>
              <w:t>csym</w:t>
            </w:r>
          </w:p>
        </w:tc>
        <w:tc>
          <w:tcPr>
            <w:tcW w:w="1678" w:type="dxa"/>
            <w:shd w:val="clear" w:color="auto" w:fill="auto"/>
          </w:tcPr>
          <w:p w14:paraId="3FB8D7F1" w14:textId="77777777" w:rsidR="00BB41CF" w:rsidRPr="001129EC" w:rsidRDefault="00BB41CF" w:rsidP="00D01AC6">
            <w:pPr>
              <w:framePr w:w="8273" w:hSpace="181" w:vSpace="113" w:wrap="notBeside" w:vAnchor="page" w:hAnchor="margin" w:xAlign="center" w:y="1419"/>
            </w:pPr>
            <w:r w:rsidRPr="001129EC">
              <w:t>CSYM</w:t>
            </w:r>
          </w:p>
        </w:tc>
        <w:tc>
          <w:tcPr>
            <w:tcW w:w="850" w:type="dxa"/>
            <w:shd w:val="clear" w:color="auto" w:fill="auto"/>
          </w:tcPr>
          <w:p w14:paraId="31410FD8" w14:textId="77777777" w:rsidR="00BB41CF" w:rsidRPr="009819E7" w:rsidRDefault="00BB41CF"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28099C66" w14:textId="77777777" w:rsidR="00BB41CF" w:rsidRPr="009819E7" w:rsidRDefault="00BB41CF" w:rsidP="00D01AC6">
            <w:pPr>
              <w:pStyle w:val="StyleCentered"/>
              <w:framePr w:w="8273" w:hSpace="181" w:vSpace="113" w:wrap="notBeside" w:vAnchor="page" w:hAnchor="margin" w:xAlign="center" w:y="1419"/>
            </w:pPr>
            <w:r>
              <w:t>1</w:t>
            </w:r>
          </w:p>
        </w:tc>
        <w:tc>
          <w:tcPr>
            <w:tcW w:w="1559" w:type="dxa"/>
            <w:shd w:val="clear" w:color="auto" w:fill="auto"/>
            <w:vAlign w:val="center"/>
          </w:tcPr>
          <w:p w14:paraId="13C1C11C" w14:textId="77777777" w:rsidR="00BB41CF" w:rsidRPr="009819E7" w:rsidRDefault="00BB41CF" w:rsidP="00D01AC6">
            <w:pPr>
              <w:pStyle w:val="StyleCentered"/>
              <w:framePr w:w="8273" w:hSpace="181" w:vSpace="113" w:wrap="notBeside" w:vAnchor="page" w:hAnchor="margin" w:xAlign="center" w:y="1419"/>
            </w:pPr>
            <w:r>
              <w:t>6</w:t>
            </w:r>
          </w:p>
        </w:tc>
        <w:tc>
          <w:tcPr>
            <w:tcW w:w="1268" w:type="dxa"/>
          </w:tcPr>
          <w:p w14:paraId="0B1A10AA" w14:textId="77777777" w:rsidR="00BB41CF" w:rsidRDefault="00BB41CF" w:rsidP="00D01AC6">
            <w:pPr>
              <w:pStyle w:val="StyleCentered"/>
              <w:framePr w:w="8273" w:hSpace="181" w:vSpace="113" w:wrap="notBeside" w:vAnchor="page" w:hAnchor="margin" w:xAlign="center" w:y="1419"/>
            </w:pPr>
            <w:r>
              <w:t>10</w:t>
            </w:r>
          </w:p>
        </w:tc>
      </w:tr>
      <w:tr w:rsidR="00BB41CF" w:rsidRPr="00AA3B27" w14:paraId="4E05E84D" w14:textId="77777777" w:rsidTr="00D01AC6">
        <w:trPr>
          <w:jc w:val="center"/>
        </w:trPr>
        <w:tc>
          <w:tcPr>
            <w:tcW w:w="1414" w:type="dxa"/>
            <w:shd w:val="clear" w:color="auto" w:fill="auto"/>
          </w:tcPr>
          <w:p w14:paraId="067E88C5"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sidRPr="00D619B7">
              <w:rPr>
                <w:rFonts w:ascii="Courier New" w:hAnsi="Courier New" w:cs="Courier New"/>
                <w:sz w:val="22"/>
                <w:szCs w:val="22"/>
              </w:rPr>
              <w:t>qmr</w:t>
            </w:r>
          </w:p>
        </w:tc>
        <w:tc>
          <w:tcPr>
            <w:tcW w:w="1678" w:type="dxa"/>
            <w:shd w:val="clear" w:color="auto" w:fill="auto"/>
          </w:tcPr>
          <w:p w14:paraId="3F518EC3" w14:textId="77777777" w:rsidR="00BB41CF" w:rsidRPr="001129EC" w:rsidRDefault="00BB41CF" w:rsidP="00D01AC6">
            <w:pPr>
              <w:framePr w:w="8273" w:hSpace="181" w:vSpace="113" w:wrap="notBeside" w:vAnchor="page" w:hAnchor="margin" w:xAlign="center" w:y="1419"/>
            </w:pPr>
            <w:r w:rsidRPr="001129EC">
              <w:t>QMR</w:t>
            </w:r>
          </w:p>
        </w:tc>
        <w:tc>
          <w:tcPr>
            <w:tcW w:w="850" w:type="dxa"/>
            <w:shd w:val="clear" w:color="auto" w:fill="auto"/>
          </w:tcPr>
          <w:p w14:paraId="36DEAB38" w14:textId="77777777" w:rsidR="00BB41CF" w:rsidRPr="009819E7" w:rsidRDefault="00BB41CF"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175B4C7A" w14:textId="77777777" w:rsidR="00BB41CF" w:rsidRPr="009819E7" w:rsidRDefault="00BB41CF" w:rsidP="00D01AC6">
            <w:pPr>
              <w:pStyle w:val="StyleCentered"/>
              <w:framePr w:w="8273" w:hSpace="181" w:vSpace="113" w:wrap="notBeside" w:vAnchor="page" w:hAnchor="margin" w:xAlign="center" w:y="1419"/>
            </w:pPr>
            <w:r>
              <w:t>1</w:t>
            </w:r>
          </w:p>
        </w:tc>
        <w:tc>
          <w:tcPr>
            <w:tcW w:w="1559" w:type="dxa"/>
            <w:shd w:val="clear" w:color="auto" w:fill="auto"/>
            <w:vAlign w:val="center"/>
          </w:tcPr>
          <w:p w14:paraId="2491A296" w14:textId="77777777" w:rsidR="00BB41CF" w:rsidRPr="009819E7" w:rsidRDefault="00BB41CF" w:rsidP="00D01AC6">
            <w:pPr>
              <w:pStyle w:val="StyleCentered"/>
              <w:framePr w:w="8273" w:hSpace="181" w:vSpace="113" w:wrap="notBeside" w:vAnchor="page" w:hAnchor="margin" w:xAlign="center" w:y="1419"/>
            </w:pPr>
            <w:r>
              <w:t>7</w:t>
            </w:r>
          </w:p>
        </w:tc>
        <w:tc>
          <w:tcPr>
            <w:tcW w:w="1268" w:type="dxa"/>
          </w:tcPr>
          <w:p w14:paraId="02172C2A" w14:textId="77777777" w:rsidR="00BB41CF" w:rsidRDefault="00BB41CF" w:rsidP="00D01AC6">
            <w:pPr>
              <w:pStyle w:val="StyleCentered"/>
              <w:framePr w:w="8273" w:hSpace="181" w:vSpace="113" w:wrap="notBeside" w:vAnchor="page" w:hAnchor="margin" w:xAlign="center" w:y="1419"/>
            </w:pPr>
            <w:r>
              <w:t>50 000</w:t>
            </w:r>
          </w:p>
        </w:tc>
      </w:tr>
      <w:tr w:rsidR="00BB41CF" w:rsidRPr="009819E7" w14:paraId="4462B3E4" w14:textId="77777777" w:rsidTr="00D01AC6">
        <w:trPr>
          <w:jc w:val="center"/>
        </w:trPr>
        <w:tc>
          <w:tcPr>
            <w:tcW w:w="1414" w:type="dxa"/>
            <w:shd w:val="clear" w:color="auto" w:fill="auto"/>
          </w:tcPr>
          <w:p w14:paraId="53ADAFC9" w14:textId="77777777" w:rsidR="00BB41CF" w:rsidRPr="00AA3B27" w:rsidRDefault="00BB41CF" w:rsidP="00D01AC6">
            <w:pPr>
              <w:framePr w:w="8273" w:hSpace="181" w:vSpace="113" w:wrap="notBeside" w:vAnchor="page" w:hAnchor="margin" w:xAlign="center" w:y="1419"/>
              <w:rPr>
                <w:rFonts w:ascii="Courier New" w:hAnsi="Courier New" w:cs="Courier New"/>
                <w:sz w:val="22"/>
                <w:szCs w:val="22"/>
              </w:rPr>
            </w:pPr>
            <w:r w:rsidRPr="00D619B7">
              <w:rPr>
                <w:rFonts w:ascii="Courier New" w:hAnsi="Courier New" w:cs="Courier New"/>
                <w:sz w:val="22"/>
                <w:szCs w:val="22"/>
              </w:rPr>
              <w:t>qmr2</w:t>
            </w:r>
          </w:p>
        </w:tc>
        <w:tc>
          <w:tcPr>
            <w:tcW w:w="1678" w:type="dxa"/>
            <w:shd w:val="clear" w:color="auto" w:fill="auto"/>
          </w:tcPr>
          <w:p w14:paraId="493D8C62" w14:textId="77777777" w:rsidR="00BB41CF" w:rsidRPr="001129EC" w:rsidRDefault="00BB41CF" w:rsidP="00D01AC6">
            <w:pPr>
              <w:framePr w:w="8273" w:hSpace="181" w:vSpace="113" w:wrap="notBeside" w:vAnchor="page" w:hAnchor="margin" w:xAlign="center" w:y="1419"/>
              <w:rPr>
                <w:lang w:val="es-ES"/>
              </w:rPr>
            </w:pPr>
            <w:r w:rsidRPr="001129EC">
              <w:rPr>
                <w:lang w:val="es-ES"/>
              </w:rPr>
              <w:t>QMR</w:t>
            </w:r>
            <w:r w:rsidRPr="001129EC">
              <w:rPr>
                <w:vertAlign w:val="subscript"/>
                <w:lang w:val="es-ES"/>
              </w:rPr>
              <w:t>2</w:t>
            </w:r>
          </w:p>
        </w:tc>
        <w:tc>
          <w:tcPr>
            <w:tcW w:w="850" w:type="dxa"/>
            <w:shd w:val="clear" w:color="auto" w:fill="auto"/>
          </w:tcPr>
          <w:p w14:paraId="593F67B0" w14:textId="77777777" w:rsidR="00BB41CF" w:rsidRPr="009819E7" w:rsidRDefault="00BB41CF" w:rsidP="00D01AC6">
            <w:pPr>
              <w:pStyle w:val="StyleCentered"/>
              <w:framePr w:w="8273" w:hSpace="181" w:vSpace="113" w:wrap="notBeside" w:vAnchor="page" w:hAnchor="margin" w:xAlign="center" w:y="1419"/>
            </w:pPr>
            <w:r w:rsidRPr="009819E7">
              <w:t>+</w:t>
            </w:r>
          </w:p>
        </w:tc>
        <w:tc>
          <w:tcPr>
            <w:tcW w:w="1320" w:type="dxa"/>
            <w:shd w:val="clear" w:color="auto" w:fill="auto"/>
            <w:vAlign w:val="center"/>
          </w:tcPr>
          <w:p w14:paraId="7079ADD7" w14:textId="77777777" w:rsidR="00BB41CF" w:rsidRPr="009819E7" w:rsidRDefault="00BB41CF" w:rsidP="00D01AC6">
            <w:pPr>
              <w:pStyle w:val="StyleCentered"/>
              <w:framePr w:w="8273" w:hSpace="181" w:vSpace="113" w:wrap="notBeside" w:vAnchor="page" w:hAnchor="margin" w:xAlign="center" w:y="1419"/>
            </w:pPr>
            <w:r>
              <w:t>1</w:t>
            </w:r>
          </w:p>
        </w:tc>
        <w:tc>
          <w:tcPr>
            <w:tcW w:w="1559" w:type="dxa"/>
            <w:shd w:val="clear" w:color="auto" w:fill="auto"/>
            <w:vAlign w:val="center"/>
          </w:tcPr>
          <w:p w14:paraId="070F0852" w14:textId="77777777" w:rsidR="00BB41CF" w:rsidRPr="009819E7" w:rsidRDefault="00BB41CF" w:rsidP="00D01AC6">
            <w:pPr>
              <w:pStyle w:val="StyleCentered"/>
              <w:framePr w:w="8273" w:hSpace="181" w:vSpace="113" w:wrap="notBeside" w:vAnchor="page" w:hAnchor="margin" w:xAlign="center" w:y="1419"/>
            </w:pPr>
            <w:r>
              <w:t>6</w:t>
            </w:r>
          </w:p>
        </w:tc>
        <w:tc>
          <w:tcPr>
            <w:tcW w:w="1268" w:type="dxa"/>
          </w:tcPr>
          <w:p w14:paraId="66BEE4F7" w14:textId="77777777" w:rsidR="00BB41CF" w:rsidRDefault="00BB41CF" w:rsidP="00D01AC6">
            <w:pPr>
              <w:pStyle w:val="StyleCentered"/>
              <w:framePr w:w="8273" w:hSpace="181" w:vSpace="113" w:wrap="notBeside" w:vAnchor="page" w:hAnchor="margin" w:xAlign="center" w:y="1419"/>
            </w:pPr>
            <w:r>
              <w:t>50 000</w:t>
            </w:r>
          </w:p>
        </w:tc>
      </w:tr>
    </w:tbl>
    <w:p w14:paraId="199C1BB4" w14:textId="77777777" w:rsidR="00F8170F" w:rsidRPr="009819E7" w:rsidRDefault="00F8170F" w:rsidP="00D01AC6">
      <w:pPr>
        <w:pStyle w:val="Captionfigure"/>
        <w:framePr w:w="8273" w:wrap="notBeside" w:vAnchor="page" w:xAlign="center" w:y="1419"/>
      </w:pPr>
      <w:r w:rsidRPr="009819E7">
        <w:rPr>
          <w:vertAlign w:val="superscript"/>
        </w:rPr>
        <w:t xml:space="preserve">a </w:t>
      </w:r>
      <w:r>
        <w:t>w</w:t>
      </w:r>
      <w:r w:rsidR="00DE0885">
        <w:t xml:space="preserve">hether complex </w:t>
      </w:r>
      <w:r>
        <w:t>symmetr</w:t>
      </w:r>
      <w:r w:rsidR="00DE0885">
        <w:t>ic property</w:t>
      </w:r>
      <w:r>
        <w:t xml:space="preserve"> of the matrix is explicitly used</w:t>
      </w:r>
      <w:r w:rsidRPr="009819E7">
        <w:t>.</w:t>
      </w:r>
    </w:p>
    <w:p w14:paraId="14DF951F" w14:textId="77777777" w:rsidR="00F8170F" w:rsidRPr="009819E7" w:rsidRDefault="00F8170F" w:rsidP="00D01AC6">
      <w:pPr>
        <w:pStyle w:val="Captionfigure"/>
        <w:framePr w:w="8273" w:wrap="notBeside" w:vAnchor="page" w:xAlign="center" w:y="1419"/>
        <w:spacing w:before="0"/>
      </w:pPr>
      <w:r w:rsidRPr="009819E7">
        <w:rPr>
          <w:vertAlign w:val="superscript"/>
        </w:rPr>
        <w:t xml:space="preserve">b </w:t>
      </w:r>
      <w:r>
        <w:t>includes input residual and output solution, but does not include incident beam.</w:t>
      </w:r>
    </w:p>
    <w:p w14:paraId="606879BC" w14:textId="3763D506" w:rsidR="006E2CA2" w:rsidRPr="002875D4" w:rsidRDefault="006E2CA2" w:rsidP="006E2CA2">
      <w:pPr>
        <w:pStyle w:val="Indent"/>
      </w:pPr>
      <w:r>
        <w:t xml:space="preserve">It is important to note, that initial field </w:t>
      </w:r>
      <w:r w:rsidRPr="002A4591">
        <w:rPr>
          <w:rStyle w:val="CourierNew11pt"/>
        </w:rPr>
        <w:t>inc</w:t>
      </w:r>
      <w:r>
        <w:t xml:space="preserve"> corresponds to</w:t>
      </w:r>
      <w:r w:rsidR="00704F31">
        <w:t xml:space="preserve"> </w:t>
      </w:r>
      <m:oMath>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β</m:t>
                </m:r>
              </m:e>
            </m:acc>
          </m:e>
          <m:sub>
            <m:r>
              <w:rPr>
                <w:rFonts w:ascii="Cambria Math" w:hAnsi="Cambria Math"/>
              </w:rPr>
              <m:t>i</m:t>
            </m:r>
          </m:sub>
        </m:sSub>
        <m:r>
          <w:rPr>
            <w:rFonts w:ascii="Cambria Math" w:hAnsi="Cambria Math"/>
          </w:rPr>
          <m:t>⋅</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inc</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E</m:t>
            </m:r>
          </m:e>
          <m:sub>
            <m:r>
              <m:rPr>
                <m:sty m:val="p"/>
              </m:rPr>
              <w:rPr>
                <w:rFonts w:ascii="Cambria Math" w:hAnsi="Cambria Math"/>
              </w:rPr>
              <m:t>(0)</m:t>
            </m:r>
          </m:sub>
          <m:sup>
            <m:r>
              <m:rPr>
                <m:sty m:val="p"/>
              </m:rPr>
              <w:rPr>
                <w:rFonts w:ascii="Cambria Math" w:hAnsi="Cambria Math"/>
              </w:rPr>
              <m:t>exc</m:t>
            </m:r>
          </m:sup>
        </m:sSubSup>
        <m:r>
          <m:rPr>
            <m:sty m:val="p"/>
          </m:rPr>
          <w:rPr>
            <w:rFonts w:ascii="Cambria Math" w:hAnsi="Cambria Math"/>
          </w:rPr>
          <m:t>=</m:t>
        </m:r>
        <m:sSup>
          <m:sSupPr>
            <m:ctrlPr>
              <w:rPr>
                <w:rFonts w:ascii="Cambria Math" w:hAnsi="Cambria Math"/>
              </w:rPr>
            </m:ctrlPr>
          </m:sSupPr>
          <m:e>
            <m:r>
              <m:rPr>
                <m:sty m:val="b"/>
              </m:rPr>
              <w:rPr>
                <w:rFonts w:ascii="Cambria Math" w:hAnsi="Cambria Math"/>
              </w:rPr>
              <m:t>E</m:t>
            </m:r>
          </m:e>
          <m:sup>
            <m:r>
              <m:rPr>
                <m:sty m:val="p"/>
              </m:rPr>
              <w:rPr>
                <w:rFonts w:ascii="Cambria Math" w:hAnsi="Cambria Math"/>
              </w:rPr>
              <m:t>inc</m:t>
            </m:r>
          </m:sup>
        </m:sSup>
      </m:oMath>
      <w:r w:rsidR="002A4591">
        <w:t xml:space="preserve">, i.e. it sets exciting field, while both </w:t>
      </w:r>
      <w:r w:rsidR="002A4591" w:rsidRPr="002A4591">
        <w:rPr>
          <w:rStyle w:val="CourierNew11pt"/>
        </w:rPr>
        <w:t>wkb</w:t>
      </w:r>
      <w:r w:rsidR="002A4591">
        <w:t xml:space="preserve"> and </w:t>
      </w:r>
      <w:r w:rsidR="002A4591" w:rsidRPr="002A4591">
        <w:rPr>
          <w:rStyle w:val="CourierNew11pt"/>
        </w:rPr>
        <w:t>read</w:t>
      </w:r>
      <w:r w:rsidR="002A4591">
        <w:t xml:space="preserve"> define internal field </w:t>
      </w:r>
      <m:oMath>
        <m:sSub>
          <m:sSubPr>
            <m:ctrlPr>
              <w:rPr>
                <w:rFonts w:ascii="Cambria Math" w:hAnsi="Cambria Math"/>
                <w:b/>
                <w:i/>
              </w:rPr>
            </m:ctrlPr>
          </m:sSubPr>
          <m:e>
            <m:r>
              <m:rPr>
                <m:sty m:val="b"/>
              </m:rPr>
              <w:rPr>
                <w:rFonts w:ascii="Cambria Math" w:hAnsi="Cambria Math"/>
              </w:rPr>
              <m:t>E</m:t>
            </m:r>
          </m:e>
          <m:sub>
            <m:r>
              <w:rPr>
                <w:rFonts w:ascii="Cambria Math" w:hAnsi="Cambria Math"/>
                <w:vertAlign w:val="subscript"/>
              </w:rPr>
              <m:t>(0)</m:t>
            </m:r>
          </m:sub>
        </m:sSub>
      </m:oMath>
      <w:r w:rsidR="002A4591">
        <w:t xml:space="preserve">, cf. </w:t>
      </w:r>
      <w:r w:rsidR="002A4591" w:rsidRPr="005E7646">
        <w:t>Eq. </w:t>
      </w:r>
      <w:r w:rsidR="002A4591" w:rsidRPr="005E7646">
        <w:fldChar w:fldCharType="begin"/>
      </w:r>
      <w:r w:rsidR="002A4591" w:rsidRPr="005E7646">
        <w:instrText xml:space="preserve"> REF _Ref277578951 \h  \* MERGEFORMAT </w:instrText>
      </w:r>
      <w:r w:rsidR="002A4591" w:rsidRPr="005E7646">
        <w:fldChar w:fldCharType="separate"/>
      </w:r>
      <w:r w:rsidR="00AF049C" w:rsidRPr="009819E7">
        <w:t>(</w:t>
      </w:r>
      <w:r w:rsidR="00AF049C">
        <w:t>82</w:t>
      </w:r>
      <w:r w:rsidR="00AF049C" w:rsidRPr="009819E7">
        <w:t>)</w:t>
      </w:r>
      <w:r w:rsidR="002A4591" w:rsidRPr="005E7646">
        <w:fldChar w:fldCharType="end"/>
      </w:r>
      <w:r w:rsidR="002A4591">
        <w:t>. In particular, “</w:t>
      </w:r>
      <w:r w:rsidR="002A4591" w:rsidRPr="00385274">
        <w:rPr>
          <w:rStyle w:val="CourierNew11pt"/>
        </w:rPr>
        <w:noBreakHyphen/>
        <w:t>beam read f</w:t>
      </w:r>
      <w:r w:rsidR="00F43D2A">
        <w:rPr>
          <w:rStyle w:val="CourierNew11pt"/>
        </w:rPr>
        <w:t>Y fX</w:t>
      </w:r>
      <w:r w:rsidR="002A4591" w:rsidRPr="00385274">
        <w:rPr>
          <w:rStyle w:val="CourierNew11pt"/>
        </w:rPr>
        <w:t xml:space="preserve"> –init_field inc</w:t>
      </w:r>
      <w:r w:rsidR="002A4591">
        <w:t xml:space="preserve">” is not completely equivalent to </w:t>
      </w:r>
      <w:r w:rsidR="00DE10F6">
        <w:t>“</w:t>
      </w:r>
      <w:r w:rsidR="00F43D2A">
        <w:rPr>
          <w:rStyle w:val="CourierNew11pt"/>
        </w:rPr>
        <w:noBreakHyphen/>
        <w:t>init_field read fY fX</w:t>
      </w:r>
      <w:r w:rsidR="00385274">
        <w:t>” in terms of the starting vector. The connection between the two fields depends on the polarizability formulation (§</w:t>
      </w:r>
      <w:r w:rsidR="00385274">
        <w:fldChar w:fldCharType="begin"/>
      </w:r>
      <w:r w:rsidR="00385274">
        <w:instrText xml:space="preserve"> REF _Ref355261359 \r \h </w:instrText>
      </w:r>
      <w:r w:rsidR="00385274">
        <w:fldChar w:fldCharType="separate"/>
      </w:r>
      <w:r w:rsidR="00AF049C">
        <w:t>10.1</w:t>
      </w:r>
      <w:r w:rsidR="00385274">
        <w:fldChar w:fldCharType="end"/>
      </w:r>
      <w:r w:rsidR="00385274">
        <w:t xml:space="preserve">), but can be approximately described as </w:t>
      </w:r>
      <m:oMath>
        <m:sSub>
          <m:sSubPr>
            <m:ctrlPr>
              <w:rPr>
                <w:rFonts w:ascii="Cambria Math" w:hAnsi="Cambria Math"/>
              </w:rPr>
            </m:ctrlPr>
          </m:sSubPr>
          <m:e>
            <m:r>
              <m:rPr>
                <m:sty m:val="b"/>
              </m:rPr>
              <w:rPr>
                <w:rFonts w:ascii="Cambria Math" w:hAnsi="Cambria Math"/>
              </w:rPr>
              <m:t>E</m:t>
            </m:r>
          </m:e>
          <m:sub>
            <m:r>
              <w:rPr>
                <w:rFonts w:ascii="Cambria Math" w:hAnsi="Cambria Math"/>
              </w:rPr>
              <m:t>i</m:t>
            </m:r>
          </m:sub>
        </m:sSub>
        <m:r>
          <m:rPr>
            <m:sty m:val="p"/>
          </m:rPr>
          <w:rPr>
            <w:rFonts w:ascii="Cambria Math" w:hAnsi="Cambria Math"/>
          </w:rPr>
          <m:t>≈</m:t>
        </m:r>
        <m:f>
          <m:fPr>
            <m:type m:val="lin"/>
            <m:ctrlPr>
              <w:rPr>
                <w:rFonts w:ascii="Cambria Math" w:hAnsi="Cambria Math"/>
              </w:rPr>
            </m:ctrlPr>
          </m:fPr>
          <m:num>
            <m:r>
              <w:rPr>
                <w:rFonts w:ascii="Cambria Math" w:hAnsi="Cambria Math"/>
              </w:rPr>
              <m:t>3</m:t>
            </m:r>
            <m:sSubSup>
              <m:sSubSupPr>
                <m:ctrlPr>
                  <w:rPr>
                    <w:rFonts w:ascii="Cambria Math" w:hAnsi="Cambria Math"/>
                  </w:rPr>
                </m:ctrlPr>
              </m:sSubSupPr>
              <m:e>
                <m:r>
                  <m:rPr>
                    <m:sty m:val="b"/>
                  </m:rPr>
                  <w:rPr>
                    <w:rFonts w:ascii="Cambria Math" w:hAnsi="Cambria Math"/>
                  </w:rPr>
                  <m:t>E</m:t>
                </m:r>
              </m:e>
              <m:sub>
                <m:r>
                  <w:rPr>
                    <w:rFonts w:ascii="Cambria Math" w:hAnsi="Cambria Math"/>
                  </w:rPr>
                  <m:t>i</m:t>
                </m:r>
              </m:sub>
              <m:sup>
                <m:r>
                  <m:rPr>
                    <m:sty m:val="p"/>
                  </m:rPr>
                  <w:rPr>
                    <w:rFonts w:ascii="Cambria Math" w:hAnsi="Cambria Math"/>
                  </w:rPr>
                  <m:t>exc</m:t>
                </m:r>
              </m:sup>
            </m:sSubSup>
          </m:num>
          <m:den>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sub>
            </m:sSub>
            <m:r>
              <m:rPr>
                <m:sty m:val="p"/>
              </m:rPr>
              <w:rPr>
                <w:rFonts w:ascii="Cambria Math" w:hAnsi="Cambria Math"/>
              </w:rPr>
              <m:t>+2)</m:t>
            </m:r>
          </m:den>
        </m:f>
      </m:oMath>
      <w:r w:rsidR="00F43D2A">
        <w:t xml:space="preserve"> (this equation is exact for CM polarizability)</w:t>
      </w:r>
      <w:r w:rsidR="00385274">
        <w:t>.</w:t>
      </w:r>
    </w:p>
    <w:p w14:paraId="23131956" w14:textId="77777777" w:rsidR="00CF2886" w:rsidRPr="009819E7" w:rsidRDefault="00F6501D" w:rsidP="00AE3BD0">
      <w:pPr>
        <w:pStyle w:val="Indent"/>
      </w:pPr>
      <w:r w:rsidRPr="009819E7">
        <w:t xml:space="preserve">The stopping criterion for iterative solvers is </w:t>
      </w:r>
      <w:r w:rsidR="00AE3BD0">
        <w:t xml:space="preserve">the </w:t>
      </w:r>
      <w:r w:rsidRPr="009819E7">
        <w:t xml:space="preserve">relative </w:t>
      </w:r>
      <w:r w:rsidR="00A90FF9" w:rsidRPr="009819E7">
        <w:t>norm</w:t>
      </w:r>
      <w:r w:rsidR="00AE3BD0">
        <w:t xml:space="preserve"> of the residual. T</w:t>
      </w:r>
      <w:r w:rsidR="00A90FF9" w:rsidRPr="009819E7">
        <w:t>he process stops when this norm</w:t>
      </w:r>
      <w:r w:rsidRPr="009819E7">
        <w:t xml:space="preserve"> is less than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oMath>
      <w:r w:rsidR="00AE3BD0">
        <w:t xml:space="preserve">, which </w:t>
      </w:r>
      <w:r w:rsidRPr="009819E7">
        <w:t>can be speci</w:t>
      </w:r>
      <w:r w:rsidR="00AE3BD0">
        <w:t>fied by the command line option</w:t>
      </w:r>
    </w:p>
    <w:p w14:paraId="2EBFAB45" w14:textId="77777777" w:rsidR="00CF2886" w:rsidRPr="009819E7" w:rsidRDefault="00F6501D" w:rsidP="00F14C87">
      <w:pPr>
        <w:pStyle w:val="Commandline"/>
      </w:pPr>
      <w:r w:rsidRPr="009819E7">
        <w:t>-eps &lt;arg&gt;</w:t>
      </w:r>
    </w:p>
    <w:p w14:paraId="0A1A444C" w14:textId="77777777" w:rsidR="00947449" w:rsidRDefault="00F6501D" w:rsidP="00AF7315">
      <w:r w:rsidRPr="009819E7">
        <w:t xml:space="preserve">where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m:t>
            </m:r>
            <m:d>
              <m:dPr>
                <m:begChr m:val="〈"/>
                <m:endChr m:val="〉"/>
                <m:ctrlPr>
                  <w:rPr>
                    <w:rFonts w:ascii="Cambria Math" w:hAnsi="Cambria Math"/>
                    <w:vertAlign w:val="superscript"/>
                  </w:rPr>
                </m:ctrlPr>
              </m:dPr>
              <m:e>
                <m:r>
                  <m:rPr>
                    <m:sty m:val="p"/>
                  </m:rPr>
                  <w:rPr>
                    <w:rFonts w:ascii="Cambria Math" w:hAnsi="Cambria Math"/>
                    <w:vertAlign w:val="superscript"/>
                  </w:rPr>
                  <m:t>arg</m:t>
                </m:r>
              </m:e>
            </m:d>
          </m:sup>
        </m:sSup>
      </m:oMath>
      <w:r w:rsidRPr="009819E7">
        <w:t>. By default</w:t>
      </w:r>
      <w:r w:rsidR="009C439B">
        <w:t>,</w:t>
      </w:r>
      <w:r w:rsidRPr="009819E7">
        <w:t xml:space="preserve">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-5</m:t>
            </m:r>
          </m:sup>
        </m:sSup>
      </m:oMath>
      <w:r w:rsidRPr="009819E7">
        <w:t>.</w:t>
      </w:r>
      <w:r w:rsidR="00B82D0F" w:rsidRPr="009819E7">
        <w:t xml:space="preserve"> </w:t>
      </w:r>
      <w:r w:rsidR="006515DD">
        <w:t xml:space="preserve">It is important to note that the residual is updated iteratively along the execution of the iterative solver, which may </w:t>
      </w:r>
      <w:r w:rsidR="00AF7315">
        <w:t>cause substantial</w:t>
      </w:r>
      <w:r w:rsidR="006515DD">
        <w:t xml:space="preserve"> round-off errors for large number of iterations. True residual at the end of the iterative solver can be calculated by </w:t>
      </w:r>
      <w:r w:rsidR="006515DD" w:rsidRPr="00AF7315">
        <w:rPr>
          <w:rStyle w:val="CourierNew11pt"/>
        </w:rPr>
        <w:t>ADDA</w:t>
      </w:r>
      <w:r w:rsidR="006515DD">
        <w:t xml:space="preserve"> </w:t>
      </w:r>
      <w:r w:rsidR="00AF7315">
        <w:t>through</w:t>
      </w:r>
      <w:r w:rsidR="006515DD">
        <w:t xml:space="preserve"> additional </w:t>
      </w:r>
      <w:r w:rsidR="004A2FE0">
        <w:t>MVP</w:t>
      </w:r>
      <w:r w:rsidR="006515DD">
        <w:t>.</w:t>
      </w:r>
      <w:r w:rsidR="00AF7315">
        <w:t xml:space="preserve"> For that specify</w:t>
      </w:r>
    </w:p>
    <w:p w14:paraId="2CBABD00" w14:textId="77777777" w:rsidR="00947449" w:rsidRPr="009819E7" w:rsidRDefault="00947449" w:rsidP="00947449">
      <w:pPr>
        <w:pStyle w:val="Commandline"/>
      </w:pPr>
      <w:r w:rsidRPr="00AF7315">
        <w:t>-recalc_resid</w:t>
      </w:r>
    </w:p>
    <w:p w14:paraId="12F174FB" w14:textId="77777777" w:rsidR="00F6501D" w:rsidRPr="009819E7" w:rsidRDefault="00AF7315" w:rsidP="00AF7315">
      <w:r>
        <w:t xml:space="preserve">in the command line. </w:t>
      </w:r>
      <w:r w:rsidR="003A370F" w:rsidRPr="009819E7">
        <w:t>The m</w:t>
      </w:r>
      <w:r w:rsidR="001F3341" w:rsidRPr="009819E7">
        <w:t xml:space="preserve">aximum number of iterations can be specified as </w:t>
      </w:r>
      <w:r w:rsidR="001F3341" w:rsidRPr="00941327">
        <w:rPr>
          <w:rStyle w:val="CourierNew11pt"/>
        </w:rPr>
        <w:t>&lt;arg&gt;</w:t>
      </w:r>
      <w:r w:rsidR="001F3341" w:rsidRPr="009819E7">
        <w:t xml:space="preserve"> to the command line option</w:t>
      </w:r>
    </w:p>
    <w:p w14:paraId="54217BB4" w14:textId="77777777" w:rsidR="001F3341" w:rsidRPr="009819E7" w:rsidRDefault="001F3341" w:rsidP="00F14C87">
      <w:pPr>
        <w:pStyle w:val="Commandline"/>
      </w:pPr>
      <w:r w:rsidRPr="009819E7">
        <w:t>-maxiter &lt;arg&gt;</w:t>
      </w:r>
    </w:p>
    <w:p w14:paraId="23937CE9" w14:textId="1E980A5B" w:rsidR="001F3341" w:rsidRPr="009819E7" w:rsidRDefault="008D5DD5" w:rsidP="00AE3BD0">
      <w:r w:rsidRPr="008D5DD5">
        <w:t>If</w:t>
      </w:r>
      <w:r>
        <w:t xml:space="preserve"> this number is reached before convergence (to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oMath>
      <w:r>
        <w:t xml:space="preserve"> level)</w:t>
      </w:r>
      <w:r w:rsidRPr="008D5DD5">
        <w:t xml:space="preserve"> </w:t>
      </w:r>
      <w:r w:rsidR="00535EA9" w:rsidRPr="00535EA9">
        <w:rPr>
          <w:rStyle w:val="CourierNew11pt"/>
        </w:rPr>
        <w:t>ADDA</w:t>
      </w:r>
      <w:r w:rsidR="001F3341" w:rsidRPr="009819E7">
        <w:t xml:space="preserve"> will </w:t>
      </w:r>
      <w:r>
        <w:t>produce a warning, but will continue to calculate the (potentially less accurate) scattering quantities</w:t>
      </w:r>
      <w:r w:rsidR="001F3341" w:rsidRPr="009819E7">
        <w:t xml:space="preserve">. </w:t>
      </w:r>
      <w:r>
        <w:t xml:space="preserve">So </w:t>
      </w:r>
      <w:r w:rsidRPr="008D5DD5">
        <w:rPr>
          <w:rStyle w:val="CourierNew11pt"/>
        </w:rPr>
        <w:t>–maxiter</w:t>
      </w:r>
      <w:r>
        <w:t xml:space="preserve"> can be used to softly limit the simulation time. </w:t>
      </w:r>
      <w:r w:rsidR="001F3341" w:rsidRPr="009819E7">
        <w:t xml:space="preserve">By default </w:t>
      </w:r>
      <w:r w:rsidR="003A370F" w:rsidRPr="009819E7">
        <w:t xml:space="preserve">the </w:t>
      </w:r>
      <w:r w:rsidR="001F3341" w:rsidRPr="009819E7">
        <w:t>maximum number of iterations i</w:t>
      </w:r>
      <w:r w:rsidR="00AD1A81" w:rsidRPr="009819E7">
        <w:t>s set to a very high value, which</w:t>
      </w:r>
      <w:r w:rsidR="001F3341" w:rsidRPr="009819E7">
        <w:t xml:space="preserve"> is not expected to be </w:t>
      </w:r>
      <w:r w:rsidR="00AD7A1A" w:rsidRPr="009819E7">
        <w:t xml:space="preserve">ever </w:t>
      </w:r>
      <w:r w:rsidR="001F3341" w:rsidRPr="009819E7">
        <w:t>reached.</w:t>
      </w:r>
      <w:r w:rsidR="001F3341" w:rsidRPr="00AA5BD7">
        <w:rPr>
          <w:rStyle w:val="a7"/>
        </w:rPr>
        <w:footnoteReference w:id="73"/>
      </w:r>
      <w:r>
        <w:t xml:space="preserve"> Also,</w:t>
      </w:r>
      <w:r w:rsidR="00AD1A81" w:rsidRPr="009819E7">
        <w:t xml:space="preserve"> </w:t>
      </w:r>
      <w:r w:rsidR="00535EA9" w:rsidRPr="00535EA9">
        <w:rPr>
          <w:rStyle w:val="CourierNew11pt"/>
        </w:rPr>
        <w:t>ADDA</w:t>
      </w:r>
      <w:r w:rsidR="00AD1A81" w:rsidRPr="009819E7">
        <w:t xml:space="preserve"> will </w:t>
      </w:r>
      <w:r>
        <w:t>terminate execution</w:t>
      </w:r>
      <w:r w:rsidR="00AD1A81" w:rsidRPr="009819E7">
        <w:t xml:space="preserve"> </w:t>
      </w:r>
      <w:r>
        <w:t>with an error</w:t>
      </w:r>
      <w:r w:rsidR="00AD1A81" w:rsidRPr="009819E7">
        <w:t xml:space="preserve"> if the </w:t>
      </w:r>
      <w:r w:rsidR="00651C3E" w:rsidRPr="009819E7">
        <w:t>iterative solver</w:t>
      </w:r>
      <w:r w:rsidR="00AD1A81" w:rsidRPr="009819E7">
        <w:t xml:space="preserve"> stagnate</w:t>
      </w:r>
      <w:r w:rsidR="00651C3E" w:rsidRPr="009819E7">
        <w:t>s</w:t>
      </w:r>
      <w:r w:rsidR="00AD1A81" w:rsidRPr="009819E7">
        <w:t xml:space="preserve"> for a </w:t>
      </w:r>
      <w:r w:rsidR="00AD1A81" w:rsidRPr="00D85561">
        <w:t xml:space="preserve">long time, i.e. residual norm do not decrease during </w:t>
      </w:r>
      <w:r w:rsidR="00651C3E" w:rsidRPr="00D85561">
        <w:t xml:space="preserve">a number of last iterations. </w:t>
      </w:r>
      <w:r w:rsidR="001E3462">
        <w:t>Corresponding numbers are</w:t>
      </w:r>
      <w:r w:rsidR="00651C3E" w:rsidRPr="00D85561">
        <w:t xml:space="preserve"> </w:t>
      </w:r>
      <w:r w:rsidR="001E3462">
        <w:t xml:space="preserve">specified in </w:t>
      </w:r>
      <w:r w:rsidR="001E3462">
        <w:fldChar w:fldCharType="begin"/>
      </w:r>
      <w:r w:rsidR="001E3462">
        <w:instrText xml:space="preserve"> REF _Ref356051976 \h </w:instrText>
      </w:r>
      <w:r w:rsidR="001E3462">
        <w:fldChar w:fldCharType="separate"/>
      </w:r>
      <w:r w:rsidR="00AF049C" w:rsidRPr="009819E7">
        <w:t>Table </w:t>
      </w:r>
      <w:r w:rsidR="00AF049C">
        <w:rPr>
          <w:noProof/>
        </w:rPr>
        <w:t>3</w:t>
      </w:r>
      <w:r w:rsidR="001E3462">
        <w:fldChar w:fldCharType="end"/>
      </w:r>
      <w:r w:rsidR="00651C3E" w:rsidRPr="00D85561">
        <w:t>.</w:t>
      </w:r>
      <w:r w:rsidR="00651C3E" w:rsidRPr="00AA5BD7">
        <w:rPr>
          <w:rStyle w:val="a7"/>
        </w:rPr>
        <w:footnoteReference w:id="74"/>
      </w:r>
    </w:p>
    <w:p w14:paraId="6C2BCC49" w14:textId="77777777" w:rsidR="00B425A5" w:rsidRPr="009819E7" w:rsidRDefault="00863329" w:rsidP="00277F6D">
      <w:pPr>
        <w:ind w:firstLine="540"/>
      </w:pPr>
      <w:r w:rsidRPr="009819E7">
        <w:t xml:space="preserve">All iterative solvers </w:t>
      </w:r>
      <w:r w:rsidRPr="00D85561">
        <w:t>except CGNR</w:t>
      </w:r>
      <w:r w:rsidR="00D85561">
        <w:t xml:space="preserve"> and CSYM</w:t>
      </w:r>
      <w:r w:rsidRPr="009819E7">
        <w:t xml:space="preserve"> are susceptible to breakdowns. Although such situations are very improbable, they may happen in specific cases. For instance, simulation of light scattering by cube with edge length that is exactly a multiple of the wavelength results in breakdowns </w:t>
      </w:r>
      <w:r w:rsidRPr="009819E7">
        <w:lastRenderedPageBreak/>
        <w:t xml:space="preserve">of </w:t>
      </w:r>
      <w:r w:rsidRPr="00277F6D">
        <w:t>QMR</w:t>
      </w:r>
      <w:r w:rsidR="00277F6D" w:rsidRPr="00277F6D">
        <w:t>, QMR</w:t>
      </w:r>
      <w:r w:rsidR="00277F6D" w:rsidRPr="00DE0885">
        <w:rPr>
          <w:vertAlign w:val="subscript"/>
        </w:rPr>
        <w:t>2</w:t>
      </w:r>
      <w:r w:rsidR="00277F6D" w:rsidRPr="00277F6D">
        <w:t>,</w:t>
      </w:r>
      <w:r w:rsidRPr="00277F6D">
        <w:t xml:space="preserve"> and Bi</w:t>
      </w:r>
      <w:r w:rsidR="00B533B4">
        <w:noBreakHyphen/>
      </w:r>
      <w:r w:rsidRPr="00277F6D">
        <w:t>CG</w:t>
      </w:r>
      <w:r w:rsidRPr="009819E7">
        <w:t xml:space="preserve">. </w:t>
      </w:r>
      <w:r w:rsidR="00535EA9" w:rsidRPr="00535EA9">
        <w:rPr>
          <w:rStyle w:val="CourierNew11pt"/>
        </w:rPr>
        <w:t>ADDA</w:t>
      </w:r>
      <w:r w:rsidRPr="009819E7">
        <w:t xml:space="preserve"> should detect almost any breakdown and produce a meaningful error message; however, it is possible that some breakdown</w:t>
      </w:r>
      <w:r w:rsidR="00C458AC" w:rsidRPr="009819E7">
        <w:t xml:space="preserve"> is</w:t>
      </w:r>
      <w:r w:rsidRPr="009819E7">
        <w:t xml:space="preserve"> not detected. </w:t>
      </w:r>
      <w:r w:rsidR="00C458AC" w:rsidRPr="009819E7">
        <w:t xml:space="preserve">It </w:t>
      </w:r>
      <w:r w:rsidRPr="009819E7">
        <w:t>then result</w:t>
      </w:r>
      <w:r w:rsidR="00C458AC" w:rsidRPr="009819E7">
        <w:t>s</w:t>
      </w:r>
      <w:r w:rsidRPr="009819E7">
        <w:t xml:space="preserve"> in </w:t>
      </w:r>
      <w:r w:rsidR="00C458AC" w:rsidRPr="009819E7">
        <w:t xml:space="preserve">the </w:t>
      </w:r>
      <w:r w:rsidRPr="009819E7">
        <w:t xml:space="preserve">stagnation of the residual norm or its oscillations without any further progress. On contrary, </w:t>
      </w:r>
      <w:r w:rsidR="00535EA9" w:rsidRPr="00535EA9">
        <w:rPr>
          <w:rStyle w:val="CourierNew11pt"/>
        </w:rPr>
        <w:t>ADDA</w:t>
      </w:r>
      <w:r w:rsidR="00C458AC" w:rsidRPr="009819E7">
        <w:t xml:space="preserve"> </w:t>
      </w:r>
      <w:r w:rsidR="00267022" w:rsidRPr="009819E7">
        <w:t>may claim</w:t>
      </w:r>
      <w:r w:rsidR="00C458AC" w:rsidRPr="009819E7">
        <w:t xml:space="preserve"> breakdown when the convergence is slow but still satisfactory. </w:t>
      </w:r>
      <w:r w:rsidR="00B425A5" w:rsidRPr="009819E7">
        <w:t>The behavior of breakdown detection may be modified,</w:t>
      </w:r>
      <w:r w:rsidR="00B425A5" w:rsidRPr="00AA5BD7">
        <w:rPr>
          <w:rStyle w:val="a7"/>
        </w:rPr>
        <w:footnoteReference w:id="75"/>
      </w:r>
      <w:r w:rsidR="00B425A5" w:rsidRPr="009819E7">
        <w:t xml:space="preserve"> but it requires recompil</w:t>
      </w:r>
      <w:r w:rsidR="00362725">
        <w:t>ation of</w:t>
      </w:r>
      <w:r w:rsidR="00B425A5" w:rsidRPr="009819E7">
        <w:t xml:space="preserve"> the code.</w:t>
      </w:r>
    </w:p>
    <w:p w14:paraId="6748FDF5" w14:textId="77777777" w:rsidR="00C458AC" w:rsidRDefault="00C458AC" w:rsidP="00863329">
      <w:pPr>
        <w:ind w:firstLine="540"/>
      </w:pPr>
      <w:r w:rsidRPr="009819E7">
        <w:t xml:space="preserve">If you notice any error of the breakdown detection, both false-negative and false-positive, please communicate it to the </w:t>
      </w:r>
      <w:r w:rsidR="00BD6024">
        <w:t>developers</w:t>
      </w:r>
      <w:r w:rsidRPr="009819E7">
        <w:t>. If the breakdown does appear, the solution is either to try different iterative solver or adjust input parameters a little bit. Usually changing particle size (or wavelength) by only 0.01% completely eliminates the breakdown.</w:t>
      </w:r>
    </w:p>
    <w:p w14:paraId="7643A081" w14:textId="0CF3D824" w:rsidR="00B95440" w:rsidRDefault="00B95440" w:rsidP="00863329">
      <w:pPr>
        <w:ind w:firstLine="540"/>
      </w:pPr>
      <w:r>
        <w:t xml:space="preserve">In general, it is hard to estimate the required number of iterations </w:t>
      </w:r>
      <w:r w:rsidRPr="00B95440">
        <w:rPr>
          <w:i/>
        </w:rPr>
        <w:t>a priori</w:t>
      </w:r>
      <w:r>
        <w:t xml:space="preserve">. However, for the case of particles </w:t>
      </w:r>
      <w:r w:rsidRPr="002F0E3D">
        <w:t>much smaller</w:t>
      </w:r>
      <w:r>
        <w:t xml:space="preserve"> than the wavelength (</w:t>
      </w:r>
      <w:r w:rsidR="002F0E3D">
        <w:t xml:space="preserve">e.g., </w:t>
      </w:r>
      <w:r>
        <w:t xml:space="preserve">nanoparticles) </w:t>
      </w:r>
      <w:r w:rsidR="00E25438">
        <w:t xml:space="preserve">in free space </w:t>
      </w:r>
      <w:r>
        <w:t xml:space="preserve">a simple formula is available </w:t>
      </w:r>
      <w:r w:rsidR="00DA3858">
        <w:fldChar w:fldCharType="begin"/>
      </w:r>
      <w:r w:rsidR="006C7E67">
        <w:instrText xml:space="preserve"> ADDIN ZOTERO_ITEM CSL_CITATION {"citationID":"ts6e1e71a","properties":{"formattedCitation":"[49]","plainCitation":"[49]","noteIndex":0},"citationItems":[{"id":1120,"uris":["http://zotero.org/users/4070/items/6WE299K8"],"uri":["http://zotero.org/users/4070/items/6WE299K8"],"itemData":{"id":1120,"type":"chapter","abstract":"In this chapter the problem of elastic light scattering, i.e. interaction of electromagnetic waves with finite objects, is discussed. A detailed overview of one of the widely used methods for plasmonics, the discrete dipole approximation (DDA), is presented. This includes the theory of the DDA, practical recommendations for using available computer codes, and discussion of the DDA accuracy.","container-title":"Handbook of Molecular Plasmonics","event-place":"Singapore","ISBN":"978-981-4303-20-0","page":"83-135","publisher":"Pan Stanford Publishing","publisher-place":"Singapore","title":"Computational approaches for plasmonics","URL":"http://www.panstanford.com/books/9789814303200.html","author":[{"family":"Yurkin","given":"M. A."}],"editor":[{"family":"Della Sala","given":"Fabio"},{"family":"D'Agostino","given":"Stefania"}],"issued":{"date-parts":[["2013"]]}}}],"schema":"https://github.com/citation-style-language/schema/raw/master/csl-citation.json"} </w:instrText>
      </w:r>
      <w:r w:rsidR="00DA3858">
        <w:fldChar w:fldCharType="separate"/>
      </w:r>
      <w:r w:rsidR="006C7E67" w:rsidRPr="006C7E67">
        <w:t>[49]</w:t>
      </w:r>
      <w:r w:rsidR="00DA3858">
        <w:fldChar w:fldCharType="end"/>
      </w:r>
      <w:r w:rsidR="002F0E3D">
        <w:t>:</w:t>
      </w:r>
    </w:p>
    <w:tbl>
      <w:tblPr>
        <w:tblW w:w="5000" w:type="pct"/>
        <w:tblCellMar>
          <w:left w:w="0" w:type="dxa"/>
          <w:right w:w="0" w:type="dxa"/>
        </w:tblCellMar>
        <w:tblLook w:val="0000" w:firstRow="0" w:lastRow="0" w:firstColumn="0" w:lastColumn="0" w:noHBand="0" w:noVBand="0"/>
      </w:tblPr>
      <w:tblGrid>
        <w:gridCol w:w="9188"/>
        <w:gridCol w:w="451"/>
      </w:tblGrid>
      <w:tr w:rsidR="00DA3858" w:rsidRPr="009819E7" w14:paraId="0F8EC531" w14:textId="77777777" w:rsidTr="000023C1">
        <w:tc>
          <w:tcPr>
            <w:tcW w:w="4766" w:type="pct"/>
            <w:vAlign w:val="center"/>
          </w:tcPr>
          <w:p w14:paraId="1B716269" w14:textId="77777777" w:rsidR="00DA3858" w:rsidRPr="009819E7" w:rsidRDefault="00600B16" w:rsidP="002F693A">
            <w:pPr>
              <w:pStyle w:val="Eq"/>
            </w:pPr>
            <m:oMathPara>
              <m:oMath>
                <m:sSub>
                  <m:sSubPr>
                    <m:ctrlPr>
                      <w:rPr>
                        <w:rFonts w:ascii="Cambria Math" w:hAnsi="Cambria Math"/>
                      </w:rPr>
                    </m:ctrlPr>
                  </m:sSubPr>
                  <m:e>
                    <m:r>
                      <w:rPr>
                        <w:rFonts w:ascii="Cambria Math" w:hAnsi="Cambria Math"/>
                      </w:rPr>
                      <m:t>N</m:t>
                    </m:r>
                  </m:e>
                  <m:sub>
                    <m:r>
                      <m:rPr>
                        <m:sty m:val="p"/>
                      </m:rPr>
                      <w:rPr>
                        <w:rFonts w:ascii="Cambria Math" w:hAnsi="Cambria Math"/>
                      </w:rPr>
                      <m:t>iter</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e>
                    </m:func>
                  </m:num>
                  <m:den>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rPr>
                            </m:ctrlPr>
                          </m:dPr>
                          <m:e>
                            <m:f>
                              <m:fPr>
                                <m:type m:val="lin"/>
                                <m:ctrlPr>
                                  <w:rPr>
                                    <w:rFonts w:ascii="Cambria Math" w:hAnsi="Cambria Math"/>
                                  </w:rPr>
                                </m:ctrlPr>
                              </m:fPr>
                              <m:num>
                                <m:d>
                                  <m:dPr>
                                    <m:ctrlPr>
                                      <w:rPr>
                                        <w:rFonts w:ascii="Cambria Math" w:hAnsi="Cambria Math"/>
                                      </w:rPr>
                                    </m:ctrlPr>
                                  </m:dPr>
                                  <m:e>
                                    <m:r>
                                      <w:rPr>
                                        <w:rFonts w:ascii="Cambria Math" w:hAnsi="Cambria Math"/>
                                      </w:rPr>
                                      <m:t>m</m:t>
                                    </m:r>
                                    <m:r>
                                      <m:rPr>
                                        <m:sty m:val="p"/>
                                      </m:rPr>
                                      <w:rPr>
                                        <w:rFonts w:ascii="Cambria Math" w:hAnsi="Cambria Math"/>
                                      </w:rPr>
                                      <m:t>+1</m:t>
                                    </m:r>
                                  </m:e>
                                </m:d>
                              </m:num>
                              <m:den>
                                <m:d>
                                  <m:dPr>
                                    <m:ctrlPr>
                                      <w:rPr>
                                        <w:rFonts w:ascii="Cambria Math" w:hAnsi="Cambria Math"/>
                                      </w:rPr>
                                    </m:ctrlPr>
                                  </m:dPr>
                                  <m:e>
                                    <m:r>
                                      <w:rPr>
                                        <w:rFonts w:ascii="Cambria Math" w:hAnsi="Cambria Math"/>
                                      </w:rPr>
                                      <m:t>m</m:t>
                                    </m:r>
                                    <m:r>
                                      <m:rPr>
                                        <m:sty m:val="p"/>
                                      </m:rPr>
                                      <w:rPr>
                                        <w:rFonts w:ascii="Cambria Math" w:hAnsi="Cambria Math"/>
                                      </w:rPr>
                                      <m:t>-1</m:t>
                                    </m:r>
                                  </m:e>
                                </m:d>
                              </m:den>
                            </m:f>
                          </m:e>
                        </m:d>
                      </m:e>
                    </m:func>
                  </m:den>
                </m:f>
                <m:r>
                  <w:rPr>
                    <w:rFonts w:ascii="Cambria Math" w:hAnsi="Cambria Math"/>
                  </w:rPr>
                  <m:t>,</m:t>
                </m:r>
              </m:oMath>
            </m:oMathPara>
          </w:p>
        </w:tc>
        <w:tc>
          <w:tcPr>
            <w:tcW w:w="234" w:type="pct"/>
            <w:vAlign w:val="center"/>
          </w:tcPr>
          <w:p w14:paraId="67D91F33" w14:textId="707ECAE7" w:rsidR="00DA3858" w:rsidRPr="009819E7" w:rsidRDefault="00DA3858" w:rsidP="000023C1">
            <w:pPr>
              <w:pStyle w:val="Eqnumber"/>
            </w:pPr>
            <w:r w:rsidRPr="009819E7">
              <w:t>(</w:t>
            </w:r>
            <w:r w:rsidRPr="009819E7">
              <w:fldChar w:fldCharType="begin"/>
            </w:r>
            <w:r w:rsidRPr="009819E7">
              <w:instrText xml:space="preserve"> SEQ ( \* ARABIC </w:instrText>
            </w:r>
            <w:r w:rsidRPr="009819E7">
              <w:fldChar w:fldCharType="separate"/>
            </w:r>
            <w:r w:rsidR="00AF049C">
              <w:rPr>
                <w:noProof/>
              </w:rPr>
              <w:t>83</w:t>
            </w:r>
            <w:r w:rsidRPr="009819E7">
              <w:fldChar w:fldCharType="end"/>
            </w:r>
            <w:r w:rsidRPr="009819E7">
              <w:t>)</w:t>
            </w:r>
          </w:p>
        </w:tc>
      </w:tr>
    </w:tbl>
    <w:p w14:paraId="732F9E39" w14:textId="77777777" w:rsidR="00DA3858" w:rsidRDefault="002F0E3D" w:rsidP="002F0E3D">
      <w:r>
        <w:t>which depend</w:t>
      </w:r>
      <w:r w:rsidR="00E25438">
        <w:t>s on</w:t>
      </w:r>
      <w:r>
        <w:t xml:space="preserve"> neither particle </w:t>
      </w:r>
      <w:r w:rsidR="00E25438">
        <w:t>shape</w:t>
      </w:r>
      <w:r>
        <w:t xml:space="preserve"> nor size (as long as the latter is sufficiently small) and is expected to be accurate within a factor of two</w:t>
      </w:r>
      <w:r w:rsidR="00E25438">
        <w:t xml:space="preserve"> for QMR and Bi</w:t>
      </w:r>
      <w:r w:rsidR="00B533B4">
        <w:noBreakHyphen/>
      </w:r>
      <w:r w:rsidR="00E25438">
        <w:t>CG.</w:t>
      </w:r>
    </w:p>
    <w:p w14:paraId="04D5DE1B" w14:textId="77777777" w:rsidR="00CB3025" w:rsidRPr="009819E7" w:rsidRDefault="00CB3025" w:rsidP="0020695F">
      <w:pPr>
        <w:pStyle w:val="21"/>
      </w:pPr>
      <w:bookmarkStart w:id="223" w:name="_Ref127703429"/>
      <w:bookmarkStart w:id="224" w:name="_Toc148426332"/>
      <w:bookmarkStart w:id="225" w:name="_Toc57726435"/>
      <w:r w:rsidRPr="009819E7">
        <w:t xml:space="preserve">Fast Fourier </w:t>
      </w:r>
      <w:r w:rsidR="00980DA9" w:rsidRPr="009819E7">
        <w:t>t</w:t>
      </w:r>
      <w:r w:rsidRPr="009819E7">
        <w:t>ransform</w:t>
      </w:r>
      <w:bookmarkEnd w:id="223"/>
      <w:bookmarkEnd w:id="224"/>
      <w:bookmarkEnd w:id="225"/>
    </w:p>
    <w:p w14:paraId="1BB66CC8" w14:textId="2CD1CD04" w:rsidR="00F6501D" w:rsidRPr="00CD23AF" w:rsidRDefault="00156320" w:rsidP="00EE51B2">
      <w:r w:rsidRPr="00CD23AF">
        <w:t xml:space="preserve">The iterative method </w:t>
      </w:r>
      <w:r w:rsidR="00F50830" w:rsidRPr="00CD23AF">
        <w:t>only needs</w:t>
      </w:r>
      <w:r w:rsidR="00F6501D" w:rsidRPr="00CD23AF">
        <w:t xml:space="preserve"> </w:t>
      </w:r>
      <w:r w:rsidR="003A370F" w:rsidRPr="00CD23AF">
        <w:t xml:space="preserve">the </w:t>
      </w:r>
      <w:r w:rsidR="00F6501D" w:rsidRPr="00CD23AF">
        <w:t xml:space="preserve">interaction matrix </w:t>
      </w:r>
      <w:r w:rsidR="00F50830" w:rsidRPr="00CD23AF">
        <w:t>for</w:t>
      </w:r>
      <w:r w:rsidR="00F6501D" w:rsidRPr="00CD23AF">
        <w:t xml:space="preserve"> calculating matrix</w:t>
      </w:r>
      <w:r w:rsidR="00624738" w:rsidRPr="00CD23AF">
        <w:t>–</w:t>
      </w:r>
      <w:r w:rsidR="00F6501D" w:rsidRPr="00CD23AF">
        <w:t xml:space="preserve">vector products. This can be done in </w:t>
      </w:r>
      <m:oMath>
        <m:r>
          <m:rPr>
            <m:scr m:val="script"/>
          </m:rP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oMath>
      <w:r w:rsidR="00F6501D" w:rsidRPr="00CD23AF">
        <w:t xml:space="preserve"> operations (</w:t>
      </w:r>
      <w:r w:rsidR="00F50830" w:rsidRPr="00CD23AF">
        <w:t xml:space="preserve">where </w:t>
      </w:r>
      <m:oMath>
        <m:r>
          <w:rPr>
            <w:rFonts w:ascii="Cambria Math" w:hAnsi="Cambria Math"/>
          </w:rPr>
          <m:t>N</m:t>
        </m:r>
      </m:oMath>
      <w:r w:rsidR="00F6501D" w:rsidRPr="00CD23AF">
        <w:t xml:space="preserve"> </w:t>
      </w:r>
      <w:r w:rsidR="00F50830" w:rsidRPr="00CD23AF">
        <w:t xml:space="preserve">is the </w:t>
      </w:r>
      <w:r w:rsidR="00F6501D" w:rsidRPr="00CD23AF">
        <w:t>total number of dipoles) using the FFT</w:t>
      </w:r>
      <w:r w:rsidR="00425A19" w:rsidRPr="00CD23AF">
        <w:t xml:space="preserve"> </w:t>
      </w:r>
      <w:r w:rsidR="00425A19" w:rsidRPr="00CD23AF">
        <w:fldChar w:fldCharType="begin"/>
      </w:r>
      <w:r w:rsidR="00BB0250">
        <w:instrText xml:space="preserve"> ADDIN ZOTERO_ITEM CSL_CITATION {"citationID":"VycVwXqZ","properties":{"unsorted":false,"formattedCitation":"[83]","plainCitation":"[83]","noteIndex":0},"citationItems":[{"id":3116,"uris":["http://zotero.org/users/4070/items/IW44JRH2"],"uri":["http://zotero.org/users/4070/items/IW44JRH2"],"itemData":{"id":3116,"type":"article-journal","abstract":"We show how fast-Fourier-transform methods can be used to accelerate computations of scattering and absorption by particles of arbitrary shape using the discrete-dipole approximation","container-title":"Optics Letters","DOI":"10.1364/OL.16.001198","issue":"15","journalAbbreviation":"Opt. Lett.","page":"1198-1200","title":"Application of fast-Fourier-transform techniques to the discrete-dipole approximation","volume":"16","author":[{"family":"Goodman","given":"J. J."},{"family":"Draine","given":"B. T."},{"family":"Flatau","given":"P. J."}],"issued":{"date-parts":[["1991"]]}}}],"schema":"https://github.com/citation-style-language/schema/raw/master/csl-citation.json"} </w:instrText>
      </w:r>
      <w:r w:rsidR="00425A19" w:rsidRPr="00CD23AF">
        <w:fldChar w:fldCharType="separate"/>
      </w:r>
      <w:r w:rsidR="00BB0250" w:rsidRPr="00BB0250">
        <w:t>[83]</w:t>
      </w:r>
      <w:r w:rsidR="00425A19" w:rsidRPr="00CD23AF">
        <w:rPr>
          <w:vertAlign w:val="superscript"/>
        </w:rPr>
        <w:fldChar w:fldCharType="end"/>
      </w:r>
      <w:r w:rsidR="00F6501D" w:rsidRPr="00CD23AF">
        <w:t xml:space="preserve">. </w:t>
      </w:r>
      <w:r w:rsidR="00F50830" w:rsidRPr="00CD23AF">
        <w:t xml:space="preserve">In </w:t>
      </w:r>
      <w:r w:rsidR="00F50830" w:rsidRPr="00CD23AF">
        <w:rPr>
          <w:rStyle w:val="CourierNew11pt"/>
        </w:rPr>
        <w:t>ADDA</w:t>
      </w:r>
      <w:r w:rsidR="00F50830" w:rsidRPr="00CD23AF">
        <w:t xml:space="preserve"> </w:t>
      </w:r>
      <w:r w:rsidR="00F6501D" w:rsidRPr="00CD23AF">
        <w:t xml:space="preserve">3D (parallel) FFT is </w:t>
      </w:r>
      <w:r w:rsidR="00F50830" w:rsidRPr="00CD23AF">
        <w:t>explicitly</w:t>
      </w:r>
      <w:r w:rsidR="006D421F" w:rsidRPr="00CD23AF">
        <w:t xml:space="preserve"> </w:t>
      </w:r>
      <w:r w:rsidR="00F50830" w:rsidRPr="00CD23AF">
        <w:t>decomposed</w:t>
      </w:r>
      <w:r w:rsidR="00F6501D" w:rsidRPr="00CD23AF">
        <w:t xml:space="preserve"> into a set of 1D FFTs, </w:t>
      </w:r>
      <w:r w:rsidR="00F50830" w:rsidRPr="00CD23AF">
        <w:t>reducing</w:t>
      </w:r>
      <w:r w:rsidR="00956489" w:rsidRPr="00CD23AF">
        <w:t xml:space="preserve"> </w:t>
      </w:r>
      <w:r w:rsidR="00F6501D" w:rsidRPr="00CD23AF">
        <w:t xml:space="preserve">calculations </w:t>
      </w:r>
      <w:r w:rsidR="003A370F" w:rsidRPr="00CD23AF">
        <w:t>(see</w:t>
      </w:r>
      <w:r w:rsidR="00425A19" w:rsidRPr="00CD23AF">
        <w:t xml:space="preserve"> </w:t>
      </w:r>
      <w:r w:rsidR="00425A19" w:rsidRPr="00CD23AF">
        <w:fldChar w:fldCharType="begin"/>
      </w:r>
      <w:r w:rsidR="008D3600">
        <w:instrText xml:space="preserve"> ADDIN ZOTERO_ITEM CSL_CITATION {"citationID":"Jtf6XZVm","properties":{"unsorted":false,"formattedCitation":"[6]","plainCitation":"[6]","noteIndex":0},"citationItems":[{"id":15337,"uris":["http://zotero.org/users/4070/items/8HHSDGU8"],"uri":["http://zotero.org/users/4070/items/8HHSDGU8"],"itemData":{"id":15337,"type":"article-journal","abstract":"Simulation of Elastic Light Scattering from arbitrary shaped particles in the resonance region (i.e., with a dimension of several wavelengths of the incident light) is a long standing challenge. By employing the combination of a simulation kernel with low computational complexity, implemented on powerful High Performance Computing systems, we are now able to push the limits of simulation of scattering of visible light towards particles with dimensions up to 10 micrometers. This allows for the first time the simulation of realistic and highly relevant light scattering experiments, such as scattering from human red - or white blood cells, or scattering from large soot - or dust particles. We use the Discrete Dipole Approximation to simulate the light scattering process. In this paper we report on a parallel Fast Discrete Dipole Approximation, and we will show the performance of the resulting code, running under PVM on a 32-node Parsytec CC. Furthermore, as an example we present results of a simulation of scattering from human white blood cells. In a first approximation the Lymphocyte is modeled as a sphere with a spherical inclusion. We investigate the influence of the position of the inner sphere, modeling the nucleus of a Lymphocyte, on the light scattering signals","container-title":"International Journal of Modern Physics C","DOI":"10.1142/S012918319800008X","issue":"1","journalAbbreviation":"Int. J. Mod. Phys. C","page":"87-102","title":"Large scale simulations of elastic light scattering by a fast discrete dipole approximation","volume":"9","author":[{"family":"Hoekstra","given":"A. G."},{"family":"Grimminck","given":"M. D."},{"family":"Sloot","given":"P. M. A."}],"issued":{"date-parts":[["1998"]]}}}],"schema":"https://github.com/citation-style-language/schema/raw/master/csl-citation.json"} </w:instrText>
      </w:r>
      <w:r w:rsidR="00425A19" w:rsidRPr="00CD23AF">
        <w:fldChar w:fldCharType="separate"/>
      </w:r>
      <w:r w:rsidR="007A71E9" w:rsidRPr="007A71E9">
        <w:t>[6]</w:t>
      </w:r>
      <w:r w:rsidR="00425A19" w:rsidRPr="00CD23AF">
        <w:rPr>
          <w:vertAlign w:val="superscript"/>
        </w:rPr>
        <w:fldChar w:fldCharType="end"/>
      </w:r>
      <w:r w:rsidR="003A370F" w:rsidRPr="00CD23AF">
        <w:t xml:space="preserve"> for details)</w:t>
      </w:r>
      <w:r w:rsidR="002A4277" w:rsidRPr="00CD23AF">
        <w:t>.</w:t>
      </w:r>
      <w:r w:rsidR="00CD23AF" w:rsidRPr="00CD23AF">
        <w:t xml:space="preserve"> In </w:t>
      </w:r>
      <w:r w:rsidR="008E27CC">
        <w:t>the surface mode</w:t>
      </w:r>
      <w:r w:rsidR="00CD23AF" w:rsidRPr="00CD23AF">
        <w:t xml:space="preserve"> (§</w:t>
      </w:r>
      <w:r w:rsidR="00CD23AF">
        <w:fldChar w:fldCharType="begin"/>
      </w:r>
      <w:r w:rsidR="00CD23AF">
        <w:instrText xml:space="preserve"> REF _Ref373918390 \r \h </w:instrText>
      </w:r>
      <w:r w:rsidR="00CD23AF">
        <w:fldChar w:fldCharType="separate"/>
      </w:r>
      <w:r w:rsidR="00AF049C">
        <w:t>7</w:t>
      </w:r>
      <w:r w:rsidR="00CD23AF">
        <w:fldChar w:fldCharType="end"/>
      </w:r>
      <w:r w:rsidR="00CD23AF" w:rsidRPr="00CD23AF">
        <w:t>)</w:t>
      </w:r>
      <w:r w:rsidR="00CD23AF">
        <w:t xml:space="preserve"> the 3D FFT acceleration is also used for the ref</w:t>
      </w:r>
      <w:r w:rsidR="003F4358">
        <w:t>l</w:t>
      </w:r>
      <w:r w:rsidR="00CD23AF">
        <w:t>ected part simultaneously with the direct interaction part</w:t>
      </w:r>
      <w:r w:rsidR="00F200F8">
        <w:t xml:space="preserve"> </w:t>
      </w:r>
      <w:r w:rsidR="00F200F8">
        <w:fldChar w:fldCharType="begin"/>
      </w:r>
      <w:r w:rsidR="006C7E67">
        <w:instrText xml:space="preserve"> ADDIN ZOTERO_ITEM CSL_CITATION {"citationID":"n7B5WfWE","properties":{"formattedCitation":"[38]","plainCitation":"[38]","noteIndex":0},"citationItems":[{"id":3673,"uris":["http://zotero.org/users/4070/items/DNUF42ZG"],"uri":["http://zotero.org/users/4070/items/DNUF42ZG"],"itemData":{"id":3673,"type":"article-journal","abstract":"The discrete dipole approximation (DDA) is a widely used method for simulation of various optical properties of nanoparticles of arbitrary shape and composition. We present a modification of the DDA to rigorously treat particles located above the plane homogeneous substrate. The modification is based on discretization of only the particle itself and retains the 3D-FFT acceleration scheme of the free-space DDA; hence, it has the same order of computational complexity. It is implemented in the recent version of the open-source ADDA code, available for anyone to use. The method shows extremely good accuracy (better than 0.4%) in test simulations of far-field scattering for spheres and spheroids above transparent and metallic substrates, using the T-matrix method as a reference. An example of near-field calculation is presented for a silver sphere on a glass substrate.","container-title":"The Journal of Physical Chemistry C","DOI":"10.1021/acs.jpcc.5b09271","ISSN":"1932-7447","journalAbbreviation":"J. Phys. Chem. C","page":"29088-29094","source":"ACS Publications","title":"Rigorous and fast discrete dipole approximation for particles near a plane interface","volume":"119","author":[{"family":"Yurkin","given":"Maxim A."},{"family":"Huntemann","given":"Marcus"}],"accessed":{"date-parts":[["2015",12,1]]},"issued":{"date-parts":[["2015"]]}}}],"schema":"https://github.com/citation-style-language/schema/raw/master/csl-citation.json"} </w:instrText>
      </w:r>
      <w:r w:rsidR="00F200F8">
        <w:fldChar w:fldCharType="separate"/>
      </w:r>
      <w:r w:rsidR="006C7E67" w:rsidRPr="006C7E67">
        <w:t>[38]</w:t>
      </w:r>
      <w:r w:rsidR="00F200F8">
        <w:fldChar w:fldCharType="end"/>
      </w:r>
      <w:r w:rsidR="00CD23AF">
        <w:t xml:space="preserve">. Overall, the time of one iteration in the surface mode is approximately 50% longer than that in </w:t>
      </w:r>
      <w:r w:rsidR="008E27CC">
        <w:t>the free-space</w:t>
      </w:r>
      <w:r w:rsidR="00CD23AF">
        <w:t xml:space="preserve"> mode.</w:t>
      </w:r>
      <w:r w:rsidR="00CD23AF" w:rsidRPr="00AA5BD7">
        <w:rPr>
          <w:rStyle w:val="a7"/>
        </w:rPr>
        <w:footnoteReference w:id="76"/>
      </w:r>
    </w:p>
    <w:p w14:paraId="4077E642" w14:textId="7137A36E" w:rsidR="0086628C" w:rsidRPr="00CD23AF" w:rsidRDefault="00F6501D" w:rsidP="00EE51B2">
      <w:pPr>
        <w:pStyle w:val="Indent"/>
      </w:pPr>
      <w:r w:rsidRPr="00CD23AF">
        <w:t xml:space="preserve">1D FFTs are performed using standard libraries – two are implemented in </w:t>
      </w:r>
      <w:r w:rsidR="00535EA9" w:rsidRPr="00CD23AF">
        <w:rPr>
          <w:rStyle w:val="CourierNew11pt"/>
        </w:rPr>
        <w:t>ADDA</w:t>
      </w:r>
      <w:r w:rsidRPr="00CD23AF">
        <w:t>: a routine by Temperton</w:t>
      </w:r>
      <w:r w:rsidR="00C95C4D" w:rsidRPr="00CD23AF">
        <w:t xml:space="preserve"> (</w:t>
      </w:r>
      <w:r w:rsidR="00C95C4D" w:rsidRPr="00941327">
        <w:rPr>
          <w:rStyle w:val="CourierNew11pt"/>
        </w:rPr>
        <w:t>CFFT99</w:t>
      </w:r>
      <w:r w:rsidR="00C95C4D" w:rsidRPr="00CD23AF">
        <w:t>,</w:t>
      </w:r>
      <w:r w:rsidR="00425A19" w:rsidRPr="00CD23AF">
        <w:t xml:space="preserve"> </w:t>
      </w:r>
      <w:r w:rsidR="00425A19" w:rsidRPr="00CD23AF">
        <w:fldChar w:fldCharType="begin"/>
      </w:r>
      <w:r w:rsidR="00BB0250">
        <w:instrText xml:space="preserve"> ADDIN ZOTERO_ITEM CSL_CITATION {"citationID":"SGmWsNIX","properties":{"unsorted":false,"formattedCitation":"[84]","plainCitation":"[84]","noteIndex":0},"citationItems":[{"id":9025,"uris":["http://zotero.org/users/4070/items/FAVZQAFQ"],"uri":["http://zotero.org/users/4070/items/FAVZQAFQ"],"itemData":{"id":9025,"type":"article-journal","abstract":"Some examples are given of the uses of the FFT algorithm in numerical weather prediction. The algorithm is derived by means of matrix factorization, in such a way that the many possible variants can be obtained in a unified manner. Particular attention is paid to self-sorting variants of the algorithm, but skeleton Fortran routines are included for all the \"canonical\" forms. The FFT works by decomposing the discrete Fourier transform into a sequence of short transforms. Algorithms for these short transforms are presented and used to derive operation counts for the whole algorithm. The implementation of the FFT on vector computers is described, and in the final section it is demonstrated how savings can be achieved in the case of two-dimensional transforms.","container-title":"Journal of Computational Physics","DOI":"10.1016/0021-9991(83)90013-X","issue":"1","journalAbbreviation":"J. Comput. Phys.","page":"1-23","title":"Self-sorting mixed-radix fast Fourier transforms","volume":"52","author":[{"family":"Temperton","given":"C"}],"issued":{"date-parts":[["1983",10]]}}}],"schema":"https://github.com/citation-style-language/schema/raw/master/csl-citation.json"} </w:instrText>
      </w:r>
      <w:r w:rsidR="00425A19" w:rsidRPr="00CD23AF">
        <w:fldChar w:fldCharType="separate"/>
      </w:r>
      <w:r w:rsidR="00BB0250" w:rsidRPr="00BB0250">
        <w:t>[84]</w:t>
      </w:r>
      <w:r w:rsidR="00425A19" w:rsidRPr="00CD23AF">
        <w:rPr>
          <w:vertAlign w:val="superscript"/>
        </w:rPr>
        <w:fldChar w:fldCharType="end"/>
      </w:r>
      <w:r w:rsidR="00C95C4D" w:rsidRPr="00CD23AF">
        <w:t>)</w:t>
      </w:r>
      <w:r w:rsidRPr="00CD23AF">
        <w:t>,</w:t>
      </w:r>
      <w:r w:rsidR="00956489" w:rsidRPr="00CD23AF">
        <w:t xml:space="preserve"> </w:t>
      </w:r>
      <w:r w:rsidRPr="00CD23AF">
        <w:t xml:space="preserve">or the more advanced package </w:t>
      </w:r>
      <w:r w:rsidR="00D55F28" w:rsidRPr="00CD23AF">
        <w:rPr>
          <w:rStyle w:val="CourierNew11pt"/>
        </w:rPr>
        <w:t>FFTW</w:t>
      </w:r>
      <w:r w:rsidRPr="00CD23AF">
        <w:rPr>
          <w:rStyle w:val="CourierNew11pt"/>
        </w:rPr>
        <w:t>3</w:t>
      </w:r>
      <w:r w:rsidR="00425A19" w:rsidRPr="00CD23AF">
        <w:t xml:space="preserve"> </w:t>
      </w:r>
      <w:r w:rsidR="00425A19" w:rsidRPr="00CD23AF">
        <w:fldChar w:fldCharType="begin"/>
      </w:r>
      <w:r w:rsidR="00BB0250">
        <w:instrText xml:space="preserve"> ADDIN ZOTERO_ITEM CSL_CITATION {"citationID":"KN7wMtTX","properties":{"unsorted":false,"formattedCitation":"[85]","plainCitation":"[85]","noteIndex":0},"citationItems":[{"id":8995,"uris":["http://zotero.org/users/4070/items/A37ZI9UR"],"uri":["http://zotero.org/users/4070/items/A37ZI9UR"],"itemData":{"id":8995,"type":"article-journal","abstract":"FFTW is an implementation of the discrete Fourier transform (DFT) that adapts to the hardware in order to maximize performance. This paper shows that such an approach can yield an implementation that is competitive with hand-optimized libraries, and describes the software structure that makes our current FFTW3 version flexible and adaptive. We further discuss a new algorithm for real-data DFTs of prime size, a new way of implementing DFTs by means of machine-specific single-instruction, multiple-data (SIMD) instructions, and how a special-purpose compiler can derive optimized implementations of the discrete cosine and sine transforms automatically from a DFT algorithm.","container-title":"IEEE Proceedings","DOI":"10.1109/JPROC.2004.840301","issue":"2","journalAbbreviation":"IEEE Proc.","page":"216-231","title":"The design and implementation of FFTW3","volume":"93","author":[{"family":"Frigo","given":"M."},{"family":"Johnson","given":"S. G."}],"issued":{"date-parts":[["2005",2]]}}}],"schema":"https://github.com/citation-style-language/schema/raw/master/csl-citation.json"} </w:instrText>
      </w:r>
      <w:r w:rsidR="00425A19" w:rsidRPr="00CD23AF">
        <w:fldChar w:fldCharType="separate"/>
      </w:r>
      <w:r w:rsidR="00BB0250" w:rsidRPr="00BB0250">
        <w:t>[85]</w:t>
      </w:r>
      <w:r w:rsidR="00425A19" w:rsidRPr="00CD23AF">
        <w:rPr>
          <w:vertAlign w:val="superscript"/>
        </w:rPr>
        <w:fldChar w:fldCharType="end"/>
      </w:r>
      <w:r w:rsidRPr="00CD23AF">
        <w:t>. The latter is generally significantly faster, but requires separate installation of the package.</w:t>
      </w:r>
      <w:r w:rsidR="00E21116" w:rsidRPr="00AA5BD7">
        <w:rPr>
          <w:rStyle w:val="a7"/>
        </w:rPr>
        <w:footnoteReference w:id="77"/>
      </w:r>
      <w:r w:rsidRPr="00CD23AF">
        <w:t xml:space="preserve"> The FFT routine to use is chosen at </w:t>
      </w:r>
      <w:r w:rsidR="00B344DD" w:rsidRPr="00CD23AF">
        <w:t>compile</w:t>
      </w:r>
      <w:r w:rsidRPr="00CD23AF">
        <w:t xml:space="preserve"> time</w:t>
      </w:r>
      <w:r w:rsidR="00362725" w:rsidRPr="00CD23AF">
        <w:t>:</w:t>
      </w:r>
      <w:r w:rsidRPr="00CD23AF">
        <w:t xml:space="preserve"> default </w:t>
      </w:r>
      <w:r w:rsidR="00362725" w:rsidRPr="00CD23AF">
        <w:t xml:space="preserve">is </w:t>
      </w:r>
      <w:r w:rsidR="00DE78DA" w:rsidRPr="00CD23AF">
        <w:rPr>
          <w:rStyle w:val="CourierNew11pt"/>
        </w:rPr>
        <w:t>FFTW</w:t>
      </w:r>
      <w:r w:rsidR="00D55F28" w:rsidRPr="00CD23AF">
        <w:rPr>
          <w:rStyle w:val="CourierNew11pt"/>
        </w:rPr>
        <w:t>3</w:t>
      </w:r>
      <w:r w:rsidR="00DE78DA" w:rsidRPr="00CD23AF">
        <w:t>,</w:t>
      </w:r>
      <w:r w:rsidRPr="00CD23AF">
        <w:t xml:space="preserve"> </w:t>
      </w:r>
      <w:r w:rsidR="00DE78DA" w:rsidRPr="00CD23AF">
        <w:t>and another one</w:t>
      </w:r>
      <w:r w:rsidRPr="00CD23AF">
        <w:t xml:space="preserve"> </w:t>
      </w:r>
      <w:r w:rsidR="00DE78DA" w:rsidRPr="00CD23AF">
        <w:t>is turned on by</w:t>
      </w:r>
      <w:r w:rsidR="00362725" w:rsidRPr="00CD23AF">
        <w:t xml:space="preserve"> compilation option </w:t>
      </w:r>
      <w:r w:rsidR="00362725" w:rsidRPr="00CD23AF">
        <w:rPr>
          <w:rStyle w:val="CourierNew11pt"/>
        </w:rPr>
        <w:t>FFT_TEMPERTON</w:t>
      </w:r>
      <w:r w:rsidR="00362725" w:rsidRPr="00CD23AF">
        <w:t>.</w:t>
      </w:r>
      <w:r w:rsidR="00362725" w:rsidRPr="00CD23AF">
        <w:rPr>
          <w:vertAlign w:val="superscript"/>
        </w:rPr>
        <w:fldChar w:fldCharType="begin"/>
      </w:r>
      <w:r w:rsidR="00362725" w:rsidRPr="00CD23AF">
        <w:rPr>
          <w:vertAlign w:val="superscript"/>
        </w:rPr>
        <w:instrText xml:space="preserve"> NOTEREF _Ref264235620 \h  \* MERGEFORMAT </w:instrText>
      </w:r>
      <w:r w:rsidR="00362725" w:rsidRPr="00CD23AF">
        <w:rPr>
          <w:vertAlign w:val="superscript"/>
        </w:rPr>
      </w:r>
      <w:r w:rsidR="00362725" w:rsidRPr="00CD23AF">
        <w:rPr>
          <w:vertAlign w:val="superscript"/>
        </w:rPr>
        <w:fldChar w:fldCharType="separate"/>
      </w:r>
      <w:r w:rsidR="00AF049C">
        <w:rPr>
          <w:vertAlign w:val="superscript"/>
        </w:rPr>
        <w:t>13</w:t>
      </w:r>
      <w:r w:rsidR="00362725" w:rsidRPr="00CD23AF">
        <w:rPr>
          <w:vertAlign w:val="superscript"/>
        </w:rPr>
        <w:fldChar w:fldCharType="end"/>
      </w:r>
    </w:p>
    <w:p w14:paraId="52C95541" w14:textId="69D28874" w:rsidR="002A4277" w:rsidRDefault="002A4277" w:rsidP="00D55F28">
      <w:pPr>
        <w:pStyle w:val="Indent"/>
      </w:pPr>
      <w:r w:rsidRPr="009819E7">
        <w:t xml:space="preserve">FFT is performed on the grid that is doubled in each dimension compared to the computational grid. Temperton’s FFT requires that the dimensions of this grid be of the form </w:t>
      </w:r>
      <m:oMath>
        <m:sSup>
          <m:sSupPr>
            <m:ctrlPr>
              <w:rPr>
                <w:rFonts w:ascii="Cambria Math" w:hAnsi="Cambria Math"/>
                <w:i/>
              </w:rPr>
            </m:ctrlPr>
          </m:sSupPr>
          <m:e>
            <m:r>
              <w:rPr>
                <w:rFonts w:ascii="Cambria Math" w:hAnsi="Cambria Math"/>
              </w:rPr>
              <m:t>2</m:t>
            </m:r>
          </m:e>
          <m:sup>
            <m:r>
              <w:rPr>
                <w:rFonts w:ascii="Cambria Math" w:hAnsi="Cambria Math"/>
                <w:vertAlign w:val="superscript"/>
              </w:rPr>
              <m:t>p</m:t>
            </m:r>
          </m:sup>
        </m:sSup>
        <m:sSup>
          <m:sSupPr>
            <m:ctrlPr>
              <w:rPr>
                <w:rFonts w:ascii="Cambria Math" w:hAnsi="Cambria Math"/>
                <w:i/>
              </w:rPr>
            </m:ctrlPr>
          </m:sSupPr>
          <m:e>
            <m:r>
              <w:rPr>
                <w:rFonts w:ascii="Cambria Math" w:hAnsi="Cambria Math"/>
              </w:rPr>
              <m:t>3</m:t>
            </m:r>
          </m:e>
          <m:sup>
            <m:r>
              <w:rPr>
                <w:rFonts w:ascii="Cambria Math" w:hAnsi="Cambria Math"/>
                <w:vertAlign w:val="superscript"/>
              </w:rPr>
              <m:t>q</m:t>
            </m:r>
          </m:sup>
        </m:sSup>
        <m:sSup>
          <m:sSupPr>
            <m:ctrlPr>
              <w:rPr>
                <w:rFonts w:ascii="Cambria Math" w:hAnsi="Cambria Math"/>
                <w:i/>
              </w:rPr>
            </m:ctrlPr>
          </m:sSupPr>
          <m:e>
            <m:r>
              <w:rPr>
                <w:rFonts w:ascii="Cambria Math" w:hAnsi="Cambria Math"/>
              </w:rPr>
              <m:t>5</m:t>
            </m:r>
          </m:e>
          <m:sup>
            <m:r>
              <w:rPr>
                <w:rFonts w:ascii="Cambria Math" w:hAnsi="Cambria Math"/>
                <w:vertAlign w:val="superscript"/>
              </w:rPr>
              <m:t>r</m:t>
            </m:r>
          </m:sup>
        </m:sSup>
      </m:oMath>
      <w:r w:rsidRPr="009819E7">
        <w:t xml:space="preserve"> (all exponents are integers), </w:t>
      </w:r>
      <w:r w:rsidR="00D55F28">
        <w:rPr>
          <w:rStyle w:val="CourierNew11pt"/>
        </w:rPr>
        <w:t>FFTW</w:t>
      </w:r>
      <w:r w:rsidRPr="00D55F28">
        <w:rPr>
          <w:rStyle w:val="CourierNew11pt"/>
        </w:rPr>
        <w:t>3</w:t>
      </w:r>
      <w:r w:rsidRPr="009819E7">
        <w:t xml:space="preserve"> works with any grid dimensions but is most effective for dimensions of the form </w:t>
      </w:r>
      <m:oMath>
        <m:sSup>
          <m:sSupPr>
            <m:ctrlPr>
              <w:rPr>
                <w:rFonts w:ascii="Cambria Math" w:hAnsi="Cambria Math"/>
                <w:i/>
              </w:rPr>
            </m:ctrlPr>
          </m:sSupPr>
          <m:e>
            <m:r>
              <w:rPr>
                <w:rFonts w:ascii="Cambria Math" w:hAnsi="Cambria Math"/>
              </w:rPr>
              <m:t>2</m:t>
            </m:r>
          </m:e>
          <m:sup>
            <m:r>
              <w:rPr>
                <w:rFonts w:ascii="Cambria Math" w:hAnsi="Cambria Math"/>
                <w:vertAlign w:val="superscript"/>
              </w:rPr>
              <m:t>p</m:t>
            </m:r>
          </m:sup>
        </m:sSup>
        <m:sSup>
          <m:sSupPr>
            <m:ctrlPr>
              <w:rPr>
                <w:rFonts w:ascii="Cambria Math" w:hAnsi="Cambria Math"/>
                <w:i/>
              </w:rPr>
            </m:ctrlPr>
          </m:sSupPr>
          <m:e>
            <m:r>
              <w:rPr>
                <w:rFonts w:ascii="Cambria Math" w:hAnsi="Cambria Math"/>
              </w:rPr>
              <m:t>3</m:t>
            </m:r>
          </m:e>
          <m:sup>
            <m:r>
              <w:rPr>
                <w:rFonts w:ascii="Cambria Math" w:hAnsi="Cambria Math"/>
                <w:vertAlign w:val="superscript"/>
              </w:rPr>
              <m:t>q</m:t>
            </m:r>
          </m:sup>
        </m:sSup>
        <m:sSup>
          <m:sSupPr>
            <m:ctrlPr>
              <w:rPr>
                <w:rFonts w:ascii="Cambria Math" w:hAnsi="Cambria Math"/>
                <w:i/>
              </w:rPr>
            </m:ctrlPr>
          </m:sSupPr>
          <m:e>
            <m:r>
              <w:rPr>
                <w:rFonts w:ascii="Cambria Math" w:hAnsi="Cambria Math"/>
              </w:rPr>
              <m:t>5</m:t>
            </m:r>
          </m:e>
          <m:sup>
            <m:r>
              <w:rPr>
                <w:rFonts w:ascii="Cambria Math" w:hAnsi="Cambria Math"/>
                <w:vertAlign w:val="superscript"/>
              </w:rPr>
              <m:t>r</m:t>
            </m:r>
          </m:sup>
        </m:sSup>
        <m:sSup>
          <m:sSupPr>
            <m:ctrlPr>
              <w:rPr>
                <w:rFonts w:ascii="Cambria Math" w:hAnsi="Cambria Math"/>
                <w:i/>
              </w:rPr>
            </m:ctrlPr>
          </m:sSupPr>
          <m:e>
            <m:r>
              <w:rPr>
                <w:rFonts w:ascii="Cambria Math" w:hAnsi="Cambria Math"/>
              </w:rPr>
              <m:t>7</m:t>
            </m:r>
          </m:e>
          <m:sup>
            <m:r>
              <w:rPr>
                <w:rFonts w:ascii="Cambria Math" w:hAnsi="Cambria Math"/>
                <w:vertAlign w:val="superscript"/>
              </w:rPr>
              <m:t>s</m:t>
            </m:r>
          </m:sup>
        </m:sSup>
        <m:sSup>
          <m:sSupPr>
            <m:ctrlPr>
              <w:rPr>
                <w:rFonts w:ascii="Cambria Math" w:hAnsi="Cambria Math"/>
                <w:i/>
              </w:rPr>
            </m:ctrlPr>
          </m:sSupPr>
          <m:e>
            <m:r>
              <w:rPr>
                <w:rFonts w:ascii="Cambria Math" w:hAnsi="Cambria Math"/>
              </w:rPr>
              <m:t>11</m:t>
            </m:r>
          </m:e>
          <m:sup>
            <m:r>
              <w:rPr>
                <w:rFonts w:ascii="Cambria Math" w:hAnsi="Cambria Math"/>
                <w:vertAlign w:val="superscript"/>
              </w:rPr>
              <m:t>u</m:t>
            </m:r>
          </m:sup>
        </m:sSup>
        <m:sSup>
          <m:sSupPr>
            <m:ctrlPr>
              <w:rPr>
                <w:rFonts w:ascii="Cambria Math" w:hAnsi="Cambria Math"/>
                <w:i/>
              </w:rPr>
            </m:ctrlPr>
          </m:sSupPr>
          <m:e>
            <m:r>
              <w:rPr>
                <w:rFonts w:ascii="Cambria Math" w:hAnsi="Cambria Math"/>
              </w:rPr>
              <m:t>13</m:t>
            </m:r>
          </m:e>
          <m:sup>
            <m:r>
              <w:rPr>
                <w:rFonts w:ascii="Cambria Math" w:hAnsi="Cambria Math"/>
                <w:vertAlign w:val="superscript"/>
              </w:rPr>
              <m:t>v</m:t>
            </m:r>
          </m:sup>
        </m:sSup>
      </m:oMath>
      <w:r w:rsidR="00BA543E" w:rsidRPr="009819E7">
        <w:t xml:space="preserve"> </w:t>
      </w:r>
      <m:oMath>
        <m:d>
          <m:dPr>
            <m:ctrlPr>
              <w:rPr>
                <w:rFonts w:ascii="Cambria Math" w:hAnsi="Cambria Math"/>
                <w:i/>
              </w:rPr>
            </m:ctrlPr>
          </m:dPr>
          <m:e>
            <m:r>
              <w:rPr>
                <w:rFonts w:ascii="Cambria Math" w:hAnsi="Cambria Math"/>
              </w:rPr>
              <m:t>u+v≤1</m:t>
            </m:r>
          </m:e>
        </m:d>
      </m:oMath>
      <w:r w:rsidRPr="009819E7">
        <w:t xml:space="preserve">. It should not be a </w:t>
      </w:r>
      <w:r w:rsidR="00F67B84" w:rsidRPr="009819E7">
        <w:t xml:space="preserve">limitation </w:t>
      </w:r>
      <w:r w:rsidRPr="009819E7">
        <w:t xml:space="preserve">for </w:t>
      </w:r>
      <w:r w:rsidR="00F67B84" w:rsidRPr="009819E7">
        <w:t xml:space="preserve">the </w:t>
      </w:r>
      <w:r w:rsidRPr="009819E7">
        <w:t xml:space="preserve">sequential mode, since </w:t>
      </w:r>
      <w:r w:rsidR="00535EA9" w:rsidRPr="00535EA9">
        <w:rPr>
          <w:rStyle w:val="CourierNew11pt"/>
        </w:rPr>
        <w:t>ADDA</w:t>
      </w:r>
      <w:r w:rsidRPr="009819E7">
        <w:t xml:space="preserve"> automatically increases the FFT-grid dimensions to the first number of the required form.</w:t>
      </w:r>
      <w:r w:rsidRPr="00AA5BD7">
        <w:rPr>
          <w:rStyle w:val="a7"/>
        </w:rPr>
        <w:footnoteReference w:id="78"/>
      </w:r>
      <w:r w:rsidRPr="009819E7">
        <w:t xml:space="preserve"> But in parallel mode t</w:t>
      </w:r>
      <w:r w:rsidR="00E444E2" w:rsidRPr="009819E7">
        <w:t>hese</w:t>
      </w:r>
      <w:r w:rsidRPr="009819E7">
        <w:t xml:space="preserve"> dimensions</w:t>
      </w:r>
      <w:r w:rsidR="002E3596">
        <w:t xml:space="preserve"> along the </w:t>
      </w:r>
      <m:oMath>
        <m:r>
          <w:rPr>
            <w:rFonts w:ascii="Cambria Math" w:hAnsi="Cambria Math"/>
          </w:rPr>
          <m:t>x</m:t>
        </m:r>
      </m:oMath>
      <w:r w:rsidR="002E3596">
        <w:t xml:space="preserve">- and </w:t>
      </w:r>
      <m:oMath>
        <m:r>
          <w:rPr>
            <w:rFonts w:ascii="Cambria Math" w:hAnsi="Cambria Math"/>
          </w:rPr>
          <m:t>z</m:t>
        </m:r>
      </m:oMath>
      <w:r w:rsidR="002E3596">
        <w:noBreakHyphen/>
        <w:t>axes</w:t>
      </w:r>
      <w:r w:rsidRPr="009819E7">
        <w:t xml:space="preserve"> </w:t>
      </w:r>
      <w:r w:rsidR="008A0CBB" w:rsidRPr="009819E7">
        <w:t>must</w:t>
      </w:r>
      <w:r w:rsidRPr="009819E7">
        <w:t xml:space="preserve"> also divide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002E3596">
        <w:t xml:space="preserve"> and </w:t>
      </w:r>
      <m:oMath>
        <m:r>
          <w:rPr>
            <w:rFonts w:ascii="Cambria Math" w:hAnsi="Cambria Math"/>
          </w:rPr>
          <m:t>2</m:t>
        </m:r>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002E3596">
        <w:t xml:space="preserve"> respectively</w:t>
      </w:r>
      <w:r w:rsidR="00E444E2" w:rsidRPr="009819E7">
        <w:t>. Therefore</w:t>
      </w:r>
      <w:r w:rsidR="0020783F" w:rsidRPr="0020783F">
        <w:t>,</w:t>
      </w:r>
      <w:r w:rsidR="00E444E2" w:rsidRPr="009819E7">
        <w:t xml:space="preserve"> the increase of the dimensions (and hence simulation time) may be substantial, and not possible at all if </w:t>
      </w:r>
      <w:r w:rsidR="00B344DD" w:rsidRPr="009819E7">
        <w:t xml:space="preserve">the </w:t>
      </w:r>
      <w:r w:rsidR="00E444E2" w:rsidRPr="009819E7">
        <w:t xml:space="preserve">number of processors divide any prime number larger than 5 for Temperton FFT </w:t>
      </w:r>
      <w:r w:rsidR="00DF65B2" w:rsidRPr="009819E7">
        <w:t xml:space="preserve">or has more than one divisor of either 11 or 13 (or at least one larger than 13) for </w:t>
      </w:r>
      <w:r w:rsidR="00D55F28">
        <w:rPr>
          <w:rStyle w:val="CourierNew11pt"/>
        </w:rPr>
        <w:t>FFTW</w:t>
      </w:r>
      <w:r w:rsidR="00DF65B2" w:rsidRPr="00D55F28">
        <w:rPr>
          <w:rStyle w:val="CourierNew11pt"/>
        </w:rPr>
        <w:t>3</w:t>
      </w:r>
      <w:r w:rsidR="00E444E2" w:rsidRPr="009819E7">
        <w:t>. Therefore it is strongly recommended</w:t>
      </w:r>
      <w:r w:rsidR="00E444E2" w:rsidRPr="009819E7">
        <w:rPr>
          <w:i/>
        </w:rPr>
        <w:t xml:space="preserve"> not</w:t>
      </w:r>
      <w:r w:rsidR="00E444E2" w:rsidRPr="009819E7">
        <w:t xml:space="preserve"> to use such </w:t>
      </w:r>
      <w:r w:rsidR="00D804A4" w:rsidRPr="009819E7">
        <w:t xml:space="preserve">“weird” </w:t>
      </w:r>
      <w:r w:rsidR="00E444E2" w:rsidRPr="009819E7">
        <w:t>number of processors.</w:t>
      </w:r>
      <w:r w:rsidR="00E444E2" w:rsidRPr="00AA5BD7">
        <w:rPr>
          <w:rStyle w:val="a7"/>
        </w:rPr>
        <w:footnoteReference w:id="79"/>
      </w:r>
      <w:r w:rsidR="00E444E2" w:rsidRPr="009819E7">
        <w:t xml:space="preserve"> It is </w:t>
      </w:r>
      <w:r w:rsidR="00B344DD" w:rsidRPr="009819E7">
        <w:t xml:space="preserve">the </w:t>
      </w:r>
      <w:r w:rsidR="00E444E2" w:rsidRPr="009819E7">
        <w:t xml:space="preserve">user’s responsibility to optimize the combination of computational grid dimensions and number of processors, although </w:t>
      </w:r>
      <w:r w:rsidR="00535EA9" w:rsidRPr="00535EA9">
        <w:rPr>
          <w:rStyle w:val="CourierNew11pt"/>
        </w:rPr>
        <w:t>ADDA</w:t>
      </w:r>
      <w:r w:rsidR="00E444E2" w:rsidRPr="009819E7">
        <w:t xml:space="preserve"> will work, but probably not efficiently, for most of the combinations (see also §</w:t>
      </w:r>
      <w:r w:rsidR="00CC029A" w:rsidRPr="009819E7">
        <w:fldChar w:fldCharType="begin"/>
      </w:r>
      <w:r w:rsidR="00CC029A" w:rsidRPr="009819E7">
        <w:instrText xml:space="preserve"> REF _Ref240094647 \r \h </w:instrText>
      </w:r>
      <w:r w:rsidR="00CC029A" w:rsidRPr="009819E7">
        <w:fldChar w:fldCharType="separate"/>
      </w:r>
      <w:r w:rsidR="00AF049C">
        <w:t>6.6</w:t>
      </w:r>
      <w:r w:rsidR="00CC029A" w:rsidRPr="009819E7">
        <w:fldChar w:fldCharType="end"/>
      </w:r>
      <w:r w:rsidR="00E444E2" w:rsidRPr="009819E7">
        <w:t>).</w:t>
      </w:r>
    </w:p>
    <w:p w14:paraId="10D8924E" w14:textId="72F47431" w:rsidR="005F1E36" w:rsidRPr="009819E7" w:rsidRDefault="00CC6070" w:rsidP="00A0197C">
      <w:pPr>
        <w:pStyle w:val="Indent"/>
      </w:pPr>
      <w:r>
        <w:t>I</w:t>
      </w:r>
      <w:r w:rsidRPr="00CC6070">
        <w:t>n OpenCL mode</w:t>
      </w:r>
      <w:r>
        <w:t xml:space="preserve"> </w:t>
      </w:r>
      <w:r w:rsidRPr="00535EA9">
        <w:rPr>
          <w:rStyle w:val="CourierNew11pt"/>
        </w:rPr>
        <w:t>ADDA</w:t>
      </w:r>
      <w:r>
        <w:t xml:space="preserve"> employ</w:t>
      </w:r>
      <w:r w:rsidR="00C17DED">
        <w:t>s</w:t>
      </w:r>
      <w:r>
        <w:t xml:space="preserve"> one of the two</w:t>
      </w:r>
      <w:r w:rsidR="00AB29BB" w:rsidRPr="00CC6070">
        <w:t xml:space="preserve"> FFT implementation</w:t>
      </w:r>
      <w:r>
        <w:t xml:space="preserve">s. The default one is </w:t>
      </w:r>
      <w:r w:rsidRPr="00941327">
        <w:rPr>
          <w:rStyle w:val="CourierNew11pt"/>
        </w:rPr>
        <w:t>clF</w:t>
      </w:r>
      <w:r w:rsidR="00055ED1">
        <w:rPr>
          <w:rStyle w:val="CourierNew11pt"/>
        </w:rPr>
        <w:t>FT</w:t>
      </w:r>
      <w:r>
        <w:t xml:space="preserve">, which works for </w:t>
      </w:r>
      <w:r w:rsidR="00C17DED">
        <w:t xml:space="preserve">sizes of the form </w:t>
      </w:r>
      <m:oMath>
        <m:sSup>
          <m:sSupPr>
            <m:ctrlPr>
              <w:rPr>
                <w:rFonts w:ascii="Cambria Math" w:hAnsi="Cambria Math"/>
                <w:i/>
              </w:rPr>
            </m:ctrlPr>
          </m:sSupPr>
          <m:e>
            <m:r>
              <w:rPr>
                <w:rFonts w:ascii="Cambria Math" w:hAnsi="Cambria Math"/>
              </w:rPr>
              <m:t>2</m:t>
            </m:r>
          </m:e>
          <m:sup>
            <m:r>
              <w:rPr>
                <w:rFonts w:ascii="Cambria Math" w:hAnsi="Cambria Math"/>
                <w:vertAlign w:val="superscript"/>
              </w:rPr>
              <m:t>p</m:t>
            </m:r>
          </m:sup>
        </m:sSup>
        <m:sSup>
          <m:sSupPr>
            <m:ctrlPr>
              <w:rPr>
                <w:rFonts w:ascii="Cambria Math" w:hAnsi="Cambria Math"/>
                <w:i/>
              </w:rPr>
            </m:ctrlPr>
          </m:sSupPr>
          <m:e>
            <m:r>
              <w:rPr>
                <w:rFonts w:ascii="Cambria Math" w:hAnsi="Cambria Math"/>
              </w:rPr>
              <m:t>3</m:t>
            </m:r>
          </m:e>
          <m:sup>
            <m:r>
              <w:rPr>
                <w:rFonts w:ascii="Cambria Math" w:hAnsi="Cambria Math"/>
                <w:vertAlign w:val="superscript"/>
              </w:rPr>
              <m:t>q</m:t>
            </m:r>
          </m:sup>
        </m:sSup>
        <m:sSup>
          <m:sSupPr>
            <m:ctrlPr>
              <w:rPr>
                <w:rFonts w:ascii="Cambria Math" w:hAnsi="Cambria Math"/>
                <w:i/>
              </w:rPr>
            </m:ctrlPr>
          </m:sSupPr>
          <m:e>
            <m:r>
              <w:rPr>
                <w:rFonts w:ascii="Cambria Math" w:hAnsi="Cambria Math"/>
              </w:rPr>
              <m:t>5</m:t>
            </m:r>
          </m:e>
          <m:sup>
            <m:r>
              <w:rPr>
                <w:rFonts w:ascii="Cambria Math" w:hAnsi="Cambria Math"/>
                <w:vertAlign w:val="superscript"/>
              </w:rPr>
              <m:t>r</m:t>
            </m:r>
          </m:sup>
        </m:sSup>
        <m:sSup>
          <m:sSupPr>
            <m:ctrlPr>
              <w:rPr>
                <w:rFonts w:ascii="Cambria Math" w:hAnsi="Cambria Math"/>
                <w:i/>
              </w:rPr>
            </m:ctrlPr>
          </m:sSupPr>
          <m:e>
            <m:r>
              <w:rPr>
                <w:rFonts w:ascii="Cambria Math" w:hAnsi="Cambria Math"/>
              </w:rPr>
              <m:t>7</m:t>
            </m:r>
          </m:e>
          <m:sup>
            <m:r>
              <w:rPr>
                <w:rFonts w:ascii="Cambria Math" w:hAnsi="Cambria Math"/>
                <w:vertAlign w:val="superscript"/>
              </w:rPr>
              <m:t>s</m:t>
            </m:r>
          </m:sup>
        </m:sSup>
        <m:sSup>
          <m:sSupPr>
            <m:ctrlPr>
              <w:rPr>
                <w:rFonts w:ascii="Cambria Math" w:hAnsi="Cambria Math"/>
                <w:i/>
              </w:rPr>
            </m:ctrlPr>
          </m:sSupPr>
          <m:e>
            <m:r>
              <w:rPr>
                <w:rFonts w:ascii="Cambria Math" w:hAnsi="Cambria Math"/>
              </w:rPr>
              <m:t>11</m:t>
            </m:r>
          </m:e>
          <m:sup>
            <m:r>
              <w:rPr>
                <w:rFonts w:ascii="Cambria Math" w:hAnsi="Cambria Math"/>
                <w:vertAlign w:val="superscript"/>
              </w:rPr>
              <m:t>u</m:t>
            </m:r>
          </m:sup>
        </m:sSup>
        <m:sSup>
          <m:sSupPr>
            <m:ctrlPr>
              <w:rPr>
                <w:rFonts w:ascii="Cambria Math" w:hAnsi="Cambria Math"/>
                <w:i/>
              </w:rPr>
            </m:ctrlPr>
          </m:sSupPr>
          <m:e>
            <m:r>
              <w:rPr>
                <w:rFonts w:ascii="Cambria Math" w:hAnsi="Cambria Math"/>
              </w:rPr>
              <m:t>13</m:t>
            </m:r>
          </m:e>
          <m:sup>
            <m:r>
              <w:rPr>
                <w:rFonts w:ascii="Cambria Math" w:hAnsi="Cambria Math"/>
                <w:vertAlign w:val="superscript"/>
              </w:rPr>
              <m:t>v</m:t>
            </m:r>
          </m:sup>
        </m:sSup>
      </m:oMath>
      <w:r w:rsidR="00C17DED">
        <w:t xml:space="preserve">, but </w:t>
      </w:r>
      <w:r w:rsidR="00A0197C">
        <w:t xml:space="preserve">requires separate package </w:t>
      </w:r>
      <w:r w:rsidR="00A0197C">
        <w:lastRenderedPageBreak/>
        <w:t>installation</w:t>
      </w:r>
      <w:r w:rsidR="00A0197C" w:rsidRPr="00AA5BD7">
        <w:rPr>
          <w:rStyle w:val="a7"/>
        </w:rPr>
        <w:footnoteReference w:id="80"/>
      </w:r>
      <w:r w:rsidR="00C17DED">
        <w:t xml:space="preserve">. </w:t>
      </w:r>
      <w:r w:rsidR="00A0197C">
        <w:t>Alternative implementation (by Apple) is turned on by</w:t>
      </w:r>
      <w:r w:rsidR="00A0197C" w:rsidRPr="00362725">
        <w:t xml:space="preserve"> compilation option </w:t>
      </w:r>
      <w:r w:rsidR="00A0197C">
        <w:rPr>
          <w:rStyle w:val="CourierNew11pt"/>
        </w:rPr>
        <w:t>CLF</w:t>
      </w:r>
      <w:r w:rsidR="00A0197C" w:rsidRPr="001E15FF">
        <w:rPr>
          <w:rStyle w:val="CourierNew11pt"/>
        </w:rPr>
        <w:t>FT_</w:t>
      </w:r>
      <w:r w:rsidR="00A0197C">
        <w:rPr>
          <w:rStyle w:val="CourierNew11pt"/>
        </w:rPr>
        <w:t>APPLE</w:t>
      </w:r>
      <w:r w:rsidR="00A0197C">
        <w:t>.</w:t>
      </w:r>
      <w:r w:rsidR="00A0197C" w:rsidRPr="00362725">
        <w:rPr>
          <w:vertAlign w:val="superscript"/>
        </w:rPr>
        <w:fldChar w:fldCharType="begin"/>
      </w:r>
      <w:r w:rsidR="00A0197C" w:rsidRPr="00362725">
        <w:rPr>
          <w:vertAlign w:val="superscript"/>
        </w:rPr>
        <w:instrText xml:space="preserve"> NOTEREF _Ref264235620 \h  \* MERGEFORMAT </w:instrText>
      </w:r>
      <w:r w:rsidR="00A0197C" w:rsidRPr="00362725">
        <w:rPr>
          <w:vertAlign w:val="superscript"/>
        </w:rPr>
      </w:r>
      <w:r w:rsidR="00A0197C" w:rsidRPr="00362725">
        <w:rPr>
          <w:vertAlign w:val="superscript"/>
        </w:rPr>
        <w:fldChar w:fldCharType="separate"/>
      </w:r>
      <w:r w:rsidR="00AF049C">
        <w:rPr>
          <w:vertAlign w:val="superscript"/>
        </w:rPr>
        <w:t>13</w:t>
      </w:r>
      <w:r w:rsidR="00A0197C" w:rsidRPr="00362725">
        <w:rPr>
          <w:vertAlign w:val="superscript"/>
        </w:rPr>
        <w:fldChar w:fldCharType="end"/>
      </w:r>
      <w:r w:rsidR="00A0197C">
        <w:t xml:space="preserve"> It </w:t>
      </w:r>
      <w:r w:rsidR="00AB29BB" w:rsidRPr="00CC6070">
        <w:t>is limited to</w:t>
      </w:r>
      <w:r w:rsidR="00A0197C">
        <w:t xml:space="preserve"> power-of-</w:t>
      </w:r>
      <w:r w:rsidR="00AB29BB" w:rsidRPr="00CC6070">
        <w:t>two</w:t>
      </w:r>
      <w:r w:rsidR="00137FEA" w:rsidRPr="00CC6070">
        <w:t xml:space="preserve"> </w:t>
      </w:r>
      <w:r w:rsidR="00A0197C">
        <w:t xml:space="preserve">sizes </w:t>
      </w:r>
      <w:r w:rsidR="00137FEA" w:rsidRPr="00CC6070">
        <w:t xml:space="preserve">and </w:t>
      </w:r>
      <w:r w:rsidR="00A0197C">
        <w:t xml:space="preserve">is significantly slower than </w:t>
      </w:r>
      <w:r w:rsidR="00A0197C" w:rsidRPr="00941327">
        <w:rPr>
          <w:rStyle w:val="CourierNew11pt"/>
        </w:rPr>
        <w:t>cl</w:t>
      </w:r>
      <w:r w:rsidR="00055ED1">
        <w:rPr>
          <w:rStyle w:val="CourierNew11pt"/>
        </w:rPr>
        <w:t>FFT</w:t>
      </w:r>
      <w:r w:rsidR="00A0197C">
        <w:t xml:space="preserve">. For both implementations </w:t>
      </w:r>
      <w:r w:rsidR="00A0197C" w:rsidRPr="00535EA9">
        <w:rPr>
          <w:rStyle w:val="CourierNew11pt"/>
        </w:rPr>
        <w:t>ADDA</w:t>
      </w:r>
      <w:r w:rsidR="00137FEA" w:rsidRPr="00CC6070">
        <w:t xml:space="preserve"> will </w:t>
      </w:r>
      <w:r w:rsidR="00A0197C">
        <w:t xml:space="preserve">automatically </w:t>
      </w:r>
      <w:r w:rsidR="00137FEA" w:rsidRPr="00CC6070">
        <w:t xml:space="preserve">adjust the </w:t>
      </w:r>
      <w:r w:rsidR="00F03E66" w:rsidRPr="00CC6070">
        <w:t xml:space="preserve">FFT-grid dimensions </w:t>
      </w:r>
      <w:r w:rsidR="00A0197C">
        <w:t>to the minimum supported size</w:t>
      </w:r>
      <w:r w:rsidR="00F03E66" w:rsidRPr="00CC6070">
        <w:t>.</w:t>
      </w:r>
    </w:p>
    <w:p w14:paraId="5F717F32" w14:textId="3C92D571" w:rsidR="00AD7A1A" w:rsidRPr="009819E7" w:rsidRDefault="00AD7A1A" w:rsidP="00BB532E">
      <w:pPr>
        <w:pStyle w:val="Indent"/>
      </w:pPr>
      <w:r w:rsidRPr="009819E7">
        <w:t xml:space="preserve">Symmetry of the DDA interaction matrix is used in </w:t>
      </w:r>
      <w:r w:rsidR="00535EA9" w:rsidRPr="00535EA9">
        <w:rPr>
          <w:rStyle w:val="CourierNew11pt"/>
        </w:rPr>
        <w:t>ADDA</w:t>
      </w:r>
      <w:r w:rsidRPr="009819E7">
        <w:t xml:space="preserve"> to reduce the storage space for the </w:t>
      </w:r>
      <w:r w:rsidR="001B249D" w:rsidRPr="009819E7">
        <w:t>Fourier</w:t>
      </w:r>
      <w:r w:rsidRPr="009819E7">
        <w:t>-transformed matrix, except when SO formulae to calcul</w:t>
      </w:r>
      <w:r w:rsidR="00230046">
        <w:t>ate interaction term are used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Pr="009819E7">
        <w:t xml:space="preserve">). This option can be disabled </w:t>
      </w:r>
      <w:r w:rsidR="002A4277" w:rsidRPr="009819E7">
        <w:t>(mainly for debugging purposes) by specifying</w:t>
      </w:r>
    </w:p>
    <w:p w14:paraId="2029783C" w14:textId="77777777" w:rsidR="002A4277" w:rsidRPr="009819E7" w:rsidRDefault="00AD7A1A" w:rsidP="00F14C87">
      <w:pPr>
        <w:pStyle w:val="Commandline"/>
      </w:pPr>
      <w:r w:rsidRPr="009819E7">
        <w:t>-no_reduced_fft</w:t>
      </w:r>
    </w:p>
    <w:p w14:paraId="71F64BD1" w14:textId="77777777" w:rsidR="00052635" w:rsidRPr="009819E7" w:rsidRDefault="002A4277" w:rsidP="00E36E86">
      <w:r w:rsidRPr="009819E7">
        <w:t>in the command line.</w:t>
      </w:r>
    </w:p>
    <w:p w14:paraId="10C78FB5" w14:textId="77777777" w:rsidR="0068726A" w:rsidRDefault="00F5732C" w:rsidP="0020695F">
      <w:pPr>
        <w:pStyle w:val="21"/>
      </w:pPr>
      <w:bookmarkStart w:id="226" w:name="_Ref354156316"/>
      <w:bookmarkStart w:id="227" w:name="_Toc57726436"/>
      <w:bookmarkStart w:id="228" w:name="_Ref127730391"/>
      <w:bookmarkStart w:id="229" w:name="_Toc148426333"/>
      <w:r>
        <w:t>Sparse mode</w:t>
      </w:r>
      <w:bookmarkEnd w:id="226"/>
      <w:bookmarkEnd w:id="227"/>
    </w:p>
    <w:p w14:paraId="52E0D31E" w14:textId="241F8666" w:rsidR="001310B2" w:rsidRDefault="00E36E86" w:rsidP="007D2E0E">
      <w:r>
        <w:t>For cases</w:t>
      </w:r>
      <w:r w:rsidRPr="00052635">
        <w:t xml:space="preserve"> </w:t>
      </w:r>
      <w:r>
        <w:t xml:space="preserve">when </w:t>
      </w:r>
      <m:oMath>
        <m:r>
          <w:rPr>
            <w:rFonts w:ascii="Cambria Math" w:hAnsi="Cambria Math"/>
          </w:rPr>
          <m:t>N</m:t>
        </m:r>
        <m:r>
          <w:rPr>
            <w:rFonts w:ascii="Cambria Math" w:hAnsi="Cambria Math"/>
            <w:spacing w:val="-60"/>
          </w:rPr>
          <m:t>≫</m:t>
        </m:r>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oMath>
      <w:r>
        <w:t>, e.g. for very sparse (porous) aggregates, FFT may not provid</w:t>
      </w:r>
      <w:r w:rsidR="009C439B">
        <w:t>e desired acceleration. Speci</w:t>
      </w:r>
      <w:r>
        <w:t xml:space="preserve">ally for such cases </w:t>
      </w:r>
      <w:r w:rsidR="00F90298">
        <w:t xml:space="preserve">there is a </w:t>
      </w:r>
      <w:r>
        <w:t xml:space="preserve">compilation mode of </w:t>
      </w:r>
      <w:r w:rsidRPr="00535EA9">
        <w:rPr>
          <w:rStyle w:val="CourierNew11pt"/>
        </w:rPr>
        <w:t>ADDA</w:t>
      </w:r>
      <w:r>
        <w:t xml:space="preserve">, named </w:t>
      </w:r>
      <w:r w:rsidR="001310B2">
        <w:t>“</w:t>
      </w:r>
      <w:r>
        <w:t>sparse mode</w:t>
      </w:r>
      <w:r w:rsidR="001310B2">
        <w:t>”</w:t>
      </w:r>
      <w:r w:rsidR="007D2E0E">
        <w:t xml:space="preserve">. It is a direct implementation of </w:t>
      </w:r>
      <w:r w:rsidR="001E3462">
        <w:t>matrix–vector product</w:t>
      </w:r>
      <w:r w:rsidR="001310B2">
        <w:t xml:space="preserve"> in the </w:t>
      </w:r>
      <w:r w:rsidR="007D2E0E">
        <w:t xml:space="preserve">DDA without FFT. Its </w:t>
      </w:r>
      <w:r w:rsidR="001310B2">
        <w:t xml:space="preserve">main </w:t>
      </w:r>
      <w:r w:rsidR="007D2E0E">
        <w:t>advantage is that the empty dipoles are not included at all in the data model, which decreases required computer memory</w:t>
      </w:r>
      <w:r w:rsidR="001310B2">
        <w:t xml:space="preserve"> and simplifies MPI parallelization</w:t>
      </w:r>
      <w:r w:rsidR="007D2E0E">
        <w:t>.</w:t>
      </w:r>
      <w:r w:rsidR="001310B2">
        <w:t xml:space="preserve"> The effect on computational speed depends on the porosity (sparseness) of the particle: the standard (FFT) mode is faster for moderately porous particles, while the sparse mode is faster for extremely porous ones.</w:t>
      </w:r>
      <w:r w:rsidR="005E6AE1">
        <w:t xml:space="preserve"> </w:t>
      </w:r>
      <w:r w:rsidR="00D318D9">
        <w:t>In particular, t</w:t>
      </w:r>
      <w:r w:rsidR="005E6AE1">
        <w:t xml:space="preserve">he sparse </w:t>
      </w:r>
      <w:r w:rsidR="005E6AE1" w:rsidRPr="00535EA9">
        <w:rPr>
          <w:rStyle w:val="CourierNew11pt"/>
        </w:rPr>
        <w:t>ADDA</w:t>
      </w:r>
      <w:r w:rsidR="005E6AE1">
        <w:t xml:space="preserve"> was used for simulations of radar backscattering by snowflakes </w:t>
      </w:r>
      <w:r w:rsidR="005E6AE1">
        <w:fldChar w:fldCharType="begin"/>
      </w:r>
      <w:r w:rsidR="00BB0250">
        <w:instrText xml:space="preserve"> ADDIN ZOTERO_ITEM CSL_CITATION {"citationID":"7kan19n0g","properties":{"formattedCitation":"[86]","plainCitation":"[86]","noteIndex":0},"citationItems":[{"id":1643,"uris":["http://zotero.org/users/4070/items/RT48MIKE"],"uri":["http://zotero.org/users/4070/items/RT48MIKE"],"itemData":{"id":1643,"type":"article-journal","abstract":"Spherical or spheroidal particle shape models are commonly used to calculate numerically the radar backscattering properties of aggregate snowflakes. A more complicated and computationally intensive approach is to use detailed models of snowflake structure together with numerical scattering models that can operate on arbitrary particle shapes. Recent studies have shown that there can be significant differences between the results of these approaches. In this paper, an analytical model, based on the Rayleigh-Gans scattering theory, is formulated to explain this discrepancy in terms of the effect of discrete ice crystals that constitute the snowflake. The ice crystals cause small-scale inhomogeneities whose effects can be understood through the density autocorrelation function of the particle mass, which the Rayleigh-Gans theory connects to the function that gives the radar reflectivity as a function of frequency. The derived model is a weighted sum of two Gaussian functions. A term that corresponds to the average shape of the particle, similar to that given by the spheroidal shape model, dominates at low frequencies. At high frequencies, that term vanishes and is gradually replaced by the effect of the ice crystal monomers. The autocorrelation-based description of snowflake microstructure appears to be sufficient for multi-frequency radar studies. The link between multi-frequency radar observations and the particle microstructure can thus be used to infer particle properties from the observations.","container-title":"Journal of Geophysical Research: Atmospheres","DOI":"10.1002/jgrd.50163","ISSN":"2169-8996","issue":"8","journalAbbreviation":"J. Geophys. Res. Atmos.","language":"en","page":"3259-3270","source":"Wiley Online Library","title":"Linking snowflake microstructure to multi-frequency radar observations","URL":"http://onlinelibrary.wiley.com/doi/10.1002/jgrd.50163/abstract","volume":"118","author":[{"family":"Leinonen","given":"J."},{"family":"Moisseev","given":"D."},{"family":"Nousiainen","given":"T."}],"accessed":{"date-parts":[["2013",4,27]]},"issued":{"date-parts":[["2013"]]}}}],"schema":"https://github.com/citation-style-language/schema/raw/master/csl-citation.json"} </w:instrText>
      </w:r>
      <w:r w:rsidR="005E6AE1">
        <w:fldChar w:fldCharType="separate"/>
      </w:r>
      <w:r w:rsidR="00BB0250" w:rsidRPr="00BB0250">
        <w:t>[86]</w:t>
      </w:r>
      <w:r w:rsidR="005E6AE1">
        <w:fldChar w:fldCharType="end"/>
      </w:r>
      <w:r w:rsidR="005E6AE1">
        <w:t>.</w:t>
      </w:r>
    </w:p>
    <w:p w14:paraId="161000DD" w14:textId="77777777" w:rsidR="007D2E0E" w:rsidRDefault="001310B2" w:rsidP="001310B2">
      <w:pPr>
        <w:ind w:firstLine="567"/>
      </w:pPr>
      <w:r>
        <w:t xml:space="preserve">In general, usage of sparse mode is very similar </w:t>
      </w:r>
      <w:r w:rsidR="00E72078">
        <w:t xml:space="preserve">to the FFT mode, discarding all FFT-related aspects. However there are certain limitations (incompatibilities with some of other </w:t>
      </w:r>
      <w:r w:rsidR="00E72078" w:rsidRPr="00535EA9">
        <w:rPr>
          <w:rStyle w:val="CourierNew11pt"/>
        </w:rPr>
        <w:t>ADDA</w:t>
      </w:r>
      <w:r w:rsidR="00E72078">
        <w:t xml:space="preserve"> features), which</w:t>
      </w:r>
      <w:r>
        <w:t xml:space="preserve"> </w:t>
      </w:r>
      <w:r w:rsidR="00E72078">
        <w:t xml:space="preserve">are discussed at </w:t>
      </w:r>
      <w:r w:rsidR="00C17DED">
        <w:t xml:space="preserve">the corresponding </w:t>
      </w:r>
      <w:r w:rsidR="00E72078">
        <w:t>wiki page,</w:t>
      </w:r>
      <w:r w:rsidR="00E72078" w:rsidRPr="00AA5BD7">
        <w:rPr>
          <w:rStyle w:val="a7"/>
        </w:rPr>
        <w:footnoteReference w:id="81"/>
      </w:r>
      <w:r w:rsidR="00E72078">
        <w:t xml:space="preserve"> together with compilation and usage instructions.</w:t>
      </w:r>
    </w:p>
    <w:p w14:paraId="7EFDE563" w14:textId="3FB9DE57" w:rsidR="00E72078" w:rsidRDefault="00E72078" w:rsidP="001310B2">
      <w:pPr>
        <w:ind w:firstLine="567"/>
      </w:pPr>
      <w:r>
        <w:t>System requirements for sparse mode are significantly different from the standard mode (§</w:t>
      </w:r>
      <w:r>
        <w:fldChar w:fldCharType="begin"/>
      </w:r>
      <w:r>
        <w:instrText xml:space="preserve"> REF _Ref127766196 \r \h </w:instrText>
      </w:r>
      <w:r>
        <w:fldChar w:fldCharType="separate"/>
      </w:r>
      <w:r w:rsidR="00AF049C">
        <w:t>5</w:t>
      </w:r>
      <w:r>
        <w:fldChar w:fldCharType="end"/>
      </w:r>
      <w:r>
        <w:t xml:space="preserve">). </w:t>
      </w:r>
      <w:r w:rsidR="001D1646">
        <w:t>Memory requirements are</w:t>
      </w:r>
    </w:p>
    <w:tbl>
      <w:tblPr>
        <w:tblW w:w="5000" w:type="pct"/>
        <w:tblCellMar>
          <w:left w:w="0" w:type="dxa"/>
          <w:right w:w="0" w:type="dxa"/>
        </w:tblCellMar>
        <w:tblLook w:val="0000" w:firstRow="0" w:lastRow="0" w:firstColumn="0" w:lastColumn="0" w:noHBand="0" w:noVBand="0"/>
      </w:tblPr>
      <w:tblGrid>
        <w:gridCol w:w="9181"/>
        <w:gridCol w:w="458"/>
      </w:tblGrid>
      <w:tr w:rsidR="001D1646" w:rsidRPr="009819E7" w14:paraId="04D5C19D" w14:textId="77777777" w:rsidTr="00677724">
        <w:tc>
          <w:tcPr>
            <w:tcW w:w="8640" w:type="dxa"/>
            <w:vAlign w:val="center"/>
          </w:tcPr>
          <w:p w14:paraId="6D5615A0" w14:textId="77777777" w:rsidR="001D1646" w:rsidRPr="009819E7" w:rsidRDefault="00600B16" w:rsidP="00735C71">
            <w:pPr>
              <w:pStyle w:val="Eq"/>
            </w:pPr>
            <m:oMath>
              <m:sSub>
                <m:sSubPr>
                  <m:ctrlPr>
                    <w:rPr>
                      <w:rFonts w:ascii="Cambria Math" w:hAnsi="Cambria Math"/>
                    </w:rPr>
                  </m:ctrlPr>
                </m:sSubPr>
                <m:e>
                  <m:r>
                    <w:rPr>
                      <w:rFonts w:ascii="Cambria Math" w:hAnsi="Cambria Math"/>
                    </w:rPr>
                    <m:t>M</m:t>
                  </m:r>
                </m:e>
                <m:sub>
                  <m:r>
                    <m:rPr>
                      <m:sty m:val="p"/>
                    </m:rPr>
                    <w:rPr>
                      <w:rFonts w:ascii="Cambria Math" w:hAnsi="Cambria Math"/>
                    </w:rPr>
                    <m:t>tot</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265÷457+60</m:t>
                  </m:r>
                  <m:sSub>
                    <m:sSubPr>
                      <m:ctrlPr>
                        <w:rPr>
                          <w:rFonts w:ascii="Cambria Math" w:hAnsi="Cambria Math"/>
                        </w:rPr>
                      </m:ctrlPr>
                    </m:sSubPr>
                    <m:e>
                      <m:r>
                        <w:rPr>
                          <w:rFonts w:ascii="Cambria Math" w:hAnsi="Cambria Math"/>
                        </w:rPr>
                        <m:t>n</m:t>
                      </m:r>
                    </m:e>
                    <m:sub>
                      <m:r>
                        <m:rPr>
                          <m:sty m:val="p"/>
                        </m:rPr>
                        <w:rPr>
                          <w:rFonts w:ascii="Cambria Math" w:hAnsi="Cambria Math"/>
                        </w:rPr>
                        <m:t>p</m:t>
                      </m:r>
                    </m:sub>
                  </m:sSub>
                </m:e>
              </m:d>
              <m:sSub>
                <m:sSubPr>
                  <m:ctrlPr>
                    <w:rPr>
                      <w:rFonts w:ascii="Cambria Math" w:hAnsi="Cambria Math"/>
                    </w:rPr>
                  </m:ctrlPr>
                </m:sSubPr>
                <m:e>
                  <m:r>
                    <w:rPr>
                      <w:rFonts w:ascii="Cambria Math" w:hAnsi="Cambria Math"/>
                    </w:rPr>
                    <m:t>N</m:t>
                  </m:r>
                </m:e>
                <m:sub>
                  <m:r>
                    <m:rPr>
                      <m:sty m:val="p"/>
                    </m:rPr>
                    <w:rPr>
                      <w:rFonts w:ascii="Cambria Math" w:hAnsi="Cambria Math"/>
                    </w:rPr>
                    <m:t>real</m:t>
                  </m:r>
                </m:sub>
              </m:sSub>
            </m:oMath>
            <w:r w:rsidR="00735C71">
              <w:t xml:space="preserve"> </w:t>
            </w:r>
            <w:r w:rsidR="00735C71" w:rsidRPr="00735C71">
              <w:t xml:space="preserve">bytes, </w:t>
            </w:r>
            <m:oMath>
              <m:sSub>
                <m:sSubPr>
                  <m:ctrlPr>
                    <w:rPr>
                      <w:rFonts w:ascii="Cambria Math" w:hAnsi="Cambria Math"/>
                    </w:rPr>
                  </m:ctrlPr>
                </m:sSubPr>
                <m:e>
                  <m:r>
                    <w:rPr>
                      <w:rFonts w:ascii="Cambria Math" w:hAnsi="Cambria Math"/>
                    </w:rPr>
                    <m:t>M</m:t>
                  </m:r>
                </m:e>
                <m:sub>
                  <m:r>
                    <m:rPr>
                      <m:sty m:val="p"/>
                    </m:rPr>
                    <w:rPr>
                      <w:rFonts w:ascii="Cambria Math" w:hAnsi="Cambria Math"/>
                    </w:rPr>
                    <m:t>pp</m:t>
                  </m:r>
                </m:sub>
              </m:sSub>
              <m:r>
                <m:rPr>
                  <m:sty m:val="p"/>
                </m:rP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M</m:t>
                      </m:r>
                    </m:e>
                    <m:sub>
                      <m:r>
                        <m:rPr>
                          <m:sty m:val="p"/>
                        </m:rPr>
                        <w:rPr>
                          <w:rFonts w:ascii="Cambria Math" w:hAnsi="Cambria Math"/>
                        </w:rPr>
                        <m:t>tot</m:t>
                      </m:r>
                    </m:sub>
                  </m:sSub>
                </m:num>
                <m:den>
                  <m:sSub>
                    <m:sSubPr>
                      <m:ctrlPr>
                        <w:rPr>
                          <w:rFonts w:ascii="Cambria Math" w:hAnsi="Cambria Math"/>
                        </w:rPr>
                      </m:ctrlPr>
                    </m:sSubPr>
                    <m:e>
                      <m:r>
                        <w:rPr>
                          <w:rFonts w:ascii="Cambria Math" w:hAnsi="Cambria Math"/>
                        </w:rPr>
                        <m:t>n</m:t>
                      </m:r>
                    </m:e>
                    <m:sub>
                      <m:r>
                        <m:rPr>
                          <m:sty m:val="p"/>
                        </m:rPr>
                        <w:rPr>
                          <w:rFonts w:ascii="Cambria Math" w:hAnsi="Cambria Math"/>
                        </w:rPr>
                        <m:t>p</m:t>
                      </m:r>
                    </m:sub>
                  </m:sSub>
                </m:den>
              </m:f>
            </m:oMath>
            <w:r w:rsidR="00735C71" w:rsidRPr="00735C71">
              <w:t>,</w:t>
            </w:r>
          </w:p>
        </w:tc>
        <w:tc>
          <w:tcPr>
            <w:tcW w:w="431" w:type="dxa"/>
            <w:vAlign w:val="center"/>
          </w:tcPr>
          <w:p w14:paraId="1A889556" w14:textId="15C0E4F3" w:rsidR="001D1646" w:rsidRPr="009819E7" w:rsidRDefault="001D1646" w:rsidP="00F72787">
            <w:pPr>
              <w:pStyle w:val="Eqnumber"/>
            </w:pPr>
            <w:r w:rsidRPr="009819E7">
              <w:t>(</w:t>
            </w:r>
            <w:r w:rsidRPr="009819E7">
              <w:fldChar w:fldCharType="begin"/>
            </w:r>
            <w:r w:rsidRPr="009819E7">
              <w:instrText xml:space="preserve"> SEQ ( \* ARABIC </w:instrText>
            </w:r>
            <w:r w:rsidRPr="009819E7">
              <w:fldChar w:fldCharType="separate"/>
            </w:r>
            <w:r w:rsidR="00AF049C">
              <w:rPr>
                <w:noProof/>
              </w:rPr>
              <w:t>84</w:t>
            </w:r>
            <w:r w:rsidRPr="009819E7">
              <w:fldChar w:fldCharType="end"/>
            </w:r>
            <w:r w:rsidRPr="009819E7">
              <w:t>)</w:t>
            </w:r>
          </w:p>
        </w:tc>
      </w:tr>
    </w:tbl>
    <w:p w14:paraId="17714E73" w14:textId="1FAE0AFD" w:rsidR="001A5577" w:rsidRDefault="00B206F1" w:rsidP="00F72787">
      <w:r>
        <w:t>where definitions of §</w:t>
      </w:r>
      <w:r>
        <w:fldChar w:fldCharType="begin"/>
      </w:r>
      <w:r>
        <w:instrText xml:space="preserve"> REF _Ref127766196 \r \h </w:instrText>
      </w:r>
      <w:r>
        <w:fldChar w:fldCharType="separate"/>
      </w:r>
      <w:r w:rsidR="00AF049C">
        <w:t>5</w:t>
      </w:r>
      <w:r>
        <w:fldChar w:fldCharType="end"/>
      </w:r>
      <w:r>
        <w:t xml:space="preserve"> are used and range of numbers correspon</w:t>
      </w:r>
      <w:r w:rsidR="00E97073">
        <w:t>d to different iterative solvers</w:t>
      </w:r>
      <w:r>
        <w:t xml:space="preserve">. A term proportional to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t xml:space="preserve"> indicates poor parallel scaling</w:t>
      </w:r>
      <w:r w:rsidR="00133AFA">
        <w:t xml:space="preserve"> of the memory</w:t>
      </w:r>
      <w:r>
        <w:t xml:space="preserve"> </w:t>
      </w:r>
      <w:r w:rsidR="00133AFA">
        <w:t>for</w:t>
      </w:r>
      <w:r>
        <w:t xml:space="preserve"> the current </w:t>
      </w:r>
      <w:r w:rsidR="00133AFA">
        <w:t>implementation.</w:t>
      </w:r>
      <w:r w:rsidR="00133AFA" w:rsidRPr="00AA5BD7">
        <w:rPr>
          <w:rStyle w:val="a7"/>
        </w:rPr>
        <w:footnoteReference w:id="82"/>
      </w:r>
      <w:r w:rsidR="00F72787">
        <w:t xml:space="preserve"> </w:t>
      </w:r>
      <w:r w:rsidR="001A5577">
        <w:t>The surface mode (§</w:t>
      </w:r>
      <w:r w:rsidR="001A5577">
        <w:fldChar w:fldCharType="begin"/>
      </w:r>
      <w:r w:rsidR="001A5577">
        <w:instrText xml:space="preserve"> REF _Ref373918390 \r \h </w:instrText>
      </w:r>
      <w:r w:rsidR="001A5577">
        <w:fldChar w:fldCharType="separate"/>
      </w:r>
      <w:r w:rsidR="00AF049C">
        <w:t>7</w:t>
      </w:r>
      <w:r w:rsidR="001A5577">
        <w:fldChar w:fldCharType="end"/>
      </w:r>
      <w:r w:rsidR="00CA31D0">
        <w:t>) requires additional memory</w:t>
      </w:r>
    </w:p>
    <w:tbl>
      <w:tblPr>
        <w:tblW w:w="5000" w:type="pct"/>
        <w:tblCellMar>
          <w:left w:w="0" w:type="dxa"/>
          <w:right w:w="0" w:type="dxa"/>
        </w:tblCellMar>
        <w:tblLook w:val="0000" w:firstRow="0" w:lastRow="0" w:firstColumn="0" w:lastColumn="0" w:noHBand="0" w:noVBand="0"/>
      </w:tblPr>
      <w:tblGrid>
        <w:gridCol w:w="9181"/>
        <w:gridCol w:w="458"/>
      </w:tblGrid>
      <w:tr w:rsidR="001A5577" w:rsidRPr="004063F4" w14:paraId="0DA960A1" w14:textId="77777777" w:rsidTr="00677724">
        <w:tc>
          <w:tcPr>
            <w:tcW w:w="8640" w:type="dxa"/>
            <w:vAlign w:val="center"/>
          </w:tcPr>
          <w:p w14:paraId="70DB3DE8" w14:textId="77777777" w:rsidR="001A5577" w:rsidRPr="004063F4" w:rsidRDefault="00735C71" w:rsidP="00735C71">
            <w:pPr>
              <w:pStyle w:val="Eq"/>
            </w:pPr>
            <m:oMath>
              <m:r>
                <m:rPr>
                  <m:sty m:val="p"/>
                </m:rPr>
                <w:rPr>
                  <w:rFonts w:ascii="Cambria Math" w:hAnsi="Cambria Math"/>
                </w:rPr>
                <m:t>Δ</m:t>
              </m:r>
              <m:sSubSup>
                <m:sSubSupPr>
                  <m:ctrlPr>
                    <w:rPr>
                      <w:rFonts w:ascii="Cambria Math" w:hAnsi="Cambria Math"/>
                    </w:rPr>
                  </m:ctrlPr>
                </m:sSubSupPr>
                <m:e>
                  <m:r>
                    <w:rPr>
                      <w:rFonts w:ascii="Cambria Math" w:hAnsi="Cambria Math"/>
                    </w:rPr>
                    <m:t>M</m:t>
                  </m:r>
                </m:e>
                <m:sub>
                  <m:r>
                    <m:rPr>
                      <m:sty m:val="p"/>
                    </m:rPr>
                    <w:rPr>
                      <w:rFonts w:ascii="Cambria Math" w:hAnsi="Cambria Math"/>
                    </w:rPr>
                    <m:t>tot</m:t>
                  </m:r>
                </m:sub>
                <m:sup>
                  <m:r>
                    <m:rPr>
                      <m:sty m:val="p"/>
                    </m:rPr>
                    <w:rPr>
                      <w:rFonts w:ascii="Cambria Math" w:hAnsi="Cambria Math"/>
                    </w:rPr>
                    <m:t>surf</m:t>
                  </m:r>
                </m:sup>
              </m:sSubSup>
              <m:r>
                <m:rPr>
                  <m:sty m:val="p"/>
                </m:rPr>
                <w:rPr>
                  <w:rFonts w:ascii="Cambria Math" w:hAnsi="Cambria Math"/>
                </w:rPr>
                <m:t>=64</m:t>
              </m:r>
              <m:d>
                <m:dPr>
                  <m:ctrlPr>
                    <w:rPr>
                      <w:rFonts w:ascii="Cambria Math" w:hAnsi="Cambria Math"/>
                    </w:rPr>
                  </m:ctrlPr>
                </m:dPr>
                <m:e>
                  <m:r>
                    <m:rPr>
                      <m:sty m:val="p"/>
                    </m:rPr>
                    <w:rPr>
                      <w:rFonts w:ascii="Cambria Math" w:hAnsi="Cambria Math"/>
                    </w:rPr>
                    <m:t>2-</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e>
                      </m:func>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e>
                      </m:func>
                    </m:den>
                  </m:f>
                </m:e>
              </m:d>
              <m:sSub>
                <m:sSubPr>
                  <m:ctrlPr>
                    <w:rPr>
                      <w:rFonts w:ascii="Cambria Math" w:hAnsi="Cambria Math"/>
                    </w:rPr>
                  </m:ctrlPr>
                </m:sSubPr>
                <m:e>
                  <m:r>
                    <w:rPr>
                      <w:rFonts w:ascii="Cambria Math" w:hAnsi="Cambria Math"/>
                    </w:rPr>
                    <m:t>n</m:t>
                  </m:r>
                </m:e>
                <m:sub>
                  <m:r>
                    <m:rPr>
                      <m:sty m:val="p"/>
                    </m:rPr>
                    <w:rPr>
                      <w:rFonts w:ascii="Cambria Math" w:hAnsi="Cambria Math"/>
                    </w:rPr>
                    <m:t>p</m:t>
                  </m:r>
                </m:sub>
              </m:sSub>
              <m:r>
                <w:rPr>
                  <w:rFonts w:ascii="Cambria Math" w:hAnsi="Cambria Math"/>
                </w:rPr>
                <m:t>N</m:t>
              </m:r>
            </m:oMath>
            <w:r>
              <w:t xml:space="preserve"> </w:t>
            </w:r>
            <w:r w:rsidRPr="00735C71">
              <w:t>bytes</w:t>
            </w:r>
            <w:r>
              <w:t>,</w:t>
            </w:r>
          </w:p>
        </w:tc>
        <w:tc>
          <w:tcPr>
            <w:tcW w:w="431" w:type="dxa"/>
            <w:vAlign w:val="center"/>
          </w:tcPr>
          <w:p w14:paraId="25E2ECF6" w14:textId="1ED15EA7" w:rsidR="001A5577" w:rsidRPr="004063F4" w:rsidRDefault="001A5577" w:rsidP="00C22395">
            <w:pPr>
              <w:pStyle w:val="Eqnumber"/>
            </w:pPr>
            <w:r w:rsidRPr="004063F4">
              <w:t>(</w:t>
            </w:r>
            <w:r w:rsidRPr="004063F4">
              <w:fldChar w:fldCharType="begin"/>
            </w:r>
            <w:r w:rsidRPr="004063F4">
              <w:instrText xml:space="preserve"> SEQ ( \* ARABIC </w:instrText>
            </w:r>
            <w:r w:rsidRPr="004063F4">
              <w:fldChar w:fldCharType="separate"/>
            </w:r>
            <w:r w:rsidR="00AF049C">
              <w:rPr>
                <w:noProof/>
              </w:rPr>
              <w:t>85</w:t>
            </w:r>
            <w:r w:rsidRPr="004063F4">
              <w:fldChar w:fldCharType="end"/>
            </w:r>
            <w:r w:rsidRPr="004063F4">
              <w:t>)</w:t>
            </w:r>
          </w:p>
        </w:tc>
      </w:tr>
    </w:tbl>
    <w:p w14:paraId="35ECAA00" w14:textId="77777777" w:rsidR="00B206F1" w:rsidRDefault="006F69D7" w:rsidP="00F72787">
      <w:r>
        <w:t xml:space="preserve">which also </w:t>
      </w:r>
      <w:r w:rsidR="00CA31D0">
        <w:t xml:space="preserve">badly </w:t>
      </w:r>
      <w:r>
        <w:t>scales in MPI mode.</w:t>
      </w:r>
      <w:r w:rsidRPr="00AA5BD7">
        <w:rPr>
          <w:rStyle w:val="a7"/>
        </w:rPr>
        <w:footnoteReference w:id="83"/>
      </w:r>
      <w:r>
        <w:t xml:space="preserve"> </w:t>
      </w:r>
      <w:r w:rsidR="00F72787">
        <w:t xml:space="preserve">Computational time </w:t>
      </w:r>
      <w:r w:rsidR="00324C13">
        <w:t xml:space="preserve">(more specifically, time of one iteration) </w:t>
      </w:r>
      <w:r w:rsidR="00F72787">
        <w:t xml:space="preserve">scales </w:t>
      </w:r>
      <w:r w:rsidR="00324C13">
        <w:t>as</w:t>
      </w:r>
      <w:r w:rsidR="00F200F8">
        <w:t xml:space="preserve"> </w:t>
      </w:r>
      <m:oMath>
        <m:r>
          <m:rPr>
            <m:scr m:val="script"/>
          </m:rPr>
          <w:rPr>
            <w:rFonts w:ascii="Cambria Math" w:hAnsi="Cambria Math"/>
          </w:rPr>
          <m:t>O</m:t>
        </m:r>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m:rPr>
                    <m:sty m:val="p"/>
                  </m:rPr>
                  <w:rPr>
                    <w:rFonts w:ascii="Cambria Math" w:hAnsi="Cambria Math"/>
                  </w:rPr>
                  <m:t>real</m:t>
                </m:r>
                <m:ctrlPr>
                  <w:rPr>
                    <w:rFonts w:ascii="Cambria Math" w:hAnsi="Cambria Math"/>
                  </w:rPr>
                </m:ctrlPr>
              </m:sub>
              <m:sup>
                <m:r>
                  <w:rPr>
                    <w:rFonts w:ascii="Cambria Math" w:hAnsi="Cambria Math"/>
                  </w:rPr>
                  <m:t>2</m:t>
                </m:r>
              </m:sup>
            </m:sSubSup>
          </m:e>
        </m:d>
      </m:oMath>
      <w:r w:rsidR="00324C13">
        <w:t>, and this t</w:t>
      </w:r>
      <w:r w:rsidR="003C60C0">
        <w:t>ime almost perfectly divides by</w:t>
      </w:r>
      <w:r w:rsidR="00324C13">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p</m:t>
            </m:r>
          </m:sub>
        </m:sSub>
      </m:oMath>
      <w:r w:rsidR="003C60C0">
        <w:t xml:space="preserve"> during parallel execution.</w:t>
      </w:r>
    </w:p>
    <w:p w14:paraId="53428D9A" w14:textId="77777777" w:rsidR="00F90298" w:rsidRPr="003C60C0" w:rsidRDefault="00F90298" w:rsidP="00F90298">
      <w:pPr>
        <w:pStyle w:val="Indent"/>
      </w:pPr>
      <w:r>
        <w:t xml:space="preserve">While </w:t>
      </w:r>
      <w:r w:rsidR="00FF3263">
        <w:t>the developers</w:t>
      </w:r>
      <w:r>
        <w:t xml:space="preserve"> do </w:t>
      </w:r>
      <w:r w:rsidR="00FF3263">
        <w:t>their</w:t>
      </w:r>
      <w:r>
        <w:t xml:space="preserve"> best to ensure reliability of sparse mode, it is a good idea to perform selected tests of this mode against the standard mode on a few sample problems before performing a large set of simulations.</w:t>
      </w:r>
    </w:p>
    <w:p w14:paraId="3B3F315A" w14:textId="77777777" w:rsidR="00CB3025" w:rsidRPr="009819E7" w:rsidRDefault="00CB3025" w:rsidP="0020695F">
      <w:pPr>
        <w:pStyle w:val="21"/>
      </w:pPr>
      <w:bookmarkStart w:id="230" w:name="_Ref354157543"/>
      <w:bookmarkStart w:id="231" w:name="_Toc57726437"/>
      <w:r w:rsidRPr="009819E7">
        <w:t xml:space="preserve">Parallel </w:t>
      </w:r>
      <w:r w:rsidR="00793F2B" w:rsidRPr="009819E7">
        <w:t>p</w:t>
      </w:r>
      <w:r w:rsidRPr="009819E7">
        <w:t>erformance</w:t>
      </w:r>
      <w:bookmarkEnd w:id="228"/>
      <w:bookmarkEnd w:id="229"/>
      <w:bookmarkEnd w:id="230"/>
      <w:bookmarkEnd w:id="231"/>
    </w:p>
    <w:p w14:paraId="02550C76" w14:textId="56471A30" w:rsidR="00B95CF8" w:rsidRPr="009819E7" w:rsidRDefault="00535EA9" w:rsidP="00C5372E">
      <w:r w:rsidRPr="00535EA9">
        <w:rPr>
          <w:rStyle w:val="CourierNew11pt"/>
        </w:rPr>
        <w:t>ADDA</w:t>
      </w:r>
      <w:r w:rsidR="002B3D33" w:rsidRPr="009819E7">
        <w:t xml:space="preserve"> is capable of running on a multiprocessor system, parallelizing a single DDA simulation. It uses MPI for communication routines. </w:t>
      </w:r>
      <w:r w:rsidR="005F1E36">
        <w:t xml:space="preserve">This feature can be used both to </w:t>
      </w:r>
      <w:r w:rsidR="005F1E36" w:rsidRPr="009819E7">
        <w:t>accelerate the computations</w:t>
      </w:r>
      <w:r w:rsidR="005F1E36">
        <w:t xml:space="preserve"> and to circumvent the single-computer limit of the available memory, thus enabling simulations with a huge number of dipoles. We do not discuss</w:t>
      </w:r>
      <w:r w:rsidR="00500CC4">
        <w:t xml:space="preserve"> </w:t>
      </w:r>
      <w:r w:rsidR="005F1E36">
        <w:t xml:space="preserve">the parallel efficiency of </w:t>
      </w:r>
      <w:r w:rsidR="00500CC4" w:rsidRPr="00535EA9">
        <w:rPr>
          <w:rStyle w:val="CourierNew11pt"/>
        </w:rPr>
        <w:t>ADDA</w:t>
      </w:r>
      <w:r w:rsidR="00500CC4" w:rsidRPr="00500CC4">
        <w:t xml:space="preserve"> </w:t>
      </w:r>
      <w:r w:rsidR="00500CC4">
        <w:t>in detail</w:t>
      </w:r>
      <w:r w:rsidR="005F1E36">
        <w:t xml:space="preserve">, </w:t>
      </w:r>
      <w:r w:rsidR="00500CC4">
        <w:t>since it</w:t>
      </w:r>
      <w:r w:rsidR="005F1E36">
        <w:t xml:space="preserve"> largely depends on the hardware. However, in our experience it was usually larger than 70</w:t>
      </w:r>
      <w:r w:rsidR="00500CC4">
        <w:t>–90</w:t>
      </w:r>
      <w:r w:rsidR="005F1E36">
        <w:t xml:space="preserve">% on </w:t>
      </w:r>
      <w:r w:rsidR="00256F7A">
        <w:t xml:space="preserve">a </w:t>
      </w:r>
      <w:r w:rsidR="005F1E36">
        <w:t>modern computer clusters</w:t>
      </w:r>
      <w:r w:rsidR="00500CC4">
        <w:t xml:space="preserve"> (if the FFT grid is optimally partitioned among the processors, </w:t>
      </w:r>
      <w:r w:rsidR="00500CC4" w:rsidRPr="009819E7">
        <w:t>§</w:t>
      </w:r>
      <w:r w:rsidR="00500CC4" w:rsidRPr="009819E7">
        <w:fldChar w:fldCharType="begin"/>
      </w:r>
      <w:r w:rsidR="00500CC4" w:rsidRPr="009819E7">
        <w:instrText xml:space="preserve"> REF _Ref240094647 \r \h </w:instrText>
      </w:r>
      <w:r w:rsidR="00500CC4" w:rsidRPr="009819E7">
        <w:fldChar w:fldCharType="separate"/>
      </w:r>
      <w:r w:rsidR="00AF049C">
        <w:t>6.6</w:t>
      </w:r>
      <w:r w:rsidR="00500CC4" w:rsidRPr="009819E7">
        <w:fldChar w:fldCharType="end"/>
      </w:r>
      <w:r w:rsidR="00500CC4">
        <w:t>)</w:t>
      </w:r>
      <w:r w:rsidR="003C60C0">
        <w:t>, and close to 100% in sparse mode (§</w:t>
      </w:r>
      <w:r w:rsidR="003C60C0">
        <w:fldChar w:fldCharType="begin"/>
      </w:r>
      <w:r w:rsidR="003C60C0">
        <w:instrText xml:space="preserve"> REF _Ref354156316 \r \h </w:instrText>
      </w:r>
      <w:r w:rsidR="003C60C0">
        <w:fldChar w:fldCharType="separate"/>
      </w:r>
      <w:r w:rsidR="00AF049C">
        <w:t>12.3</w:t>
      </w:r>
      <w:r w:rsidR="003C60C0">
        <w:fldChar w:fldCharType="end"/>
      </w:r>
      <w:r w:rsidR="003C60C0">
        <w:t>)</w:t>
      </w:r>
      <w:r w:rsidR="005F1E36">
        <w:t xml:space="preserve">. </w:t>
      </w:r>
      <w:r w:rsidR="00C5372E">
        <w:t xml:space="preserve">It is also important to note </w:t>
      </w:r>
      <w:r w:rsidR="007136A6" w:rsidRPr="009819E7">
        <w:t xml:space="preserve">that </w:t>
      </w:r>
      <w:r w:rsidR="004752D0" w:rsidRPr="009819E7">
        <w:t xml:space="preserve">the </w:t>
      </w:r>
      <w:r w:rsidR="007136A6" w:rsidRPr="009819E7">
        <w:t xml:space="preserve">MPI interface may occupy </w:t>
      </w:r>
      <w:r w:rsidR="007136A6" w:rsidRPr="009819E7">
        <w:lastRenderedPageBreak/>
        <w:t xml:space="preserve">significant amount of RAM on each node, thereby decreasing the RAM available for </w:t>
      </w:r>
      <w:r w:rsidRPr="00535EA9">
        <w:rPr>
          <w:rStyle w:val="CourierNew11pt"/>
        </w:rPr>
        <w:t>ADDA</w:t>
      </w:r>
      <w:r w:rsidR="007136A6" w:rsidRPr="009819E7">
        <w:t xml:space="preserve"> itself</w:t>
      </w:r>
      <w:r w:rsidR="001304E7" w:rsidRPr="009819E7">
        <w:t xml:space="preserve"> (see also </w:t>
      </w:r>
      <w:r w:rsidR="009637C4" w:rsidRPr="009819E7">
        <w:t>§</w:t>
      </w:r>
      <w:r w:rsidR="001304E7" w:rsidRPr="009819E7">
        <w:fldChar w:fldCharType="begin"/>
      </w:r>
      <w:r w:rsidR="001304E7" w:rsidRPr="009819E7">
        <w:instrText xml:space="preserve"> REF _Ref127766196 \r \h </w:instrText>
      </w:r>
      <w:r w:rsidR="001304E7" w:rsidRPr="009819E7">
        <w:fldChar w:fldCharType="separate"/>
      </w:r>
      <w:r w:rsidR="00AF049C">
        <w:t>5</w:t>
      </w:r>
      <w:r w:rsidR="001304E7" w:rsidRPr="009819E7">
        <w:fldChar w:fldCharType="end"/>
      </w:r>
      <w:r w:rsidR="001304E7" w:rsidRPr="009819E7">
        <w:t xml:space="preserve"> and </w:t>
      </w:r>
      <w:r w:rsidR="001B5E1A" w:rsidRPr="009819E7">
        <w:t>§</w:t>
      </w:r>
      <w:r w:rsidR="00CC029A" w:rsidRPr="009819E7">
        <w:fldChar w:fldCharType="begin"/>
      </w:r>
      <w:r w:rsidR="00CC029A" w:rsidRPr="009819E7">
        <w:instrText xml:space="preserve"> REF _Ref240094647 \r \h </w:instrText>
      </w:r>
      <w:r w:rsidR="00CC029A" w:rsidRPr="009819E7">
        <w:fldChar w:fldCharType="separate"/>
      </w:r>
      <w:r w:rsidR="00AF049C">
        <w:t>6.6</w:t>
      </w:r>
      <w:r w:rsidR="00CC029A" w:rsidRPr="009819E7">
        <w:fldChar w:fldCharType="end"/>
      </w:r>
      <w:r w:rsidR="001304E7" w:rsidRPr="009819E7">
        <w:t>)</w:t>
      </w:r>
      <w:r w:rsidR="007136A6" w:rsidRPr="009819E7">
        <w:t>.</w:t>
      </w:r>
    </w:p>
    <w:p w14:paraId="13CBB847" w14:textId="77777777" w:rsidR="00041ECD" w:rsidRPr="009819E7" w:rsidRDefault="00041ECD" w:rsidP="0020695F">
      <w:pPr>
        <w:pStyle w:val="21"/>
      </w:pPr>
      <w:bookmarkStart w:id="232" w:name="_Ref127775352"/>
      <w:bookmarkStart w:id="233" w:name="_Toc148426334"/>
      <w:bookmarkStart w:id="234" w:name="_Toc57726438"/>
      <w:r w:rsidRPr="009819E7">
        <w:t>Checkpoints</w:t>
      </w:r>
      <w:bookmarkEnd w:id="232"/>
      <w:bookmarkEnd w:id="233"/>
      <w:bookmarkEnd w:id="234"/>
    </w:p>
    <w:p w14:paraId="0969321F" w14:textId="0CE73FE4" w:rsidR="00041ECD" w:rsidRPr="009819E7" w:rsidRDefault="00777C9C" w:rsidP="00777C9C">
      <w:r w:rsidRPr="009819E7">
        <w:t xml:space="preserve">To facilitate very long simulations </w:t>
      </w:r>
      <w:r w:rsidRPr="00535EA9">
        <w:rPr>
          <w:rStyle w:val="CourierNew11pt"/>
        </w:rPr>
        <w:t>ADDA</w:t>
      </w:r>
      <w:r w:rsidRPr="009819E7">
        <w:t xml:space="preserve"> </w:t>
      </w:r>
      <w:r>
        <w:t>incorporates a checkpoint system, which</w:t>
      </w:r>
      <w:r w:rsidRPr="009819E7">
        <w:t xml:space="preserve"> can be used to break a single simulation into smaller parts</w:t>
      </w:r>
      <w:r>
        <w:t>.</w:t>
      </w:r>
      <w:r w:rsidR="00B140A0" w:rsidRPr="009819E7">
        <w:t xml:space="preserve"> </w:t>
      </w:r>
      <w:r w:rsidR="002C5D97" w:rsidRPr="009819E7">
        <w:t>All the intermediate vectors of the iterative solver (§</w:t>
      </w:r>
      <w:r w:rsidR="002C5D97" w:rsidRPr="009819E7">
        <w:fldChar w:fldCharType="begin"/>
      </w:r>
      <w:r w:rsidR="002C5D97" w:rsidRPr="009819E7">
        <w:instrText xml:space="preserve"> REF _Ref127765208 \r \h </w:instrText>
      </w:r>
      <w:r w:rsidR="002C5D97" w:rsidRPr="009819E7">
        <w:fldChar w:fldCharType="separate"/>
      </w:r>
      <w:r w:rsidR="00AF049C">
        <w:t>12.1</w:t>
      </w:r>
      <w:r w:rsidR="002C5D97" w:rsidRPr="009819E7">
        <w:fldChar w:fldCharType="end"/>
      </w:r>
      <w:r>
        <w:t>) are saved, which</w:t>
      </w:r>
      <w:r w:rsidR="002C5D97" w:rsidRPr="009819E7">
        <w:t xml:space="preserve"> allows restarting the iterative solver exactly at the position, where the checkpoint was </w:t>
      </w:r>
      <w:r w:rsidR="00F67B84" w:rsidRPr="009819E7">
        <w:t>creat</w:t>
      </w:r>
      <w:r w:rsidR="002C5D97" w:rsidRPr="009819E7">
        <w:t xml:space="preserve">ed. </w:t>
      </w:r>
      <w:r w:rsidR="00B140A0" w:rsidRPr="009819E7">
        <w:t>Time of a checkpoint is specified by command line option</w:t>
      </w:r>
    </w:p>
    <w:p w14:paraId="23B48DD4" w14:textId="77777777" w:rsidR="00B140A0" w:rsidRPr="009819E7" w:rsidRDefault="00B140A0" w:rsidP="00F14C87">
      <w:pPr>
        <w:pStyle w:val="Commandline"/>
      </w:pPr>
      <w:r w:rsidRPr="009819E7">
        <w:t>-chpoint &lt;</w:t>
      </w:r>
      <w:r w:rsidR="00D50AC5" w:rsidRPr="009819E7">
        <w:t>time</w:t>
      </w:r>
      <w:r w:rsidRPr="009819E7">
        <w:t>&gt;</w:t>
      </w:r>
    </w:p>
    <w:p w14:paraId="60B1CB31" w14:textId="77777777" w:rsidR="00B140A0" w:rsidRPr="009819E7" w:rsidRDefault="00B140A0" w:rsidP="00335BDF">
      <w:r w:rsidRPr="009819E7">
        <w:t xml:space="preserve">where </w:t>
      </w:r>
      <w:r w:rsidR="00D50AC5" w:rsidRPr="009819E7">
        <w:rPr>
          <w:rFonts w:ascii="Courier New" w:hAnsi="Courier New" w:cs="Courier New"/>
          <w:sz w:val="22"/>
          <w:szCs w:val="22"/>
        </w:rPr>
        <w:t>&lt;time</w:t>
      </w:r>
      <w:r w:rsidRPr="009819E7">
        <w:rPr>
          <w:rFonts w:ascii="Courier New" w:hAnsi="Courier New" w:cs="Courier New"/>
          <w:sz w:val="22"/>
          <w:szCs w:val="22"/>
        </w:rPr>
        <w:t>&gt;</w:t>
      </w:r>
      <w:r w:rsidRPr="009819E7">
        <w:t xml:space="preserve"> is in format </w:t>
      </w:r>
      <w:r w:rsidRPr="00941327">
        <w:rPr>
          <w:rStyle w:val="CourierNew11pt"/>
        </w:rPr>
        <w:t>#d#h#m#s</w:t>
      </w:r>
      <w:r w:rsidR="009D1977" w:rsidRPr="009819E7">
        <w:t>.</w:t>
      </w:r>
      <w:r w:rsidRPr="00AA5BD7">
        <w:rPr>
          <w:rStyle w:val="a7"/>
        </w:rPr>
        <w:footnoteReference w:id="84"/>
      </w:r>
      <w:r w:rsidRPr="009819E7">
        <w:t xml:space="preserve"> </w:t>
      </w:r>
      <w:r w:rsidR="009D1977" w:rsidRPr="009819E7">
        <w:t xml:space="preserve">There are 3 possible strategies for checkpoints, </w:t>
      </w:r>
      <w:r w:rsidR="00335BDF">
        <w:t>chosen through</w:t>
      </w:r>
      <w:r w:rsidR="009D1977" w:rsidRPr="009819E7">
        <w:t xml:space="preserve"> the command line option</w:t>
      </w:r>
    </w:p>
    <w:p w14:paraId="1FCCF417" w14:textId="77777777" w:rsidR="009D1977" w:rsidRPr="009819E7" w:rsidRDefault="009D1977" w:rsidP="00F14C87">
      <w:pPr>
        <w:pStyle w:val="Commandline"/>
      </w:pPr>
      <w:bookmarkStart w:id="235" w:name="_Ref127811438"/>
      <w:r w:rsidRPr="009819E7">
        <w:t>-</w:t>
      </w:r>
      <w:r w:rsidR="00D50AC5" w:rsidRPr="009819E7">
        <w:t>chp_type &lt;type</w:t>
      </w:r>
      <w:r w:rsidRPr="009819E7">
        <w:t>&gt;</w:t>
      </w:r>
    </w:p>
    <w:p w14:paraId="14BCCF4E" w14:textId="0F59B1F2" w:rsidR="009D1977" w:rsidRPr="009819E7" w:rsidRDefault="009D1977" w:rsidP="003C18AF">
      <w:r w:rsidRPr="009819E7">
        <w:t xml:space="preserve">where </w:t>
      </w:r>
      <w:r w:rsidR="00D50AC5" w:rsidRPr="00941327">
        <w:rPr>
          <w:rStyle w:val="CourierNew11pt"/>
        </w:rPr>
        <w:t>&lt;type</w:t>
      </w:r>
      <w:r w:rsidRPr="00941327">
        <w:rPr>
          <w:rStyle w:val="CourierNew11pt"/>
        </w:rPr>
        <w:t>&gt;</w:t>
      </w:r>
      <w:r w:rsidRPr="009819E7">
        <w:t xml:space="preserve"> is one of </w:t>
      </w:r>
      <w:r w:rsidRPr="00941327">
        <w:rPr>
          <w:rStyle w:val="CourierNew11pt"/>
        </w:rPr>
        <w:t>normal</w:t>
      </w:r>
      <w:r w:rsidRPr="009819E7">
        <w:t xml:space="preserve">, </w:t>
      </w:r>
      <w:r w:rsidRPr="00941327">
        <w:rPr>
          <w:rStyle w:val="CourierNew11pt"/>
        </w:rPr>
        <w:t>regular</w:t>
      </w:r>
      <w:r w:rsidRPr="009819E7">
        <w:t xml:space="preserve">, </w:t>
      </w:r>
      <w:r w:rsidRPr="00941327">
        <w:rPr>
          <w:rStyle w:val="CourierNew11pt"/>
        </w:rPr>
        <w:t>always</w:t>
      </w:r>
      <w:r w:rsidRPr="009819E7">
        <w:t>. “Normal” means that after the checkpoint time elapsed</w:t>
      </w:r>
      <w:r w:rsidR="00335BDF">
        <w:t>,</w:t>
      </w:r>
      <w:r w:rsidRPr="009819E7">
        <w:t xml:space="preserve"> the checkpoint is saved as soon as possible (it waits for the finishing of the current iteration) and </w:t>
      </w:r>
      <w:r w:rsidR="00535EA9" w:rsidRPr="00535EA9">
        <w:rPr>
          <w:rStyle w:val="CourierNew11pt"/>
        </w:rPr>
        <w:t>ADDA</w:t>
      </w:r>
      <w:r w:rsidRPr="009819E7">
        <w:t xml:space="preserve"> finishes execution without any further actions. This type is useful when one need </w:t>
      </w:r>
      <w:r w:rsidR="00535EA9" w:rsidRPr="00535EA9">
        <w:rPr>
          <w:rStyle w:val="CourierNew11pt"/>
        </w:rPr>
        <w:t>ADDA</w:t>
      </w:r>
      <w:r w:rsidRPr="009819E7">
        <w:t xml:space="preserve"> to run not longer than </w:t>
      </w:r>
      <w:r w:rsidR="006D421F" w:rsidRPr="009819E7">
        <w:t>certain</w:t>
      </w:r>
      <w:r w:rsidRPr="009819E7">
        <w:t xml:space="preserve"> time</w:t>
      </w:r>
      <w:r w:rsidR="00C92D21" w:rsidRPr="009819E7">
        <w:t>.</w:t>
      </w:r>
      <w:r w:rsidRPr="009819E7">
        <w:t xml:space="preserve"> “Regular” checkpoints are saved after every specified time interval but do not influence the normal execution of </w:t>
      </w:r>
      <w:r w:rsidR="00535EA9" w:rsidRPr="00535EA9">
        <w:rPr>
          <w:rStyle w:val="CourierNew11pt"/>
        </w:rPr>
        <w:t>ADDA</w:t>
      </w:r>
      <w:r w:rsidRPr="009819E7">
        <w:t xml:space="preserve"> – it runs until simulation is fully completed. Use this option when abrupt termination of </w:t>
      </w:r>
      <w:r w:rsidR="00535EA9" w:rsidRPr="00535EA9">
        <w:rPr>
          <w:rStyle w:val="CourierNew11pt"/>
        </w:rPr>
        <w:t>ADDA</w:t>
      </w:r>
      <w:r w:rsidRPr="009819E7">
        <w:t xml:space="preserve"> may occur (e.g. system crash or the system resources are urgently needed for other tasks). “Always” type is similar to “normal” if checkpoint time elapsed during the execution, however it will also save a checkpoint (a</w:t>
      </w:r>
      <w:r w:rsidR="00C92D21" w:rsidRPr="009819E7">
        <w:t xml:space="preserve">fter the last iteration) when </w:t>
      </w:r>
      <w:r w:rsidR="00535EA9" w:rsidRPr="00535EA9">
        <w:rPr>
          <w:rStyle w:val="CourierNew11pt"/>
        </w:rPr>
        <w:t>ADDA</w:t>
      </w:r>
      <w:r w:rsidR="00C92D21" w:rsidRPr="009819E7">
        <w:t xml:space="preserve"> finishes normally earlier. That is the only checkpoint type, for which time may be not specified (</w:t>
      </w:r>
      <w:r w:rsidR="00F67B84" w:rsidRPr="009819E7">
        <w:t xml:space="preserve">then it is </w:t>
      </w:r>
      <w:r w:rsidR="00C92D21" w:rsidRPr="009819E7">
        <w:t>equivalent to infinite time). It may be useful if the simulation is valuable by itself but may be extended in the future</w:t>
      </w:r>
      <w:r w:rsidR="0019644F" w:rsidRPr="009819E7">
        <w:t>,</w:t>
      </w:r>
      <w:r w:rsidR="003C18AF" w:rsidRPr="009819E7">
        <w:t xml:space="preserve"> e.g.</w:t>
      </w:r>
      <w:r w:rsidR="00C92D21" w:rsidRPr="009819E7">
        <w:t xml:space="preserve"> to </w:t>
      </w:r>
      <w:r w:rsidR="003C18AF" w:rsidRPr="009819E7">
        <w:t>obtain</w:t>
      </w:r>
      <w:r w:rsidR="00C92D21" w:rsidRPr="009819E7">
        <w:t xml:space="preserve"> better convergence (lower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oMath>
      <w:r w:rsidR="003C18AF" w:rsidRPr="009819E7">
        <w:t>, §</w:t>
      </w:r>
      <w:r w:rsidR="003C18AF" w:rsidRPr="009819E7">
        <w:fldChar w:fldCharType="begin"/>
      </w:r>
      <w:r w:rsidR="003C18AF" w:rsidRPr="009819E7">
        <w:instrText xml:space="preserve"> REF _Ref127765208 \r \h </w:instrText>
      </w:r>
      <w:r w:rsidR="003C18AF" w:rsidRPr="009819E7">
        <w:fldChar w:fldCharType="separate"/>
      </w:r>
      <w:r w:rsidR="00AF049C">
        <w:t>12.1</w:t>
      </w:r>
      <w:r w:rsidR="003C18AF" w:rsidRPr="009819E7">
        <w:fldChar w:fldCharType="end"/>
      </w:r>
      <w:r w:rsidR="003C18AF" w:rsidRPr="009819E7">
        <w:t>) or to calculate different scattering quantities (§</w:t>
      </w:r>
      <w:r w:rsidR="003C18AF" w:rsidRPr="009819E7">
        <w:fldChar w:fldCharType="begin"/>
      </w:r>
      <w:r w:rsidR="003C18AF" w:rsidRPr="009819E7">
        <w:instrText xml:space="preserve"> REF _Ref127859245 \r \h </w:instrText>
      </w:r>
      <w:r w:rsidR="003C18AF" w:rsidRPr="009819E7">
        <w:fldChar w:fldCharType="separate"/>
      </w:r>
      <w:r w:rsidR="00AF049C">
        <w:t>11</w:t>
      </w:r>
      <w:r w:rsidR="003C18AF" w:rsidRPr="009819E7">
        <w:fldChar w:fldCharType="end"/>
      </w:r>
      <w:r w:rsidR="003C18AF" w:rsidRPr="009819E7">
        <w:t>).</w:t>
      </w:r>
    </w:p>
    <w:p w14:paraId="2A69989D" w14:textId="77777777" w:rsidR="00C92D21" w:rsidRPr="009819E7" w:rsidRDefault="00C92D21" w:rsidP="0020783F">
      <w:pPr>
        <w:pStyle w:val="Indent"/>
        <w:keepNext/>
        <w:ind w:firstLine="539"/>
      </w:pPr>
      <w:r w:rsidRPr="009819E7">
        <w:t xml:space="preserve">To restart </w:t>
      </w:r>
      <w:r w:rsidR="0019644F" w:rsidRPr="009819E7">
        <w:t>t</w:t>
      </w:r>
      <w:r w:rsidR="005A1783">
        <w:t>he simulation from a checkpoint</w:t>
      </w:r>
    </w:p>
    <w:p w14:paraId="30107822" w14:textId="77777777" w:rsidR="0019644F" w:rsidRPr="009819E7" w:rsidRDefault="0019644F" w:rsidP="00F14C87">
      <w:pPr>
        <w:pStyle w:val="Commandline"/>
      </w:pPr>
      <w:r w:rsidRPr="009819E7">
        <w:t>-chp_load</w:t>
      </w:r>
    </w:p>
    <w:p w14:paraId="02DD7391" w14:textId="17D8DD46" w:rsidR="00472D6B" w:rsidRPr="009819E7" w:rsidRDefault="005A1783" w:rsidP="005A1783">
      <w:r>
        <w:t>should be specified</w:t>
      </w:r>
      <w:r w:rsidRPr="009819E7">
        <w:t xml:space="preserve"> in the command line</w:t>
      </w:r>
      <w:r>
        <w:t xml:space="preserve">. </w:t>
      </w:r>
      <w:r w:rsidR="00934407" w:rsidRPr="009819E7">
        <w:t>The user should take care that</w:t>
      </w:r>
      <w:r w:rsidR="00100A68" w:rsidRPr="009819E7">
        <w:t xml:space="preserve"> the</w:t>
      </w:r>
      <w:r w:rsidR="00934407" w:rsidRPr="009819E7">
        <w:t xml:space="preserve"> simulation is restarted with the same parameters that were used when saving the checkpoint. Although some parameters can indeed be different (e.g. those determining the output of </w:t>
      </w:r>
      <w:r w:rsidR="00535EA9" w:rsidRPr="00535EA9">
        <w:rPr>
          <w:rStyle w:val="CourierNew11pt"/>
        </w:rPr>
        <w:t>ADDA</w:t>
      </w:r>
      <w:r w:rsidR="00934407" w:rsidRPr="009819E7">
        <w:t xml:space="preserve">), the consistency of the results is user’s responsibility. </w:t>
      </w:r>
      <w:r w:rsidR="00472D6B" w:rsidRPr="009819E7">
        <w:t xml:space="preserve">By default all the checkpoint data is saved in the directory </w:t>
      </w:r>
      <w:r w:rsidR="00472D6B" w:rsidRPr="00941327">
        <w:rPr>
          <w:rStyle w:val="CourierNew11pt"/>
        </w:rPr>
        <w:t>chpoint</w:t>
      </w:r>
      <w:r w:rsidR="00472D6B" w:rsidRPr="009819E7">
        <w:t xml:space="preserve"> (§</w:t>
      </w:r>
      <w:r w:rsidR="00472D6B" w:rsidRPr="009819E7">
        <w:fldChar w:fldCharType="begin"/>
      </w:r>
      <w:r w:rsidR="00472D6B" w:rsidRPr="009819E7">
        <w:instrText xml:space="preserve"> REF _Ref127861532 \r \h </w:instrText>
      </w:r>
      <w:r w:rsidR="00472D6B" w:rsidRPr="009819E7">
        <w:fldChar w:fldCharType="separate"/>
      </w:r>
      <w:r w:rsidR="00AF049C">
        <w:t>D.2</w:t>
      </w:r>
      <w:r w:rsidR="00472D6B" w:rsidRPr="009819E7">
        <w:fldChar w:fldCharType="end"/>
      </w:r>
      <w:r w:rsidR="00472D6B" w:rsidRPr="009819E7">
        <w:t xml:space="preserve">), however </w:t>
      </w:r>
      <w:r w:rsidR="00100A68" w:rsidRPr="009819E7">
        <w:t xml:space="preserve">a </w:t>
      </w:r>
      <w:r w:rsidR="00472D6B" w:rsidRPr="009819E7">
        <w:t>different directory (the same for saving and loading of chec</w:t>
      </w:r>
      <w:r w:rsidR="00D50AC5" w:rsidRPr="009819E7">
        <w:t xml:space="preserve">kpoints) can be specified </w:t>
      </w:r>
      <w:r>
        <w:t>through</w:t>
      </w:r>
      <w:r w:rsidR="00472D6B" w:rsidRPr="009819E7">
        <w:t xml:space="preserve"> the command line option</w:t>
      </w:r>
    </w:p>
    <w:p w14:paraId="04A73288" w14:textId="77777777" w:rsidR="00472D6B" w:rsidRPr="009819E7" w:rsidRDefault="00472D6B" w:rsidP="00F14C87">
      <w:pPr>
        <w:pStyle w:val="Commandline"/>
      </w:pPr>
      <w:r w:rsidRPr="009819E7">
        <w:t>-chp_dir &lt;</w:t>
      </w:r>
      <w:r w:rsidR="00D50AC5" w:rsidRPr="009819E7">
        <w:t>dirname</w:t>
      </w:r>
      <w:r w:rsidRPr="009819E7">
        <w:t>&gt;</w:t>
      </w:r>
    </w:p>
    <w:p w14:paraId="1D4A4F5F" w14:textId="77777777" w:rsidR="003C2333" w:rsidRPr="009819E7" w:rsidRDefault="00472D6B" w:rsidP="00472D6B">
      <w:r w:rsidRPr="009819E7">
        <w:t xml:space="preserve">The total size of </w:t>
      </w:r>
      <w:r w:rsidR="00100A68" w:rsidRPr="009819E7">
        <w:t xml:space="preserve">the </w:t>
      </w:r>
      <w:r w:rsidRPr="009819E7">
        <w:t xml:space="preserve">checkpoint files is </w:t>
      </w:r>
      <w:r w:rsidR="00B43036" w:rsidRPr="009819E7">
        <w:t>approximately half of the RAM used, therefore 1) enough space on the hard disk should be available</w:t>
      </w:r>
      <w:r w:rsidR="00100A68" w:rsidRPr="009819E7">
        <w:t>;</w:t>
      </w:r>
      <w:r w:rsidR="00B43036" w:rsidRPr="009819E7">
        <w:t xml:space="preserve"> 2) saving of a checkpoint may take considerable time. Both issues are especially relevant for large simulations on multiprocessor systems.</w:t>
      </w:r>
      <w:r w:rsidR="008504D3" w:rsidRPr="009819E7">
        <w:t xml:space="preserve"> If the simulation time is strictly limited (e.g. by a batch system of a supercomputer with shared usage) checkpoint time should be set slightly smaller, so that </w:t>
      </w:r>
      <w:r w:rsidR="00535EA9" w:rsidRPr="00535EA9">
        <w:rPr>
          <w:rStyle w:val="CourierNew11pt"/>
        </w:rPr>
        <w:t>ADDA</w:t>
      </w:r>
      <w:r w:rsidR="008504D3" w:rsidRPr="009819E7">
        <w:t xml:space="preserve"> would have enough time to finish the iteration and save a checkpoint (and possibly to calculate the scattering quantities if </w:t>
      </w:r>
      <w:r w:rsidR="00100A68" w:rsidRPr="009819E7">
        <w:t xml:space="preserve">the </w:t>
      </w:r>
      <w:r w:rsidR="008504D3" w:rsidRPr="009819E7">
        <w:t>iterati</w:t>
      </w:r>
      <w:r w:rsidR="00100A68" w:rsidRPr="009819E7">
        <w:t>ve</w:t>
      </w:r>
      <w:r w:rsidR="008504D3" w:rsidRPr="009819E7">
        <w:t xml:space="preserve"> solver will converge just before the checkpoint time). </w:t>
      </w:r>
      <w:r w:rsidR="00F67B84" w:rsidRPr="009819E7">
        <w:t>U</w:t>
      </w:r>
      <w:r w:rsidR="008504D3" w:rsidRPr="009819E7">
        <w:t>ser should estimate the needed time reserve himself.</w:t>
      </w:r>
      <w:r w:rsidR="00A36C13" w:rsidRPr="009819E7">
        <w:t xml:space="preserve"> When loading </w:t>
      </w:r>
      <w:r w:rsidR="00100A68" w:rsidRPr="009819E7">
        <w:t xml:space="preserve">a </w:t>
      </w:r>
      <w:r w:rsidR="00A36C13" w:rsidRPr="009819E7">
        <w:t xml:space="preserve">checkpoint, </w:t>
      </w:r>
      <w:r w:rsidR="00535EA9" w:rsidRPr="00535EA9">
        <w:rPr>
          <w:rStyle w:val="CourierNew11pt"/>
        </w:rPr>
        <w:t>ADDA</w:t>
      </w:r>
      <w:r w:rsidR="00A36C13" w:rsidRPr="009819E7">
        <w:t xml:space="preserve"> initializes anew, this takes some time. However, this time is usually small compared to the time used for the iterations.</w:t>
      </w:r>
    </w:p>
    <w:p w14:paraId="46D3B051" w14:textId="77777777" w:rsidR="0019644F" w:rsidRPr="009819E7" w:rsidRDefault="003C2333" w:rsidP="00BB532E">
      <w:pPr>
        <w:pStyle w:val="Indent"/>
      </w:pPr>
      <w:r w:rsidRPr="009819E7">
        <w:t>It is also important to note that by default the same checkpoint directory is used for all the simulations on the current system that are run from the same path, therefore new checkpoint</w:t>
      </w:r>
      <w:r w:rsidR="00100A68" w:rsidRPr="009819E7">
        <w:t>s overwrite</w:t>
      </w:r>
      <w:r w:rsidRPr="009819E7">
        <w:t xml:space="preserve"> the old one</w:t>
      </w:r>
      <w:r w:rsidR="00100A68" w:rsidRPr="009819E7">
        <w:t>s</w:t>
      </w:r>
      <w:r w:rsidRPr="009819E7">
        <w:t>.</w:t>
      </w:r>
      <w:r w:rsidRPr="00AA5BD7">
        <w:rPr>
          <w:rStyle w:val="a7"/>
        </w:rPr>
        <w:footnoteReference w:id="85"/>
      </w:r>
      <w:r w:rsidRPr="009819E7">
        <w:t xml:space="preserve"> To avoid it specify a different checkpoint directory for each instance of </w:t>
      </w:r>
      <w:r w:rsidR="00535EA9" w:rsidRPr="00535EA9">
        <w:rPr>
          <w:rStyle w:val="CourierNew11pt"/>
        </w:rPr>
        <w:t>ADDA</w:t>
      </w:r>
      <w:r w:rsidRPr="009819E7">
        <w:t xml:space="preserve">; it is obligatory when several instances of </w:t>
      </w:r>
      <w:r w:rsidR="00535EA9" w:rsidRPr="00535EA9">
        <w:rPr>
          <w:rStyle w:val="CourierNew11pt"/>
        </w:rPr>
        <w:t>ADDA</w:t>
      </w:r>
      <w:r w:rsidRPr="009819E7">
        <w:t xml:space="preserve"> run in parallel. For now, </w:t>
      </w:r>
      <w:r w:rsidR="00535EA9" w:rsidRPr="00535EA9">
        <w:rPr>
          <w:rStyle w:val="CourierNew11pt"/>
        </w:rPr>
        <w:t>ADDA</w:t>
      </w:r>
      <w:r w:rsidRPr="009819E7">
        <w:t xml:space="preserve"> </w:t>
      </w:r>
      <w:r w:rsidRPr="009819E7">
        <w:rPr>
          <w:i/>
        </w:rPr>
        <w:t>always</w:t>
      </w:r>
      <w:r w:rsidRPr="009819E7">
        <w:t xml:space="preserve"> saves checkpoint</w:t>
      </w:r>
      <w:r w:rsidR="00100A68" w:rsidRPr="009819E7">
        <w:t>s</w:t>
      </w:r>
      <w:r w:rsidRPr="009819E7">
        <w:t xml:space="preserve"> into the same directory where it loads it from.</w:t>
      </w:r>
    </w:p>
    <w:p w14:paraId="421FE296" w14:textId="77777777" w:rsidR="00A36C13" w:rsidRPr="009819E7" w:rsidRDefault="00A36C13" w:rsidP="000A01CF">
      <w:pPr>
        <w:pStyle w:val="Indent"/>
      </w:pPr>
      <w:r w:rsidRPr="009819E7">
        <w:lastRenderedPageBreak/>
        <w:t xml:space="preserve">Currently only the state of the iterative solver is saved </w:t>
      </w:r>
      <w:r w:rsidR="005A1783">
        <w:t>at a</w:t>
      </w:r>
      <w:r w:rsidRPr="009819E7">
        <w:t xml:space="preserve"> checkpoint, there</w:t>
      </w:r>
      <w:r w:rsidR="000A01CF">
        <w:t>fore it is suitable only for s</w:t>
      </w:r>
      <w:r w:rsidRPr="009819E7">
        <w:t>imulation</w:t>
      </w:r>
      <w:r w:rsidR="000A01CF">
        <w:t>s</w:t>
      </w:r>
      <w:r w:rsidRPr="009819E7">
        <w:t xml:space="preserve"> for </w:t>
      </w:r>
      <w:r w:rsidR="000A01CF">
        <w:t>a single incident polarization.</w:t>
      </w:r>
    </w:p>
    <w:p w14:paraId="5C447DD7" w14:textId="77777777" w:rsidR="008F1399" w:rsidRPr="009819E7" w:rsidRDefault="008F1399" w:rsidP="0020695F">
      <w:pPr>
        <w:pStyle w:val="21"/>
      </w:pPr>
      <w:bookmarkStart w:id="236" w:name="_Ref127873015"/>
      <w:bookmarkStart w:id="237" w:name="_Ref127940568"/>
      <w:bookmarkStart w:id="238" w:name="_Toc148426335"/>
      <w:bookmarkStart w:id="239" w:name="_Toc57726439"/>
      <w:r w:rsidRPr="009819E7">
        <w:t>Romberg integration</w:t>
      </w:r>
      <w:bookmarkEnd w:id="235"/>
      <w:bookmarkEnd w:id="236"/>
      <w:bookmarkEnd w:id="237"/>
      <w:bookmarkEnd w:id="238"/>
      <w:bookmarkEnd w:id="239"/>
    </w:p>
    <w:p w14:paraId="4A9C89C8" w14:textId="494DA6DA" w:rsidR="00D87FCC" w:rsidRPr="009819E7" w:rsidRDefault="008504D3" w:rsidP="00EE51B2">
      <w:r w:rsidRPr="009819E7">
        <w:t>Integration is performed in</w:t>
      </w:r>
      <w:r w:rsidR="000A01CF">
        <w:t xml:space="preserve"> several parts of</w:t>
      </w:r>
      <w:r w:rsidRPr="009819E7">
        <w:t xml:space="preserve"> </w:t>
      </w:r>
      <w:r w:rsidR="00535EA9" w:rsidRPr="00535EA9">
        <w:rPr>
          <w:rStyle w:val="CourierNew11pt"/>
        </w:rPr>
        <w:t>ADDA</w:t>
      </w:r>
      <w:r w:rsidRPr="009819E7">
        <w:t>: orientation averaging</w:t>
      </w:r>
      <w:r w:rsidR="00D87FCC" w:rsidRPr="009819E7">
        <w:t xml:space="preserve"> (§</w:t>
      </w:r>
      <w:r w:rsidR="00D87FCC" w:rsidRPr="009819E7">
        <w:fldChar w:fldCharType="begin"/>
      </w:r>
      <w:r w:rsidR="00D87FCC" w:rsidRPr="009819E7">
        <w:instrText xml:space="preserve"> REF _Ref127790319 \r \h </w:instrText>
      </w:r>
      <w:r w:rsidR="00D87FCC" w:rsidRPr="009819E7">
        <w:fldChar w:fldCharType="separate"/>
      </w:r>
      <w:r w:rsidR="00AF049C">
        <w:t>8.2</w:t>
      </w:r>
      <w:r w:rsidR="00D87FCC" w:rsidRPr="009819E7">
        <w:fldChar w:fldCharType="end"/>
      </w:r>
      <w:r w:rsidR="00D87FCC" w:rsidRPr="009819E7">
        <w:t>)</w:t>
      </w:r>
      <w:r w:rsidRPr="009819E7">
        <w:t>, integrati</w:t>
      </w:r>
      <w:r w:rsidR="00D87FCC" w:rsidRPr="009819E7">
        <w:t>on</w:t>
      </w:r>
      <w:r w:rsidRPr="009819E7">
        <w:t xml:space="preserve"> of</w:t>
      </w:r>
      <w:r w:rsidR="00100A68" w:rsidRPr="009819E7">
        <w:t xml:space="preserve"> the</w:t>
      </w:r>
      <w:r w:rsidRPr="009819E7">
        <w:t xml:space="preserve"> Mueller matrix over the azimuthal angle</w:t>
      </w:r>
      <w:r w:rsidR="00D87FCC" w:rsidRPr="009819E7">
        <w:t xml:space="preserve"> (§</w:t>
      </w:r>
      <w:r w:rsidR="00D87FCC" w:rsidRPr="009819E7">
        <w:fldChar w:fldCharType="begin"/>
      </w:r>
      <w:r w:rsidR="00D87FCC" w:rsidRPr="009819E7">
        <w:instrText xml:space="preserve"> REF _Ref127774925 \r \h </w:instrText>
      </w:r>
      <w:r w:rsidR="00D87FCC" w:rsidRPr="009819E7">
        <w:fldChar w:fldCharType="separate"/>
      </w:r>
      <w:r w:rsidR="00AF049C">
        <w:t>11.2</w:t>
      </w:r>
      <w:r w:rsidR="00D87FCC" w:rsidRPr="009819E7">
        <w:fldChar w:fldCharType="end"/>
      </w:r>
      <w:r w:rsidR="00D87FCC" w:rsidRPr="009819E7">
        <w:t>), and integration of the scattered fie</w:t>
      </w:r>
      <w:r w:rsidR="00100A68" w:rsidRPr="009819E7">
        <w:t>l</w:t>
      </w:r>
      <w:r w:rsidR="00D87FCC" w:rsidRPr="009819E7">
        <w:t>d over the whole solid angle (§</w:t>
      </w:r>
      <w:r w:rsidR="00D87FCC" w:rsidRPr="009819E7">
        <w:fldChar w:fldCharType="begin"/>
      </w:r>
      <w:r w:rsidR="00D87FCC" w:rsidRPr="009819E7">
        <w:instrText xml:space="preserve"> REF _Ref127774927 \r \h </w:instrText>
      </w:r>
      <w:r w:rsidR="00D87FCC" w:rsidRPr="009819E7">
        <w:fldChar w:fldCharType="separate"/>
      </w:r>
      <w:r w:rsidR="00AF049C">
        <w:t>11.4</w:t>
      </w:r>
      <w:r w:rsidR="00D87FCC" w:rsidRPr="009819E7">
        <w:fldChar w:fldCharType="end"/>
      </w:r>
      <w:r w:rsidR="00D87FCC" w:rsidRPr="009819E7">
        <w:t xml:space="preserve">). The same routine is used for all these purposes, which is based on the </w:t>
      </w:r>
      <w:r w:rsidR="00100A68" w:rsidRPr="009819E7">
        <w:t xml:space="preserve">one- or two-dimensional </w:t>
      </w:r>
      <w:r w:rsidR="00D87FCC" w:rsidRPr="009819E7">
        <w:t>Romberg integration</w:t>
      </w:r>
      <w:r w:rsidR="00425A19" w:rsidRPr="009819E7">
        <w:t xml:space="preserve"> </w:t>
      </w:r>
      <w:r w:rsidR="00425A19" w:rsidRPr="009819E7">
        <w:fldChar w:fldCharType="begin"/>
      </w:r>
      <w:r w:rsidR="00BB0250">
        <w:instrText xml:space="preserve"> ADDIN ZOTERO_ITEM CSL_CITATION {"citationID":"C75ufkdO","properties":{"unsorted":false,"formattedCitation":"[87]","plainCitation":"[87]","noteIndex":0},"citationItems":[{"id":6221,"uris":["http://zotero.org/users/4070/items/6BB9CWSA"],"uri":["http://zotero.org/users/4070/items/6BB9CWSA"],"itemData":{"id":6221,"type":"book","event-place":"New York","number-of-pages":"471","publisher":"Academic Press","publisher-place":"New York","title":"Methods of Numerical Integration","author":[{"family":"Davis","given":"P. J."},{"family":"Rabinowitz","given":"P."}],"issued":{"date-parts":[["1975"]]}}}],"schema":"https://github.com/citation-style-language/schema/raw/master/csl-citation.json"} </w:instrText>
      </w:r>
      <w:r w:rsidR="00425A19" w:rsidRPr="009819E7">
        <w:fldChar w:fldCharType="separate"/>
      </w:r>
      <w:r w:rsidR="00BB0250" w:rsidRPr="00BB0250">
        <w:t>[87]</w:t>
      </w:r>
      <w:r w:rsidR="00425A19" w:rsidRPr="009819E7">
        <w:rPr>
          <w:vertAlign w:val="superscript"/>
        </w:rPr>
        <w:fldChar w:fldCharType="end"/>
      </w:r>
      <w:r w:rsidR="000A01CF">
        <w:t>. This</w:t>
      </w:r>
      <w:r w:rsidR="00D87FCC" w:rsidRPr="009819E7">
        <w:t xml:space="preserve"> is a high-order technique that may be used in adaptive </w:t>
      </w:r>
      <w:r w:rsidR="00100A68" w:rsidRPr="009819E7">
        <w:t>mode</w:t>
      </w:r>
      <w:r w:rsidR="000A01CF">
        <w:t xml:space="preserve">, </w:t>
      </w:r>
      <w:r w:rsidR="00D87FCC" w:rsidRPr="009819E7">
        <w:t xml:space="preserve">automatically </w:t>
      </w:r>
      <w:r w:rsidR="00F67B84" w:rsidRPr="009819E7">
        <w:t>perform</w:t>
      </w:r>
      <w:r w:rsidR="000A01CF">
        <w:t>ing</w:t>
      </w:r>
      <w:r w:rsidR="00D87FCC" w:rsidRPr="009819E7">
        <w:t xml:space="preserve"> only the necessary number of function </w:t>
      </w:r>
      <w:r w:rsidR="00F67B84" w:rsidRPr="009819E7">
        <w:t>evaluation</w:t>
      </w:r>
      <w:r w:rsidR="00D87FCC" w:rsidRPr="009819E7">
        <w:t>s to reach</w:t>
      </w:r>
      <w:r w:rsidR="00100A68" w:rsidRPr="009819E7">
        <w:t xml:space="preserve"> a</w:t>
      </w:r>
      <w:r w:rsidR="000A01CF">
        <w:t xml:space="preserve"> prescribed accuracy</w:t>
      </w:r>
      <w:r w:rsidR="00D87FCC" w:rsidRPr="009819E7">
        <w:t xml:space="preserve">. </w:t>
      </w:r>
      <w:r w:rsidR="000A01CF">
        <w:t xml:space="preserve">The latter is </w:t>
      </w:r>
      <w:r w:rsidR="00D87FCC" w:rsidRPr="009819E7">
        <w:t>relevant for orientation aver</w:t>
      </w:r>
      <w:r w:rsidR="00F67B84" w:rsidRPr="009819E7">
        <w:t>aging, where each function evaluation</w:t>
      </w:r>
      <w:r w:rsidR="00D87FCC" w:rsidRPr="009819E7">
        <w:t xml:space="preserve"> is a complete DDA simulation, but not for integration over scattering angles, </w:t>
      </w:r>
      <w:r w:rsidR="000A01CF">
        <w:t xml:space="preserve">for which </w:t>
      </w:r>
      <w:r w:rsidR="00D87FCC" w:rsidRPr="009819E7">
        <w:t>all values are precalculated. Romberg integration also provides an estimate of t</w:t>
      </w:r>
      <w:r w:rsidR="005B62CF" w:rsidRPr="009819E7">
        <w:t xml:space="preserve">he integration error, which is reliable for “sufficiently nice” functions </w:t>
      </w:r>
      <w:r w:rsidR="00425A19" w:rsidRPr="009819E7">
        <w:fldChar w:fldCharType="begin"/>
      </w:r>
      <w:r w:rsidR="00BB0250">
        <w:instrText xml:space="preserve"> ADDIN ZOTERO_ITEM CSL_CITATION {"citationID":"ar4ezo03","properties":{"unsorted":false,"formattedCitation":"[87]","plainCitation":"[87]","noteIndex":0},"citationItems":[{"id":6221,"uris":["http://zotero.org/users/4070/items/6BB9CWSA"],"uri":["http://zotero.org/users/4070/items/6BB9CWSA"],"itemData":{"id":6221,"type":"book","event-place":"New York","number-of-pages":"471","publisher":"Academic Press","publisher-place":"New York","title":"Methods of Numerical Integration","author":[{"family":"Davis","given":"P. J."},{"family":"Rabinowitz","given":"P."}],"issued":{"date-parts":[["1975"]]}}}],"schema":"https://github.com/citation-style-language/schema/raw/master/csl-citation.json"} </w:instrText>
      </w:r>
      <w:r w:rsidR="00425A19" w:rsidRPr="009819E7">
        <w:fldChar w:fldCharType="separate"/>
      </w:r>
      <w:r w:rsidR="00BB0250" w:rsidRPr="00BB0250">
        <w:t>[87]</w:t>
      </w:r>
      <w:r w:rsidR="00425A19" w:rsidRPr="009819E7">
        <w:rPr>
          <w:vertAlign w:val="superscript"/>
        </w:rPr>
        <w:fldChar w:fldCharType="end"/>
      </w:r>
      <w:r w:rsidR="00D87FCC" w:rsidRPr="009819E7">
        <w:t>.</w:t>
      </w:r>
      <w:r w:rsidR="0042282B" w:rsidRPr="009819E7">
        <w:t xml:space="preserve"> When 2D integration is performed </w:t>
      </w:r>
      <w:r w:rsidR="00535EA9" w:rsidRPr="00535EA9">
        <w:rPr>
          <w:rStyle w:val="CourierNew11pt"/>
        </w:rPr>
        <w:t>ADDA</w:t>
      </w:r>
      <w:r w:rsidR="0042282B" w:rsidRPr="009819E7">
        <w:t xml:space="preserve"> integrates an error estimate obtained in the inner integration loop simultan</w:t>
      </w:r>
      <w:r w:rsidR="000A01CF">
        <w:t xml:space="preserve">eously with the function values, resulting in a </w:t>
      </w:r>
      <w:r w:rsidR="0042282B" w:rsidRPr="009819E7">
        <w:t>reliable estimate of the final error in the outer loop.</w:t>
      </w:r>
      <w:r w:rsidR="00D87FCC" w:rsidRPr="009819E7">
        <w:t xml:space="preserve"> The information about the integration together with errors is saved to separate log files (§</w:t>
      </w:r>
      <w:r w:rsidR="00D87FCC" w:rsidRPr="009819E7">
        <w:fldChar w:fldCharType="begin"/>
      </w:r>
      <w:r w:rsidR="00D87FCC" w:rsidRPr="009819E7">
        <w:instrText xml:space="preserve"> REF _Ref127869923 \r \h </w:instrText>
      </w:r>
      <w:r w:rsidR="00D87FCC" w:rsidRPr="009819E7">
        <w:fldChar w:fldCharType="separate"/>
      </w:r>
      <w:r w:rsidR="00AF049C">
        <w:t>C.10</w:t>
      </w:r>
      <w:r w:rsidR="00D87FCC" w:rsidRPr="009819E7">
        <w:fldChar w:fldCharType="end"/>
      </w:r>
      <w:r w:rsidR="00D87FCC" w:rsidRPr="009819E7">
        <w:t xml:space="preserve">): </w:t>
      </w:r>
      <w:r w:rsidR="005B62CF" w:rsidRPr="00941327">
        <w:rPr>
          <w:rStyle w:val="CourierNew11pt"/>
        </w:rPr>
        <w:t>log_orient_avg</w:t>
      </w:r>
      <w:r w:rsidR="005B62CF" w:rsidRPr="009819E7">
        <w:t xml:space="preserve">, </w:t>
      </w:r>
      <w:r w:rsidR="005B62CF" w:rsidRPr="00941327">
        <w:rPr>
          <w:rStyle w:val="CourierNew11pt"/>
        </w:rPr>
        <w:t>log_int_Csca</w:t>
      </w:r>
      <w:r w:rsidR="005B62CF" w:rsidRPr="00941327">
        <w:rPr>
          <w:rStyle w:val="CourierNew11pt"/>
        </w:rPr>
        <w:noBreakHyphen/>
        <w:t>X</w:t>
      </w:r>
      <w:r w:rsidR="005B62CF" w:rsidRPr="009819E7">
        <w:t xml:space="preserve">, </w:t>
      </w:r>
      <w:r w:rsidR="005B62CF" w:rsidRPr="00941327">
        <w:rPr>
          <w:rStyle w:val="CourierNew11pt"/>
        </w:rPr>
        <w:t>log_int_asym_x</w:t>
      </w:r>
      <w:r w:rsidR="005B62CF" w:rsidRPr="00941327">
        <w:rPr>
          <w:rStyle w:val="CourierNew11pt"/>
        </w:rPr>
        <w:noBreakHyphen/>
        <w:t>X</w:t>
      </w:r>
      <w:r w:rsidR="005B62CF" w:rsidRPr="009819E7">
        <w:t xml:space="preserve">, </w:t>
      </w:r>
      <w:r w:rsidR="005B62CF" w:rsidRPr="00941327">
        <w:rPr>
          <w:rStyle w:val="CourierNew11pt"/>
        </w:rPr>
        <w:t>log_int_asym_y</w:t>
      </w:r>
      <w:r w:rsidR="005B62CF" w:rsidRPr="00941327">
        <w:rPr>
          <w:rStyle w:val="CourierNew11pt"/>
        </w:rPr>
        <w:noBreakHyphen/>
        <w:t>X</w:t>
      </w:r>
      <w:r w:rsidR="005B62CF" w:rsidRPr="009819E7">
        <w:t xml:space="preserve">, </w:t>
      </w:r>
      <w:r w:rsidR="005B62CF" w:rsidRPr="00941327">
        <w:rPr>
          <w:rStyle w:val="CourierNew11pt"/>
        </w:rPr>
        <w:t>log_int_asym_z</w:t>
      </w:r>
      <w:r w:rsidR="005B62CF" w:rsidRPr="00941327">
        <w:rPr>
          <w:rStyle w:val="CourierNew11pt"/>
        </w:rPr>
        <w:noBreakHyphen/>
        <w:t>X</w:t>
      </w:r>
      <w:r w:rsidR="005B62CF" w:rsidRPr="009819E7">
        <w:t xml:space="preserve"> </w:t>
      </w:r>
      <w:r w:rsidR="00D87FCC" w:rsidRPr="009819E7">
        <w:t xml:space="preserve">for orientation averaging, calculation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rsidR="00D87FCC" w:rsidRPr="009819E7">
        <w:t xml:space="preserve"> and each component of </w:t>
      </w:r>
      <m:oMath>
        <m:r>
          <m:rPr>
            <m:sty m:val="b"/>
          </m:rPr>
          <w:rPr>
            <w:rFonts w:ascii="Cambria Math" w:hAnsi="Cambria Math"/>
          </w:rPr>
          <m:t>g</m:t>
        </m:r>
      </m:oMath>
      <w:r w:rsidR="00D87FCC" w:rsidRPr="009819E7">
        <w:t xml:space="preserve"> respectively</w:t>
      </w:r>
      <w:r w:rsidR="005B62CF" w:rsidRPr="009819E7">
        <w:t xml:space="preserve"> (the last 4 file names have different suffixes – </w:t>
      </w:r>
      <w:r w:rsidR="005B62CF" w:rsidRPr="00941327">
        <w:rPr>
          <w:rStyle w:val="CourierNew11pt"/>
        </w:rPr>
        <w:t>X</w:t>
      </w:r>
      <w:r w:rsidR="005B62CF" w:rsidRPr="009819E7">
        <w:t xml:space="preserve"> or </w:t>
      </w:r>
      <w:r w:rsidR="005B62CF" w:rsidRPr="00941327">
        <w:rPr>
          <w:rStyle w:val="CourierNew11pt"/>
        </w:rPr>
        <w:t>Y</w:t>
      </w:r>
      <w:r w:rsidR="005B62CF" w:rsidRPr="009819E7">
        <w:t xml:space="preserve"> – for different incident polarizations)</w:t>
      </w:r>
      <w:r w:rsidR="00D87FCC" w:rsidRPr="009819E7">
        <w:t xml:space="preserve">. For orientation averaging some information is saved to the main </w:t>
      </w:r>
      <w:r w:rsidR="00D87FCC" w:rsidRPr="00941327">
        <w:rPr>
          <w:rStyle w:val="CourierNew11pt"/>
        </w:rPr>
        <w:t>log</w:t>
      </w:r>
      <w:r w:rsidR="00D87FCC" w:rsidRPr="009819E7">
        <w:t xml:space="preserve"> (§</w:t>
      </w:r>
      <w:r w:rsidR="00D87FCC" w:rsidRPr="009819E7">
        <w:fldChar w:fldCharType="begin"/>
      </w:r>
      <w:r w:rsidR="00D87FCC" w:rsidRPr="009819E7">
        <w:instrText xml:space="preserve"> REF _Ref127766593 \r \h </w:instrText>
      </w:r>
      <w:r w:rsidR="00D87FCC" w:rsidRPr="009819E7">
        <w:fldChar w:fldCharType="separate"/>
      </w:r>
      <w:r w:rsidR="00AF049C">
        <w:t>C.4</w:t>
      </w:r>
      <w:r w:rsidR="00D87FCC" w:rsidRPr="009819E7">
        <w:fldChar w:fldCharType="end"/>
      </w:r>
      <w:r w:rsidR="00D87FCC" w:rsidRPr="009819E7">
        <w:t xml:space="preserve">). For integration of </w:t>
      </w:r>
      <w:r w:rsidR="00100A68" w:rsidRPr="009819E7">
        <w:t xml:space="preserve">the </w:t>
      </w:r>
      <w:r w:rsidR="00D87FCC" w:rsidRPr="009819E7">
        <w:t xml:space="preserve">Mueller matrix over the azimuthal angle only the averaged errors are saved together with the values directly to </w:t>
      </w:r>
      <w:r w:rsidR="00D87FCC" w:rsidRPr="00941327">
        <w:rPr>
          <w:rStyle w:val="CourierNew11pt"/>
        </w:rPr>
        <w:t>mueller_integr</w:t>
      </w:r>
      <w:r w:rsidR="00D87FCC" w:rsidRPr="009819E7">
        <w:t xml:space="preserve"> files (§</w:t>
      </w:r>
      <w:r w:rsidR="00D87FCC" w:rsidRPr="009819E7">
        <w:fldChar w:fldCharType="begin"/>
      </w:r>
      <w:r w:rsidR="00D87FCC" w:rsidRPr="009819E7">
        <w:instrText xml:space="preserve"> REF _Ref127808745 \r \h </w:instrText>
      </w:r>
      <w:r w:rsidR="00D87FCC" w:rsidRPr="009819E7">
        <w:fldChar w:fldCharType="separate"/>
      </w:r>
      <w:r w:rsidR="00AF049C">
        <w:t>C.5</w:t>
      </w:r>
      <w:r w:rsidR="00D87FCC" w:rsidRPr="009819E7">
        <w:fldChar w:fldCharType="end"/>
      </w:r>
      <w:r w:rsidR="00D87FCC" w:rsidRPr="009819E7">
        <w:t>)</w:t>
      </w:r>
    </w:p>
    <w:p w14:paraId="725E8DFA" w14:textId="77777777" w:rsidR="005B62CF" w:rsidRPr="009819E7" w:rsidRDefault="00D87FCC" w:rsidP="00BB532E">
      <w:pPr>
        <w:pStyle w:val="Indent"/>
      </w:pPr>
      <w:r w:rsidRPr="009819E7">
        <w:t xml:space="preserve">The drawback of </w:t>
      </w:r>
      <w:r w:rsidR="001523C9" w:rsidRPr="009819E7">
        <w:t xml:space="preserve">the </w:t>
      </w:r>
      <w:r w:rsidRPr="009819E7">
        <w:t xml:space="preserve">Romberg integration is that argument values must be uniformly spaced and their total number is limited to be </w:t>
      </w:r>
      <m:oMath>
        <m:sSup>
          <m:sSupPr>
            <m:ctrlPr>
              <w:rPr>
                <w:rFonts w:ascii="Cambria Math" w:hAnsi="Cambria Math"/>
                <w:i/>
              </w:rPr>
            </m:ctrlPr>
          </m:sSupPr>
          <m:e>
            <m:r>
              <w:rPr>
                <w:rFonts w:ascii="Cambria Math" w:hAnsi="Cambria Math"/>
              </w:rPr>
              <m:t>2</m:t>
            </m:r>
          </m:e>
          <m:sup>
            <m:r>
              <w:rPr>
                <w:rFonts w:ascii="Cambria Math" w:hAnsi="Cambria Math"/>
                <w:vertAlign w:val="superscript"/>
              </w:rPr>
              <m:t>n</m:t>
            </m:r>
          </m:sup>
        </m:sSup>
        <m:r>
          <w:rPr>
            <w:rFonts w:ascii="Cambria Math" w:hAnsi="Cambria Math"/>
          </w:rPr>
          <m:t>+1</m:t>
        </m:r>
      </m:oMath>
      <w:r w:rsidRPr="009819E7">
        <w:t xml:space="preserve"> (</w:t>
      </w:r>
      <m:oMath>
        <m:r>
          <w:rPr>
            <w:rFonts w:ascii="Cambria Math" w:hAnsi="Cambria Math"/>
          </w:rPr>
          <m:t>n</m:t>
        </m:r>
      </m:oMath>
      <w:r w:rsidRPr="009819E7">
        <w:t xml:space="preserve"> is any integer). The</w:t>
      </w:r>
      <w:r w:rsidR="005B62CF" w:rsidRPr="009819E7">
        <w:t xml:space="preserve"> set of integration points</w:t>
      </w:r>
      <w:r w:rsidRPr="009819E7">
        <w:t xml:space="preserve"> </w:t>
      </w:r>
      <w:r w:rsidR="005B62CF" w:rsidRPr="009819E7">
        <w:t>is</w:t>
      </w:r>
      <w:r w:rsidRPr="009819E7">
        <w:t xml:space="preserve"> specified by minimum and maximum values and </w:t>
      </w:r>
      <w:r w:rsidR="005B62CF" w:rsidRPr="009819E7">
        <w:t xml:space="preserve">minimum and </w:t>
      </w:r>
      <w:r w:rsidRPr="009819E7">
        <w:t>maximum number of subdivisions</w:t>
      </w:r>
      <w:r w:rsidR="005B62CF" w:rsidRPr="009819E7">
        <w:t xml:space="preserve"> (refinements)</w:t>
      </w:r>
      <w:r w:rsidRPr="009819E7">
        <w:t xml:space="preserve"> </w:t>
      </w:r>
      <m:oMath>
        <m:sSub>
          <m:sSubPr>
            <m:ctrlPr>
              <w:rPr>
                <w:rFonts w:ascii="Cambria Math" w:hAnsi="Cambria Math"/>
                <w:i/>
              </w:rPr>
            </m:ctrlPr>
          </m:sSubPr>
          <m:e>
            <m:r>
              <w:rPr>
                <w:rFonts w:ascii="Cambria Math" w:hAnsi="Cambria Math"/>
              </w:rPr>
              <m:t>J</m:t>
            </m:r>
          </m:e>
          <m:sub>
            <m:r>
              <m:rPr>
                <m:sty m:val="p"/>
              </m:rPr>
              <w:rPr>
                <w:rFonts w:ascii="Cambria Math" w:hAnsi="Cambria Math"/>
                <w:vertAlign w:val="subscript"/>
              </w:rPr>
              <m:t>min</m:t>
            </m:r>
          </m:sub>
        </m:sSub>
      </m:oMath>
      <w:r w:rsidR="005B62CF" w:rsidRPr="009819E7">
        <w:t xml:space="preserve"> and </w:t>
      </w:r>
      <m:oMath>
        <m:sSub>
          <m:sSubPr>
            <m:ctrlPr>
              <w:rPr>
                <w:rFonts w:ascii="Cambria Math" w:hAnsi="Cambria Math"/>
                <w:i/>
              </w:rPr>
            </m:ctrlPr>
          </m:sSubPr>
          <m:e>
            <m:r>
              <w:rPr>
                <w:rFonts w:ascii="Cambria Math" w:hAnsi="Cambria Math"/>
              </w:rPr>
              <m:t>J</m:t>
            </m:r>
          </m:e>
          <m:sub>
            <m:r>
              <m:rPr>
                <m:sty m:val="p"/>
              </m:rPr>
              <w:rPr>
                <w:rFonts w:ascii="Cambria Math" w:hAnsi="Cambria Math"/>
                <w:vertAlign w:val="subscript"/>
              </w:rPr>
              <m:t>max</m:t>
            </m:r>
          </m:sub>
        </m:sSub>
      </m:oMath>
      <w:r w:rsidR="00E50743" w:rsidRPr="009819E7">
        <w:t xml:space="preserve"> </w:t>
      </w:r>
      <w:r w:rsidR="00100A68" w:rsidRPr="009819E7">
        <w:t>(</w:t>
      </w:r>
      <w:r w:rsidR="005B62CF" w:rsidRPr="009819E7">
        <w:t xml:space="preserve">the latter is </w:t>
      </w:r>
      <w:r w:rsidR="00100A68" w:rsidRPr="009819E7">
        <w:t>equal to</w:t>
      </w:r>
      <w:r w:rsidR="005B62CF" w:rsidRPr="009819E7">
        <w:t xml:space="preserve"> </w:t>
      </w:r>
      <m:oMath>
        <m:r>
          <w:rPr>
            <w:rFonts w:ascii="Cambria Math" w:hAnsi="Cambria Math"/>
          </w:rPr>
          <m:t>n</m:t>
        </m:r>
      </m:oMath>
      <w:r w:rsidR="00100A68" w:rsidRPr="009819E7">
        <w:t>).</w:t>
      </w:r>
      <w:r w:rsidR="00BA6432" w:rsidRPr="009819E7">
        <w:t xml:space="preserve"> </w:t>
      </w:r>
      <w:r w:rsidRPr="009819E7">
        <w:t>The required accuracy to reach is also a parameter. In some cases minimum and maximum values of some arguments are equivalent (e.g. 0</w:t>
      </w:r>
      <w:r w:rsidR="0056225A" w:rsidRPr="009819E7">
        <w:t>°</w:t>
      </w:r>
      <w:r w:rsidRPr="009819E7">
        <w:t xml:space="preserve"> and 360</w:t>
      </w:r>
      <w:r w:rsidR="0056225A" w:rsidRPr="009819E7">
        <w:t>°</w:t>
      </w:r>
      <w:r w:rsidRPr="009819E7">
        <w:t xml:space="preserve"> for </w:t>
      </w:r>
      <m:oMath>
        <m:r>
          <w:rPr>
            <w:rFonts w:ascii="Cambria Math" w:hAnsi="Cambria Math"/>
          </w:rPr>
          <m:t>φ</m:t>
        </m:r>
      </m:oMath>
      <w:r w:rsidRPr="009819E7">
        <w:t xml:space="preserve">), </w:t>
      </w:r>
      <w:r w:rsidR="00535EA9" w:rsidRPr="00535EA9">
        <w:rPr>
          <w:rStyle w:val="CourierNew11pt"/>
        </w:rPr>
        <w:t>ADDA</w:t>
      </w:r>
      <w:r w:rsidRPr="009819E7">
        <w:t xml:space="preserve"> accounts for it to slightly decrease simulation time.</w:t>
      </w:r>
    </w:p>
    <w:p w14:paraId="3079A53C" w14:textId="5926B201" w:rsidR="00B140A0" w:rsidRDefault="005B62CF" w:rsidP="00EE51B2">
      <w:pPr>
        <w:pStyle w:val="Indent"/>
      </w:pPr>
      <w:r w:rsidRPr="009819E7">
        <w:t xml:space="preserve">If the function is </w:t>
      </w:r>
      <w:r w:rsidR="00753FCA" w:rsidRPr="009819E7">
        <w:t xml:space="preserve">“nice” and </w:t>
      </w:r>
      <w:r w:rsidRPr="009819E7">
        <w:t xml:space="preserve">periodic over the interval of integration, then it is not beneficial and may be even harmful to use higher order integration scheme. For such cases </w:t>
      </w:r>
      <w:r w:rsidR="00753FCA" w:rsidRPr="009819E7">
        <w:t xml:space="preserve">the simplest trapezoid rule (or equivalently midpoint rule) is the most efficient </w:t>
      </w:r>
      <w:r w:rsidR="00425A19" w:rsidRPr="009819E7">
        <w:fldChar w:fldCharType="begin"/>
      </w:r>
      <w:r w:rsidR="00BB0250">
        <w:instrText xml:space="preserve"> ADDIN ZOTERO_ITEM CSL_CITATION {"citationID":"JhZu8SE4","properties":{"unsorted":false,"formattedCitation":"[87]","plainCitation":"[87]","noteIndex":0},"citationItems":[{"id":6221,"uris":["http://zotero.org/users/4070/items/6BB9CWSA"],"uri":["http://zotero.org/users/4070/items/6BB9CWSA"],"itemData":{"id":6221,"type":"book","event-place":"New York","number-of-pages":"471","publisher":"Academic Press","publisher-place":"New York","title":"Methods of Numerical Integration","author":[{"family":"Davis","given":"P. J."},{"family":"Rabinowitz","given":"P."}],"issued":{"date-parts":[["1975"]]}}}],"schema":"https://github.com/citation-style-language/schema/raw/master/csl-citation.json"} </w:instrText>
      </w:r>
      <w:r w:rsidR="00425A19" w:rsidRPr="009819E7">
        <w:fldChar w:fldCharType="separate"/>
      </w:r>
      <w:r w:rsidR="00BB0250" w:rsidRPr="00BB0250">
        <w:t>[87]</w:t>
      </w:r>
      <w:r w:rsidR="00425A19" w:rsidRPr="009819E7">
        <w:rPr>
          <w:vertAlign w:val="superscript"/>
        </w:rPr>
        <w:fldChar w:fldCharType="end"/>
      </w:r>
      <w:r w:rsidR="00753FCA" w:rsidRPr="009819E7">
        <w:t>.</w:t>
      </w:r>
      <w:r w:rsidRPr="009819E7">
        <w:t xml:space="preserve"> </w:t>
      </w:r>
      <w:r w:rsidR="00753FCA" w:rsidRPr="009819E7">
        <w:t xml:space="preserve">The same is true, when e.g. the function is integrated over the half of </w:t>
      </w:r>
      <w:r w:rsidR="00F67B84" w:rsidRPr="009819E7">
        <w:t>its</w:t>
      </w:r>
      <w:r w:rsidR="00753FCA" w:rsidRPr="009819E7">
        <w:t xml:space="preserve"> period and is symmetric with respect to both borders of the integration interval. </w:t>
      </w:r>
      <w:r w:rsidR="00535EA9" w:rsidRPr="00535EA9">
        <w:rPr>
          <w:rStyle w:val="CourierNew11pt"/>
        </w:rPr>
        <w:t>ADDA</w:t>
      </w:r>
      <w:r w:rsidR="00753FCA" w:rsidRPr="009819E7">
        <w:t xml:space="preserve">’s behavior is determined by the flag </w:t>
      </w:r>
      <w:r w:rsidR="00753FCA" w:rsidRPr="00941327">
        <w:rPr>
          <w:rStyle w:val="CourierNew11pt"/>
        </w:rPr>
        <w:t>periodic</w:t>
      </w:r>
      <w:r w:rsidR="00753FCA" w:rsidRPr="009819E7">
        <w:t xml:space="preserve"> in the input files. If it is </w:t>
      </w:r>
      <w:r w:rsidR="00753FCA" w:rsidRPr="00941327">
        <w:rPr>
          <w:rStyle w:val="CourierNew11pt"/>
        </w:rPr>
        <w:t>true</w:t>
      </w:r>
      <w:r w:rsidR="00753FCA" w:rsidRPr="009819E7">
        <w:t xml:space="preserve"> then trapezoid rule is used as a special case of </w:t>
      </w:r>
      <w:r w:rsidR="001523C9" w:rsidRPr="009819E7">
        <w:t xml:space="preserve">the </w:t>
      </w:r>
      <w:r w:rsidR="00753FCA" w:rsidRPr="009819E7">
        <w:t xml:space="preserve">general Romberg scheme. This keeps the limitation on the number of integration points, but provides adaptability and reliable error estimates. </w:t>
      </w:r>
      <w:r w:rsidR="00D87FCC" w:rsidRPr="009819E7">
        <w:t>All the</w:t>
      </w:r>
      <w:r w:rsidR="00753FCA" w:rsidRPr="009819E7">
        <w:t xml:space="preserve"> integration</w:t>
      </w:r>
      <w:r w:rsidR="00D87FCC" w:rsidRPr="009819E7">
        <w:t xml:space="preserve"> parameters are specified in input files: </w:t>
      </w:r>
      <w:r w:rsidR="00D87FCC" w:rsidRPr="00941327">
        <w:rPr>
          <w:rStyle w:val="CourierNew11pt"/>
        </w:rPr>
        <w:t>avg_params.dat</w:t>
      </w:r>
      <w:r w:rsidR="00D87FCC" w:rsidRPr="009819E7">
        <w:t xml:space="preserve"> (§</w:t>
      </w:r>
      <w:r w:rsidR="00D87FCC" w:rsidRPr="009819E7">
        <w:fldChar w:fldCharType="begin"/>
      </w:r>
      <w:r w:rsidR="00D87FCC" w:rsidRPr="009819E7">
        <w:instrText xml:space="preserve"> REF _Ref127871251 \r \h </w:instrText>
      </w:r>
      <w:r w:rsidR="00D87FCC" w:rsidRPr="009819E7">
        <w:fldChar w:fldCharType="separate"/>
      </w:r>
      <w:r w:rsidR="00AF049C">
        <w:t>B.2</w:t>
      </w:r>
      <w:r w:rsidR="00D87FCC" w:rsidRPr="009819E7">
        <w:fldChar w:fldCharType="end"/>
      </w:r>
      <w:r w:rsidR="00D87FCC" w:rsidRPr="009819E7">
        <w:t>),</w:t>
      </w:r>
      <w:r w:rsidR="00D87FCC" w:rsidRPr="009819E7">
        <w:rPr>
          <w:rFonts w:ascii="Courier New" w:hAnsi="Courier New" w:cs="Courier New"/>
          <w:sz w:val="22"/>
          <w:szCs w:val="22"/>
        </w:rPr>
        <w:t xml:space="preserve"> </w:t>
      </w:r>
      <w:r w:rsidR="00D87FCC" w:rsidRPr="00941327">
        <w:rPr>
          <w:rStyle w:val="CourierNew11pt"/>
        </w:rPr>
        <w:t>scat_params.dat</w:t>
      </w:r>
      <w:r w:rsidR="00D87FCC" w:rsidRPr="009819E7">
        <w:t xml:space="preserve"> (§</w:t>
      </w:r>
      <w:r w:rsidR="00D87FCC" w:rsidRPr="009819E7">
        <w:fldChar w:fldCharType="begin"/>
      </w:r>
      <w:r w:rsidR="00D87FCC" w:rsidRPr="009819E7">
        <w:instrText xml:space="preserve"> REF _Ref127810184 \r \h </w:instrText>
      </w:r>
      <w:r w:rsidR="00D87FCC" w:rsidRPr="009819E7">
        <w:fldChar w:fldCharType="separate"/>
      </w:r>
      <w:r w:rsidR="00AF049C">
        <w:t>B.4</w:t>
      </w:r>
      <w:r w:rsidR="00D87FCC" w:rsidRPr="009819E7">
        <w:fldChar w:fldCharType="end"/>
      </w:r>
      <w:r w:rsidR="00D87FCC" w:rsidRPr="009819E7">
        <w:t xml:space="preserve">), </w:t>
      </w:r>
      <w:r w:rsidR="00D87FCC" w:rsidRPr="00941327">
        <w:rPr>
          <w:rStyle w:val="CourierNew11pt"/>
        </w:rPr>
        <w:t>alldir_params.dat</w:t>
      </w:r>
      <w:r w:rsidR="00D87FCC" w:rsidRPr="009819E7">
        <w:t xml:space="preserve"> (§</w:t>
      </w:r>
      <w:r w:rsidR="00D87FCC" w:rsidRPr="009819E7">
        <w:fldChar w:fldCharType="begin"/>
      </w:r>
      <w:r w:rsidR="00D87FCC" w:rsidRPr="009819E7">
        <w:instrText xml:space="preserve"> REF _Ref127853946 \r \h </w:instrText>
      </w:r>
      <w:r w:rsidR="00D87FCC" w:rsidRPr="009819E7">
        <w:fldChar w:fldCharType="separate"/>
      </w:r>
      <w:r w:rsidR="00AF049C">
        <w:t>B.3</w:t>
      </w:r>
      <w:r w:rsidR="00D87FCC" w:rsidRPr="009819E7">
        <w:fldChar w:fldCharType="end"/>
      </w:r>
      <w:r w:rsidR="00D87FCC" w:rsidRPr="009819E7">
        <w:t>) corresponding to different integration tasks.</w:t>
      </w:r>
    </w:p>
    <w:p w14:paraId="45C4BA8D" w14:textId="77777777" w:rsidR="00305536" w:rsidRPr="009B2DC1" w:rsidRDefault="00305536" w:rsidP="0020695F">
      <w:pPr>
        <w:pStyle w:val="21"/>
      </w:pPr>
      <w:bookmarkStart w:id="240" w:name="_Ref378861395"/>
      <w:bookmarkStart w:id="241" w:name="_Ref379107591"/>
      <w:bookmarkStart w:id="242" w:name="_Toc57726440"/>
      <w:r w:rsidRPr="009B2DC1">
        <w:t>Sommerfeld integrals</w:t>
      </w:r>
      <w:bookmarkEnd w:id="240"/>
      <w:bookmarkEnd w:id="241"/>
      <w:bookmarkEnd w:id="242"/>
    </w:p>
    <w:p w14:paraId="27357F34" w14:textId="0CC936CA" w:rsidR="00285190" w:rsidRDefault="008A557B" w:rsidP="001C6918">
      <w:pPr>
        <w:keepNext/>
      </w:pPr>
      <w:r>
        <w:t>The</w:t>
      </w:r>
      <w:r w:rsidR="00285190">
        <w:t xml:space="preserve"> </w:t>
      </w:r>
      <w:r w:rsidR="00285190" w:rsidRPr="008A557B">
        <w:rPr>
          <w:i/>
        </w:rPr>
        <w:t>essential</w:t>
      </w:r>
      <w:r w:rsidR="00285190">
        <w:t xml:space="preserve"> Sommerfeld integrals are given as</w:t>
      </w:r>
      <w:r w:rsidR="003519C1">
        <w:t xml:space="preserve"> </w:t>
      </w:r>
      <w:r w:rsidR="003519C1">
        <w:fldChar w:fldCharType="begin"/>
      </w:r>
      <w:r w:rsidR="00BB0250">
        <w:instrText xml:space="preserve"> ADDIN ZOTERO_ITEM CSL_CITATION {"citationID":"bt5KkQfb","properties":{"formattedCitation":"[56,88,89]","plainCitation":"[56,88,89]","noteIndex":0},"citationItems":[{"id":21149,"uris":["http://zotero.org/groups/2235561/items/8W6IPXJ9"],"uri":["http://zotero.org/groups/2235561/items/8W6IPXJ9"],"itemData":{"id":21149,"type":"article-journal","container-title":"IEEE Transactions on Antennas and Propagation","DOI":"10.1109/TAP.1984.1143220","ISSN":"0096-1973","issue":"10","journalAbbreviation":"IEEE Trans. Antennas Propagat.","language":"en","note":"00164","page":"1040-1049","source":"DOI.org (Crossref)","title":"Modeling antennas near to and penetrating a lossy interface","URL":"http://ieeexplore.ieee.org/document/1143220/","volume":"32","author":[{"family":"Burke","given":"G."},{"family":"Miller","given":"E."}],"accessed":{"date-parts":[["2019",7,5]]},"issued":{"date-parts":[["1984",10]]}}},{"id":1509,"uris":["http://zotero.org/users/4070/items/2895EFUZ"],"uri":["http://zotero.org/users/4070/items/2895EFUZ"],"itemData":{"id":1509,"type":"thesis","event-place":"Tempe, AZ, USA","genre":"MS thesis","number-of-pages":"66","publisher":"Arizona State University","publisher-place":"Tempe, AZ, USA","title":"The Coupled-Dipole Method for Light Scattering from Particles on Plane Surfaces","author":[{"family":"Schmehl","given":"R."}],"issued":{"date-parts":[["1994"]]}}},{"id":610,"uris":["http://zotero.org/users/4070/items/KUVKWQUJ"],"uri":["http://zotero.org/users/4070/items/KUVKWQUJ"],"itemData":{"id":610,"type":"article-journal","abstract":"Evanescent waves on a surface form due to the collective motion of charges within the medium. They do not carry any energy away from the surface and decay exponentially as a function of the distance. However, if there is any object within the evanescent field, electromagnetic energy within the medium is tunneled away and either absorbed or scattered. In this case, the absorption is localized, and potentially it can be used for selective diagnosis or nanopatterning applications. On the other hand, scattering of evanescent waves can be employed for characterization of nanoscale structures and particles on the surface. In this paper we present a numerical methodology to study the physics of such absorption and scattering mechanisms. We developed a MATLAB implementation of discrete dipole approximation with surface interaction (DDA-SI) in combination with evanescent wave illumination to investigate the near-field coupling between particles on the surface and a probe. This method can be used to explore the effects of a number of physical, geometrical, and material properties for problems involving nanostructures on or in the proximity of a substrate under arbitrary illumination.","container-title":"Journal of the Optical Society of America A","DOI":"10.1364/JOSAA.27.002293","issue":"10","journalAbbreviation":"J. Opt. Soc. Am. A","page":"2293-2303","source":"Optical Society of America","title":"Surface waves and atomic force microscope probe-particle near-field coupling: discrete dipole approximation with surface interaction","title-short":"Surface waves and atomic force microscope probe-particle near-field coupling","URL":"http://josaa.osa.org/abstract.cfm?URI=josaa-27-10-2293","volume":"27","author":[{"family":"Loke","given":"Vincent L. Y."},{"family":"Menguc","given":"M. Pinar"}],"accessed":{"date-parts":[["2010",10,26]]},"issued":{"date-parts":[["2010",10,1]]}}}],"schema":"https://github.com/citation-style-language/schema/raw/master/csl-citation.json"} </w:instrText>
      </w:r>
      <w:r w:rsidR="003519C1">
        <w:fldChar w:fldCharType="separate"/>
      </w:r>
      <w:r w:rsidR="00BB0250" w:rsidRPr="00BB0250">
        <w:t>[56,88,89]</w:t>
      </w:r>
      <w:r w:rsidR="003519C1">
        <w:fldChar w:fldCharType="end"/>
      </w:r>
    </w:p>
    <w:tbl>
      <w:tblPr>
        <w:tblW w:w="5000" w:type="pct"/>
        <w:tblCellMar>
          <w:left w:w="0" w:type="dxa"/>
          <w:right w:w="0" w:type="dxa"/>
        </w:tblCellMar>
        <w:tblLook w:val="0000" w:firstRow="0" w:lastRow="0" w:firstColumn="0" w:lastColumn="0" w:noHBand="0" w:noVBand="0"/>
      </w:tblPr>
      <w:tblGrid>
        <w:gridCol w:w="9188"/>
        <w:gridCol w:w="451"/>
      </w:tblGrid>
      <w:tr w:rsidR="002914E4" w:rsidRPr="000C1BB3" w14:paraId="0E924580" w14:textId="77777777" w:rsidTr="00A11D1E">
        <w:tc>
          <w:tcPr>
            <w:tcW w:w="4766" w:type="pct"/>
            <w:vAlign w:val="center"/>
          </w:tcPr>
          <w:p w14:paraId="4A5DA869" w14:textId="77777777" w:rsidR="002914E4" w:rsidRPr="006606D7" w:rsidRDefault="00600B16" w:rsidP="00A11D1E">
            <w:pPr>
              <w:pStyle w:val="Eq"/>
            </w:pPr>
            <m:oMathPara>
              <m:oMath>
                <m:sSub>
                  <m:sSubPr>
                    <m:ctrlPr>
                      <w:rPr>
                        <w:rFonts w:ascii="Cambria Math" w:hAnsi="Cambria Math"/>
                      </w:rPr>
                    </m:ctrlPr>
                  </m:sSubPr>
                  <m:e>
                    <m:r>
                      <w:rPr>
                        <w:rFonts w:ascii="Cambria Math" w:hAnsi="Cambria Math"/>
                      </w:rPr>
                      <m:t>V</m:t>
                    </m:r>
                  </m:e>
                  <m:sub>
                    <m:r>
                      <m:rPr>
                        <m:sty m:val="p"/>
                      </m:rPr>
                      <w:rPr>
                        <w:rFonts w:ascii="Cambria Math" w:hAnsi="Cambria Math"/>
                      </w:rPr>
                      <m:t>22</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num>
                  <m:den>
                    <m:sSup>
                      <m:sSupPr>
                        <m:ctrlPr>
                          <w:rPr>
                            <w:rFonts w:ascii="Cambria Math" w:hAnsi="Cambria Math"/>
                          </w:rPr>
                        </m:ctrlPr>
                      </m:sSupPr>
                      <m:e>
                        <m:r>
                          <w:rPr>
                            <w:rFonts w:ascii="Cambria Math" w:hAnsi="Cambria Math"/>
                          </w:rPr>
                          <m:t>k</m:t>
                        </m:r>
                      </m:e>
                      <m:sup>
                        <m:r>
                          <m:rPr>
                            <m:sty m:val="p"/>
                          </m:rPr>
                          <w:rPr>
                            <w:rFonts w:ascii="Cambria Math" w:hAnsi="Cambria Math"/>
                          </w:rPr>
                          <m:t>2</m:t>
                        </m:r>
                      </m:sup>
                    </m:sSup>
                  </m:den>
                </m:f>
                <m:nary>
                  <m:naryPr>
                    <m:limLoc m:val="subSup"/>
                    <m:ctrlPr>
                      <w:rPr>
                        <w:rFonts w:ascii="Cambria Math" w:hAnsi="Cambria Math"/>
                        <w:szCs w:val="22"/>
                      </w:rPr>
                    </m:ctrlPr>
                  </m:naryPr>
                  <m:sub>
                    <m:r>
                      <m:rPr>
                        <m:sty m:val="p"/>
                      </m:rPr>
                      <w:rPr>
                        <w:rFonts w:ascii="Cambria Math" w:hAnsi="Cambria Math"/>
                      </w:rPr>
                      <m:t>0</m:t>
                    </m:r>
                  </m:sub>
                  <m:sup>
                    <m:r>
                      <m:rPr>
                        <m:sty m:val="p"/>
                      </m:rPr>
                      <w:rPr>
                        <w:rFonts w:ascii="Cambria Math" w:hAnsi="Cambria Math"/>
                      </w:rPr>
                      <m:t>∞</m:t>
                    </m:r>
                  </m:sup>
                  <m:e>
                    <m:r>
                      <m:rPr>
                        <m:sty m:val="p"/>
                      </m:rPr>
                      <w:rPr>
                        <w:rFonts w:ascii="Cambria Math" w:hAnsi="Cambria Math"/>
                      </w:rPr>
                      <m:t>d</m:t>
                    </m:r>
                    <m:r>
                      <w:rPr>
                        <w:rFonts w:ascii="Cambria Math" w:hAnsi="Cambria Math"/>
                      </w:rPr>
                      <m:t>q</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m:rPr>
                                    <m:sty m:val="p"/>
                                  </m:rPr>
                                  <w:rPr>
                                    <w:rFonts w:ascii="Cambria Math" w:hAnsi="Cambria Math"/>
                                  </w:rPr>
                                  <m:t>-</m:t>
                                </m:r>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Z</m:t>
                                </m:r>
                              </m:e>
                            </m:d>
                          </m:e>
                        </m:func>
                      </m:num>
                      <m:den>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r>
                          <w:rPr>
                            <w:rFonts w:ascii="Cambria Math" w:hAnsi="Cambria Math"/>
                          </w:rPr>
                          <m:t>κ</m:t>
                        </m:r>
                        <m:d>
                          <m:dPr>
                            <m:ctrlPr>
                              <w:rPr>
                                <w:rFonts w:ascii="Cambria Math" w:hAnsi="Cambria Math"/>
                              </w:rPr>
                            </m:ctrlPr>
                          </m:dPr>
                          <m:e>
                            <m:r>
                              <w:rPr>
                                <w:rFonts w:ascii="Cambria Math" w:hAnsi="Cambria Math"/>
                              </w:rPr>
                              <m:t>q</m:t>
                            </m:r>
                          </m:e>
                        </m:d>
                        <m:r>
                          <m:rPr>
                            <m:sty m:val="p"/>
                          </m:rP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den>
                    </m:f>
                    <m:r>
                      <w:rPr>
                        <w:rFonts w:ascii="Cambria Math" w:hAnsi="Cambria Math"/>
                      </w:rPr>
                      <m:t>q</m:t>
                    </m:r>
                    <m:sSub>
                      <m:sSubPr>
                        <m:ctrlPr>
                          <w:rPr>
                            <w:rFonts w:ascii="Cambria Math" w:hAnsi="Cambria Math"/>
                          </w:rPr>
                        </m:ctrlPr>
                      </m:sSubPr>
                      <m:e>
                        <m:r>
                          <w:rPr>
                            <w:rFonts w:ascii="Cambria Math" w:hAnsi="Cambria Math"/>
                          </w:rPr>
                          <m:t>J</m:t>
                        </m:r>
                      </m:e>
                      <m:sub>
                        <m:r>
                          <m:rPr>
                            <m:sty m:val="p"/>
                          </m:rPr>
                          <w:rPr>
                            <w:rFonts w:ascii="Cambria Math" w:hAnsi="Cambria Math"/>
                          </w:rPr>
                          <m:t>0</m:t>
                        </m:r>
                      </m:sub>
                    </m:sSub>
                    <m:d>
                      <m:dPr>
                        <m:ctrlPr>
                          <w:rPr>
                            <w:rFonts w:ascii="Cambria Math" w:hAnsi="Cambria Math"/>
                          </w:rPr>
                        </m:ctrlPr>
                      </m:dPr>
                      <m:e>
                        <m:r>
                          <w:rPr>
                            <w:rFonts w:ascii="Cambria Math" w:hAnsi="Cambria Math"/>
                          </w:rPr>
                          <m:t>qρ</m:t>
                        </m:r>
                      </m:e>
                    </m:d>
                  </m:e>
                </m:nary>
                <m:r>
                  <w:rPr>
                    <w:rFonts w:ascii="Cambria Math" w:hAnsi="Cambria Math"/>
                  </w:rPr>
                  <m:t xml:space="preserve">,  </m:t>
                </m:r>
                <m:sSub>
                  <m:sSubPr>
                    <m:ctrlPr>
                      <w:rPr>
                        <w:rFonts w:ascii="Cambria Math" w:hAnsi="Cambria Math"/>
                      </w:rPr>
                    </m:ctrlPr>
                  </m:sSubPr>
                  <m:e>
                    <m:r>
                      <w:rPr>
                        <w:rFonts w:ascii="Cambria Math" w:hAnsi="Cambria Math"/>
                      </w:rPr>
                      <m:t>U</m:t>
                    </m:r>
                  </m:e>
                  <m:sub>
                    <m:r>
                      <m:rPr>
                        <m:sty m:val="p"/>
                      </m:rPr>
                      <w:rPr>
                        <w:rFonts w:ascii="Cambria Math" w:hAnsi="Cambria Math"/>
                      </w:rPr>
                      <m:t>22</m:t>
                    </m:r>
                  </m:sub>
                </m:sSub>
                <m:r>
                  <m:rPr>
                    <m:sty m:val="p"/>
                  </m:rPr>
                  <w:rPr>
                    <w:rFonts w:ascii="Cambria Math" w:hAnsi="Cambria Math"/>
                  </w:rPr>
                  <m:t>≝2</m:t>
                </m:r>
                <m:nary>
                  <m:naryPr>
                    <m:limLoc m:val="subSup"/>
                    <m:ctrlPr>
                      <w:rPr>
                        <w:rFonts w:ascii="Cambria Math" w:hAnsi="Cambria Math"/>
                        <w:szCs w:val="22"/>
                      </w:rPr>
                    </m:ctrlPr>
                  </m:naryPr>
                  <m:sub>
                    <m:r>
                      <m:rPr>
                        <m:sty m:val="p"/>
                      </m:rPr>
                      <w:rPr>
                        <w:rFonts w:ascii="Cambria Math" w:hAnsi="Cambria Math"/>
                      </w:rPr>
                      <m:t>0</m:t>
                    </m:r>
                  </m:sub>
                  <m:sup>
                    <m:r>
                      <m:rPr>
                        <m:sty m:val="p"/>
                      </m:rPr>
                      <w:rPr>
                        <w:rFonts w:ascii="Cambria Math" w:hAnsi="Cambria Math"/>
                      </w:rPr>
                      <m:t>∞</m:t>
                    </m:r>
                  </m:sup>
                  <m:e>
                    <m:r>
                      <m:rPr>
                        <m:sty m:val="p"/>
                      </m:rPr>
                      <w:rPr>
                        <w:rFonts w:ascii="Cambria Math" w:hAnsi="Cambria Math"/>
                      </w:rPr>
                      <m:t>d</m:t>
                    </m:r>
                    <m:r>
                      <w:rPr>
                        <w:rFonts w:ascii="Cambria Math" w:hAnsi="Cambria Math"/>
                      </w:rPr>
                      <m:t>q</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m:rPr>
                                    <m:sty m:val="p"/>
                                  </m:rPr>
                                  <w:rPr>
                                    <w:rFonts w:ascii="Cambria Math" w:hAnsi="Cambria Math"/>
                                  </w:rPr>
                                  <m:t>-</m:t>
                                </m:r>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Z</m:t>
                                </m:r>
                              </m:e>
                            </m:d>
                          </m:e>
                        </m:func>
                      </m:num>
                      <m:den>
                        <m:r>
                          <w:rPr>
                            <w:rFonts w:ascii="Cambria Math" w:hAnsi="Cambria Math"/>
                          </w:rPr>
                          <m:t>κ</m:t>
                        </m:r>
                        <m:d>
                          <m:dPr>
                            <m:ctrlPr>
                              <w:rPr>
                                <w:rFonts w:ascii="Cambria Math" w:hAnsi="Cambria Math"/>
                              </w:rPr>
                            </m:ctrlPr>
                          </m:dPr>
                          <m:e>
                            <m:r>
                              <w:rPr>
                                <w:rFonts w:ascii="Cambria Math" w:hAnsi="Cambria Math"/>
                              </w:rPr>
                              <m:t>q</m:t>
                            </m:r>
                          </m:e>
                        </m:d>
                        <m:r>
                          <m:rPr>
                            <m:sty m:val="p"/>
                          </m:rP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den>
                    </m:f>
                    <m:r>
                      <w:rPr>
                        <w:rFonts w:ascii="Cambria Math" w:hAnsi="Cambria Math"/>
                      </w:rPr>
                      <m:t>q</m:t>
                    </m:r>
                    <m:sSub>
                      <m:sSubPr>
                        <m:ctrlPr>
                          <w:rPr>
                            <w:rFonts w:ascii="Cambria Math" w:hAnsi="Cambria Math"/>
                          </w:rPr>
                        </m:ctrlPr>
                      </m:sSubPr>
                      <m:e>
                        <m:r>
                          <w:rPr>
                            <w:rFonts w:ascii="Cambria Math" w:hAnsi="Cambria Math"/>
                          </w:rPr>
                          <m:t>J</m:t>
                        </m:r>
                      </m:e>
                      <m:sub>
                        <m:r>
                          <m:rPr>
                            <m:sty m:val="p"/>
                          </m:rPr>
                          <w:rPr>
                            <w:rFonts w:ascii="Cambria Math" w:hAnsi="Cambria Math"/>
                          </w:rPr>
                          <m:t>0</m:t>
                        </m:r>
                      </m:sub>
                    </m:sSub>
                    <m:d>
                      <m:dPr>
                        <m:ctrlPr>
                          <w:rPr>
                            <w:rFonts w:ascii="Cambria Math" w:hAnsi="Cambria Math"/>
                          </w:rPr>
                        </m:ctrlPr>
                      </m:dPr>
                      <m:e>
                        <m:r>
                          <w:rPr>
                            <w:rFonts w:ascii="Cambria Math" w:hAnsi="Cambria Math"/>
                          </w:rPr>
                          <m:t>qρ</m:t>
                        </m:r>
                      </m:e>
                    </m:d>
                  </m:e>
                </m:nary>
                <m:r>
                  <m:rPr>
                    <m:sty m:val="p"/>
                  </m:rPr>
                  <w:rPr>
                    <w:rFonts w:ascii="Cambria Math" w:hAnsi="Cambria Math"/>
                  </w:rPr>
                  <m:t>,</m:t>
                </m:r>
              </m:oMath>
            </m:oMathPara>
          </w:p>
          <w:p w14:paraId="061298AB" w14:textId="77777777" w:rsidR="002914E4" w:rsidRPr="006606D7" w:rsidRDefault="001C6918" w:rsidP="001C6918">
            <w:pPr>
              <w:pStyle w:val="Eq"/>
            </w:pPr>
            <m:oMathPara>
              <m:oMath>
                <m:r>
                  <w:rPr>
                    <w:rFonts w:ascii="Cambria Math" w:hAnsi="Cambria Math"/>
                  </w:rPr>
                  <m:t>κ</m:t>
                </m:r>
                <m:d>
                  <m:dPr>
                    <m:ctrlPr>
                      <w:rPr>
                        <w:rFonts w:ascii="Cambria Math" w:hAnsi="Cambria Math"/>
                      </w:rPr>
                    </m:ctrlPr>
                  </m:dPr>
                  <m:e>
                    <m:r>
                      <w:rPr>
                        <w:rFonts w:ascii="Cambria Math" w:hAnsi="Cambria Math"/>
                      </w:rPr>
                      <m:t>q</m:t>
                    </m:r>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q</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-0i</m:t>
                    </m:r>
                  </m:e>
                </m:rad>
                <m:r>
                  <m:rPr>
                    <m:sty m:val="p"/>
                  </m:rPr>
                  <w:rPr>
                    <w:rFonts w:ascii="Cambria Math" w:hAnsi="Cambria Math"/>
                  </w:rPr>
                  <m:t xml:space="preserve">,  </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q</m:t>
                        </m:r>
                      </m:e>
                      <m:sup>
                        <m:r>
                          <m:rPr>
                            <m:sty m:val="p"/>
                          </m:rPr>
                          <w:rPr>
                            <w:rFonts w:ascii="Cambria Math" w:hAnsi="Cambria Math"/>
                          </w:rPr>
                          <m:t>2</m:t>
                        </m:r>
                      </m:sup>
                    </m:sSup>
                    <m:r>
                      <m:rPr>
                        <m:sty m:val="p"/>
                      </m:rPr>
                      <w:rPr>
                        <w:rFonts w:ascii="Cambria Math" w:hAnsi="Cambria Math"/>
                      </w:rPr>
                      <m:t>-</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-0i</m:t>
                    </m:r>
                  </m:e>
                </m:rad>
                <m:r>
                  <m:rPr>
                    <m:sty m:val="p"/>
                  </m:rPr>
                  <w:rPr>
                    <w:rFonts w:ascii="Cambria Math" w:hAnsi="Cambria Math"/>
                  </w:rPr>
                  <m:t>,</m:t>
                </m:r>
              </m:oMath>
            </m:oMathPara>
          </w:p>
        </w:tc>
        <w:tc>
          <w:tcPr>
            <w:tcW w:w="234" w:type="pct"/>
            <w:vAlign w:val="center"/>
          </w:tcPr>
          <w:p w14:paraId="12778767" w14:textId="2CD6B5E6" w:rsidR="002914E4" w:rsidRPr="000C1BB3" w:rsidRDefault="002914E4" w:rsidP="00A11D1E">
            <w:pPr>
              <w:pStyle w:val="Eqnumber"/>
            </w:pPr>
            <w:r w:rsidRPr="000C1BB3">
              <w:t>(</w:t>
            </w:r>
            <w:r w:rsidRPr="000C1BB3">
              <w:fldChar w:fldCharType="begin"/>
            </w:r>
            <w:r w:rsidRPr="000C1BB3">
              <w:instrText xml:space="preserve"> SEQ ( \* ARABIC </w:instrText>
            </w:r>
            <w:r w:rsidRPr="000C1BB3">
              <w:fldChar w:fldCharType="separate"/>
            </w:r>
            <w:r w:rsidR="00AF049C">
              <w:rPr>
                <w:noProof/>
              </w:rPr>
              <w:t>86</w:t>
            </w:r>
            <w:r w:rsidRPr="000C1BB3">
              <w:fldChar w:fldCharType="end"/>
            </w:r>
            <w:r w:rsidRPr="000C1BB3">
              <w:t>)</w:t>
            </w:r>
          </w:p>
        </w:tc>
      </w:tr>
    </w:tbl>
    <w:p w14:paraId="1C80F321" w14:textId="73B916D5" w:rsidR="00285190" w:rsidRDefault="002914E4" w:rsidP="00305536">
      <w:r>
        <w:t xml:space="preserve">where </w:t>
      </w:r>
      <m:oMath>
        <m:r>
          <m:rPr>
            <m:sty m:val="b"/>
          </m:rPr>
          <w:rPr>
            <w:rFonts w:ascii="Cambria Math" w:hAnsi="Cambria Math"/>
          </w:rPr>
          <m:t>ρ</m:t>
        </m:r>
      </m:oMath>
      <w:r>
        <w:t xml:space="preserve"> and </w:t>
      </w:r>
      <m:oMath>
        <m:r>
          <w:rPr>
            <w:rFonts w:ascii="Cambria Math" w:hAnsi="Cambria Math"/>
          </w:rPr>
          <m:t>Z</m:t>
        </m:r>
      </m:oMath>
      <w:r>
        <w:t xml:space="preserve"> are defined in §</w:t>
      </w:r>
      <w:r>
        <w:fldChar w:fldCharType="begin"/>
      </w:r>
      <w:r>
        <w:instrText xml:space="preserve"> REF _Ref374177626 \r \h </w:instrText>
      </w:r>
      <w:r>
        <w:fldChar w:fldCharType="separate"/>
      </w:r>
      <w:r w:rsidR="00AF049C">
        <w:t>10.3</w:t>
      </w:r>
      <w:r>
        <w:fldChar w:fldCharType="end"/>
      </w:r>
      <w:r w:rsidR="00A11D1E" w:rsidRPr="00A11D1E">
        <w:t xml:space="preserve"> </w:t>
      </w:r>
      <w:r w:rsidR="00A11D1E">
        <w:t xml:space="preserve">and </w:t>
      </w:r>
      <m:oMath>
        <m:sSub>
          <m:sSubPr>
            <m:ctrlPr>
              <w:rPr>
                <w:rFonts w:ascii="Cambria Math" w:hAnsi="Cambria Math"/>
              </w:rPr>
            </m:ctrlPr>
          </m:sSubPr>
          <m:e>
            <m:r>
              <w:rPr>
                <w:rFonts w:ascii="Cambria Math" w:hAnsi="Cambria Math"/>
              </w:rPr>
              <m:t>J</m:t>
            </m:r>
          </m:e>
          <m:sub>
            <m:r>
              <m:rPr>
                <m:sty m:val="p"/>
              </m:rPr>
              <w:rPr>
                <w:rFonts w:ascii="Cambria Math" w:hAnsi="Cambria Math"/>
              </w:rPr>
              <m:t>0</m:t>
            </m:r>
          </m:sub>
        </m:sSub>
      </m:oMath>
      <w:r w:rsidR="00A11D1E">
        <w:t xml:space="preserve"> is the zeroth-order Bessel function</w:t>
      </w:r>
      <w:r w:rsidR="003519C1">
        <w:t xml:space="preserve"> (and can here be replaced by Hankel function of the first kind </w:t>
      </w:r>
      <m:oMath>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d>
              <m:dPr>
                <m:ctrlPr>
                  <w:rPr>
                    <w:rFonts w:ascii="Cambria Math" w:hAnsi="Cambria Math"/>
                  </w:rPr>
                </m:ctrlPr>
              </m:dPr>
              <m:e>
                <m:r>
                  <m:rPr>
                    <m:sty m:val="p"/>
                  </m:rPr>
                  <w:rPr>
                    <w:rFonts w:ascii="Cambria Math" w:hAnsi="Cambria Math"/>
                  </w:rPr>
                  <m:t>1</m:t>
                </m:r>
              </m:e>
            </m:d>
          </m:sup>
        </m:sSubSup>
      </m:oMath>
      <w:r w:rsidR="003519C1">
        <w:t>)</w:t>
      </w:r>
      <w:r>
        <w:t xml:space="preserve">. Those integrals are further modified to exclude the contribution of the image dipole </w:t>
      </w:r>
      <w:r w:rsidR="00FE181D">
        <w:t>[cf. Eq. </w:t>
      </w:r>
      <w:r w:rsidR="00FE181D">
        <w:fldChar w:fldCharType="begin"/>
      </w:r>
      <w:r w:rsidR="00FE181D">
        <w:instrText xml:space="preserve"> REF _Ref17969988 \h </w:instrText>
      </w:r>
      <w:r w:rsidR="00FE181D">
        <w:fldChar w:fldCharType="separate"/>
      </w:r>
      <w:r w:rsidR="00AF049C" w:rsidRPr="000C1BB3">
        <w:t>(</w:t>
      </w:r>
      <w:r w:rsidR="00AF049C">
        <w:rPr>
          <w:noProof/>
        </w:rPr>
        <w:t>52</w:t>
      </w:r>
      <w:r w:rsidR="00AF049C" w:rsidRPr="000C1BB3">
        <w:t>)</w:t>
      </w:r>
      <w:r w:rsidR="00FE181D">
        <w:fldChar w:fldCharType="end"/>
      </w:r>
      <w:r w:rsidR="00FE181D">
        <w:t xml:space="preserve">] </w:t>
      </w:r>
      <w:r>
        <w:t>(dominant at small distances</w:t>
      </w:r>
      <w:r w:rsidR="00FE181D">
        <w:t xml:space="preserve"> for </w:t>
      </w:r>
      <m:oMath>
        <m:sSub>
          <m:sSubPr>
            <m:ctrlPr>
              <w:rPr>
                <w:rFonts w:ascii="Cambria Math" w:hAnsi="Cambria Math"/>
                <w:i/>
                <w:iCs/>
              </w:rPr>
            </m:ctrlPr>
          </m:sSubPr>
          <m:e>
            <m:r>
              <w:rPr>
                <w:rFonts w:ascii="Cambria Math" w:hAnsi="Cambria Math"/>
              </w:rPr>
              <m:t>V</m:t>
            </m:r>
          </m:e>
          <m:sub>
            <m:r>
              <w:rPr>
                <w:rFonts w:ascii="Cambria Math" w:hAnsi="Cambria Math"/>
              </w:rPr>
              <m:t>22</m:t>
            </m:r>
          </m:sub>
        </m:sSub>
      </m:oMath>
      <w:r>
        <w:t>):</w:t>
      </w:r>
    </w:p>
    <w:tbl>
      <w:tblPr>
        <w:tblW w:w="5000" w:type="pct"/>
        <w:tblCellMar>
          <w:left w:w="0" w:type="dxa"/>
          <w:right w:w="0" w:type="dxa"/>
        </w:tblCellMar>
        <w:tblLook w:val="0000" w:firstRow="0" w:lastRow="0" w:firstColumn="0" w:lastColumn="0" w:noHBand="0" w:noVBand="0"/>
      </w:tblPr>
      <w:tblGrid>
        <w:gridCol w:w="9188"/>
        <w:gridCol w:w="451"/>
      </w:tblGrid>
      <w:tr w:rsidR="002914E4" w:rsidRPr="000C1BB3" w14:paraId="20DEF1B1" w14:textId="77777777" w:rsidTr="00A11D1E">
        <w:tc>
          <w:tcPr>
            <w:tcW w:w="4766" w:type="pct"/>
            <w:vAlign w:val="center"/>
          </w:tcPr>
          <w:p w14:paraId="19FBF23C" w14:textId="77777777" w:rsidR="00FE181D" w:rsidRPr="003519C1" w:rsidRDefault="00600B16" w:rsidP="002914E4">
            <w:pPr>
              <w:jc w:val="left"/>
              <w:rPr>
                <w:iCs/>
              </w:rPr>
            </w:pPr>
            <m:oMathPara>
              <m:oMath>
                <m:sSubSup>
                  <m:sSubSupPr>
                    <m:ctrlPr>
                      <w:rPr>
                        <w:rFonts w:ascii="Cambria Math" w:hAnsi="Cambria Math"/>
                        <w:i/>
                        <w:iCs/>
                      </w:rPr>
                    </m:ctrlPr>
                  </m:sSubSupPr>
                  <m:e>
                    <m:r>
                      <w:rPr>
                        <w:rFonts w:ascii="Cambria Math" w:hAnsi="Cambria Math"/>
                      </w:rPr>
                      <m:t>V</m:t>
                    </m:r>
                  </m:e>
                  <m:sub>
                    <m:r>
                      <w:rPr>
                        <w:rFonts w:ascii="Cambria Math" w:hAnsi="Cambria Math"/>
                      </w:rPr>
                      <m:t>22</m:t>
                    </m:r>
                  </m:sub>
                  <m:sup>
                    <m:r>
                      <w:rPr>
                        <w:rFonts w:ascii="Cambria Math" w:hAnsi="Cambria Math"/>
                      </w:rPr>
                      <m:t>'</m:t>
                    </m:r>
                  </m:sup>
                </m:sSubSup>
                <m:r>
                  <m:rPr>
                    <m:sty m:val="p"/>
                  </m:rPr>
                  <w:rPr>
                    <w:rFonts w:ascii="Cambria Math" w:hAnsi="Cambria Math"/>
                    <w:szCs w:val="20"/>
                  </w:rPr>
                  <m:t>≝</m:t>
                </m:r>
                <m:sSub>
                  <m:sSubPr>
                    <m:ctrlPr>
                      <w:rPr>
                        <w:rFonts w:ascii="Cambria Math" w:hAnsi="Cambria Math"/>
                        <w:i/>
                        <w:iCs/>
                      </w:rPr>
                    </m:ctrlPr>
                  </m:sSubPr>
                  <m:e>
                    <m:r>
                      <w:rPr>
                        <w:rFonts w:ascii="Cambria Math" w:hAnsi="Cambria Math"/>
                      </w:rPr>
                      <m:t>V</m:t>
                    </m:r>
                  </m:e>
                  <m:sub>
                    <m:r>
                      <w:rPr>
                        <w:rFonts w:ascii="Cambria Math" w:hAnsi="Cambria Math"/>
                      </w:rPr>
                      <m:t>22</m:t>
                    </m:r>
                  </m:sub>
                </m:sSub>
                <m:r>
                  <w:rPr>
                    <w:rFonts w:ascii="Cambria Math" w:hAnsi="Cambria Math"/>
                  </w:rPr>
                  <m:t>-</m:t>
                </m:r>
                <m:f>
                  <m:fPr>
                    <m:ctrlPr>
                      <w:rPr>
                        <w:rFonts w:ascii="Cambria Math" w:hAnsi="Cambria Math"/>
                        <w:i/>
                        <w:iCs/>
                      </w:rPr>
                    </m:ctrlPr>
                  </m:fPr>
                  <m:num>
                    <m:r>
                      <w:rPr>
                        <w:rFonts w:ascii="Cambria Math" w:hAnsi="Cambria Math"/>
                      </w:rPr>
                      <m:t>2</m:t>
                    </m:r>
                  </m:num>
                  <m:den>
                    <m:sSup>
                      <m:sSupPr>
                        <m:ctrlPr>
                          <w:rPr>
                            <w:rFonts w:ascii="Cambria Math" w:hAnsi="Cambria Math"/>
                            <w:i/>
                            <w:iCs/>
                          </w:rPr>
                        </m:ctrlPr>
                      </m:sSupPr>
                      <m:e>
                        <m:r>
                          <w:rPr>
                            <w:rFonts w:ascii="Cambria Math" w:hAnsi="Cambria Math"/>
                          </w:rPr>
                          <m:t>k</m:t>
                        </m:r>
                      </m:e>
                      <m:sup>
                        <m:r>
                          <w:rPr>
                            <w:rFonts w:ascii="Cambria Math" w:hAnsi="Cambria Math"/>
                          </w:rPr>
                          <m:t>2</m:t>
                        </m:r>
                      </m:sup>
                    </m:sSup>
                    <m:d>
                      <m:dPr>
                        <m:ctrlPr>
                          <w:rPr>
                            <w:rFonts w:ascii="Cambria Math" w:hAnsi="Cambria Math"/>
                            <w:i/>
                            <w:iCs/>
                          </w:rPr>
                        </m:ctrlPr>
                      </m:dPr>
                      <m:e>
                        <m:r>
                          <w:rPr>
                            <w:rFonts w:ascii="Cambria Math" w:hAnsi="Cambria Math"/>
                          </w:rPr>
                          <m:t>1+</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ctrlPr>
                          <w:rPr>
                            <w:rFonts w:ascii="Cambria Math" w:hAnsi="Cambria Math"/>
                            <w:i/>
                          </w:rPr>
                        </m:ctrlPr>
                      </m:e>
                    </m:d>
                  </m:den>
                </m:f>
                <m:f>
                  <m:fPr>
                    <m:ctrlPr>
                      <w:rPr>
                        <w:rFonts w:ascii="Cambria Math" w:hAnsi="Cambria Math"/>
                        <w:i/>
                        <w:iCs/>
                      </w:rPr>
                    </m:ctrlPr>
                  </m:fPr>
                  <m:num>
                    <m:func>
                      <m:funcPr>
                        <m:ctrlPr>
                          <w:rPr>
                            <w:rFonts w:ascii="Cambria Math" w:hAnsi="Cambria Math"/>
                            <w:i/>
                            <w:iCs/>
                          </w:rPr>
                        </m:ctrlPr>
                      </m:funcPr>
                      <m:fName>
                        <m:r>
                          <m:rPr>
                            <m:sty m:val="p"/>
                          </m:rPr>
                          <w:rPr>
                            <w:rFonts w:ascii="Cambria Math" w:hAnsi="Cambria Math"/>
                          </w:rPr>
                          <m:t>exp</m:t>
                        </m:r>
                      </m:fName>
                      <m:e>
                        <m:d>
                          <m:dPr>
                            <m:ctrlPr>
                              <w:rPr>
                                <w:rFonts w:ascii="Cambria Math" w:hAnsi="Cambria Math"/>
                                <w:i/>
                                <w:iCs/>
                              </w:rPr>
                            </m:ctrlPr>
                          </m:dPr>
                          <m:e>
                            <m:r>
                              <m:rPr>
                                <m:sty m:val="p"/>
                              </m:rPr>
                              <w:rPr>
                                <w:rFonts w:ascii="Cambria Math" w:hAnsi="Cambria Math"/>
                              </w:rPr>
                              <m:t>i</m:t>
                            </m:r>
                            <m:r>
                              <w:rPr>
                                <w:rFonts w:ascii="Cambria Math" w:hAnsi="Cambria Math"/>
                              </w:rPr>
                              <m:t>k</m:t>
                            </m:r>
                            <m:acc>
                              <m:accPr>
                                <m:chr m:val="̃"/>
                                <m:ctrlPr>
                                  <w:rPr>
                                    <w:rFonts w:ascii="Cambria Math" w:hAnsi="Cambria Math"/>
                                    <w:i/>
                                    <w:iCs/>
                                  </w:rPr>
                                </m:ctrlPr>
                              </m:accPr>
                              <m:e>
                                <m:r>
                                  <w:rPr>
                                    <w:rFonts w:ascii="Cambria Math" w:hAnsi="Cambria Math"/>
                                  </w:rPr>
                                  <m:t>R</m:t>
                                </m:r>
                              </m:e>
                            </m:acc>
                          </m:e>
                        </m:d>
                      </m:e>
                    </m:func>
                  </m:num>
                  <m:den>
                    <m:acc>
                      <m:accPr>
                        <m:chr m:val="̃"/>
                        <m:ctrlPr>
                          <w:rPr>
                            <w:rFonts w:ascii="Cambria Math" w:hAnsi="Cambria Math"/>
                            <w:i/>
                            <w:iCs/>
                          </w:rPr>
                        </m:ctrlPr>
                      </m:accPr>
                      <m:e>
                        <m:r>
                          <w:rPr>
                            <w:rFonts w:ascii="Cambria Math" w:hAnsi="Cambria Math"/>
                          </w:rPr>
                          <m:t>R</m:t>
                        </m:r>
                      </m:e>
                    </m:acc>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sSup>
                      <m:sSupPr>
                        <m:ctrlPr>
                          <w:rPr>
                            <w:rFonts w:ascii="Cambria Math" w:hAnsi="Cambria Math"/>
                          </w:rPr>
                        </m:ctrlPr>
                      </m:sSupPr>
                      <m:e>
                        <m:r>
                          <w:rPr>
                            <w:rFonts w:ascii="Cambria Math" w:hAnsi="Cambria Math"/>
                          </w:rPr>
                          <m:t>k</m:t>
                        </m:r>
                      </m:e>
                      <m:sup>
                        <m:r>
                          <m:rPr>
                            <m:sty m:val="p"/>
                          </m:rP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r>
                      <w:rPr>
                        <w:rFonts w:ascii="Cambria Math" w:hAnsi="Cambria Math"/>
                      </w:rPr>
                      <m:t>)</m:t>
                    </m:r>
                  </m:den>
                </m:f>
                <m:nary>
                  <m:naryPr>
                    <m:limLoc m:val="subSup"/>
                    <m:ctrlPr>
                      <w:rPr>
                        <w:rFonts w:ascii="Cambria Math" w:hAnsi="Cambria Math"/>
                        <w:szCs w:val="22"/>
                      </w:rPr>
                    </m:ctrlPr>
                  </m:naryPr>
                  <m:sub>
                    <m:r>
                      <m:rPr>
                        <m:sty m:val="p"/>
                      </m:rPr>
                      <w:rPr>
                        <w:rFonts w:ascii="Cambria Math" w:hAnsi="Cambria Math"/>
                      </w:rPr>
                      <m:t>0</m:t>
                    </m:r>
                  </m:sub>
                  <m:sup>
                    <m:r>
                      <m:rPr>
                        <m:sty m:val="p"/>
                      </m:rPr>
                      <w:rPr>
                        <w:rFonts w:ascii="Cambria Math" w:hAnsi="Cambria Math"/>
                      </w:rPr>
                      <m:t>∞</m:t>
                    </m:r>
                  </m:sup>
                  <m:e>
                    <m:r>
                      <m:rPr>
                        <m:sty m:val="p"/>
                      </m:rPr>
                      <w:rPr>
                        <w:rFonts w:ascii="Cambria Math" w:hAnsi="Cambria Math"/>
                      </w:rPr>
                      <m:t>d</m:t>
                    </m:r>
                    <m:r>
                      <w:rPr>
                        <w:rFonts w:ascii="Cambria Math" w:hAnsi="Cambria Math"/>
                      </w:rPr>
                      <m:t>q</m:t>
                    </m:r>
                    <m:f>
                      <m:fPr>
                        <m:ctrlPr>
                          <w:rPr>
                            <w:rFonts w:ascii="Cambria Math" w:hAnsi="Cambria Math"/>
                            <w:i/>
                            <w:iCs/>
                          </w:rPr>
                        </m:ctrlPr>
                      </m:fPr>
                      <m:num>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num>
                      <m:den>
                        <m:r>
                          <w:rPr>
                            <w:rFonts w:ascii="Cambria Math" w:hAnsi="Cambria Math"/>
                          </w:rPr>
                          <m:t>κ</m:t>
                        </m:r>
                        <m:d>
                          <m:dPr>
                            <m:ctrlPr>
                              <w:rPr>
                                <w:rFonts w:ascii="Cambria Math" w:hAnsi="Cambria Math"/>
                              </w:rPr>
                            </m:ctrlPr>
                          </m:dPr>
                          <m:e>
                            <m:r>
                              <w:rPr>
                                <w:rFonts w:ascii="Cambria Math" w:hAnsi="Cambria Math"/>
                              </w:rPr>
                              <m:t>q</m:t>
                            </m:r>
                          </m:e>
                        </m:d>
                        <m:d>
                          <m:dPr>
                            <m:begChr m:val="["/>
                            <m:endChr m:val="]"/>
                            <m:ctrlPr>
                              <w:rPr>
                                <w:rFonts w:ascii="Cambria Math" w:hAnsi="Cambria Math"/>
                                <w:i/>
                                <w:iCs/>
                              </w:rPr>
                            </m:ctrlPr>
                          </m:dPr>
                          <m:e>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r>
                              <w:rPr>
                                <w:rFonts w:ascii="Cambria Math" w:hAnsi="Cambria Math"/>
                              </w:rPr>
                              <m:t>κ</m:t>
                            </m:r>
                            <m:d>
                              <m:dPr>
                                <m:ctrlPr>
                                  <w:rPr>
                                    <w:rFonts w:ascii="Cambria Math" w:hAnsi="Cambria Math"/>
                                  </w:rPr>
                                </m:ctrlPr>
                              </m:dPr>
                              <m:e>
                                <m:r>
                                  <w:rPr>
                                    <w:rFonts w:ascii="Cambria Math" w:hAnsi="Cambria Math"/>
                                  </w:rPr>
                                  <m:t>q</m:t>
                                </m:r>
                              </m:e>
                            </m:d>
                            <m:r>
                              <m:rPr>
                                <m:sty m:val="p"/>
                              </m:rP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ctrlPr>
                              <w:rPr>
                                <w:rFonts w:ascii="Cambria Math" w:hAnsi="Cambria Math"/>
                                <w:i/>
                              </w:rPr>
                            </m:ctrlPr>
                          </m:e>
                        </m:d>
                      </m:den>
                    </m:f>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m:rPr>
                                <m:sty m:val="p"/>
                              </m:rPr>
                              <w:rPr>
                                <w:rFonts w:ascii="Cambria Math" w:hAnsi="Cambria Math"/>
                              </w:rPr>
                              <m:t>-</m:t>
                            </m:r>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Z</m:t>
                            </m:r>
                          </m:e>
                        </m:d>
                      </m:e>
                    </m:func>
                    <m:r>
                      <w:rPr>
                        <w:rFonts w:ascii="Cambria Math" w:hAnsi="Cambria Math"/>
                      </w:rPr>
                      <m:t>q</m:t>
                    </m:r>
                    <m:sSub>
                      <m:sSubPr>
                        <m:ctrlPr>
                          <w:rPr>
                            <w:rFonts w:ascii="Cambria Math" w:hAnsi="Cambria Math"/>
                          </w:rPr>
                        </m:ctrlPr>
                      </m:sSubPr>
                      <m:e>
                        <m:r>
                          <w:rPr>
                            <w:rFonts w:ascii="Cambria Math" w:hAnsi="Cambria Math"/>
                          </w:rPr>
                          <m:t>J</m:t>
                        </m:r>
                      </m:e>
                      <m:sub>
                        <m:r>
                          <m:rPr>
                            <m:sty m:val="p"/>
                          </m:rPr>
                          <w:rPr>
                            <w:rFonts w:ascii="Cambria Math" w:hAnsi="Cambria Math"/>
                          </w:rPr>
                          <m:t>0</m:t>
                        </m:r>
                      </m:sub>
                    </m:sSub>
                    <m:d>
                      <m:dPr>
                        <m:ctrlPr>
                          <w:rPr>
                            <w:rFonts w:ascii="Cambria Math" w:hAnsi="Cambria Math"/>
                          </w:rPr>
                        </m:ctrlPr>
                      </m:dPr>
                      <m:e>
                        <m:r>
                          <w:rPr>
                            <w:rFonts w:ascii="Cambria Math" w:hAnsi="Cambria Math"/>
                          </w:rPr>
                          <m:t>qρ</m:t>
                        </m:r>
                      </m:e>
                    </m:d>
                  </m:e>
                </m:nary>
                <m:r>
                  <w:rPr>
                    <w:rFonts w:ascii="Cambria Math" w:hAnsi="Cambria Math"/>
                  </w:rPr>
                  <m:t>,</m:t>
                </m:r>
              </m:oMath>
            </m:oMathPara>
          </w:p>
          <w:p w14:paraId="7188B8F1" w14:textId="77777777" w:rsidR="002914E4" w:rsidRPr="006606D7" w:rsidRDefault="00600B16" w:rsidP="003519C1">
            <w:pPr>
              <w:jc w:val="left"/>
            </w:pPr>
            <m:oMathPara>
              <m:oMath>
                <m:sSubSup>
                  <m:sSubSupPr>
                    <m:ctrlPr>
                      <w:rPr>
                        <w:rFonts w:ascii="Cambria Math" w:hAnsi="Cambria Math"/>
                        <w:i/>
                        <w:iCs/>
                      </w:rPr>
                    </m:ctrlPr>
                  </m:sSubSupPr>
                  <m:e>
                    <m:r>
                      <w:rPr>
                        <w:rFonts w:ascii="Cambria Math" w:hAnsi="Cambria Math"/>
                      </w:rPr>
                      <m:t>U</m:t>
                    </m:r>
                  </m:e>
                  <m:sub>
                    <m:r>
                      <w:rPr>
                        <w:rFonts w:ascii="Cambria Math" w:hAnsi="Cambria Math"/>
                      </w:rPr>
                      <m:t>22</m:t>
                    </m:r>
                  </m:sub>
                  <m:sup>
                    <m:r>
                      <w:rPr>
                        <w:rFonts w:ascii="Cambria Math" w:hAnsi="Cambria Math"/>
                      </w:rPr>
                      <m:t>'</m:t>
                    </m:r>
                  </m:sup>
                </m:sSubSup>
                <m:r>
                  <m:rPr>
                    <m:sty m:val="p"/>
                  </m:rPr>
                  <w:rPr>
                    <w:rFonts w:ascii="Cambria Math" w:hAnsi="Cambria Math"/>
                    <w:szCs w:val="20"/>
                  </w:rPr>
                  <m:t>≝</m:t>
                </m:r>
                <m:sSub>
                  <m:sSubPr>
                    <m:ctrlPr>
                      <w:rPr>
                        <w:rFonts w:ascii="Cambria Math" w:hAnsi="Cambria Math"/>
                      </w:rPr>
                    </m:ctrlPr>
                  </m:sSubPr>
                  <m:e>
                    <m:r>
                      <w:rPr>
                        <w:rFonts w:ascii="Cambria Math" w:hAnsi="Cambria Math"/>
                      </w:rPr>
                      <m:t>U</m:t>
                    </m:r>
                  </m:e>
                  <m:sub>
                    <m:r>
                      <m:rPr>
                        <m:sty m:val="p"/>
                      </m:rPr>
                      <w:rPr>
                        <w:rFonts w:ascii="Cambria Math" w:hAnsi="Cambria Math"/>
                      </w:rPr>
                      <m:t>22</m:t>
                    </m:r>
                  </m:sub>
                </m:sSub>
                <m:r>
                  <m:rPr>
                    <m:sty m:val="p"/>
                  </m:rPr>
                  <w:rPr>
                    <w:rFonts w:ascii="Cambria Math" w:hAnsi="Cambria Math"/>
                  </w:rPr>
                  <m:t>-</m:t>
                </m:r>
                <m:f>
                  <m:fPr>
                    <m:ctrlPr>
                      <w:rPr>
                        <w:rFonts w:ascii="Cambria Math" w:hAnsi="Cambria Math"/>
                        <w:i/>
                        <w:iCs/>
                      </w:rPr>
                    </m:ctrlPr>
                  </m:fPr>
                  <m:num>
                    <m:r>
                      <w:rPr>
                        <w:rFonts w:ascii="Cambria Math" w:hAnsi="Cambria Math"/>
                      </w:rPr>
                      <m:t>2</m:t>
                    </m:r>
                  </m:num>
                  <m:den>
                    <m:r>
                      <w:rPr>
                        <w:rFonts w:ascii="Cambria Math" w:hAnsi="Cambria Math"/>
                      </w:rPr>
                      <m:t>1+</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den>
                </m:f>
                <m:f>
                  <m:fPr>
                    <m:ctrlPr>
                      <w:rPr>
                        <w:rFonts w:ascii="Cambria Math" w:hAnsi="Cambria Math"/>
                        <w:i/>
                        <w:iCs/>
                      </w:rPr>
                    </m:ctrlPr>
                  </m:fPr>
                  <m:num>
                    <m:func>
                      <m:funcPr>
                        <m:ctrlPr>
                          <w:rPr>
                            <w:rFonts w:ascii="Cambria Math" w:hAnsi="Cambria Math"/>
                            <w:i/>
                            <w:iCs/>
                          </w:rPr>
                        </m:ctrlPr>
                      </m:funcPr>
                      <m:fName>
                        <m:r>
                          <m:rPr>
                            <m:sty m:val="p"/>
                          </m:rPr>
                          <w:rPr>
                            <w:rFonts w:ascii="Cambria Math" w:hAnsi="Cambria Math"/>
                          </w:rPr>
                          <m:t>exp</m:t>
                        </m:r>
                      </m:fName>
                      <m:e>
                        <m:d>
                          <m:dPr>
                            <m:ctrlPr>
                              <w:rPr>
                                <w:rFonts w:ascii="Cambria Math" w:hAnsi="Cambria Math"/>
                                <w:i/>
                                <w:iCs/>
                              </w:rPr>
                            </m:ctrlPr>
                          </m:dPr>
                          <m:e>
                            <m:r>
                              <m:rPr>
                                <m:sty m:val="p"/>
                              </m:rPr>
                              <w:rPr>
                                <w:rFonts w:ascii="Cambria Math" w:hAnsi="Cambria Math"/>
                              </w:rPr>
                              <m:t>i</m:t>
                            </m:r>
                            <m:r>
                              <w:rPr>
                                <w:rFonts w:ascii="Cambria Math" w:hAnsi="Cambria Math"/>
                              </w:rPr>
                              <m:t>k</m:t>
                            </m:r>
                            <m:acc>
                              <m:accPr>
                                <m:chr m:val="̃"/>
                                <m:ctrlPr>
                                  <w:rPr>
                                    <w:rFonts w:ascii="Cambria Math" w:hAnsi="Cambria Math"/>
                                    <w:i/>
                                    <w:iCs/>
                                  </w:rPr>
                                </m:ctrlPr>
                              </m:accPr>
                              <m:e>
                                <m:r>
                                  <w:rPr>
                                    <w:rFonts w:ascii="Cambria Math" w:hAnsi="Cambria Math"/>
                                  </w:rPr>
                                  <m:t>R</m:t>
                                </m:r>
                              </m:e>
                            </m:acc>
                          </m:e>
                        </m:d>
                      </m:e>
                    </m:func>
                  </m:num>
                  <m:den>
                    <m:acc>
                      <m:accPr>
                        <m:chr m:val="̃"/>
                        <m:ctrlPr>
                          <w:rPr>
                            <w:rFonts w:ascii="Cambria Math" w:hAnsi="Cambria Math"/>
                            <w:i/>
                            <w:iCs/>
                          </w:rPr>
                        </m:ctrlPr>
                      </m:accPr>
                      <m:e>
                        <m:r>
                          <w:rPr>
                            <w:rFonts w:ascii="Cambria Math" w:hAnsi="Cambria Math"/>
                          </w:rPr>
                          <m:t>R</m:t>
                        </m:r>
                      </m:e>
                    </m:acc>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w:rPr>
                        <w:rFonts w:ascii="Cambria Math" w:hAnsi="Cambria Math"/>
                      </w:rPr>
                      <m:t>1+</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den>
                </m:f>
                <m:nary>
                  <m:naryPr>
                    <m:limLoc m:val="subSup"/>
                    <m:ctrlPr>
                      <w:rPr>
                        <w:rFonts w:ascii="Cambria Math" w:hAnsi="Cambria Math"/>
                        <w:szCs w:val="22"/>
                      </w:rPr>
                    </m:ctrlPr>
                  </m:naryPr>
                  <m:sub>
                    <m:r>
                      <m:rPr>
                        <m:sty m:val="p"/>
                      </m:rPr>
                      <w:rPr>
                        <w:rFonts w:ascii="Cambria Math" w:hAnsi="Cambria Math"/>
                      </w:rPr>
                      <m:t>0</m:t>
                    </m:r>
                  </m:sub>
                  <m:sup>
                    <m:r>
                      <m:rPr>
                        <m:sty m:val="p"/>
                      </m:rPr>
                      <w:rPr>
                        <w:rFonts w:ascii="Cambria Math" w:hAnsi="Cambria Math"/>
                      </w:rPr>
                      <m:t>∞</m:t>
                    </m:r>
                  </m:sup>
                  <m:e>
                    <m:r>
                      <m:rPr>
                        <m:sty m:val="p"/>
                      </m:rPr>
                      <w:rPr>
                        <w:rFonts w:ascii="Cambria Math" w:hAnsi="Cambria Math"/>
                      </w:rPr>
                      <m:t>d</m:t>
                    </m:r>
                    <m:r>
                      <w:rPr>
                        <w:rFonts w:ascii="Cambria Math" w:hAnsi="Cambria Math"/>
                      </w:rPr>
                      <m:t>q</m:t>
                    </m:r>
                    <m:f>
                      <m:fPr>
                        <m:ctrlPr>
                          <w:rPr>
                            <w:rFonts w:ascii="Cambria Math" w:hAnsi="Cambria Math"/>
                            <w:i/>
                            <w:iCs/>
                          </w:rPr>
                        </m:ctrlPr>
                      </m:fPr>
                      <m:num>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num>
                      <m:den>
                        <m:r>
                          <w:rPr>
                            <w:rFonts w:ascii="Cambria Math" w:hAnsi="Cambria Math"/>
                          </w:rPr>
                          <m:t>κ</m:t>
                        </m:r>
                        <m:d>
                          <m:dPr>
                            <m:ctrlPr>
                              <w:rPr>
                                <w:rFonts w:ascii="Cambria Math" w:hAnsi="Cambria Math"/>
                              </w:rPr>
                            </m:ctrlPr>
                          </m:dPr>
                          <m:e>
                            <m:r>
                              <w:rPr>
                                <w:rFonts w:ascii="Cambria Math" w:hAnsi="Cambria Math"/>
                              </w:rPr>
                              <m:t>q</m:t>
                            </m:r>
                          </m:e>
                        </m:d>
                        <m:d>
                          <m:dPr>
                            <m:begChr m:val="["/>
                            <m:endChr m:val="]"/>
                            <m:ctrlPr>
                              <w:rPr>
                                <w:rFonts w:ascii="Cambria Math" w:hAnsi="Cambria Math"/>
                                <w:i/>
                                <w:iCs/>
                              </w:rPr>
                            </m:ctrlPr>
                          </m:dPr>
                          <m:e>
                            <m:r>
                              <w:rPr>
                                <w:rFonts w:ascii="Cambria Math" w:hAnsi="Cambria Math"/>
                              </w:rPr>
                              <m:t>κ</m:t>
                            </m:r>
                            <m:d>
                              <m:dPr>
                                <m:ctrlPr>
                                  <w:rPr>
                                    <w:rFonts w:ascii="Cambria Math" w:hAnsi="Cambria Math"/>
                                  </w:rPr>
                                </m:ctrlPr>
                              </m:dPr>
                              <m:e>
                                <m:r>
                                  <w:rPr>
                                    <w:rFonts w:ascii="Cambria Math" w:hAnsi="Cambria Math"/>
                                  </w:rPr>
                                  <m:t>q</m:t>
                                </m:r>
                              </m:e>
                            </m:d>
                            <m:r>
                              <m:rPr>
                                <m:sty m:val="p"/>
                              </m:rP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s</m:t>
                                </m:r>
                              </m:sub>
                            </m:sSub>
                            <m:d>
                              <m:dPr>
                                <m:ctrlPr>
                                  <w:rPr>
                                    <w:rFonts w:ascii="Cambria Math" w:hAnsi="Cambria Math"/>
                                  </w:rPr>
                                </m:ctrlPr>
                              </m:dPr>
                              <m:e>
                                <m:r>
                                  <w:rPr>
                                    <w:rFonts w:ascii="Cambria Math" w:hAnsi="Cambria Math"/>
                                  </w:rPr>
                                  <m:t>q</m:t>
                                </m:r>
                              </m:e>
                            </m:d>
                            <m:ctrlPr>
                              <w:rPr>
                                <w:rFonts w:ascii="Cambria Math" w:hAnsi="Cambria Math"/>
                                <w:i/>
                              </w:rPr>
                            </m:ctrlPr>
                          </m:e>
                        </m:d>
                      </m:den>
                    </m:f>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m:rPr>
                                <m:sty m:val="p"/>
                              </m:rPr>
                              <w:rPr>
                                <w:rFonts w:ascii="Cambria Math" w:hAnsi="Cambria Math"/>
                              </w:rPr>
                              <m:t>-</m:t>
                            </m:r>
                            <m:r>
                              <w:rPr>
                                <w:rFonts w:ascii="Cambria Math" w:hAnsi="Cambria Math"/>
                              </w:rPr>
                              <m:t>κ</m:t>
                            </m:r>
                            <m:d>
                              <m:dPr>
                                <m:ctrlPr>
                                  <w:rPr>
                                    <w:rFonts w:ascii="Cambria Math" w:hAnsi="Cambria Math"/>
                                  </w:rPr>
                                </m:ctrlPr>
                              </m:dPr>
                              <m:e>
                                <m:r>
                                  <w:rPr>
                                    <w:rFonts w:ascii="Cambria Math" w:hAnsi="Cambria Math"/>
                                  </w:rPr>
                                  <m:t>q</m:t>
                                </m:r>
                              </m:e>
                            </m:d>
                            <m:r>
                              <w:rPr>
                                <w:rFonts w:ascii="Cambria Math" w:hAnsi="Cambria Math"/>
                              </w:rPr>
                              <m:t>Z</m:t>
                            </m:r>
                          </m:e>
                        </m:d>
                      </m:e>
                    </m:func>
                    <m:r>
                      <w:rPr>
                        <w:rFonts w:ascii="Cambria Math" w:hAnsi="Cambria Math"/>
                      </w:rPr>
                      <m:t>q</m:t>
                    </m:r>
                    <m:sSub>
                      <m:sSubPr>
                        <m:ctrlPr>
                          <w:rPr>
                            <w:rFonts w:ascii="Cambria Math" w:hAnsi="Cambria Math"/>
                          </w:rPr>
                        </m:ctrlPr>
                      </m:sSubPr>
                      <m:e>
                        <m:r>
                          <w:rPr>
                            <w:rFonts w:ascii="Cambria Math" w:hAnsi="Cambria Math"/>
                          </w:rPr>
                          <m:t>J</m:t>
                        </m:r>
                      </m:e>
                      <m:sub>
                        <m:r>
                          <m:rPr>
                            <m:sty m:val="p"/>
                          </m:rPr>
                          <w:rPr>
                            <w:rFonts w:ascii="Cambria Math" w:hAnsi="Cambria Math"/>
                          </w:rPr>
                          <m:t>0</m:t>
                        </m:r>
                      </m:sub>
                    </m:sSub>
                    <m:d>
                      <m:dPr>
                        <m:ctrlPr>
                          <w:rPr>
                            <w:rFonts w:ascii="Cambria Math" w:hAnsi="Cambria Math"/>
                          </w:rPr>
                        </m:ctrlPr>
                      </m:dPr>
                      <m:e>
                        <m:r>
                          <w:rPr>
                            <w:rFonts w:ascii="Cambria Math" w:hAnsi="Cambria Math"/>
                          </w:rPr>
                          <m:t>qρ</m:t>
                        </m:r>
                      </m:e>
                    </m:d>
                  </m:e>
                </m:nary>
                <m:r>
                  <m:rPr>
                    <m:sty m:val="p"/>
                  </m:rPr>
                  <w:rPr>
                    <w:rFonts w:ascii="Cambria Math" w:hAnsi="Cambria Math"/>
                  </w:rPr>
                  <m:t>,</m:t>
                </m:r>
              </m:oMath>
            </m:oMathPara>
          </w:p>
        </w:tc>
        <w:tc>
          <w:tcPr>
            <w:tcW w:w="234" w:type="pct"/>
            <w:vAlign w:val="center"/>
          </w:tcPr>
          <w:p w14:paraId="252BEAE4" w14:textId="7EAACE41" w:rsidR="002914E4" w:rsidRPr="000C1BB3" w:rsidRDefault="002914E4" w:rsidP="00A11D1E">
            <w:pPr>
              <w:pStyle w:val="Eqnumber"/>
            </w:pPr>
            <w:r w:rsidRPr="000C1BB3">
              <w:lastRenderedPageBreak/>
              <w:t>(</w:t>
            </w:r>
            <w:r w:rsidRPr="000C1BB3">
              <w:fldChar w:fldCharType="begin"/>
            </w:r>
            <w:r w:rsidRPr="000C1BB3">
              <w:instrText xml:space="preserve"> SEQ ( \* ARABIC </w:instrText>
            </w:r>
            <w:r w:rsidRPr="000C1BB3">
              <w:fldChar w:fldCharType="separate"/>
            </w:r>
            <w:r w:rsidR="00AF049C">
              <w:rPr>
                <w:noProof/>
              </w:rPr>
              <w:t>87</w:t>
            </w:r>
            <w:r w:rsidRPr="000C1BB3">
              <w:fldChar w:fldCharType="end"/>
            </w:r>
            <w:r w:rsidRPr="000C1BB3">
              <w:t>)</w:t>
            </w:r>
          </w:p>
        </w:tc>
      </w:tr>
    </w:tbl>
    <w:p w14:paraId="23EAC402" w14:textId="115879FE" w:rsidR="00305536" w:rsidRPr="00F10E65" w:rsidRDefault="003519C1" w:rsidP="00305536">
      <w:r>
        <w:lastRenderedPageBreak/>
        <w:t xml:space="preserve">where </w:t>
      </w:r>
      <m:oMath>
        <m:acc>
          <m:accPr>
            <m:chr m:val="̃"/>
            <m:ctrlPr>
              <w:rPr>
                <w:rFonts w:ascii="Cambria Math" w:hAnsi="Cambria Math"/>
                <w:i/>
                <w:iCs/>
              </w:rPr>
            </m:ctrlPr>
          </m:accPr>
          <m:e>
            <m:r>
              <w:rPr>
                <w:rFonts w:ascii="Cambria Math" w:hAnsi="Cambria Math"/>
              </w:rPr>
              <m:t>R</m:t>
            </m:r>
          </m:e>
        </m:acc>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ρ</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e>
        </m:rad>
      </m:oMath>
      <w:r>
        <w:rPr>
          <w:iCs/>
        </w:rPr>
        <w:t xml:space="preserve"> is the distance between the image dipole and the probe point. Finally, </w:t>
      </w:r>
      <w:r>
        <w:t>t</w:t>
      </w:r>
      <w:r w:rsidR="00F10E65">
        <w:t xml:space="preserve">he four Sommerfeld integrals used by </w:t>
      </w:r>
      <w:r w:rsidR="00F10E65" w:rsidRPr="009B2DC1">
        <w:rPr>
          <w:rStyle w:val="CourierNew11pt"/>
        </w:rPr>
        <w:t>ADDA</w:t>
      </w:r>
      <w:r w:rsidR="00F10E65">
        <w:t xml:space="preserve"> </w:t>
      </w:r>
      <w:r w:rsidR="00381D49">
        <w:t xml:space="preserve">to calculate </w:t>
      </w:r>
      <w:r>
        <w:t xml:space="preserve">the </w:t>
      </w:r>
      <w:r w:rsidR="00381D49">
        <w:t>reflection term</w:t>
      </w:r>
      <w:r w:rsidR="004A1474">
        <w:t xml:space="preserve"> (§</w:t>
      </w:r>
      <w:r w:rsidR="00381D49">
        <w:fldChar w:fldCharType="begin"/>
      </w:r>
      <w:r w:rsidR="00381D49">
        <w:instrText xml:space="preserve"> REF _Ref374177626 \r \h </w:instrText>
      </w:r>
      <w:r w:rsidR="00381D49">
        <w:fldChar w:fldCharType="separate"/>
      </w:r>
      <w:r w:rsidR="00AF049C">
        <w:t>10.3</w:t>
      </w:r>
      <w:r w:rsidR="00381D49">
        <w:fldChar w:fldCharType="end"/>
      </w:r>
      <w:r w:rsidR="004A1474">
        <w:t xml:space="preserve">) </w:t>
      </w:r>
      <w:r>
        <w:t>are expressed as</w:t>
      </w:r>
      <w:r w:rsidR="009B2DC1">
        <w:t xml:space="preserve"> </w:t>
      </w:r>
      <w:r w:rsidR="009B2DC1">
        <w:fldChar w:fldCharType="begin"/>
      </w:r>
      <w:r w:rsidR="00BB0250">
        <w:instrText xml:space="preserve"> ADDIN ZOTERO_ITEM CSL_CITATION {"citationID":"kW7Mnvhs","properties":{"formattedCitation":"[56,89]","plainCitation":"[56,89]","noteIndex":0},"citationItems":[{"id":1509,"uris":["http://zotero.org/users/4070/items/2895EFUZ"],"uri":["http://zotero.org/users/4070/items/2895EFUZ"],"itemData":{"id":1509,"type":"thesis","event-place":"Tempe, AZ, USA","genre":"MS thesis","number-of-pages":"66","publisher":"Arizona State University","publisher-place":"Tempe, AZ, USA","title":"The Coupled-Dipole Method for Light Scattering from Particles on Plane Surfaces","author":[{"family":"Schmehl","given":"R."}],"issued":{"date-parts":[["1994"]]}}},{"id":610,"uris":["http://zotero.org/users/4070/items/KUVKWQUJ"],"uri":["http://zotero.org/users/4070/items/KUVKWQUJ"],"itemData":{"id":610,"type":"article-journal","abstract":"Evanescent waves on a surface form due to the collective motion of charges within the medium. They do not carry any energy away from the surface and decay exponentially as a function of the distance. However, if there is any object within the evanescent field, electromagnetic energy within the medium is tunneled away and either absorbed or scattered. In this case, the absorption is localized, and potentially it can be used for selective diagnosis or nanopatterning applications. On the other hand, scattering of evanescent waves can be employed for characterization of nanoscale structures and particles on the surface. In this paper we present a numerical methodology to study the physics of such absorption and scattering mechanisms. We developed a MATLAB implementation of discrete dipole approximation with surface interaction (DDA-SI) in combination with evanescent wave illumination to investigate the near-field coupling between particles on the surface and a probe. This method can be used to explore the effects of a number of physical, geometrical, and material properties for problems involving nanostructures on or in the proximity of a substrate under arbitrary illumination.","container-title":"Journal of the Optical Society of America A","DOI":"10.1364/JOSAA.27.002293","issue":"10","journalAbbreviation":"J. Opt. Soc. Am. A","page":"2293-2303","source":"Optical Society of America","title":"Surface waves and atomic force microscope probe-particle near-field coupling: discrete dipole approximation with surface interaction","title-short":"Surface waves and atomic force microscope probe-particle near-field coupling","URL":"http://josaa.osa.org/abstract.cfm?URI=josaa-27-10-2293","volume":"27","author":[{"family":"Loke","given":"Vincent L. Y."},{"family":"Menguc","given":"M. Pinar"}],"accessed":{"date-parts":[["2010",10,26]]},"issued":{"date-parts":[["2010",10,1]]}}}],"schema":"https://github.com/citation-style-language/schema/raw/master/csl-citation.json"} </w:instrText>
      </w:r>
      <w:r w:rsidR="009B2DC1">
        <w:fldChar w:fldCharType="separate"/>
      </w:r>
      <w:r w:rsidR="00BB0250" w:rsidRPr="00BB0250">
        <w:t>[56,89]</w:t>
      </w:r>
      <w:r w:rsidR="009B2DC1">
        <w:fldChar w:fldCharType="end"/>
      </w:r>
      <w:r w:rsidR="00F10E65">
        <w:t>:</w:t>
      </w:r>
    </w:p>
    <w:tbl>
      <w:tblPr>
        <w:tblW w:w="5000" w:type="pct"/>
        <w:tblCellMar>
          <w:left w:w="0" w:type="dxa"/>
          <w:right w:w="0" w:type="dxa"/>
        </w:tblCellMar>
        <w:tblLook w:val="0000" w:firstRow="0" w:lastRow="0" w:firstColumn="0" w:lastColumn="0" w:noHBand="0" w:noVBand="0"/>
      </w:tblPr>
      <w:tblGrid>
        <w:gridCol w:w="9188"/>
        <w:gridCol w:w="451"/>
      </w:tblGrid>
      <w:tr w:rsidR="009B2DC1" w:rsidRPr="000C1BB3" w14:paraId="250BFDFD" w14:textId="77777777" w:rsidTr="007F22A7">
        <w:tc>
          <w:tcPr>
            <w:tcW w:w="4766" w:type="pct"/>
            <w:vAlign w:val="center"/>
          </w:tcPr>
          <w:p w14:paraId="006E36C1" w14:textId="77777777" w:rsidR="009B2DC1" w:rsidRPr="000C1BB3" w:rsidRDefault="00600B16" w:rsidP="006606D7">
            <w:pPr>
              <w:pStyle w:val="Eq"/>
            </w:pPr>
            <m:oMathPara>
              <m:oMath>
                <m:m>
                  <m:mPr>
                    <m:mcs>
                      <m:mc>
                        <m:mcPr>
                          <m:count m:val="2"/>
                          <m:mcJc m:val="left"/>
                        </m:mcPr>
                      </m:mc>
                    </m:mcs>
                    <m:ctrlPr>
                      <w:rPr>
                        <w:rFonts w:ascii="Cambria Math" w:hAnsi="Cambria Math"/>
                        <w:i/>
                        <w:lang w:eastAsia="ru-RU"/>
                      </w:rPr>
                    </m:ctrlPr>
                  </m:mPr>
                  <m:mr>
                    <m:e>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V</m:t>
                          </m:r>
                        </m:sup>
                      </m:sSubSup>
                      <m:r>
                        <m:rPr>
                          <m:sty m:val="p"/>
                        </m:rPr>
                        <w:rPr>
                          <w:rFonts w:ascii="Cambria Math" w:hAnsi="Cambria Math"/>
                        </w:rPr>
                        <m:t>≝</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sSup>
                        <m:sSupPr>
                          <m:ctrlPr>
                            <w:rPr>
                              <w:rFonts w:ascii="Cambria Math" w:hAnsi="Cambria Math"/>
                            </w:rPr>
                          </m:ctrlPr>
                        </m:sSupPr>
                        <m:e>
                          <m:r>
                            <w:rPr>
                              <w:rFonts w:ascii="Cambria Math" w:hAnsi="Cambria Math"/>
                            </w:rPr>
                            <m:t>k</m:t>
                          </m:r>
                        </m:e>
                        <m:sup>
                          <m:r>
                            <m:rPr>
                              <m:sty m:val="p"/>
                            </m:rPr>
                            <w:rPr>
                              <w:rFonts w:ascii="Cambria Math" w:hAnsi="Cambria Math"/>
                            </w:rPr>
                            <m:t>2</m:t>
                          </m:r>
                        </m:sup>
                      </m:sSup>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m:t>
                          </m:r>
                          <m:r>
                            <w:rPr>
                              <w:rFonts w:ascii="Cambria Math" w:hAnsi="Cambria Math"/>
                            </w:rPr>
                            <m:t>ρ</m:t>
                          </m:r>
                          <m:r>
                            <m:rPr>
                              <m:sty m:val="p"/>
                            </m:rPr>
                            <w:rPr>
                              <w:rFonts w:ascii="Cambria Math" w:hAnsi="Cambria Math"/>
                            </w:rPr>
                            <m:t>∂</m:t>
                          </m:r>
                          <m:r>
                            <w:rPr>
                              <w:rFonts w:ascii="Cambria Math" w:hAnsi="Cambria Math"/>
                            </w:rPr>
                            <m:t>z</m:t>
                          </m:r>
                        </m:den>
                      </m:f>
                      <m:sSubSup>
                        <m:sSubSupPr>
                          <m:ctrlPr>
                            <w:rPr>
                              <w:rFonts w:ascii="Cambria Math" w:hAnsi="Cambria Math"/>
                              <w:i/>
                            </w:rPr>
                          </m:ctrlPr>
                        </m:sSubSupPr>
                        <m:e>
                          <m:r>
                            <w:rPr>
                              <w:rFonts w:ascii="Cambria Math" w:hAnsi="Cambria Math"/>
                            </w:rPr>
                            <m:t>V</m:t>
                          </m:r>
                        </m:e>
                        <m:sub>
                          <m:r>
                            <m:rPr>
                              <m:sty m:val="p"/>
                            </m:rPr>
                            <w:rPr>
                              <w:rFonts w:ascii="Cambria Math" w:hAnsi="Cambria Math"/>
                            </w:rPr>
                            <m:t>22</m:t>
                          </m:r>
                          <m:ctrlPr>
                            <w:rPr>
                              <w:rFonts w:ascii="Cambria Math" w:hAnsi="Cambria Math"/>
                            </w:rPr>
                          </m:ctrlPr>
                        </m:sub>
                        <m:sup>
                          <m:r>
                            <w:rPr>
                              <w:rFonts w:ascii="Cambria Math" w:hAnsi="Cambria Math"/>
                            </w:rPr>
                            <m:t>'</m:t>
                          </m:r>
                        </m:sup>
                      </m:sSubSup>
                      <m:r>
                        <m:rPr>
                          <m:sty m:val="p"/>
                        </m:rPr>
                        <w:rPr>
                          <w:rFonts w:ascii="Cambria Math" w:hAnsi="Cambria Math"/>
                        </w:rPr>
                        <m:t xml:space="preserve">,  </m:t>
                      </m:r>
                    </m:e>
                    <m:e>
                      <m:sSubSup>
                        <m:sSubSupPr>
                          <m:ctrlPr>
                            <w:rPr>
                              <w:rFonts w:ascii="Cambria Math" w:hAnsi="Cambria Math"/>
                            </w:rPr>
                          </m:ctrlPr>
                        </m:sSubSupPr>
                        <m:e>
                          <m:r>
                            <w:rPr>
                              <w:rFonts w:ascii="Cambria Math" w:hAnsi="Cambria Math"/>
                            </w:rPr>
                            <m:t>I</m:t>
                          </m:r>
                        </m:e>
                        <m:sub>
                          <m:r>
                            <w:rPr>
                              <w:rFonts w:ascii="Cambria Math" w:hAnsi="Cambria Math"/>
                            </w:rPr>
                            <m:t>z</m:t>
                          </m:r>
                        </m:sub>
                        <m:sup>
                          <m:r>
                            <m:rPr>
                              <m:sty m:val="p"/>
                            </m:rPr>
                            <w:rPr>
                              <w:rFonts w:ascii="Cambria Math" w:hAnsi="Cambria Math"/>
                            </w:rPr>
                            <m:t>V</m:t>
                          </m:r>
                        </m:sup>
                      </m:sSubSup>
                      <m:r>
                        <m:rPr>
                          <m:sty m:val="p"/>
                        </m:rPr>
                        <w:rPr>
                          <w:rFonts w:ascii="Cambria Math" w:hAnsi="Cambria Math"/>
                        </w:rPr>
                        <m:t>≝</m:t>
                      </m:r>
                      <m:sSub>
                        <m:sSubPr>
                          <m:ctrlPr>
                            <w:rPr>
                              <w:rFonts w:ascii="Cambria Math" w:hAnsi="Cambria Math"/>
                              <w:i/>
                            </w:rPr>
                          </m:ctrlPr>
                        </m:sSubPr>
                        <m:e>
                          <m:r>
                            <w:rPr>
                              <w:rFonts w:ascii="Cambria Math" w:hAnsi="Cambria Math"/>
                            </w:rPr>
                            <m:t>ε</m:t>
                          </m:r>
                          <m:ctrlPr>
                            <w:rPr>
                              <w:rFonts w:ascii="Cambria Math" w:hAnsi="Cambria Math"/>
                            </w:rPr>
                          </m:ctrlPr>
                        </m:e>
                        <m:sub>
                          <m:r>
                            <m:rPr>
                              <m:sty m:val="p"/>
                            </m:rPr>
                            <w:rPr>
                              <w:rFonts w:ascii="Cambria Math" w:hAnsi="Cambria Math"/>
                            </w:rPr>
                            <m:t>s</m:t>
                          </m:r>
                        </m:sub>
                      </m:sSub>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e>
                      </m:d>
                      <m:sSubSup>
                        <m:sSubSupPr>
                          <m:ctrlPr>
                            <w:rPr>
                              <w:rFonts w:ascii="Cambria Math" w:hAnsi="Cambria Math"/>
                              <w:i/>
                            </w:rPr>
                          </m:ctrlPr>
                        </m:sSubSupPr>
                        <m:e>
                          <m:r>
                            <w:rPr>
                              <w:rFonts w:ascii="Cambria Math" w:hAnsi="Cambria Math"/>
                            </w:rPr>
                            <m:t>V</m:t>
                          </m:r>
                        </m:e>
                        <m:sub>
                          <m:r>
                            <m:rPr>
                              <m:sty m:val="p"/>
                            </m:rPr>
                            <w:rPr>
                              <w:rFonts w:ascii="Cambria Math" w:hAnsi="Cambria Math"/>
                            </w:rPr>
                            <m:t>22</m:t>
                          </m:r>
                          <m:ctrlPr>
                            <w:rPr>
                              <w:rFonts w:ascii="Cambria Math" w:hAnsi="Cambria Math"/>
                            </w:rPr>
                          </m:ctrlPr>
                        </m:sub>
                        <m:sup>
                          <m:r>
                            <w:rPr>
                              <w:rFonts w:ascii="Cambria Math" w:hAnsi="Cambria Math"/>
                            </w:rPr>
                            <m:t>'</m:t>
                          </m:r>
                        </m:sup>
                      </m:sSubSup>
                      <m:r>
                        <m:rPr>
                          <m:sty m:val="p"/>
                        </m:rPr>
                        <w:rPr>
                          <w:rFonts w:ascii="Cambria Math" w:hAnsi="Cambria Math"/>
                        </w:rPr>
                        <m:t>,</m:t>
                      </m:r>
                    </m:e>
                  </m:mr>
                  <m:mr>
                    <m:e>
                      <m:sSubSup>
                        <m:sSubSupPr>
                          <m:ctrlPr>
                            <w:rPr>
                              <w:rFonts w:ascii="Cambria Math" w:hAnsi="Cambria Math"/>
                            </w:rPr>
                          </m:ctrlPr>
                        </m:sSubSupPr>
                        <m:e>
                          <m:r>
                            <w:rPr>
                              <w:rFonts w:ascii="Cambria Math" w:hAnsi="Cambria Math"/>
                            </w:rPr>
                            <m:t>I</m:t>
                          </m:r>
                        </m:e>
                        <m:sub>
                          <m:r>
                            <w:rPr>
                              <w:rFonts w:ascii="Cambria Math" w:hAnsi="Cambria Math"/>
                            </w:rPr>
                            <m:t>ρ</m:t>
                          </m:r>
                        </m:sub>
                        <m:sup>
                          <m:r>
                            <m:rPr>
                              <m:sty m:val="p"/>
                            </m:rPr>
                            <w:rPr>
                              <w:rFonts w:ascii="Cambria Math" w:hAnsi="Cambria Math"/>
                            </w:rPr>
                            <m:t>H</m:t>
                          </m:r>
                        </m:sup>
                      </m:sSub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m:t>
                              </m:r>
                              <m:sSup>
                                <m:sSupPr>
                                  <m:ctrlPr>
                                    <w:rPr>
                                      <w:rFonts w:ascii="Cambria Math" w:hAnsi="Cambria Math"/>
                                    </w:rPr>
                                  </m:ctrlPr>
                                </m:sSupPr>
                                <m:e>
                                  <m:r>
                                    <w:rPr>
                                      <w:rFonts w:ascii="Cambria Math" w:hAnsi="Cambria Math"/>
                                    </w:rPr>
                                    <m:t>ρ</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V</m:t>
                              </m:r>
                              <m:ctrlPr>
                                <w:rPr>
                                  <w:rFonts w:ascii="Cambria Math" w:hAnsi="Cambria Math"/>
                                  <w:i/>
                                </w:rPr>
                              </m:ctrlPr>
                            </m:e>
                            <m:sub>
                              <m:r>
                                <m:rPr>
                                  <m:sty m:val="p"/>
                                </m:rPr>
                                <w:rPr>
                                  <w:rFonts w:ascii="Cambria Math" w:hAnsi="Cambria Math"/>
                                </w:rPr>
                                <m:t>22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U</m:t>
                              </m:r>
                            </m:e>
                            <m:sub>
                              <m:r>
                                <m:rPr>
                                  <m:sty m:val="p"/>
                                </m:rPr>
                                <w:rPr>
                                  <w:rFonts w:ascii="Cambria Math" w:hAnsi="Cambria Math"/>
                                </w:rPr>
                                <m:t>22</m:t>
                              </m:r>
                              <m:ctrlPr>
                                <w:rPr>
                                  <w:rFonts w:ascii="Cambria Math" w:hAnsi="Cambria Math"/>
                                </w:rPr>
                              </m:ctrlPr>
                            </m:sub>
                            <m:sup>
                              <m:r>
                                <w:rPr>
                                  <w:rFonts w:ascii="Cambria Math" w:hAnsi="Cambria Math"/>
                                </w:rPr>
                                <m:t>'</m:t>
                              </m:r>
                            </m:sup>
                          </m:sSubSup>
                        </m:e>
                      </m:d>
                      <m:r>
                        <m:rPr>
                          <m:sty m:val="p"/>
                        </m:rPr>
                        <w:rPr>
                          <w:rFonts w:ascii="Cambria Math" w:hAnsi="Cambria Math"/>
                        </w:rPr>
                        <m:t>,</m:t>
                      </m:r>
                    </m:e>
                    <m:e>
                      <m:sSubSup>
                        <m:sSubSupPr>
                          <m:ctrlPr>
                            <w:rPr>
                              <w:rFonts w:ascii="Cambria Math" w:hAnsi="Cambria Math"/>
                            </w:rPr>
                          </m:ctrlPr>
                        </m:sSubSupPr>
                        <m:e>
                          <m:r>
                            <w:rPr>
                              <w:rFonts w:ascii="Cambria Math" w:hAnsi="Cambria Math"/>
                            </w:rPr>
                            <m:t>I</m:t>
                          </m:r>
                        </m:e>
                        <m:sub>
                          <m:r>
                            <w:rPr>
                              <w:rFonts w:ascii="Cambria Math" w:hAnsi="Cambria Math"/>
                            </w:rPr>
                            <m:t>φ</m:t>
                          </m:r>
                        </m:sub>
                        <m:sup>
                          <m:r>
                            <m:rPr>
                              <m:sty m:val="p"/>
                            </m:rPr>
                            <w:rPr>
                              <w:rFonts w:ascii="Cambria Math" w:hAnsi="Cambria Math"/>
                            </w:rPr>
                            <m:t>H</m:t>
                          </m:r>
                        </m:sup>
                      </m:sSub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ρ</m:t>
                              </m:r>
                            </m:den>
                          </m:f>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ρ</m:t>
                              </m:r>
                            </m:den>
                          </m:f>
                          <m:sSubSup>
                            <m:sSubSupPr>
                              <m:ctrlPr>
                                <w:rPr>
                                  <w:rFonts w:ascii="Cambria Math" w:hAnsi="Cambria Math"/>
                                </w:rPr>
                              </m:ctrlPr>
                            </m:sSubSupPr>
                            <m:e>
                              <m:r>
                                <w:rPr>
                                  <w:rFonts w:ascii="Cambria Math" w:hAnsi="Cambria Math"/>
                                </w:rPr>
                                <m:t>V</m:t>
                              </m:r>
                              <m:ctrlPr>
                                <w:rPr>
                                  <w:rFonts w:ascii="Cambria Math" w:hAnsi="Cambria Math"/>
                                  <w:i/>
                                </w:rPr>
                              </m:ctrlPr>
                            </m:e>
                            <m:sub>
                              <m:r>
                                <m:rPr>
                                  <m:sty m:val="p"/>
                                </m:rPr>
                                <w:rPr>
                                  <w:rFonts w:ascii="Cambria Math" w:hAnsi="Cambria Math"/>
                                </w:rPr>
                                <m:t>22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U</m:t>
                              </m:r>
                            </m:e>
                            <m:sub>
                              <m:r>
                                <m:rPr>
                                  <m:sty m:val="p"/>
                                </m:rPr>
                                <w:rPr>
                                  <w:rFonts w:ascii="Cambria Math" w:hAnsi="Cambria Math"/>
                                </w:rPr>
                                <m:t>22</m:t>
                              </m:r>
                              <m:ctrlPr>
                                <w:rPr>
                                  <w:rFonts w:ascii="Cambria Math" w:hAnsi="Cambria Math"/>
                                </w:rPr>
                              </m:ctrlPr>
                            </m:sub>
                            <m:sup>
                              <m:r>
                                <w:rPr>
                                  <w:rFonts w:ascii="Cambria Math" w:hAnsi="Cambria Math"/>
                                </w:rPr>
                                <m:t>'</m:t>
                              </m:r>
                            </m:sup>
                          </m:sSubSup>
                        </m:e>
                      </m:d>
                      <m:r>
                        <m:rPr>
                          <m:sty m:val="p"/>
                        </m:rPr>
                        <w:rPr>
                          <w:rFonts w:ascii="Cambria Math" w:hAnsi="Cambria Math"/>
                        </w:rPr>
                        <m:t>.</m:t>
                      </m:r>
                    </m:e>
                  </m:mr>
                </m:m>
              </m:oMath>
            </m:oMathPara>
          </w:p>
        </w:tc>
        <w:tc>
          <w:tcPr>
            <w:tcW w:w="234" w:type="pct"/>
            <w:vAlign w:val="center"/>
          </w:tcPr>
          <w:p w14:paraId="1F373C2B" w14:textId="41AE7FD4" w:rsidR="009B2DC1" w:rsidRPr="000C1BB3" w:rsidRDefault="009B2DC1" w:rsidP="007F22A7">
            <w:pPr>
              <w:pStyle w:val="Eqnumber"/>
            </w:pPr>
            <w:r w:rsidRPr="000C1BB3">
              <w:t>(</w:t>
            </w:r>
            <w:r w:rsidRPr="000C1BB3">
              <w:fldChar w:fldCharType="begin"/>
            </w:r>
            <w:r w:rsidRPr="000C1BB3">
              <w:instrText xml:space="preserve"> SEQ ( \* ARABIC </w:instrText>
            </w:r>
            <w:r w:rsidRPr="000C1BB3">
              <w:fldChar w:fldCharType="separate"/>
            </w:r>
            <w:r w:rsidR="00AF049C">
              <w:rPr>
                <w:noProof/>
              </w:rPr>
              <w:t>88</w:t>
            </w:r>
            <w:r w:rsidRPr="000C1BB3">
              <w:fldChar w:fldCharType="end"/>
            </w:r>
            <w:r w:rsidRPr="000C1BB3">
              <w:t>)</w:t>
            </w:r>
          </w:p>
        </w:tc>
      </w:tr>
    </w:tbl>
    <w:p w14:paraId="581B9303" w14:textId="3A051CDF" w:rsidR="009B2DC1" w:rsidRDefault="003B46C6" w:rsidP="00305536">
      <w:r w:rsidRPr="003B46C6">
        <w:rPr>
          <w:rStyle w:val="CourierNew11pt"/>
        </w:rPr>
        <w:t>ADDA</w:t>
      </w:r>
      <w:r>
        <w:t xml:space="preserve"> calculates </w:t>
      </w:r>
      <w:r w:rsidR="003519C1">
        <w:t xml:space="preserve">these </w:t>
      </w:r>
      <w:r>
        <w:t xml:space="preserve">Sommerfeld integrals </w:t>
      </w:r>
      <w:r w:rsidR="00214EF8">
        <w:t>using slightly modified routine</w:t>
      </w:r>
      <w:r>
        <w:t xml:space="preserve"> from NEC2C,</w:t>
      </w:r>
      <w:r w:rsidRPr="00AA5BD7">
        <w:rPr>
          <w:rStyle w:val="a7"/>
        </w:rPr>
        <w:footnoteReference w:id="86"/>
      </w:r>
      <w:r>
        <w:t xml:space="preserve"> which is a Fortran-to-C translation of </w:t>
      </w:r>
      <w:r>
        <w:fldChar w:fldCharType="begin"/>
      </w:r>
      <w:r w:rsidR="00BB0250">
        <w:instrText xml:space="preserve"> ADDIN ZOTERO_ITEM CSL_CITATION {"citationID":"k030224tm","properties":{"formattedCitation":"[90]","plainCitation":"[90]","noteIndex":0},"citationItems":[{"id":1441,"uris":["http://zotero.org/users/4070/items/T28FQBF7"],"uri":["http://zotero.org/users/4070/items/T28FQBF7"],"itemData":{"id":1441,"type":"report","event-place":"Livermore, USA","genre":"Tech. Rep.","language":"English","number":"UCRL-51821","publisher":"Lawrence Livermore Lab.","publisher-place":"Livermore, USA","source":"www.osti.gov","title":"Fortran Subroutines for the Numerical Evaluation of Sommerfeld Integrals Unter Anderem","URL":"http://www.osti.gov/energycitations/product.biblio.jsp?osti_id=5127758","author":[{"family":"Lager","given":"D. L."},{"family":"Lytle","given":"R. J."}],"accessed":{"date-parts":[["2013",1,5]]},"issued":{"date-parts":[["1975",5,21]]}}}],"schema":"https://github.com/citation-style-language/schema/raw/master/csl-citation.json"} </w:instrText>
      </w:r>
      <w:r>
        <w:fldChar w:fldCharType="separate"/>
      </w:r>
      <w:r w:rsidR="00BB0250" w:rsidRPr="00BB0250">
        <w:t>[90]</w:t>
      </w:r>
      <w:r>
        <w:fldChar w:fldCharType="end"/>
      </w:r>
      <w:r>
        <w:t xml:space="preserve">. This </w:t>
      </w:r>
      <w:r w:rsidR="00214EF8">
        <w:t>routine</w:t>
      </w:r>
      <w:r>
        <w:t xml:space="preserve"> contains internal error control, and </w:t>
      </w:r>
      <w:r w:rsidR="009A4F8C">
        <w:t xml:space="preserve">has been </w:t>
      </w:r>
      <w:r>
        <w:t xml:space="preserve">tested to produce consistent (within </w:t>
      </w:r>
      <w:r w:rsidR="004A1474">
        <w:t>0.</w:t>
      </w:r>
      <w:r w:rsidR="009A4F8C">
        <w:t xml:space="preserve">1%) results in comparison with other codes </w:t>
      </w:r>
      <w:r w:rsidR="009A4F8C">
        <w:fldChar w:fldCharType="begin"/>
      </w:r>
      <w:r w:rsidR="00BB0250">
        <w:instrText xml:space="preserve"> ADDIN ZOTERO_ITEM CSL_CITATION {"citationID":"riKZeNhU","properties":{"formattedCitation":"[91,92]","plainCitation":"[91,92]","noteIndex":0},"citationItems":[{"id":500,"uris":["http://zotero.org/users/4070/items/UPXMVRH9"],"uri":["http://zotero.org/users/4070/items/UPXMVRH9"],"itemData":{"id":500,"type":"article-journal","abstract":"We describe a MATLAB toolbox that utilizes the discrete dipole approximation (DDA) method for modelling light interaction with arbitrarily-shape scatterers in free space as well with planar surface interaction (DDA-SI). The range of applicable models range from optical micromanipulation, plamonics, nano-antennae, near-field coupling and general light interaction with scatterers ranging from a few nanometers to several microns in size.","container-title":"Journal of Quantitative Spectroscopy and Radiative Transfer","DOI":"10.1016/j.jqsrt.2011.03.012","ISSN":"0022-4073","issue":"11","journalAbbreviation":"J. Quant. Spectrosc. Radiat. Transfer","page":"1711-1725","source":"ScienceDirect","title":"Discrete dipole approximation with surface interaction: Computational toolbox for MATLAB","title-short":"Discrete dipole approximation with surface interaction","URL":"http://www.sciencedirect.com/science/article/B6TVR-52F85YS-1/2/80d69699684d16a5ba85e2f4ba711ca2","volume":"112","author":[{"family":"Loke","given":"Vincent L.Y."},{"family":"Mengüç","given":"P. M."},{"family":"Nieminen","given":"Timo A."}],"accessed":{"date-parts":[["2011",4,28]]},"issued":{"date-parts":[["2011",7]]}}},{"id":509,"uris":["http://zotero.org/users/4070/items/ZZ9STRGI"],"uri":["http://zotero.org/users/4070/items/ZZ9STRGI"],"itemData":{"id":509,"type":"article-journal","abstract":"We obtain a short-distance expansion for the half-space, frequency domain electromagnetic Green's tensor. The small parameter of the theory is \\omega \\epsilon_1 {\\cal L}/c , where ω is the frequency, epsilon1 is the permittivity of the upper half-space, in which both the source and the point of observation are located, and which is assumed to be transparent, c is the speed of light in vacuum and {\\cal L} is a characteristic length, defined as the distance from the point of observation to the reflected (with respect to the planar interface) position of the source. In the case when the lower half-space (the substrate) is characterized by a complex permittivity epsilon2, we compute the expansion to third order. For the case when the substrate is a transparent dielectric, we compute the imaginary part of the Green's tensor to seventh order. The analytical calculations are verified numerically. The practical utility of the obtained expansion is demonstrated by computing the radiative lifetime of two electromagnetically interacting molecules in the vicinity of a transparent dielectric substrate. The computation is performed in the strong interaction regime when the quasi-particle pole approximation is inapplicable. In this regime, the integral representation for the half-space Green's tensor is difficult to use while its electrostatic limiting expression is grossly inadequate. However, the analytical expansion derived in this paper can be used directly and efficiently. The results of this study are also relevant to nano-optics and near-field imaging, especially when tomographic image reconstruction is involved.","container-title":"Journal of Physics A: Mathematical and Theoretical","DOI":"10.1088/1751-8113/42/27/275203","ISSN":"1751-8113","issue":"27","journalAbbreviation":"J. Phys. A","page":"275203","source":"CrossRef","title":"Short-distance expansion for the electromagnetic half-space Green's tensor: general results and an application to radiative lifetime computations","title-short":"Short-distance expansion for the electromagnetic half-space Green's tensor","URL":"http://iopscience.iop.org/1751-8121/42/27/275203/","volume":"42","author":[{"family":"Panasyuk","given":"George Y"},{"family":"Schotland","given":"John C"},{"family":"Markel","given":"Vadim A"}],"accessed":{"date-parts":[["2010",6,22]]},"issued":{"date-parts":[["2009",7]]}}}],"schema":"https://github.com/citation-style-language/schema/raw/master/csl-citation.json"} </w:instrText>
      </w:r>
      <w:r w:rsidR="009A4F8C">
        <w:fldChar w:fldCharType="separate"/>
      </w:r>
      <w:r w:rsidR="00BB0250" w:rsidRPr="00BB0250">
        <w:t>[91,92]</w:t>
      </w:r>
      <w:r w:rsidR="009A4F8C">
        <w:fldChar w:fldCharType="end"/>
      </w:r>
      <w:r w:rsidR="009A4F8C">
        <w:t xml:space="preserve">. </w:t>
      </w:r>
      <w:r w:rsidR="004A1474">
        <w:t>Still</w:t>
      </w:r>
      <w:r w:rsidR="009A4F8C">
        <w:t xml:space="preserve">, it should be regarded as a black box. While the accuracy is expected to be sufficient for most applications, it is hard to </w:t>
      </w:r>
      <w:r w:rsidR="004A1474">
        <w:t xml:space="preserve">confidently </w:t>
      </w:r>
      <w:r w:rsidR="009A4F8C">
        <w:t>put any numbers on it.</w:t>
      </w:r>
    </w:p>
    <w:p w14:paraId="34E3AFD9" w14:textId="4239AD9C" w:rsidR="008C15CD" w:rsidRPr="004A1474" w:rsidRDefault="004A1474" w:rsidP="007547EB">
      <w:pPr>
        <w:pStyle w:val="Indent"/>
      </w:pPr>
      <w:r>
        <w:t xml:space="preserve">To accelerate computations </w:t>
      </w:r>
      <w:r w:rsidRPr="00855FAC">
        <w:rPr>
          <w:rStyle w:val="CourierNew11pt"/>
        </w:rPr>
        <w:t>ADDA</w:t>
      </w:r>
      <w:r>
        <w:t xml:space="preserve"> first computes a table of Sommerfeld integrals for all unique values of </w:t>
      </w:r>
      <m:oMath>
        <m:r>
          <w:rPr>
            <w:rFonts w:ascii="Cambria Math" w:hAnsi="Cambria Math"/>
          </w:rPr>
          <m:t>ρ</m:t>
        </m:r>
      </m:oMath>
      <w:r>
        <w:t xml:space="preserve"> and </w:t>
      </w:r>
      <m:oMath>
        <m:r>
          <w:rPr>
            <w:rFonts w:ascii="Cambria Math" w:hAnsi="Cambria Math"/>
          </w:rPr>
          <m:t>Z</m:t>
        </m:r>
      </m:oMath>
      <w:r>
        <w:t xml:space="preserve"> required for dipoles on the co</w:t>
      </w:r>
      <w:r w:rsidR="00214EF8">
        <w:t>mputational grid, which takes time</w:t>
      </w:r>
      <w:r>
        <w:t xml:space="preserve"> comparable to 200 iterations of the iterative solver</w:t>
      </w:r>
      <w:r w:rsidR="00F54B93" w:rsidRPr="00AA5BD7">
        <w:rPr>
          <w:rStyle w:val="a7"/>
        </w:rPr>
        <w:footnoteReference w:id="87"/>
      </w:r>
      <w:r w:rsidR="00F54B93">
        <w:t>.</w:t>
      </w:r>
      <w:r w:rsidR="00855FAC">
        <w:t xml:space="preserve"> Moreover, such table requires </w:t>
      </w:r>
      <w:r w:rsidR="007547EB">
        <w:t>additional memory (§</w:t>
      </w:r>
      <w:r w:rsidR="007547EB">
        <w:fldChar w:fldCharType="begin"/>
      </w:r>
      <w:r w:rsidR="007547EB">
        <w:instrText xml:space="preserve"> REF _Ref127766196 \r \h </w:instrText>
      </w:r>
      <w:r w:rsidR="007547EB">
        <w:fldChar w:fldCharType="separate"/>
      </w:r>
      <w:r w:rsidR="00AF049C">
        <w:t>5</w:t>
      </w:r>
      <w:r w:rsidR="007547EB">
        <w:fldChar w:fldCharType="end"/>
      </w:r>
      <w:r w:rsidR="007547EB">
        <w:t>).</w:t>
      </w:r>
    </w:p>
    <w:p w14:paraId="1DDDDA39" w14:textId="77777777" w:rsidR="002E2C32" w:rsidRPr="009819E7" w:rsidRDefault="002E2C32" w:rsidP="002E2C32">
      <w:pPr>
        <w:pStyle w:val="1"/>
      </w:pPr>
      <w:bookmarkStart w:id="243" w:name="_Ref127701512"/>
      <w:bookmarkStart w:id="244" w:name="_Toc148426336"/>
      <w:bookmarkStart w:id="245" w:name="_Toc57726441"/>
      <w:r w:rsidRPr="009819E7">
        <w:t>Timing</w:t>
      </w:r>
      <w:bookmarkEnd w:id="243"/>
      <w:bookmarkEnd w:id="244"/>
      <w:bookmarkEnd w:id="245"/>
    </w:p>
    <w:p w14:paraId="63096DA2" w14:textId="77777777" w:rsidR="002E2C32" w:rsidRPr="009819E7" w:rsidRDefault="00067205" w:rsidP="0020695F">
      <w:pPr>
        <w:pStyle w:val="21"/>
      </w:pPr>
      <w:bookmarkStart w:id="246" w:name="_Ref128376258"/>
      <w:bookmarkStart w:id="247" w:name="_Toc148426337"/>
      <w:bookmarkStart w:id="248" w:name="_Toc57726442"/>
      <w:r w:rsidRPr="009819E7">
        <w:t>Basic</w:t>
      </w:r>
      <w:r w:rsidR="007B2D78" w:rsidRPr="009819E7">
        <w:t xml:space="preserve"> timing</w:t>
      </w:r>
      <w:bookmarkEnd w:id="246"/>
      <w:bookmarkEnd w:id="247"/>
      <w:bookmarkEnd w:id="248"/>
    </w:p>
    <w:p w14:paraId="7BBFD124" w14:textId="43EDE35A" w:rsidR="00014BA3" w:rsidRPr="009819E7" w:rsidRDefault="00014BA3" w:rsidP="00A00B39">
      <w:r w:rsidRPr="009819E7">
        <w:t xml:space="preserve">The basic timing of </w:t>
      </w:r>
      <w:r w:rsidR="00535EA9" w:rsidRPr="00535EA9">
        <w:rPr>
          <w:rStyle w:val="CourierNew11pt"/>
        </w:rPr>
        <w:t>ADDA</w:t>
      </w:r>
      <w:r w:rsidRPr="009819E7">
        <w:t xml:space="preserve"> execution </w:t>
      </w:r>
      <w:r w:rsidR="004D0D2A" w:rsidRPr="009819E7">
        <w:t xml:space="preserve">on a single processor </w:t>
      </w:r>
      <w:r w:rsidRPr="009819E7">
        <w:t xml:space="preserve">is performed using standard ANSI C functions </w:t>
      </w:r>
      <w:r w:rsidRPr="00941327">
        <w:rPr>
          <w:rStyle w:val="CourierNew11pt"/>
        </w:rPr>
        <w:t>clock</w:t>
      </w:r>
      <w:r w:rsidRPr="009819E7">
        <w:t xml:space="preserve"> and </w:t>
      </w:r>
      <w:r w:rsidRPr="00941327">
        <w:rPr>
          <w:rStyle w:val="CourierNew11pt"/>
        </w:rPr>
        <w:t>time</w:t>
      </w:r>
      <w:r w:rsidRPr="009819E7">
        <w:t>, which are completely portable. The drawbacks are low precision (1 s) of wall-time and low precision (</w:t>
      </w:r>
      <w:r w:rsidR="0083075A">
        <w:t>0.01–</w:t>
      </w:r>
      <w:r w:rsidRPr="009819E7">
        <w:t xml:space="preserve">0.1 s on most systems) and possible overflows (after 1 hour on </w:t>
      </w:r>
      <w:r w:rsidR="000E4F1B">
        <w:t xml:space="preserve">some </w:t>
      </w:r>
      <w:r w:rsidRPr="009819E7">
        <w:t xml:space="preserve">systems) of </w:t>
      </w:r>
      <w:r w:rsidR="00100A68" w:rsidRPr="009819E7">
        <w:t xml:space="preserve">the </w:t>
      </w:r>
      <w:r w:rsidRPr="009819E7">
        <w:t>processor timer.</w:t>
      </w:r>
      <w:r w:rsidR="0083075A">
        <w:t xml:space="preserve"> However, </w:t>
      </w:r>
      <w:r w:rsidR="0083075A" w:rsidRPr="00535EA9">
        <w:rPr>
          <w:rStyle w:val="CourierNew11pt"/>
        </w:rPr>
        <w:t>ADDA</w:t>
      </w:r>
      <w:r w:rsidR="0083075A">
        <w:t xml:space="preserve"> will use precise wall-timers (precision of order </w:t>
      </w:r>
      <w:r w:rsidR="0083075A" w:rsidRPr="009819E7">
        <w:t>µs</w:t>
      </w:r>
      <w:r w:rsidR="0083075A">
        <w:t xml:space="preserve">) when available, including both Windows and </w:t>
      </w:r>
      <w:r w:rsidR="0083075A" w:rsidRPr="0083075A">
        <w:rPr>
          <w:rStyle w:val="CourierNew11pt"/>
        </w:rPr>
        <w:t>POSIX</w:t>
      </w:r>
      <w:r w:rsidR="0083075A">
        <w:t xml:space="preserve"> operating systems. W</w:t>
      </w:r>
      <w:r w:rsidRPr="009819E7">
        <w:t>all-time</w:t>
      </w:r>
      <w:r w:rsidR="0083075A">
        <w:t xml:space="preserve"> is used</w:t>
      </w:r>
      <w:r w:rsidRPr="009819E7">
        <w:t xml:space="preserve"> only for the total execution time and timing of checkpoints (§</w:t>
      </w:r>
      <w:r w:rsidRPr="009819E7">
        <w:fldChar w:fldCharType="begin"/>
      </w:r>
      <w:r w:rsidRPr="009819E7">
        <w:instrText xml:space="preserve"> REF _Ref127775352 \r \h </w:instrText>
      </w:r>
      <w:r w:rsidRPr="009819E7">
        <w:fldChar w:fldCharType="separate"/>
      </w:r>
      <w:r w:rsidR="00AF049C">
        <w:t>12.5</w:t>
      </w:r>
      <w:r w:rsidRPr="009819E7">
        <w:fldChar w:fldCharType="end"/>
      </w:r>
      <w:r w:rsidRPr="009819E7">
        <w:t xml:space="preserve">), and for the rest processor time is measured. </w:t>
      </w:r>
      <w:r w:rsidR="00F14186" w:rsidRPr="009819E7">
        <w:t>It</w:t>
      </w:r>
      <w:r w:rsidRPr="009819E7">
        <w:t xml:space="preserve"> makes timing more precise especially on desktop computers that are</w:t>
      </w:r>
      <w:r w:rsidR="005B2F6D" w:rsidRPr="009819E7">
        <w:t xml:space="preserve"> partly occupied by other tasks;</w:t>
      </w:r>
      <w:r w:rsidRPr="009819E7">
        <w:t xml:space="preserve"> however</w:t>
      </w:r>
      <w:r w:rsidR="005B2F6D" w:rsidRPr="009819E7">
        <w:t>,</w:t>
      </w:r>
      <w:r w:rsidRPr="009819E7">
        <w:t xml:space="preserve"> for long simulations some timing results </w:t>
      </w:r>
      <w:r w:rsidR="005B2F6D" w:rsidRPr="009819E7">
        <w:t xml:space="preserve">may </w:t>
      </w:r>
      <w:r w:rsidRPr="009819E7">
        <w:t xml:space="preserve">become meaningless because of </w:t>
      </w:r>
      <w:r w:rsidR="00F14186" w:rsidRPr="009819E7">
        <w:t xml:space="preserve">the </w:t>
      </w:r>
      <w:r w:rsidRPr="009819E7">
        <w:t xml:space="preserve">timer overflow. </w:t>
      </w:r>
      <w:r w:rsidR="00A35854" w:rsidRPr="009819E7">
        <w:t xml:space="preserve">The problem with </w:t>
      </w:r>
      <w:r w:rsidR="00A35854" w:rsidRPr="009819E7">
        <w:rPr>
          <w:rStyle w:val="CourierNew11pt"/>
        </w:rPr>
        <w:t>clock</w:t>
      </w:r>
      <w:r w:rsidR="00A35854" w:rsidRPr="009819E7">
        <w:t xml:space="preserve"> overflows should not be relevant in 64-bit environment</w:t>
      </w:r>
      <w:r w:rsidR="005B2F6D" w:rsidRPr="009819E7">
        <w:t xml:space="preserve"> </w:t>
      </w:r>
      <w:r w:rsidR="00A35854" w:rsidRPr="009819E7">
        <w:t xml:space="preserve">because of larger size of </w:t>
      </w:r>
      <w:r w:rsidR="00A35854" w:rsidRPr="009819E7">
        <w:rPr>
          <w:rStyle w:val="CourierNew11pt"/>
        </w:rPr>
        <w:t>clock_t</w:t>
      </w:r>
      <w:r w:rsidR="00A35854" w:rsidRPr="009819E7">
        <w:t xml:space="preserve"> type</w:t>
      </w:r>
      <w:r w:rsidR="005B24F5">
        <w:t xml:space="preserve"> (system dependent)</w:t>
      </w:r>
      <w:r w:rsidR="00A35854" w:rsidRPr="009819E7">
        <w:t>.</w:t>
      </w:r>
      <w:r w:rsidR="00C3239A">
        <w:t xml:space="preserve"> This timing may also be inaccurate</w:t>
      </w:r>
      <w:r w:rsidR="00A00B39">
        <w:t xml:space="preserve"> in</w:t>
      </w:r>
      <w:r w:rsidR="00C3239A">
        <w:t xml:space="preserve"> OpenCL </w:t>
      </w:r>
      <w:r w:rsidR="00A00B39">
        <w:t>mode</w:t>
      </w:r>
      <w:r w:rsidR="00C3239A">
        <w:t>, si</w:t>
      </w:r>
      <w:r w:rsidR="00210A63">
        <w:t>nce the standard doesn’t define</w:t>
      </w:r>
      <w:r w:rsidR="00C3239A">
        <w:t xml:space="preserve"> whether </w:t>
      </w:r>
      <w:r w:rsidR="00C3239A" w:rsidRPr="00C3239A">
        <w:rPr>
          <w:rStyle w:val="CourierNew11pt"/>
        </w:rPr>
        <w:t>clock</w:t>
      </w:r>
      <w:r w:rsidR="00C3239A">
        <w:t xml:space="preserve"> includes </w:t>
      </w:r>
      <w:r w:rsidR="00FB21FE">
        <w:t xml:space="preserve">the </w:t>
      </w:r>
      <w:r w:rsidR="00C3239A">
        <w:t xml:space="preserve">time </w:t>
      </w:r>
      <w:r w:rsidR="00FB21FE">
        <w:t>of GPU calculations</w:t>
      </w:r>
      <w:r w:rsidR="00C3239A">
        <w:t xml:space="preserve">. This can be assessed </w:t>
      </w:r>
      <w:r w:rsidR="00FB21FE">
        <w:t xml:space="preserve">by comparing total processor and wall times, given in </w:t>
      </w:r>
      <w:r w:rsidR="00FB21FE" w:rsidRPr="00941327">
        <w:rPr>
          <w:rStyle w:val="CourierNew11pt"/>
        </w:rPr>
        <w:t>log</w:t>
      </w:r>
      <w:r w:rsidR="00FB21FE" w:rsidRPr="009819E7">
        <w:t xml:space="preserve"> (§</w:t>
      </w:r>
      <w:r w:rsidR="00FB21FE" w:rsidRPr="009819E7">
        <w:fldChar w:fldCharType="begin"/>
      </w:r>
      <w:r w:rsidR="00FB21FE" w:rsidRPr="009819E7">
        <w:instrText xml:space="preserve"> REF _Ref127766593 \r \h </w:instrText>
      </w:r>
      <w:r w:rsidR="00FB21FE" w:rsidRPr="009819E7">
        <w:fldChar w:fldCharType="separate"/>
      </w:r>
      <w:r w:rsidR="00AF049C">
        <w:t>C.4</w:t>
      </w:r>
      <w:r w:rsidR="00FB21FE" w:rsidRPr="009819E7">
        <w:fldChar w:fldCharType="end"/>
      </w:r>
      <w:r w:rsidR="00FB21FE" w:rsidRPr="009819E7">
        <w:t>)</w:t>
      </w:r>
      <w:r w:rsidR="00FB21FE">
        <w:t>.</w:t>
      </w:r>
      <w:r w:rsidR="009D3620" w:rsidRPr="00AA5BD7">
        <w:rPr>
          <w:rStyle w:val="a7"/>
        </w:rPr>
        <w:footnoteReference w:id="88"/>
      </w:r>
    </w:p>
    <w:p w14:paraId="08C7447F" w14:textId="77777777" w:rsidR="004D0D2A" w:rsidRPr="009819E7" w:rsidRDefault="004D0D2A" w:rsidP="00BB532E">
      <w:pPr>
        <w:pStyle w:val="Indent"/>
      </w:pPr>
      <w:r w:rsidRPr="009819E7">
        <w:t>In parallel mode all the times a</w:t>
      </w:r>
      <w:r w:rsidR="00366035" w:rsidRPr="009819E7">
        <w:t>re wall-</w:t>
      </w:r>
      <w:r w:rsidRPr="009819E7">
        <w:t xml:space="preserve">times measured by the high-precision </w:t>
      </w:r>
      <w:r w:rsidRPr="00941327">
        <w:rPr>
          <w:rStyle w:val="CourierNew11pt"/>
        </w:rPr>
        <w:t>MPI_Wtime</w:t>
      </w:r>
      <w:r w:rsidRPr="009819E7">
        <w:t xml:space="preserve"> function, which is a part of MPI standard. This solves above-mentioned problems of the ANSI C timers.</w:t>
      </w:r>
    </w:p>
    <w:p w14:paraId="5F9B7DB3" w14:textId="5D58A135" w:rsidR="00FB21FE" w:rsidRDefault="00014BA3" w:rsidP="00FB21FE">
      <w:pPr>
        <w:pStyle w:val="Indent"/>
      </w:pPr>
      <w:r w:rsidRPr="009819E7">
        <w:t xml:space="preserve">Timing results are presented in the end of the </w:t>
      </w:r>
      <w:r w:rsidRPr="00941327">
        <w:rPr>
          <w:rStyle w:val="CourierNew11pt"/>
        </w:rPr>
        <w:t>log</w:t>
      </w:r>
      <w:r w:rsidRPr="009819E7">
        <w:t xml:space="preserve"> (§</w:t>
      </w:r>
      <w:r w:rsidRPr="009819E7">
        <w:fldChar w:fldCharType="begin"/>
      </w:r>
      <w:r w:rsidRPr="009819E7">
        <w:instrText xml:space="preserve"> REF _Ref127766593 \r \h </w:instrText>
      </w:r>
      <w:r w:rsidRPr="009819E7">
        <w:fldChar w:fldCharType="separate"/>
      </w:r>
      <w:r w:rsidR="00AF049C">
        <w:t>C.4</w:t>
      </w:r>
      <w:r w:rsidRPr="009819E7">
        <w:fldChar w:fldCharType="end"/>
      </w:r>
      <w:r w:rsidRPr="009819E7">
        <w:t xml:space="preserve">) together with some statistics (total number of iterations, total number of planes where </w:t>
      </w:r>
      <w:r w:rsidR="00100A68" w:rsidRPr="009819E7">
        <w:t xml:space="preserve">the </w:t>
      </w:r>
      <w:r w:rsidRPr="009819E7">
        <w:t xml:space="preserve">scattered field is calculated). </w:t>
      </w:r>
      <w:r w:rsidR="003422D2">
        <w:t>It</w:t>
      </w:r>
      <w:r w:rsidRPr="009819E7">
        <w:t xml:space="preserve"> covers all major parts</w:t>
      </w:r>
      <w:r w:rsidR="00C062C1">
        <w:t xml:space="preserve"> of </w:t>
      </w:r>
      <w:r w:rsidR="00C062C1" w:rsidRPr="00535EA9">
        <w:rPr>
          <w:rStyle w:val="CourierNew11pt"/>
        </w:rPr>
        <w:t>ADDA</w:t>
      </w:r>
      <w:r w:rsidR="00C062C1">
        <w:t xml:space="preserve"> execution</w:t>
      </w:r>
      <w:r w:rsidRPr="009819E7">
        <w:t>: initialization</w:t>
      </w:r>
      <w:r w:rsidR="00067205" w:rsidRPr="009819E7">
        <w:t xml:space="preserve"> (including initialization of FFT, §</w:t>
      </w:r>
      <w:r w:rsidR="00067205" w:rsidRPr="009819E7">
        <w:fldChar w:fldCharType="begin"/>
      </w:r>
      <w:r w:rsidR="00067205" w:rsidRPr="009819E7">
        <w:instrText xml:space="preserve"> REF _Ref127703429 \r \h </w:instrText>
      </w:r>
      <w:r w:rsidR="00067205" w:rsidRPr="009819E7">
        <w:fldChar w:fldCharType="separate"/>
      </w:r>
      <w:r w:rsidR="00AF049C">
        <w:t>12.2</w:t>
      </w:r>
      <w:r w:rsidR="00067205" w:rsidRPr="009819E7">
        <w:fldChar w:fldCharType="end"/>
      </w:r>
      <w:r w:rsidR="00067205" w:rsidRPr="009819E7">
        <w:t xml:space="preserve">, building the interaction matrix, and constructing a dipole representation of the particle, </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00067205" w:rsidRPr="009819E7">
        <w:t>)</w:t>
      </w:r>
      <w:r w:rsidRPr="009819E7">
        <w:t>, solution for the internal fields</w:t>
      </w:r>
      <w:r w:rsidR="00067205" w:rsidRPr="009819E7">
        <w:t xml:space="preserve"> (including </w:t>
      </w:r>
      <w:r w:rsidR="00DE10F6">
        <w:t>generation of incident beam, §</w:t>
      </w:r>
      <w:r w:rsidR="00DE10F6">
        <w:fldChar w:fldCharType="begin"/>
      </w:r>
      <w:r w:rsidR="00DE10F6">
        <w:instrText xml:space="preserve"> REF _Ref128105496 \r \h </w:instrText>
      </w:r>
      <w:r w:rsidR="00DE10F6">
        <w:fldChar w:fldCharType="separate"/>
      </w:r>
      <w:r w:rsidR="00AF049C">
        <w:t>9</w:t>
      </w:r>
      <w:r w:rsidR="00DE10F6">
        <w:fldChar w:fldCharType="end"/>
      </w:r>
      <w:r w:rsidR="00DE10F6">
        <w:t xml:space="preserve">, and </w:t>
      </w:r>
      <w:r w:rsidR="00067205" w:rsidRPr="009819E7">
        <w:t>iterative solver, §</w:t>
      </w:r>
      <w:r w:rsidR="00067205" w:rsidRPr="009819E7">
        <w:fldChar w:fldCharType="begin"/>
      </w:r>
      <w:r w:rsidR="00067205" w:rsidRPr="009819E7">
        <w:instrText xml:space="preserve"> REF _Ref127765208 \r \h </w:instrText>
      </w:r>
      <w:r w:rsidR="00067205" w:rsidRPr="009819E7">
        <w:fldChar w:fldCharType="separate"/>
      </w:r>
      <w:r w:rsidR="00AF049C">
        <w:t>12.1</w:t>
      </w:r>
      <w:r w:rsidR="00067205" w:rsidRPr="009819E7">
        <w:fldChar w:fldCharType="end"/>
      </w:r>
      <w:r w:rsidR="00067205" w:rsidRPr="009819E7">
        <w:t>)</w:t>
      </w:r>
      <w:r w:rsidRPr="009819E7">
        <w:t>, calculation of the scatter</w:t>
      </w:r>
      <w:r w:rsidR="00067205" w:rsidRPr="009819E7">
        <w:t>ing quantities (scattered electric field and others, §</w:t>
      </w:r>
      <w:r w:rsidR="00067205" w:rsidRPr="009819E7">
        <w:fldChar w:fldCharType="begin"/>
      </w:r>
      <w:r w:rsidR="00067205" w:rsidRPr="009819E7">
        <w:instrText xml:space="preserve"> REF _Ref127859245 \r \h </w:instrText>
      </w:r>
      <w:r w:rsidR="00067205" w:rsidRPr="009819E7">
        <w:fldChar w:fldCharType="separate"/>
      </w:r>
      <w:r w:rsidR="00AF049C">
        <w:t>11</w:t>
      </w:r>
      <w:r w:rsidR="00067205" w:rsidRPr="009819E7">
        <w:fldChar w:fldCharType="end"/>
      </w:r>
      <w:r w:rsidR="00067205" w:rsidRPr="009819E7">
        <w:t>)</w:t>
      </w:r>
      <w:r w:rsidRPr="009819E7">
        <w:t>, input/output</w:t>
      </w:r>
      <w:r w:rsidR="00067205" w:rsidRPr="009819E7">
        <w:t xml:space="preserve"> (including checkpoint loading/saving, §</w:t>
      </w:r>
      <w:r w:rsidR="00067205" w:rsidRPr="009819E7">
        <w:fldChar w:fldCharType="begin"/>
      </w:r>
      <w:r w:rsidR="00067205" w:rsidRPr="009819E7">
        <w:instrText xml:space="preserve"> REF _Ref127775352 \r \h </w:instrText>
      </w:r>
      <w:r w:rsidR="00067205" w:rsidRPr="009819E7">
        <w:fldChar w:fldCharType="separate"/>
      </w:r>
      <w:r w:rsidR="00AF049C">
        <w:t>12.5</w:t>
      </w:r>
      <w:r w:rsidR="00067205" w:rsidRPr="009819E7">
        <w:fldChar w:fldCharType="end"/>
      </w:r>
      <w:r w:rsidR="00067205" w:rsidRPr="009819E7">
        <w:t>)</w:t>
      </w:r>
      <w:r w:rsidRPr="009819E7">
        <w:t>, integration</w:t>
      </w:r>
      <w:r w:rsidR="00067205" w:rsidRPr="009819E7">
        <w:t xml:space="preserve"> (§</w:t>
      </w:r>
      <w:r w:rsidR="00067205" w:rsidRPr="009819E7">
        <w:fldChar w:fldCharType="begin"/>
      </w:r>
      <w:r w:rsidR="00067205" w:rsidRPr="009819E7">
        <w:instrText xml:space="preserve"> REF _Ref127873015 \r \h </w:instrText>
      </w:r>
      <w:r w:rsidR="00067205" w:rsidRPr="009819E7">
        <w:fldChar w:fldCharType="separate"/>
      </w:r>
      <w:r w:rsidR="00AF049C">
        <w:t>12.6</w:t>
      </w:r>
      <w:r w:rsidR="00067205" w:rsidRPr="009819E7">
        <w:fldChar w:fldCharType="end"/>
      </w:r>
      <w:r w:rsidR="00067205" w:rsidRPr="009819E7">
        <w:t>)</w:t>
      </w:r>
      <w:r w:rsidRPr="009819E7">
        <w:t>. Some are divided into subsections.</w:t>
      </w:r>
      <w:r w:rsidR="004A12EB" w:rsidRPr="009819E7">
        <w:t xml:space="preserve"> If </w:t>
      </w:r>
      <w:r w:rsidR="00807FC8" w:rsidRPr="00941327">
        <w:rPr>
          <w:rStyle w:val="CourierNew11pt"/>
        </w:rPr>
        <w:noBreakHyphen/>
      </w:r>
      <w:r w:rsidR="00AD4D7C" w:rsidRPr="00941327">
        <w:rPr>
          <w:rStyle w:val="CourierNew11pt"/>
        </w:rPr>
        <w:t>prognosis</w:t>
      </w:r>
      <w:r w:rsidR="004A12EB" w:rsidRPr="009819E7">
        <w:t xml:space="preserve"> option is used, only the time for constructing a particle is shown.</w:t>
      </w:r>
    </w:p>
    <w:p w14:paraId="6B321364" w14:textId="63F966EF" w:rsidR="00014BA3" w:rsidRDefault="004D0D2A" w:rsidP="00F35C57">
      <w:pPr>
        <w:pStyle w:val="Indent"/>
      </w:pPr>
      <w:r w:rsidRPr="009819E7">
        <w:t>In parallel mode c</w:t>
      </w:r>
      <w:r w:rsidR="00067205" w:rsidRPr="009819E7">
        <w:t xml:space="preserve">ommunication time (between different processors) is shown separately </w:t>
      </w:r>
      <w:r w:rsidRPr="009819E7">
        <w:t xml:space="preserve">for </w:t>
      </w:r>
      <w:r w:rsidR="00967CF7" w:rsidRPr="009819E7">
        <w:t>some task</w:t>
      </w:r>
      <w:r w:rsidR="00F35C57" w:rsidRPr="009C24F8">
        <w:t>s</w:t>
      </w:r>
      <w:r w:rsidR="00F35C57">
        <w:t>, which can be used to estimate the parallel efficiency</w:t>
      </w:r>
      <w:r w:rsidR="00967CF7" w:rsidRPr="009819E7">
        <w:t xml:space="preserve">. To measure this time accurately </w:t>
      </w:r>
      <w:r w:rsidR="00967CF7" w:rsidRPr="009819E7">
        <w:lastRenderedPageBreak/>
        <w:t xml:space="preserve">synchronization is done before the communication takes place. Our experience shows that this should not decrease the performance of </w:t>
      </w:r>
      <w:r w:rsidR="00535EA9" w:rsidRPr="00535EA9">
        <w:rPr>
          <w:rStyle w:val="CourierNew11pt"/>
        </w:rPr>
        <w:t>ADDA</w:t>
      </w:r>
      <w:r w:rsidR="00967CF7" w:rsidRPr="009819E7">
        <w:t>, except for the small effect in the granule generator (</w:t>
      </w:r>
      <w:r w:rsidR="00D5000D" w:rsidRPr="009819E7">
        <w:t>§</w:t>
      </w:r>
      <w:r w:rsidR="00D5000D" w:rsidRPr="009819E7">
        <w:fldChar w:fldCharType="begin"/>
      </w:r>
      <w:r w:rsidR="00D5000D" w:rsidRPr="009819E7">
        <w:instrText xml:space="preserve"> REF _Ref142321345 \r \h </w:instrText>
      </w:r>
      <w:r w:rsidR="00D5000D" w:rsidRPr="009819E7">
        <w:fldChar w:fldCharType="separate"/>
      </w:r>
      <w:r w:rsidR="00AF049C">
        <w:t>6.5</w:t>
      </w:r>
      <w:r w:rsidR="00D5000D" w:rsidRPr="009819E7">
        <w:fldChar w:fldCharType="end"/>
      </w:r>
      <w:r w:rsidR="00967CF7" w:rsidRPr="009819E7">
        <w:t>).</w:t>
      </w:r>
    </w:p>
    <w:p w14:paraId="7B1EDB96" w14:textId="77777777" w:rsidR="007B2D78" w:rsidRPr="009819E7" w:rsidRDefault="007B2D78" w:rsidP="0020695F">
      <w:pPr>
        <w:pStyle w:val="21"/>
      </w:pPr>
      <w:bookmarkStart w:id="249" w:name="_Ref128371723"/>
      <w:bookmarkStart w:id="250" w:name="_Toc148426338"/>
      <w:bookmarkStart w:id="251" w:name="_Toc57726443"/>
      <w:r w:rsidRPr="009819E7">
        <w:t>Precise timing</w:t>
      </w:r>
      <w:bookmarkEnd w:id="249"/>
      <w:bookmarkEnd w:id="250"/>
      <w:bookmarkEnd w:id="251"/>
    </w:p>
    <w:p w14:paraId="69DAF7DC" w14:textId="40D8447C" w:rsidR="004E2FD3" w:rsidRDefault="00522C10" w:rsidP="00D55F28">
      <w:r w:rsidRPr="009819E7">
        <w:t xml:space="preserve">This feature of </w:t>
      </w:r>
      <w:r w:rsidR="00535EA9" w:rsidRPr="00535EA9">
        <w:rPr>
          <w:rStyle w:val="CourierNew11pt"/>
        </w:rPr>
        <w:t>ADDA</w:t>
      </w:r>
      <w:r w:rsidRPr="009819E7">
        <w:t xml:space="preserve"> is used to perform the thorough timing of the most computationally intensive parts: initialization of interaction matrix and FFT (especially </w:t>
      </w:r>
      <w:r w:rsidRPr="00D55F28">
        <w:rPr>
          <w:rStyle w:val="CourierNew11pt"/>
        </w:rPr>
        <w:t>FFTW3</w:t>
      </w:r>
      <w:r w:rsidRPr="009819E7">
        <w:t>, §</w:t>
      </w:r>
      <w:r w:rsidRPr="009819E7">
        <w:fldChar w:fldCharType="begin"/>
      </w:r>
      <w:r w:rsidRPr="009819E7">
        <w:instrText xml:space="preserve"> REF _Ref127703429 \r \h </w:instrText>
      </w:r>
      <w:r w:rsidRPr="009819E7">
        <w:fldChar w:fldCharType="separate"/>
      </w:r>
      <w:r w:rsidR="00AF049C">
        <w:t>12.2</w:t>
      </w:r>
      <w:r w:rsidRPr="009819E7">
        <w:fldChar w:fldCharType="end"/>
      </w:r>
      <w:r w:rsidR="00624738">
        <w:t xml:space="preserve">) and </w:t>
      </w:r>
      <w:r w:rsidR="001E3462">
        <w:t>matrix–vector product</w:t>
      </w:r>
      <w:r w:rsidR="004C0552" w:rsidRPr="004C0552">
        <w:t xml:space="preserve"> (</w:t>
      </w:r>
      <w:r w:rsidR="004C0552">
        <w:t>the latter is not detailed in OpenCL mode – only the total time is produced)</w:t>
      </w:r>
      <w:r w:rsidRPr="009819E7">
        <w:t xml:space="preserve">. It gives the detailed information both on FFT and algebraic parts, which can be used for deep optimization or performance studies. However, this regime is incompatible with the normal </w:t>
      </w:r>
      <w:r w:rsidR="00535EA9" w:rsidRPr="00535EA9">
        <w:rPr>
          <w:rStyle w:val="CourierNew11pt"/>
        </w:rPr>
        <w:t>ADDA</w:t>
      </w:r>
      <w:r w:rsidRPr="009819E7">
        <w:t xml:space="preserve"> execution – it terminates after the first </w:t>
      </w:r>
      <w:r w:rsidR="001E3462">
        <w:t>matrix–vector product</w:t>
      </w:r>
      <w:r w:rsidR="00FC4454" w:rsidRPr="009819E7">
        <w:t xml:space="preserve">. Only the </w:t>
      </w:r>
      <w:r w:rsidR="00FC4454" w:rsidRPr="00941327">
        <w:rPr>
          <w:rStyle w:val="CourierNew11pt"/>
        </w:rPr>
        <w:t>stdout</w:t>
      </w:r>
      <w:r w:rsidR="00FC4454" w:rsidRPr="009819E7">
        <w:t xml:space="preserve"> </w:t>
      </w:r>
      <w:r w:rsidR="002A6EEF" w:rsidRPr="009819E7">
        <w:t>(§</w:t>
      </w:r>
      <w:r w:rsidR="002A6EEF" w:rsidRPr="009819E7">
        <w:fldChar w:fldCharType="begin"/>
      </w:r>
      <w:r w:rsidR="002A6EEF" w:rsidRPr="009819E7">
        <w:instrText xml:space="preserve"> REF _Ref128214648 \r \h </w:instrText>
      </w:r>
      <w:r w:rsidR="002A6EEF" w:rsidRPr="009819E7">
        <w:fldChar w:fldCharType="separate"/>
      </w:r>
      <w:r w:rsidR="00AF049C">
        <w:t>C.2</w:t>
      </w:r>
      <w:r w:rsidR="002A6EEF" w:rsidRPr="009819E7">
        <w:fldChar w:fldCharType="end"/>
      </w:r>
      <w:r w:rsidR="002A6EEF" w:rsidRPr="009819E7">
        <w:t>)</w:t>
      </w:r>
      <w:r w:rsidR="002A6EEF">
        <w:t xml:space="preserve"> and </w:t>
      </w:r>
      <w:r w:rsidR="002A6EEF" w:rsidRPr="002A6EEF">
        <w:rPr>
          <w:rStyle w:val="CourierNew11pt"/>
        </w:rPr>
        <w:t>log</w:t>
      </w:r>
      <w:r w:rsidR="002A6EEF">
        <w:t xml:space="preserve"> </w:t>
      </w:r>
      <w:r w:rsidR="002A6EEF" w:rsidRPr="009819E7">
        <w:t>(§</w:t>
      </w:r>
      <w:r w:rsidR="002A6EEF">
        <w:fldChar w:fldCharType="begin"/>
      </w:r>
      <w:r w:rsidR="002A6EEF">
        <w:instrText xml:space="preserve"> REF _Ref127766593 \r \h </w:instrText>
      </w:r>
      <w:r w:rsidR="002A6EEF">
        <w:fldChar w:fldCharType="separate"/>
      </w:r>
      <w:r w:rsidR="00AF049C">
        <w:t>C.4</w:t>
      </w:r>
      <w:r w:rsidR="002A6EEF">
        <w:fldChar w:fldCharType="end"/>
      </w:r>
      <w:r w:rsidR="002A6EEF" w:rsidRPr="009819E7">
        <w:t>)</w:t>
      </w:r>
      <w:r w:rsidR="002A6EEF">
        <w:t xml:space="preserve"> are</w:t>
      </w:r>
      <w:r w:rsidR="00FC4454" w:rsidRPr="009819E7">
        <w:t xml:space="preserve"> produced</w:t>
      </w:r>
      <w:r w:rsidRPr="009819E7">
        <w:t xml:space="preserve">. Precision of the precise timing routines are of order </w:t>
      </w:r>
      <w:r w:rsidR="000B3244" w:rsidRPr="009819E7">
        <w:t>µ</w:t>
      </w:r>
      <w:r w:rsidRPr="009819E7">
        <w:t>s, however they measure wall-time</w:t>
      </w:r>
      <w:r w:rsidRPr="00AA5BD7">
        <w:rPr>
          <w:rStyle w:val="a7"/>
        </w:rPr>
        <w:footnoteReference w:id="89"/>
      </w:r>
      <w:r w:rsidRPr="009819E7">
        <w:t xml:space="preserve"> and are operating-system-dependent</w:t>
      </w:r>
      <w:r w:rsidR="002A6EEF">
        <w:t xml:space="preserve"> (see </w:t>
      </w:r>
      <w:r w:rsidR="002A6EEF" w:rsidRPr="009819E7">
        <w:t>§</w:t>
      </w:r>
      <w:r w:rsidR="002A6EEF">
        <w:fldChar w:fldCharType="begin"/>
      </w:r>
      <w:r w:rsidR="002A6EEF">
        <w:instrText xml:space="preserve"> REF _Ref128376258 \r \h </w:instrText>
      </w:r>
      <w:r w:rsidR="002A6EEF">
        <w:fldChar w:fldCharType="separate"/>
      </w:r>
      <w:r w:rsidR="00AF049C">
        <w:t>13.1</w:t>
      </w:r>
      <w:r w:rsidR="002A6EEF">
        <w:fldChar w:fldCharType="end"/>
      </w:r>
      <w:r w:rsidR="002A6EEF">
        <w:t>)</w:t>
      </w:r>
      <w:r w:rsidRPr="009819E7">
        <w:t xml:space="preserve">. </w:t>
      </w:r>
      <w:r w:rsidR="004E2FD3" w:rsidRPr="009819E7">
        <w:t xml:space="preserve">To enable precise timing </w:t>
      </w:r>
      <w:r w:rsidR="0057162E">
        <w:t xml:space="preserve">recompile </w:t>
      </w:r>
      <w:r w:rsidR="00535EA9" w:rsidRPr="00535EA9">
        <w:rPr>
          <w:rStyle w:val="CourierNew11pt"/>
        </w:rPr>
        <w:t>ADDA</w:t>
      </w:r>
      <w:r w:rsidR="0057162E">
        <w:t xml:space="preserve"> with</w:t>
      </w:r>
      <w:r w:rsidR="001E15FF">
        <w:t xml:space="preserve"> option </w:t>
      </w:r>
      <w:r w:rsidR="001E15FF" w:rsidRPr="001E15FF">
        <w:rPr>
          <w:rStyle w:val="CourierNew11pt"/>
        </w:rPr>
        <w:t>PRECISE_TIMING</w:t>
      </w:r>
      <w:r w:rsidR="001E15FF">
        <w:t>.</w:t>
      </w:r>
      <w:r w:rsidR="001E15FF" w:rsidRPr="001E15FF">
        <w:rPr>
          <w:vertAlign w:val="superscript"/>
        </w:rPr>
        <w:fldChar w:fldCharType="begin"/>
      </w:r>
      <w:r w:rsidR="001E15FF" w:rsidRPr="001E15FF">
        <w:rPr>
          <w:vertAlign w:val="superscript"/>
        </w:rPr>
        <w:instrText xml:space="preserve"> NOTEREF _Ref264235620 \h </w:instrText>
      </w:r>
      <w:r w:rsidR="001E15FF">
        <w:rPr>
          <w:vertAlign w:val="superscript"/>
        </w:rPr>
        <w:instrText xml:space="preserve"> \* MERGEFORMAT </w:instrText>
      </w:r>
      <w:r w:rsidR="001E15FF" w:rsidRPr="001E15FF">
        <w:rPr>
          <w:vertAlign w:val="superscript"/>
        </w:rPr>
      </w:r>
      <w:r w:rsidR="001E15FF" w:rsidRPr="001E15FF">
        <w:rPr>
          <w:vertAlign w:val="superscript"/>
        </w:rPr>
        <w:fldChar w:fldCharType="separate"/>
      </w:r>
      <w:r w:rsidR="00AF049C">
        <w:rPr>
          <w:vertAlign w:val="superscript"/>
        </w:rPr>
        <w:t>13</w:t>
      </w:r>
      <w:r w:rsidR="001E15FF" w:rsidRPr="001E15FF">
        <w:rPr>
          <w:vertAlign w:val="superscript"/>
        </w:rPr>
        <w:fldChar w:fldCharType="end"/>
      </w:r>
    </w:p>
    <w:p w14:paraId="59520186" w14:textId="77777777" w:rsidR="00D9178A" w:rsidRPr="009819E7" w:rsidRDefault="00D9178A" w:rsidP="006D122B">
      <w:pPr>
        <w:pStyle w:val="1"/>
      </w:pPr>
      <w:bookmarkStart w:id="252" w:name="_Ref136224250"/>
      <w:bookmarkStart w:id="253" w:name="_Toc148426339"/>
      <w:bookmarkStart w:id="254" w:name="_Toc57726444"/>
      <w:bookmarkStart w:id="255" w:name="_Ref128215729"/>
      <w:r w:rsidRPr="009819E7">
        <w:t>Miscellanea</w:t>
      </w:r>
      <w:bookmarkEnd w:id="252"/>
      <w:bookmarkEnd w:id="253"/>
      <w:bookmarkEnd w:id="254"/>
    </w:p>
    <w:p w14:paraId="3A1155B6" w14:textId="3CD3C896" w:rsidR="001A5FB5" w:rsidRPr="00891799" w:rsidRDefault="00D9178A" w:rsidP="00D9178A">
      <w:r w:rsidRPr="009819E7">
        <w:t xml:space="preserve">Additional files </w:t>
      </w:r>
      <w:r w:rsidR="00C8249F" w:rsidRPr="009819E7">
        <w:t xml:space="preserve">contributed by users will be located </w:t>
      </w:r>
      <w:r w:rsidR="0081722A" w:rsidRPr="009819E7">
        <w:t xml:space="preserve">in the directory </w:t>
      </w:r>
      <w:r w:rsidR="0081722A" w:rsidRPr="00941327">
        <w:rPr>
          <w:rStyle w:val="CourierNew11pt"/>
        </w:rPr>
        <w:t>misc/</w:t>
      </w:r>
      <w:r w:rsidR="0081722A" w:rsidRPr="009819E7">
        <w:t xml:space="preserve">. These files should be considered to be </w:t>
      </w:r>
      <w:r w:rsidR="009D51A0">
        <w:t>supported (to some extent)</w:t>
      </w:r>
      <w:r w:rsidR="0081722A" w:rsidRPr="009819E7">
        <w:t xml:space="preserve"> by the</w:t>
      </w:r>
      <w:r w:rsidR="009D51A0">
        <w:t>ir respective</w:t>
      </w:r>
      <w:r w:rsidR="0081722A" w:rsidRPr="009819E7">
        <w:t xml:space="preserve"> authors. They should be accompanied by enough information to explain their use.</w:t>
      </w:r>
      <w:r w:rsidR="000B50CB">
        <w:t xml:space="preserve"> A brief description of the available tools is given </w:t>
      </w:r>
      <w:r w:rsidR="00C2262A">
        <w:t xml:space="preserve">by </w:t>
      </w:r>
      <w:r w:rsidR="00C2262A" w:rsidRPr="00C2262A">
        <w:rPr>
          <w:rStyle w:val="CourierNew11pt"/>
        </w:rPr>
        <w:t>README.md</w:t>
      </w:r>
      <w:r w:rsidR="00C2262A">
        <w:t xml:space="preserve"> in this directory</w:t>
      </w:r>
      <w:r w:rsidR="000B50CB">
        <w:t>.</w:t>
      </w:r>
      <w:r w:rsidR="00891799">
        <w:t xml:space="preserve"> Moreover, being a command line tool </w:t>
      </w:r>
      <w:r w:rsidR="00891799" w:rsidRPr="000B50CB">
        <w:rPr>
          <w:rStyle w:val="CourierNew11pt"/>
        </w:rPr>
        <w:t>ADDA</w:t>
      </w:r>
      <w:r w:rsidR="00891799">
        <w:t xml:space="preserve"> easily </w:t>
      </w:r>
      <w:r w:rsidR="008A76ED">
        <w:t>l</w:t>
      </w:r>
      <w:r w:rsidR="00891799">
        <w:t xml:space="preserve">ends itself to scripting and automatization. </w:t>
      </w:r>
      <w:r w:rsidR="009C661C">
        <w:t xml:space="preserve">In particular, there is </w:t>
      </w:r>
      <w:r w:rsidR="008A76ED">
        <w:t xml:space="preserve">a </w:t>
      </w:r>
      <w:r w:rsidR="00891799">
        <w:t>wrapper in language R with several usage examples</w:t>
      </w:r>
      <w:r w:rsidR="008A76ED" w:rsidRPr="00AA5BD7">
        <w:rPr>
          <w:rStyle w:val="a7"/>
        </w:rPr>
        <w:footnoteReference w:id="90"/>
      </w:r>
      <w:r w:rsidR="00891799">
        <w:t xml:space="preserve"> – it can be easily generalized to other scripting languages</w:t>
      </w:r>
      <w:r w:rsidR="008A76ED">
        <w:t xml:space="preserve"> and applications</w:t>
      </w:r>
      <w:r w:rsidR="00891799">
        <w:t>.</w:t>
      </w:r>
    </w:p>
    <w:p w14:paraId="4611ED66" w14:textId="77777777" w:rsidR="001A5FB5" w:rsidRPr="009819E7" w:rsidRDefault="00BA2266" w:rsidP="006D122B">
      <w:pPr>
        <w:pStyle w:val="1"/>
      </w:pPr>
      <w:bookmarkStart w:id="256" w:name="_Toc148426340"/>
      <w:bookmarkStart w:id="257" w:name="_Ref193611259"/>
      <w:bookmarkStart w:id="258" w:name="_Toc57726445"/>
      <w:r w:rsidRPr="009819E7">
        <w:t>Finale</w:t>
      </w:r>
      <w:bookmarkEnd w:id="256"/>
      <w:bookmarkEnd w:id="257"/>
      <w:bookmarkEnd w:id="258"/>
    </w:p>
    <w:p w14:paraId="38CD4A6E" w14:textId="3E1B303B" w:rsidR="00116CE0" w:rsidRPr="009819E7" w:rsidRDefault="00BA2266" w:rsidP="00212900">
      <w:r w:rsidRPr="009819E7">
        <w:t>This manual is somewhat inelegant, but we hope that it will prove useful.</w:t>
      </w:r>
      <w:r w:rsidR="00BA5900" w:rsidRPr="009819E7">
        <w:t xml:space="preserve"> The structure of the input files is intended to be simple and suggestive so that, after reading the above notes once, the users may not have to refer to them again.</w:t>
      </w:r>
      <w:r w:rsidR="00091019" w:rsidRPr="009819E7">
        <w:t xml:space="preserve"> Command line help system (</w:t>
      </w:r>
      <w:r w:rsidR="00091019" w:rsidRPr="009819E7">
        <w:rPr>
          <w:rFonts w:ascii="Courier New" w:hAnsi="Courier New" w:cs="Courier New"/>
          <w:sz w:val="22"/>
          <w:szCs w:val="22"/>
        </w:rPr>
        <w:noBreakHyphen/>
        <w:t>h</w:t>
      </w:r>
      <w:r w:rsidR="00091019" w:rsidRPr="009819E7">
        <w:t xml:space="preserve"> option, §</w:t>
      </w:r>
      <w:r w:rsidR="00091019" w:rsidRPr="009819E7">
        <w:fldChar w:fldCharType="begin"/>
      </w:r>
      <w:r w:rsidR="00091019" w:rsidRPr="009819E7">
        <w:instrText xml:space="preserve"> REF _Ref128324059 \r \h </w:instrText>
      </w:r>
      <w:r w:rsidR="0052438F" w:rsidRPr="009819E7">
        <w:instrText xml:space="preserve"> \* MERGEFORMAT </w:instrText>
      </w:r>
      <w:r w:rsidR="00091019" w:rsidRPr="009819E7">
        <w:fldChar w:fldCharType="separate"/>
      </w:r>
      <w:r w:rsidR="00AF049C">
        <w:t>3.1</w:t>
      </w:r>
      <w:r w:rsidR="00091019" w:rsidRPr="009819E7">
        <w:fldChar w:fldCharType="end"/>
      </w:r>
      <w:r w:rsidR="00091019" w:rsidRPr="009819E7">
        <w:t>) is intended to</w:t>
      </w:r>
      <w:r w:rsidR="003818BD" w:rsidRPr="009819E7">
        <w:t xml:space="preserve"> provide quick reference on </w:t>
      </w:r>
      <w:r w:rsidR="00705F62" w:rsidRPr="009819E7">
        <w:t xml:space="preserve">different command line options. If </w:t>
      </w:r>
      <w:r w:rsidR="00F14186" w:rsidRPr="009819E7">
        <w:t>that</w:t>
      </w:r>
      <w:r w:rsidR="00705F62" w:rsidRPr="009819E7">
        <w:t xml:space="preserve"> is not enough, thorough description of all command line options can be found in this manual (§</w:t>
      </w:r>
      <w:r w:rsidR="00705F62" w:rsidRPr="009819E7">
        <w:fldChar w:fldCharType="begin"/>
      </w:r>
      <w:r w:rsidR="00705F62" w:rsidRPr="009819E7">
        <w:instrText xml:space="preserve"> REF _Ref128215542 \r \h </w:instrText>
      </w:r>
      <w:r w:rsidR="0052438F" w:rsidRPr="009819E7">
        <w:instrText xml:space="preserve"> \* MERGEFORMAT </w:instrText>
      </w:r>
      <w:r w:rsidR="00705F62" w:rsidRPr="009819E7">
        <w:fldChar w:fldCharType="separate"/>
      </w:r>
      <w:r w:rsidR="00AF049C">
        <w:t>A</w:t>
      </w:r>
      <w:r w:rsidR="00705F62" w:rsidRPr="009819E7">
        <w:fldChar w:fldCharType="end"/>
      </w:r>
      <w:r w:rsidR="00705F62" w:rsidRPr="009819E7">
        <w:t>).</w:t>
      </w:r>
      <w:r w:rsidR="00212900">
        <w:t xml:space="preserve"> A lot </w:t>
      </w:r>
      <w:r w:rsidR="00116CE0">
        <w:t xml:space="preserve">of other information </w:t>
      </w:r>
      <w:r w:rsidR="00212900">
        <w:t xml:space="preserve">about </w:t>
      </w:r>
      <w:r w:rsidR="00535EA9" w:rsidRPr="00535EA9">
        <w:rPr>
          <w:rStyle w:val="CourierNew11pt"/>
        </w:rPr>
        <w:t>ADDA</w:t>
      </w:r>
      <w:r w:rsidR="00212900">
        <w:t xml:space="preserve"> can be found in corresponding </w:t>
      </w:r>
      <w:r w:rsidR="00116CE0">
        <w:t>wiki</w:t>
      </w:r>
      <w:r w:rsidR="00212900">
        <w:t>-pages,</w:t>
      </w:r>
      <w:r w:rsidR="00212900" w:rsidRPr="00AA5BD7">
        <w:rPr>
          <w:rStyle w:val="a7"/>
        </w:rPr>
        <w:footnoteReference w:id="91"/>
      </w:r>
      <w:r w:rsidR="00212900">
        <w:t xml:space="preserve"> ranging from compiling instructions to description of how to add new predefined shapes.</w:t>
      </w:r>
      <w:r w:rsidR="00964FA8">
        <w:t xml:space="preserve"> In particular, an up-to-date list of acknowledgements is available,</w:t>
      </w:r>
      <w:r w:rsidR="00964FA8" w:rsidRPr="00AA5BD7">
        <w:rPr>
          <w:rStyle w:val="a7"/>
        </w:rPr>
        <w:footnoteReference w:id="92"/>
      </w:r>
      <w:r w:rsidR="00964FA8">
        <w:t xml:space="preserve"> including contributors and funding sources.</w:t>
      </w:r>
    </w:p>
    <w:p w14:paraId="36AD38C6" w14:textId="70E254F3" w:rsidR="00AC4EAF" w:rsidRDefault="00705F62" w:rsidP="005D307C">
      <w:pPr>
        <w:pStyle w:val="Indent"/>
        <w:rPr>
          <w:vertAlign w:val="superscript"/>
        </w:rPr>
      </w:pPr>
      <w:r w:rsidRPr="009819E7">
        <w:t xml:space="preserve">Users are encouraged to </w:t>
      </w:r>
      <w:r w:rsidR="00ED0E0A" w:rsidRPr="009819E7">
        <w:t>subsc</w:t>
      </w:r>
      <w:bookmarkStart w:id="259" w:name="_GoBack"/>
      <w:bookmarkEnd w:id="259"/>
      <w:r w:rsidR="00ED0E0A" w:rsidRPr="009819E7">
        <w:t xml:space="preserve">ribe to </w:t>
      </w:r>
      <w:r w:rsidR="00ED0E0A" w:rsidRPr="009819E7">
        <w:rPr>
          <w:rStyle w:val="CourierNew11pt"/>
        </w:rPr>
        <w:t>adda-announce</w:t>
      </w:r>
      <w:r w:rsidR="00ED0E0A" w:rsidRPr="009819E7">
        <w:t xml:space="preserve"> Google group</w:t>
      </w:r>
      <w:r w:rsidR="00ED0E0A" w:rsidRPr="009819E7">
        <w:rPr>
          <w:vertAlign w:val="superscript"/>
        </w:rPr>
        <w:fldChar w:fldCharType="begin"/>
      </w:r>
      <w:r w:rsidR="00ED0E0A" w:rsidRPr="009819E7">
        <w:rPr>
          <w:vertAlign w:val="superscript"/>
        </w:rPr>
        <w:instrText xml:space="preserve"> NOTEREF _Ref219534009 \h  \* MERGEFORMAT </w:instrText>
      </w:r>
      <w:r w:rsidR="00ED0E0A" w:rsidRPr="009819E7">
        <w:rPr>
          <w:vertAlign w:val="superscript"/>
        </w:rPr>
      </w:r>
      <w:r w:rsidR="00ED0E0A" w:rsidRPr="009819E7">
        <w:rPr>
          <w:vertAlign w:val="superscript"/>
        </w:rPr>
        <w:fldChar w:fldCharType="separate"/>
      </w:r>
      <w:r w:rsidR="00AF049C">
        <w:rPr>
          <w:vertAlign w:val="superscript"/>
        </w:rPr>
        <w:t>8</w:t>
      </w:r>
      <w:r w:rsidR="00ED0E0A" w:rsidRPr="009819E7">
        <w:rPr>
          <w:vertAlign w:val="superscript"/>
        </w:rPr>
        <w:fldChar w:fldCharType="end"/>
      </w:r>
      <w:r w:rsidRPr="009819E7">
        <w:t xml:space="preserve">; bug reports and any new releases of </w:t>
      </w:r>
      <w:r w:rsidR="00535EA9" w:rsidRPr="00535EA9">
        <w:rPr>
          <w:rStyle w:val="CourierNew11pt"/>
        </w:rPr>
        <w:t>ADDA</w:t>
      </w:r>
      <w:r w:rsidRPr="009819E7">
        <w:t xml:space="preserve"> will be made known to those who do. </w:t>
      </w:r>
      <w:r w:rsidR="00EF3E54" w:rsidRPr="009819E7">
        <w:t>All known bugs are available at issue tracker</w:t>
      </w:r>
      <w:r w:rsidR="00182C0A" w:rsidRPr="009819E7">
        <w:t>,</w:t>
      </w:r>
      <w:r w:rsidR="00182C0A" w:rsidRPr="009819E7">
        <w:rPr>
          <w:vertAlign w:val="superscript"/>
        </w:rPr>
        <w:fldChar w:fldCharType="begin"/>
      </w:r>
      <w:r w:rsidR="00182C0A" w:rsidRPr="009819E7">
        <w:rPr>
          <w:vertAlign w:val="superscript"/>
        </w:rPr>
        <w:instrText xml:space="preserve"> NOTEREF _Ref225930099 \h  \* MERGEFORMAT </w:instrText>
      </w:r>
      <w:r w:rsidR="00182C0A" w:rsidRPr="009819E7">
        <w:rPr>
          <w:vertAlign w:val="superscript"/>
        </w:rPr>
      </w:r>
      <w:r w:rsidR="00182C0A" w:rsidRPr="009819E7">
        <w:rPr>
          <w:vertAlign w:val="superscript"/>
        </w:rPr>
        <w:fldChar w:fldCharType="separate"/>
      </w:r>
      <w:r w:rsidR="00AF049C">
        <w:rPr>
          <w:vertAlign w:val="superscript"/>
        </w:rPr>
        <w:t>6</w:t>
      </w:r>
      <w:r w:rsidR="00182C0A" w:rsidRPr="009819E7">
        <w:rPr>
          <w:vertAlign w:val="superscript"/>
        </w:rPr>
        <w:fldChar w:fldCharType="end"/>
      </w:r>
      <w:r w:rsidR="00EF3E54" w:rsidRPr="009819E7">
        <w:t xml:space="preserve"> </w:t>
      </w:r>
      <w:r w:rsidR="00182C0A" w:rsidRPr="009819E7">
        <w:t>i</w:t>
      </w:r>
      <w:r w:rsidR="00EF3E54" w:rsidRPr="009819E7">
        <w:t xml:space="preserve">t also lists the future plan for </w:t>
      </w:r>
      <w:r w:rsidR="00535EA9" w:rsidRPr="00535EA9">
        <w:rPr>
          <w:rStyle w:val="CourierNew11pt"/>
        </w:rPr>
        <w:t>ADDA</w:t>
      </w:r>
      <w:r w:rsidR="00EF3E54" w:rsidRPr="009819E7">
        <w:t xml:space="preserve"> development. Users may </w:t>
      </w:r>
      <w:r w:rsidR="001354A1">
        <w:t>upvote</w:t>
      </w:r>
      <w:r w:rsidR="00EF3E54" w:rsidRPr="009819E7">
        <w:t xml:space="preserve"> issues, which they consider important, to influence their priorities</w:t>
      </w:r>
      <w:r w:rsidR="00756E6A" w:rsidRPr="009819E7">
        <w:t xml:space="preserve"> (G</w:t>
      </w:r>
      <w:r w:rsidR="001354A1">
        <w:t>itHub</w:t>
      </w:r>
      <w:r w:rsidR="00756E6A" w:rsidRPr="009819E7">
        <w:t xml:space="preserve"> account is required for that).</w:t>
      </w:r>
      <w:r w:rsidR="00EF3E54" w:rsidRPr="009819E7">
        <w:t xml:space="preserve"> </w:t>
      </w:r>
      <w:r w:rsidR="00FC21AF" w:rsidRPr="009819E7">
        <w:t>Specific</w:t>
      </w:r>
      <w:r w:rsidRPr="009819E7">
        <w:t xml:space="preserve"> suggestions for improving </w:t>
      </w:r>
      <w:r w:rsidR="00535EA9" w:rsidRPr="00535EA9">
        <w:rPr>
          <w:rStyle w:val="CourierNew11pt"/>
        </w:rPr>
        <w:t>ADDA</w:t>
      </w:r>
      <w:r w:rsidRPr="009819E7">
        <w:t xml:space="preserve"> and this manual are welcomed. </w:t>
      </w:r>
      <w:r w:rsidR="009153A4" w:rsidRPr="009819E7">
        <w:t>You may either submit it directly to the issue tracker</w:t>
      </w:r>
      <w:r w:rsidR="00182C0A" w:rsidRPr="009819E7">
        <w:rPr>
          <w:vertAlign w:val="superscript"/>
        </w:rPr>
        <w:fldChar w:fldCharType="begin"/>
      </w:r>
      <w:r w:rsidR="00182C0A" w:rsidRPr="009819E7">
        <w:rPr>
          <w:vertAlign w:val="superscript"/>
        </w:rPr>
        <w:instrText xml:space="preserve"> NOTEREF _Ref225930099 \h  \* MERGEFORMAT </w:instrText>
      </w:r>
      <w:r w:rsidR="00182C0A" w:rsidRPr="009819E7">
        <w:rPr>
          <w:vertAlign w:val="superscript"/>
        </w:rPr>
      </w:r>
      <w:r w:rsidR="00182C0A" w:rsidRPr="009819E7">
        <w:rPr>
          <w:vertAlign w:val="superscript"/>
        </w:rPr>
        <w:fldChar w:fldCharType="separate"/>
      </w:r>
      <w:r w:rsidR="00AF049C">
        <w:rPr>
          <w:vertAlign w:val="superscript"/>
        </w:rPr>
        <w:t>6</w:t>
      </w:r>
      <w:r w:rsidR="00182C0A" w:rsidRPr="009819E7">
        <w:rPr>
          <w:vertAlign w:val="superscript"/>
        </w:rPr>
        <w:fldChar w:fldCharType="end"/>
      </w:r>
      <w:r w:rsidR="009153A4" w:rsidRPr="009819E7">
        <w:t xml:space="preserve"> or discuss it in the </w:t>
      </w:r>
      <w:r w:rsidR="00535EA9" w:rsidRPr="00535EA9">
        <w:rPr>
          <w:rStyle w:val="CourierNew11pt"/>
        </w:rPr>
        <w:t>ADDA</w:t>
      </w:r>
      <w:r w:rsidR="009153A4" w:rsidRPr="009819E7">
        <w:t xml:space="preserve"> discussion group.</w:t>
      </w:r>
      <w:r w:rsidR="009153A4" w:rsidRPr="009819E7">
        <w:rPr>
          <w:vertAlign w:val="superscript"/>
        </w:rPr>
        <w:fldChar w:fldCharType="begin"/>
      </w:r>
      <w:r w:rsidR="009153A4" w:rsidRPr="009819E7">
        <w:rPr>
          <w:vertAlign w:val="superscript"/>
        </w:rPr>
        <w:instrText xml:space="preserve"> NOTEREF _Ref219539678 \h  \* MERGEFORMAT </w:instrText>
      </w:r>
      <w:r w:rsidR="009153A4" w:rsidRPr="009819E7">
        <w:rPr>
          <w:vertAlign w:val="superscript"/>
        </w:rPr>
      </w:r>
      <w:r w:rsidR="009153A4" w:rsidRPr="009819E7">
        <w:rPr>
          <w:vertAlign w:val="superscript"/>
        </w:rPr>
        <w:fldChar w:fldCharType="separate"/>
      </w:r>
      <w:r w:rsidR="00AF049C">
        <w:rPr>
          <w:vertAlign w:val="superscript"/>
        </w:rPr>
        <w:t>10</w:t>
      </w:r>
      <w:r w:rsidR="009153A4" w:rsidRPr="009819E7">
        <w:rPr>
          <w:vertAlign w:val="superscript"/>
        </w:rPr>
        <w:fldChar w:fldCharType="end"/>
      </w:r>
      <w:r w:rsidR="006735F2" w:rsidRPr="009819E7">
        <w:t xml:space="preserve"> A list of frequently asked questions is also available.</w:t>
      </w:r>
      <w:r w:rsidR="006735F2" w:rsidRPr="009819E7">
        <w:rPr>
          <w:vertAlign w:val="superscript"/>
        </w:rPr>
        <w:fldChar w:fldCharType="begin"/>
      </w:r>
      <w:r w:rsidR="006735F2" w:rsidRPr="009819E7">
        <w:rPr>
          <w:vertAlign w:val="superscript"/>
        </w:rPr>
        <w:instrText xml:space="preserve"> NOTEREF _Ref249771188 \h  \* MERGEFORMAT </w:instrText>
      </w:r>
      <w:r w:rsidR="006735F2" w:rsidRPr="009819E7">
        <w:rPr>
          <w:vertAlign w:val="superscript"/>
        </w:rPr>
      </w:r>
      <w:r w:rsidR="006735F2" w:rsidRPr="009819E7">
        <w:rPr>
          <w:vertAlign w:val="superscript"/>
        </w:rPr>
        <w:fldChar w:fldCharType="separate"/>
      </w:r>
      <w:r w:rsidR="00AF049C">
        <w:rPr>
          <w:vertAlign w:val="superscript"/>
        </w:rPr>
        <w:t>9</w:t>
      </w:r>
      <w:r w:rsidR="006735F2" w:rsidRPr="009819E7">
        <w:rPr>
          <w:vertAlign w:val="superscript"/>
        </w:rPr>
        <w:fldChar w:fldCharType="end"/>
      </w:r>
    </w:p>
    <w:p w14:paraId="2E67E377" w14:textId="77777777" w:rsidR="006D122B" w:rsidRPr="009819E7" w:rsidRDefault="006D122B" w:rsidP="00327FD2">
      <w:pPr>
        <w:pStyle w:val="Headnotnum"/>
      </w:pPr>
      <w:bookmarkStart w:id="260" w:name="_Toc148426342"/>
      <w:bookmarkStart w:id="261" w:name="_Toc57726446"/>
      <w:r w:rsidRPr="009819E7">
        <w:t>References</w:t>
      </w:r>
      <w:bookmarkEnd w:id="260"/>
      <w:bookmarkEnd w:id="261"/>
    </w:p>
    <w:bookmarkStart w:id="262" w:name="_Ref128628700"/>
    <w:p w14:paraId="694A0B90" w14:textId="6D1D38D0" w:rsidR="00F95E0F" w:rsidRDefault="00227BEC" w:rsidP="00F95E0F">
      <w:pPr>
        <w:pStyle w:val="afff3"/>
      </w:pPr>
      <w:r w:rsidRPr="005317FF">
        <w:rPr>
          <w:sz w:val="20"/>
          <w:szCs w:val="20"/>
        </w:rPr>
        <w:fldChar w:fldCharType="begin"/>
      </w:r>
      <w:r w:rsidR="00303DF9">
        <w:rPr>
          <w:sz w:val="20"/>
          <w:szCs w:val="20"/>
        </w:rPr>
        <w:instrText xml:space="preserve"> ADDIN ZOTERO_BIBL {"custom":[]} </w:instrText>
      </w:r>
      <w:r w:rsidRPr="005317FF">
        <w:rPr>
          <w:sz w:val="20"/>
          <w:szCs w:val="20"/>
        </w:rPr>
        <w:fldChar w:fldCharType="separate"/>
      </w:r>
      <w:r w:rsidR="00F95E0F">
        <w:t xml:space="preserve">[1] M.A. Yurkin and A.G. Hoekstra, “The discrete-dipole-approximation code ADDA: capabilities and known limitations,” J. Quant. Spectrosc. Radiat. Transfer </w:t>
      </w:r>
      <w:r w:rsidR="00F95E0F">
        <w:rPr>
          <w:b/>
          <w:bCs/>
        </w:rPr>
        <w:t>112</w:t>
      </w:r>
      <w:r w:rsidR="00F95E0F">
        <w:t>, 2234–2247 (2011) [doi:</w:t>
      </w:r>
      <w:hyperlink r:id="rId23" w:history="1">
        <w:r w:rsidR="00DA1B83">
          <w:rPr>
            <w:rStyle w:val="a9"/>
          </w:rPr>
          <w:t>10.1016/j.jqsrt.2011.01.031</w:t>
        </w:r>
      </w:hyperlink>
      <w:r w:rsidR="00F95E0F">
        <w:t>].</w:t>
      </w:r>
    </w:p>
    <w:p w14:paraId="58AA6FC6" w14:textId="493172B0" w:rsidR="00F95E0F" w:rsidRDefault="00F95E0F" w:rsidP="00F95E0F">
      <w:pPr>
        <w:pStyle w:val="afff3"/>
      </w:pPr>
      <w:r>
        <w:t xml:space="preserve">[2] M.A. Yurkin and A.G. Hoekstra, “The discrete dipole approximation: an overview and recent developments,” J. Quant. Spectrosc. Radiat. Transfer </w:t>
      </w:r>
      <w:r>
        <w:rPr>
          <w:b/>
          <w:bCs/>
        </w:rPr>
        <w:t>106</w:t>
      </w:r>
      <w:r>
        <w:t>, 558–589 (2007) [doi:</w:t>
      </w:r>
      <w:hyperlink r:id="rId24" w:history="1">
        <w:r w:rsidR="00DA1B83">
          <w:rPr>
            <w:rStyle w:val="a9"/>
          </w:rPr>
          <w:t>10.1016/j.jqsrt.2007.01.034</w:t>
        </w:r>
      </w:hyperlink>
      <w:r>
        <w:t>].</w:t>
      </w:r>
    </w:p>
    <w:p w14:paraId="1D8EDE51" w14:textId="79F4E748" w:rsidR="00F95E0F" w:rsidRDefault="00F95E0F" w:rsidP="00F95E0F">
      <w:pPr>
        <w:pStyle w:val="afff3"/>
      </w:pPr>
      <w:r>
        <w:lastRenderedPageBreak/>
        <w:t xml:space="preserve">[3] E.M. Purcell and C.R. Pennypacker, “Scattering and adsorption of light by nonspherical dielectric grains,” Astrophys. J. </w:t>
      </w:r>
      <w:r>
        <w:rPr>
          <w:b/>
          <w:bCs/>
        </w:rPr>
        <w:t>186</w:t>
      </w:r>
      <w:r>
        <w:t>, 705–714 (1973) [doi:</w:t>
      </w:r>
      <w:hyperlink r:id="rId25" w:history="1">
        <w:r w:rsidR="00DA1B83">
          <w:rPr>
            <w:rStyle w:val="a9"/>
          </w:rPr>
          <w:t>10.1086/152538</w:t>
        </w:r>
      </w:hyperlink>
      <w:r>
        <w:t>].</w:t>
      </w:r>
    </w:p>
    <w:p w14:paraId="0CF385AC" w14:textId="0156CD21" w:rsidR="00F95E0F" w:rsidRDefault="00F95E0F" w:rsidP="00F95E0F">
      <w:pPr>
        <w:pStyle w:val="afff3"/>
      </w:pPr>
      <w:r>
        <w:t xml:space="preserve">[4] A.G. Hoekstra and P.M.A. Sloot, “New computational techniques to simulate light-scattering from arbitrary particles,” Part. Part. Sys. Charact. </w:t>
      </w:r>
      <w:r>
        <w:rPr>
          <w:b/>
          <w:bCs/>
        </w:rPr>
        <w:t>11</w:t>
      </w:r>
      <w:r>
        <w:t>, 189–193 (1994) [doi:</w:t>
      </w:r>
      <w:hyperlink r:id="rId26" w:history="1">
        <w:r w:rsidR="00DA1B83">
          <w:rPr>
            <w:rStyle w:val="a9"/>
          </w:rPr>
          <w:t>10.1002/ppsc.19940110304</w:t>
        </w:r>
      </w:hyperlink>
      <w:r>
        <w:t>].</w:t>
      </w:r>
    </w:p>
    <w:p w14:paraId="755BCC75" w14:textId="6269F7EF" w:rsidR="00F95E0F" w:rsidRDefault="00F95E0F" w:rsidP="00F95E0F">
      <w:pPr>
        <w:pStyle w:val="afff3"/>
      </w:pPr>
      <w:r>
        <w:t xml:space="preserve">[5] A.G. Hoekstra and P.M.A. Sloot, “Coupled dipole simulations of elastic light scattering on parallel systems,” Int. J. Mod. Phys. C </w:t>
      </w:r>
      <w:r>
        <w:rPr>
          <w:b/>
          <w:bCs/>
        </w:rPr>
        <w:t>6</w:t>
      </w:r>
      <w:r>
        <w:t>, 663–679 (1995) [doi:</w:t>
      </w:r>
      <w:hyperlink r:id="rId27" w:history="1">
        <w:r w:rsidR="00DA1B83">
          <w:rPr>
            <w:rStyle w:val="a9"/>
          </w:rPr>
          <w:t>10.1142/S0129183195000563</w:t>
        </w:r>
      </w:hyperlink>
      <w:r>
        <w:t>].</w:t>
      </w:r>
    </w:p>
    <w:p w14:paraId="5DBF8E73" w14:textId="116C21B9" w:rsidR="00F95E0F" w:rsidRDefault="00F95E0F" w:rsidP="00F95E0F">
      <w:pPr>
        <w:pStyle w:val="afff3"/>
      </w:pPr>
      <w:r>
        <w:t xml:space="preserve">[6] A.G. Hoekstra, M.D. Grimminck, and P.M.A. Sloot, “Large scale simulations of elastic light scattering by a fast discrete dipole approximation,” Int. J. Mod. Phys. C </w:t>
      </w:r>
      <w:r>
        <w:rPr>
          <w:b/>
          <w:bCs/>
        </w:rPr>
        <w:t>9</w:t>
      </w:r>
      <w:r>
        <w:t>, 87–102 (1998) [doi:</w:t>
      </w:r>
      <w:hyperlink r:id="rId28" w:history="1">
        <w:r w:rsidR="00DA1B83">
          <w:rPr>
            <w:rStyle w:val="a9"/>
          </w:rPr>
          <w:t>10.1142/S012918319800008X</w:t>
        </w:r>
      </w:hyperlink>
      <w:r>
        <w:t>].</w:t>
      </w:r>
    </w:p>
    <w:p w14:paraId="18C8CBFD" w14:textId="0F838A32" w:rsidR="00F95E0F" w:rsidRDefault="00F95E0F" w:rsidP="00F95E0F">
      <w:pPr>
        <w:pStyle w:val="afff3"/>
      </w:pPr>
      <w:r>
        <w:t xml:space="preserve">[7] A.G. Hoekstra, M. Frijlink, L.B.F.M. Waters, and P.M.A. Sloot, “Radiation forces in the discrete-dipole approximation,” J. Opt. Soc. Am. A </w:t>
      </w:r>
      <w:r>
        <w:rPr>
          <w:b/>
          <w:bCs/>
        </w:rPr>
        <w:t>18</w:t>
      </w:r>
      <w:r>
        <w:t>, 1944–1953 (2001) [doi:</w:t>
      </w:r>
      <w:hyperlink r:id="rId29" w:history="1">
        <w:r w:rsidR="00DA1B83">
          <w:rPr>
            <w:rStyle w:val="a9"/>
          </w:rPr>
          <w:t>10.1364/JOSAA.18.001944</w:t>
        </w:r>
      </w:hyperlink>
      <w:r>
        <w:t>].</w:t>
      </w:r>
    </w:p>
    <w:p w14:paraId="6A466633" w14:textId="60F6E622" w:rsidR="00F95E0F" w:rsidRDefault="00F95E0F" w:rsidP="00F95E0F">
      <w:pPr>
        <w:pStyle w:val="afff3"/>
      </w:pPr>
      <w:r>
        <w:t xml:space="preserve">[8] M.A. Yurkin, V.P. Maltsev, and A.G. Hoekstra, “The discrete dipole approximation for simulation of light scattering by particles much larger than the wavelength,” J. Quant. Spectrosc. Radiat. Transfer </w:t>
      </w:r>
      <w:r>
        <w:rPr>
          <w:b/>
          <w:bCs/>
        </w:rPr>
        <w:t>106</w:t>
      </w:r>
      <w:r>
        <w:t>, 546–557 (2007) [doi:</w:t>
      </w:r>
      <w:hyperlink r:id="rId30" w:history="1">
        <w:r w:rsidR="00DA1B83">
          <w:rPr>
            <w:rStyle w:val="a9"/>
          </w:rPr>
          <w:t>10.1016/j.jqsrt.2007.01.033</w:t>
        </w:r>
      </w:hyperlink>
      <w:r>
        <w:t>].</w:t>
      </w:r>
    </w:p>
    <w:p w14:paraId="29CBA2B2" w14:textId="384412FE" w:rsidR="00F95E0F" w:rsidRDefault="00F95E0F" w:rsidP="00F95E0F">
      <w:pPr>
        <w:pStyle w:val="afff3"/>
      </w:pPr>
      <w:r>
        <w:t xml:space="preserve">[9] M. Huntemann, G. Heygster, and G. Hong, “Discrete dipole approximation simulations on GPUs using OpenCL – Application on cloud ice particles,” J. Comput. Sci. </w:t>
      </w:r>
      <w:r>
        <w:rPr>
          <w:b/>
          <w:bCs/>
        </w:rPr>
        <w:t>2</w:t>
      </w:r>
      <w:r>
        <w:t>, 262–271 (2011) [doi:</w:t>
      </w:r>
      <w:hyperlink r:id="rId31" w:history="1">
        <w:r w:rsidR="00DA1B83">
          <w:rPr>
            <w:rStyle w:val="a9"/>
          </w:rPr>
          <w:t>10.1016/j.jocs.2011.05.011</w:t>
        </w:r>
      </w:hyperlink>
      <w:r>
        <w:t>].</w:t>
      </w:r>
    </w:p>
    <w:p w14:paraId="042D5D49" w14:textId="17B93995" w:rsidR="00F95E0F" w:rsidRDefault="00F95E0F" w:rsidP="00F95E0F">
      <w:pPr>
        <w:pStyle w:val="afff3"/>
      </w:pPr>
      <w:r>
        <w:t xml:space="preserve">[10] B.T. Draine and P.J. Flatau, “Discrete-dipole approximation for scattering calculations,” J. Opt. Soc. Am. A </w:t>
      </w:r>
      <w:r>
        <w:rPr>
          <w:b/>
          <w:bCs/>
        </w:rPr>
        <w:t>11</w:t>
      </w:r>
      <w:r>
        <w:t>, 1491–1499 (1994) [doi:</w:t>
      </w:r>
      <w:hyperlink r:id="rId32" w:history="1">
        <w:r w:rsidR="00DA1B83">
          <w:rPr>
            <w:rStyle w:val="a9"/>
          </w:rPr>
          <w:t>10.1364/JOSAA.11.001491</w:t>
        </w:r>
      </w:hyperlink>
      <w:r>
        <w:t>].</w:t>
      </w:r>
    </w:p>
    <w:p w14:paraId="5B606C18" w14:textId="1A7C7376" w:rsidR="00F95E0F" w:rsidRDefault="00F95E0F" w:rsidP="00F95E0F">
      <w:pPr>
        <w:pStyle w:val="afff3"/>
      </w:pPr>
      <w:r>
        <w:t xml:space="preserve">[11] B.T. Draine and J.J. Goodman, “Beyond Clausius–Mossotti: wave propagation on a polarizable point lattice and the discrete dipole approximation,” Astrophys. J. </w:t>
      </w:r>
      <w:r>
        <w:rPr>
          <w:b/>
          <w:bCs/>
        </w:rPr>
        <w:t>405</w:t>
      </w:r>
      <w:r>
        <w:t>, 685–697 (1993) [doi:</w:t>
      </w:r>
      <w:hyperlink r:id="rId33" w:history="1">
        <w:r w:rsidR="00DA1B83">
          <w:rPr>
            <w:rStyle w:val="a9"/>
          </w:rPr>
          <w:t>10.1086/172396</w:t>
        </w:r>
      </w:hyperlink>
      <w:r>
        <w:t>].</w:t>
      </w:r>
    </w:p>
    <w:p w14:paraId="1D1FC5DD" w14:textId="77777777" w:rsidR="00F95E0F" w:rsidRDefault="00F95E0F" w:rsidP="00F95E0F">
      <w:pPr>
        <w:pStyle w:val="afff3"/>
      </w:pPr>
      <w:r>
        <w:t>[12] B.T. Draine, “The discrete dipole approximation for light scattering by irregular targets,” in Light Scattering by Nonspherical Particles, Theory, Measurements, and Applications, M.I. Mishchenko, J.W. Hovenier, and L.D. Travis, Eds., pp. 131–145, Academic Press, New York (2000).</w:t>
      </w:r>
    </w:p>
    <w:p w14:paraId="66F66D66" w14:textId="053F6285" w:rsidR="00F95E0F" w:rsidRDefault="00F95E0F" w:rsidP="00F95E0F">
      <w:pPr>
        <w:pStyle w:val="afff3"/>
      </w:pPr>
      <w:r>
        <w:t xml:space="preserve">[13] N.B. Piller, “Coupled-dipole approximation for high permittivity materials,” Opt. Commun. </w:t>
      </w:r>
      <w:r>
        <w:rPr>
          <w:b/>
          <w:bCs/>
        </w:rPr>
        <w:t>160</w:t>
      </w:r>
      <w:r>
        <w:t>, 10–14 (1999) [doi:</w:t>
      </w:r>
      <w:hyperlink r:id="rId34" w:history="1">
        <w:r w:rsidR="00DA1B83">
          <w:rPr>
            <w:rStyle w:val="a9"/>
          </w:rPr>
          <w:t>10.1016/S0030-4018(98)00645-2</w:t>
        </w:r>
      </w:hyperlink>
      <w:r>
        <w:t>].</w:t>
      </w:r>
    </w:p>
    <w:p w14:paraId="16CFD226" w14:textId="11EB448B" w:rsidR="00F95E0F" w:rsidRDefault="00F95E0F" w:rsidP="00F95E0F">
      <w:pPr>
        <w:pStyle w:val="afff3"/>
      </w:pPr>
      <w:r>
        <w:t xml:space="preserve">[14] P.C. Chaumet, A. Sentenac, and A. Rahmani, “Coupled dipole method for scatterers with large permittivity,” Phys. Rev. E </w:t>
      </w:r>
      <w:r>
        <w:rPr>
          <w:b/>
          <w:bCs/>
        </w:rPr>
        <w:t>70</w:t>
      </w:r>
      <w:r>
        <w:t>, 036606 (2004) [doi:</w:t>
      </w:r>
      <w:hyperlink r:id="rId35" w:history="1">
        <w:r w:rsidR="00DA1B83">
          <w:rPr>
            <w:rStyle w:val="a9"/>
          </w:rPr>
          <w:t>10.1103/PhysRevE.70.036606</w:t>
        </w:r>
      </w:hyperlink>
      <w:r>
        <w:t>].</w:t>
      </w:r>
    </w:p>
    <w:p w14:paraId="3DBDCB74" w14:textId="4906E09F" w:rsidR="00F95E0F" w:rsidRDefault="00F95E0F" w:rsidP="00F95E0F">
      <w:pPr>
        <w:pStyle w:val="afff3"/>
      </w:pPr>
      <w:r>
        <w:t xml:space="preserve">[15] S.B. Singham, “Theoretical factors in modeling polarized light scattering by arbitrary particles,” Appl. Opt. </w:t>
      </w:r>
      <w:r>
        <w:rPr>
          <w:b/>
          <w:bCs/>
        </w:rPr>
        <w:t>28</w:t>
      </w:r>
      <w:r>
        <w:t>, 5058–5064 (1989) [doi:</w:t>
      </w:r>
      <w:hyperlink r:id="rId36" w:history="1">
        <w:r w:rsidR="00DA1B83">
          <w:rPr>
            <w:rStyle w:val="a9"/>
          </w:rPr>
          <w:t>10.1364/AO.28.005058</w:t>
        </w:r>
      </w:hyperlink>
      <w:r>
        <w:t>].</w:t>
      </w:r>
    </w:p>
    <w:p w14:paraId="3532FE34" w14:textId="286461AC" w:rsidR="00F95E0F" w:rsidRDefault="00F95E0F" w:rsidP="00F95E0F">
      <w:pPr>
        <w:pStyle w:val="afff3"/>
      </w:pPr>
      <w:r>
        <w:t xml:space="preserve">[16] A.G. Hoekstra and P.M.A. Sloot, “Dipolar unit size in coupled-dipole calculations of the scattering matrix elements,” Opt. Lett. </w:t>
      </w:r>
      <w:r>
        <w:rPr>
          <w:b/>
          <w:bCs/>
        </w:rPr>
        <w:t>18</w:t>
      </w:r>
      <w:r>
        <w:t>, 1211–1213 (1993) [doi:</w:t>
      </w:r>
      <w:hyperlink r:id="rId37" w:history="1">
        <w:r w:rsidR="00DA1B83">
          <w:rPr>
            <w:rStyle w:val="a9"/>
          </w:rPr>
          <w:t>10.1364/OL.18.001211</w:t>
        </w:r>
      </w:hyperlink>
      <w:r>
        <w:t>].</w:t>
      </w:r>
    </w:p>
    <w:p w14:paraId="004EDB4C" w14:textId="3CCBF715" w:rsidR="00F95E0F" w:rsidRDefault="00F95E0F" w:rsidP="00F95E0F">
      <w:pPr>
        <w:pStyle w:val="afff3"/>
      </w:pPr>
      <w:r>
        <w:t xml:space="preserve">[17] A.G. Hoekstra, J. Rahola, and P.M.A. Sloot, “Accuracy of internal fields in volume integral equation simulations of light scattering,” Appl. Opt. </w:t>
      </w:r>
      <w:r>
        <w:rPr>
          <w:b/>
          <w:bCs/>
        </w:rPr>
        <w:t>37</w:t>
      </w:r>
      <w:r>
        <w:t>, 8482–8497 (1998) [doi:</w:t>
      </w:r>
      <w:hyperlink r:id="rId38" w:history="1">
        <w:r w:rsidR="00DA1B83">
          <w:rPr>
            <w:rStyle w:val="a9"/>
          </w:rPr>
          <w:t>10.1364/AO.37.008482</w:t>
        </w:r>
      </w:hyperlink>
      <w:r>
        <w:t>].</w:t>
      </w:r>
    </w:p>
    <w:p w14:paraId="6C3FB43F" w14:textId="15B67ADC" w:rsidR="00F95E0F" w:rsidRDefault="00F95E0F" w:rsidP="00F95E0F">
      <w:pPr>
        <w:pStyle w:val="afff3"/>
      </w:pPr>
      <w:r>
        <w:t xml:space="preserve">[18] I. Ayranci, R. Vaillon, and N. Selcuk, “Performance of discrete dipole approximation for prediction of amplitude and phase of electromagnetic scattering by particles,” J. Quant. Spectrosc. Radiat. Transfer </w:t>
      </w:r>
      <w:r>
        <w:rPr>
          <w:b/>
          <w:bCs/>
        </w:rPr>
        <w:t>103</w:t>
      </w:r>
      <w:r>
        <w:t>, 83–101 (2007) [doi:</w:t>
      </w:r>
      <w:hyperlink r:id="rId39" w:history="1">
        <w:r w:rsidR="00DA1B83">
          <w:rPr>
            <w:rStyle w:val="a9"/>
          </w:rPr>
          <w:t>10.1016/j.jqsrt.2006.06.006</w:t>
        </w:r>
      </w:hyperlink>
      <w:r>
        <w:t>].</w:t>
      </w:r>
    </w:p>
    <w:p w14:paraId="62F2B339" w14:textId="1272C13B" w:rsidR="00F95E0F" w:rsidRDefault="00F95E0F" w:rsidP="00F95E0F">
      <w:pPr>
        <w:pStyle w:val="afff3"/>
      </w:pPr>
      <w:r>
        <w:t xml:space="preserve">[19] N.B. Piller and O.J.F. Martin, “Increasing the performance of the coupled-dipole approximation: A spectral approach,” IEEE Trans. Antennas Propag. </w:t>
      </w:r>
      <w:r>
        <w:rPr>
          <w:b/>
          <w:bCs/>
        </w:rPr>
        <w:t>46</w:t>
      </w:r>
      <w:r>
        <w:t>, 1126–1137 (1998) [doi:</w:t>
      </w:r>
      <w:hyperlink r:id="rId40" w:history="1">
        <w:r w:rsidR="00DA1B83">
          <w:rPr>
            <w:rStyle w:val="a9"/>
          </w:rPr>
          <w:t>10.1109/8.718567</w:t>
        </w:r>
      </w:hyperlink>
      <w:r>
        <w:t>].</w:t>
      </w:r>
    </w:p>
    <w:p w14:paraId="13D26DF2" w14:textId="30D7901E" w:rsidR="00F95E0F" w:rsidRDefault="00F95E0F" w:rsidP="00F95E0F">
      <w:pPr>
        <w:pStyle w:val="afff3"/>
      </w:pPr>
      <w:r>
        <w:t xml:space="preserve">[20] M.A. Yurkin, D. de Kanter, and A.G. Hoekstra, “Accuracy of the discrete dipole approximation for simulation of optical properties of gold nanoparticles,” J. Nanophoton. </w:t>
      </w:r>
      <w:r>
        <w:rPr>
          <w:b/>
          <w:bCs/>
        </w:rPr>
        <w:t>4</w:t>
      </w:r>
      <w:r>
        <w:t>, 041585 (2010) [doi:</w:t>
      </w:r>
      <w:hyperlink r:id="rId41" w:history="1">
        <w:r w:rsidR="00DA1B83">
          <w:rPr>
            <w:rStyle w:val="a9"/>
          </w:rPr>
          <w:t>10.1117/1.3335329</w:t>
        </w:r>
      </w:hyperlink>
      <w:r>
        <w:t>].</w:t>
      </w:r>
    </w:p>
    <w:p w14:paraId="0AD0A765" w14:textId="09A9C898" w:rsidR="00F95E0F" w:rsidRDefault="00F95E0F" w:rsidP="00F95E0F">
      <w:pPr>
        <w:pStyle w:val="afff3"/>
      </w:pPr>
      <w:r>
        <w:t xml:space="preserve">[21] D.A. Smunev, P.C. Chaumet, and M.A. Yurkin, “Rectangular dipoles in the discrete dipole approximation,” J. Quant. Spectrosc. Radiat. Transfer </w:t>
      </w:r>
      <w:r>
        <w:rPr>
          <w:b/>
          <w:bCs/>
        </w:rPr>
        <w:t>156</w:t>
      </w:r>
      <w:r>
        <w:t>, 67–79 (2015) [doi:</w:t>
      </w:r>
      <w:hyperlink r:id="rId42" w:history="1">
        <w:r w:rsidR="00DA1B83">
          <w:rPr>
            <w:rStyle w:val="a9"/>
          </w:rPr>
          <w:t>10.1016/j.jqsrt.2015.01.019</w:t>
        </w:r>
      </w:hyperlink>
      <w:r>
        <w:t>].</w:t>
      </w:r>
    </w:p>
    <w:p w14:paraId="01B2964D" w14:textId="42D02A78" w:rsidR="00F95E0F" w:rsidRDefault="00F95E0F" w:rsidP="00F95E0F">
      <w:pPr>
        <w:pStyle w:val="afff3"/>
      </w:pPr>
      <w:r>
        <w:t xml:space="preserve">[22] M.A. Yurkin, V.P. Maltsev, and A.G. Hoekstra, “Convergence of the discrete dipole approximation. II. An extrapolation technique to increase the accuracy,” J. Opt. Soc. Am. A </w:t>
      </w:r>
      <w:r>
        <w:rPr>
          <w:b/>
          <w:bCs/>
        </w:rPr>
        <w:t>23</w:t>
      </w:r>
      <w:r>
        <w:t>, 2592–2601 (2006) [doi:</w:t>
      </w:r>
      <w:hyperlink r:id="rId43" w:history="1">
        <w:r w:rsidR="00DA1B83">
          <w:rPr>
            <w:rStyle w:val="a9"/>
          </w:rPr>
          <w:t>10.1364/JOSAA.23.002592</w:t>
        </w:r>
      </w:hyperlink>
      <w:r>
        <w:t>].</w:t>
      </w:r>
    </w:p>
    <w:p w14:paraId="3B3CBBD3" w14:textId="138BA8EE" w:rsidR="00F95E0F" w:rsidRDefault="00F95E0F" w:rsidP="00F95E0F">
      <w:pPr>
        <w:pStyle w:val="afff3"/>
      </w:pPr>
      <w:r>
        <w:lastRenderedPageBreak/>
        <w:t xml:space="preserve">[23] M.A. Yurkin, A.G. Hoekstra, R.S. Brock, and J.Q. Lu, “Systematic comparison of the discrete dipole approximation and the finite difference time domain method for large dielectric scatterers,” Opt. Express </w:t>
      </w:r>
      <w:r>
        <w:rPr>
          <w:b/>
          <w:bCs/>
        </w:rPr>
        <w:t>15</w:t>
      </w:r>
      <w:r>
        <w:t>, 17902–17911 (2007) [doi:</w:t>
      </w:r>
      <w:hyperlink r:id="rId44" w:history="1">
        <w:r w:rsidR="00DA1B83">
          <w:rPr>
            <w:rStyle w:val="a9"/>
          </w:rPr>
          <w:t>10.1364/OE.15.017902</w:t>
        </w:r>
      </w:hyperlink>
      <w:r>
        <w:t>].</w:t>
      </w:r>
    </w:p>
    <w:p w14:paraId="23FE5BCF" w14:textId="287570C3" w:rsidR="00F95E0F" w:rsidRDefault="00F95E0F" w:rsidP="00F95E0F">
      <w:pPr>
        <w:pStyle w:val="afff3"/>
      </w:pPr>
      <w:r>
        <w:t xml:space="preserve">[24] M.A. Yurkin, M. Min, and A.G. Hoekstra, “Application of the discrete dipole approximation to very large refractive indices: Filtered coupled dipoles revived,” Phys. Rev. E </w:t>
      </w:r>
      <w:r>
        <w:rPr>
          <w:b/>
          <w:bCs/>
        </w:rPr>
        <w:t>82</w:t>
      </w:r>
      <w:r>
        <w:t>, 036703 (2010) [doi:</w:t>
      </w:r>
      <w:hyperlink r:id="rId45" w:history="1">
        <w:r w:rsidR="00DA1B83">
          <w:rPr>
            <w:rStyle w:val="a9"/>
          </w:rPr>
          <w:t>10.1103/PhysRevE.82.036703</w:t>
        </w:r>
      </w:hyperlink>
      <w:r>
        <w:t>].</w:t>
      </w:r>
    </w:p>
    <w:p w14:paraId="7014C99F" w14:textId="07227718" w:rsidR="00F95E0F" w:rsidRDefault="00F95E0F" w:rsidP="00F95E0F">
      <w:pPr>
        <w:pStyle w:val="afff3"/>
      </w:pPr>
      <w:r>
        <w:t xml:space="preserve">[25] K.V. Gilev, E. Eremina, M.A. Yurkin, and V.P. Maltsev, “Comparison of the discrete dipole approximation and the discrete source method for simulation of light scattering by red blood cells,” Opt. Express </w:t>
      </w:r>
      <w:r>
        <w:rPr>
          <w:b/>
          <w:bCs/>
        </w:rPr>
        <w:t>18</w:t>
      </w:r>
      <w:r>
        <w:t>, 5681–5690 (2010) [doi:</w:t>
      </w:r>
      <w:hyperlink r:id="rId46" w:history="1">
        <w:r w:rsidR="00DA1B83">
          <w:rPr>
            <w:rStyle w:val="a9"/>
          </w:rPr>
          <w:t>10.1364/OE.18.005681</w:t>
        </w:r>
      </w:hyperlink>
      <w:r>
        <w:t>].</w:t>
      </w:r>
    </w:p>
    <w:p w14:paraId="6887C628" w14:textId="0D08614E" w:rsidR="00F95E0F" w:rsidRDefault="00F95E0F" w:rsidP="00F95E0F">
      <w:pPr>
        <w:pStyle w:val="afff3"/>
      </w:pPr>
      <w:r>
        <w:t xml:space="preserve">[26] H. Parviainen and K. Lumme, “Scattering from rough thin films: discrete-dipole-approximation simulations,” J. Opt. Soc. Am. A </w:t>
      </w:r>
      <w:r>
        <w:rPr>
          <w:b/>
          <w:bCs/>
        </w:rPr>
        <w:t>25</w:t>
      </w:r>
      <w:r>
        <w:t>, 90–97 (2008) [doi:</w:t>
      </w:r>
      <w:hyperlink r:id="rId47" w:history="1">
        <w:r w:rsidR="00DA1B83">
          <w:rPr>
            <w:rStyle w:val="a9"/>
          </w:rPr>
          <w:t>10.1364/JOSAA.25.000090</w:t>
        </w:r>
      </w:hyperlink>
      <w:r>
        <w:t>].</w:t>
      </w:r>
    </w:p>
    <w:p w14:paraId="3BC9CDDD" w14:textId="60FA7CA1" w:rsidR="00F95E0F" w:rsidRDefault="00F95E0F" w:rsidP="00F95E0F">
      <w:pPr>
        <w:pStyle w:val="afff3"/>
      </w:pPr>
      <w:r>
        <w:t>[27] D.W. Mackowski, “Direct simulation of scattering and absorption by particle deposits,” in Proceedings of the 10th Conference on Electromagnetic and Light Scattering, G. Videen, M.I. Mishchenko, and M.P. Menguc, Eds., pp. 113–116, Bodrum, Turkey (2007) [doi:</w:t>
      </w:r>
      <w:hyperlink r:id="rId48" w:history="1">
        <w:r w:rsidR="00DA1B83">
          <w:rPr>
            <w:rStyle w:val="a9"/>
          </w:rPr>
          <w:t>10.1615/ICHMT.2007.ConfElectromagLigScat.310</w:t>
        </w:r>
      </w:hyperlink>
      <w:r>
        <w:t>].</w:t>
      </w:r>
    </w:p>
    <w:p w14:paraId="47EB6F40" w14:textId="63760503" w:rsidR="00F95E0F" w:rsidRDefault="00F95E0F" w:rsidP="00F95E0F">
      <w:pPr>
        <w:pStyle w:val="afff3"/>
      </w:pPr>
      <w:r>
        <w:t xml:space="preserve">[28] S. D’Agostino, P.P. Pompa, R. Chiuri, R.J. Phaneuf, D.G. Britti, R. Rinaldi, R. Cingolani, and F. Della Sala, “Enhanced fluorescence by metal nanospheres on metal substrates,” Opt. Lett. </w:t>
      </w:r>
      <w:r>
        <w:rPr>
          <w:b/>
          <w:bCs/>
        </w:rPr>
        <w:t>34</w:t>
      </w:r>
      <w:r>
        <w:t>, 2381–2383 (2009) [doi:</w:t>
      </w:r>
      <w:hyperlink r:id="rId49" w:history="1">
        <w:r w:rsidR="00DA1B83">
          <w:rPr>
            <w:rStyle w:val="a9"/>
          </w:rPr>
          <w:t>10.1364/OL.34.002381</w:t>
        </w:r>
      </w:hyperlink>
      <w:r>
        <w:t>].</w:t>
      </w:r>
    </w:p>
    <w:p w14:paraId="2E17CD88" w14:textId="580BC7C6" w:rsidR="00F95E0F" w:rsidRDefault="00F95E0F" w:rsidP="00F95E0F">
      <w:pPr>
        <w:pStyle w:val="afff3"/>
      </w:pPr>
      <w:r>
        <w:t xml:space="preserve">[29] P.C. Chaumet, A. Rahmani, and G.W. Bryant, “Generalization of the coupled dipole method to periodic structures,” Phys. Rev. B </w:t>
      </w:r>
      <w:r>
        <w:rPr>
          <w:b/>
          <w:bCs/>
        </w:rPr>
        <w:t>67</w:t>
      </w:r>
      <w:r>
        <w:t>, 165404 (2003) [doi:</w:t>
      </w:r>
      <w:hyperlink r:id="rId50" w:history="1">
        <w:r w:rsidR="00DA1B83">
          <w:rPr>
            <w:rStyle w:val="a9"/>
          </w:rPr>
          <w:t>10.1103/PhysRevB.67.165404</w:t>
        </w:r>
      </w:hyperlink>
      <w:r>
        <w:t>].</w:t>
      </w:r>
    </w:p>
    <w:p w14:paraId="6234A7BB" w14:textId="694E04F4" w:rsidR="00F95E0F" w:rsidRDefault="00F95E0F" w:rsidP="00F95E0F">
      <w:pPr>
        <w:pStyle w:val="afff3"/>
      </w:pPr>
      <w:r>
        <w:t xml:space="preserve">[30] C.M.J. Wijers and K.M.E. Emmett, “Structural contribution to the anisotropic reflection from the Si (110) surface,” Phys. Scr. </w:t>
      </w:r>
      <w:r>
        <w:rPr>
          <w:b/>
          <w:bCs/>
        </w:rPr>
        <w:t>38</w:t>
      </w:r>
      <w:r>
        <w:t>, 435–440 (1988) [doi:</w:t>
      </w:r>
      <w:hyperlink r:id="rId51" w:history="1">
        <w:r w:rsidR="00DA1B83">
          <w:rPr>
            <w:rStyle w:val="a9"/>
          </w:rPr>
          <w:t>10.1088/0031-8949/38/3/017</w:t>
        </w:r>
      </w:hyperlink>
      <w:r>
        <w:t>].</w:t>
      </w:r>
    </w:p>
    <w:p w14:paraId="19139C29" w14:textId="78A0BFB2" w:rsidR="00F95E0F" w:rsidRDefault="00F95E0F" w:rsidP="00F95E0F">
      <w:pPr>
        <w:pStyle w:val="afff3"/>
      </w:pPr>
      <w:r>
        <w:t xml:space="preserve">[31] B.T. Draine and P.J. Flatau, “Discrete-dipole approximation for periodic targets: theory and tests,” J. Opt. Soc. Am. A </w:t>
      </w:r>
      <w:r>
        <w:rPr>
          <w:b/>
          <w:bCs/>
        </w:rPr>
        <w:t>25</w:t>
      </w:r>
      <w:r>
        <w:t>, 2693–2703 (2008) [doi:</w:t>
      </w:r>
      <w:hyperlink r:id="rId52" w:history="1">
        <w:r w:rsidR="00DA1B83">
          <w:rPr>
            <w:rStyle w:val="a9"/>
          </w:rPr>
          <w:t>10.1364/JOSAA.25.002693</w:t>
        </w:r>
      </w:hyperlink>
      <w:r>
        <w:t>].</w:t>
      </w:r>
    </w:p>
    <w:p w14:paraId="205A819A" w14:textId="25A75DF6" w:rsidR="00F95E0F" w:rsidRDefault="00F95E0F" w:rsidP="00F95E0F">
      <w:pPr>
        <w:pStyle w:val="afff3"/>
      </w:pPr>
      <w:r>
        <w:t xml:space="preserve">[32] D.V. Hahn, D. Limsui, R.I. Joseph, K.C. Baldwin, N.T. Boggs, A.K. Carr, C.C. Carter, T.S. Han, and M.E. Thomas, “Shape characteristics of biological spores,” in SPIE Proceedings </w:t>
      </w:r>
      <w:r>
        <w:rPr>
          <w:b/>
          <w:bCs/>
        </w:rPr>
        <w:t>6954</w:t>
      </w:r>
      <w:r>
        <w:t>, A.W. Fountain III and P.J. Gardner, Eds., p. 69540W, SPIE, Orlando, FL, USA (2008) [doi:</w:t>
      </w:r>
      <w:hyperlink r:id="rId53" w:history="1">
        <w:r w:rsidR="00DA1B83">
          <w:rPr>
            <w:rStyle w:val="a9"/>
          </w:rPr>
          <w:t>10.1117/12.777637</w:t>
        </w:r>
      </w:hyperlink>
      <w:r>
        <w:t>].</w:t>
      </w:r>
    </w:p>
    <w:p w14:paraId="4B2AA6F8" w14:textId="77777777" w:rsidR="00F95E0F" w:rsidRDefault="00F95E0F" w:rsidP="00F95E0F">
      <w:pPr>
        <w:pStyle w:val="afff3"/>
      </w:pPr>
      <w:r>
        <w:t>[33] M.A. Yurkin, “Discrete dipole simulations of light scattering by blood cells,” PhD thesis, University of Amsterdam (2007).</w:t>
      </w:r>
    </w:p>
    <w:p w14:paraId="3E545082" w14:textId="7B85273A" w:rsidR="00F95E0F" w:rsidRDefault="00F95E0F" w:rsidP="00F95E0F">
      <w:pPr>
        <w:pStyle w:val="afff3"/>
      </w:pPr>
      <w:r>
        <w:t xml:space="preserve">[34] P.W. Kuchel and E.D. Fackerell, “Parametric-equation representation of biconcave erythrocytes,” Bull. Math. Biol. </w:t>
      </w:r>
      <w:r>
        <w:rPr>
          <w:b/>
          <w:bCs/>
        </w:rPr>
        <w:t>61</w:t>
      </w:r>
      <w:r>
        <w:t>, 209–220 (1999) [doi:</w:t>
      </w:r>
      <w:hyperlink r:id="rId54" w:history="1">
        <w:r w:rsidR="00DA1B83">
          <w:rPr>
            <w:rStyle w:val="a9"/>
          </w:rPr>
          <w:t>10.1006/bulm.1998.0064</w:t>
        </w:r>
      </w:hyperlink>
      <w:r>
        <w:t>].</w:t>
      </w:r>
    </w:p>
    <w:p w14:paraId="43A171F4" w14:textId="05BDB673" w:rsidR="00F95E0F" w:rsidRDefault="00F95E0F" w:rsidP="00F95E0F">
      <w:pPr>
        <w:pStyle w:val="afff3"/>
      </w:pPr>
      <w:r>
        <w:t xml:space="preserve">[35] M.A. Yurkin, K.A. Semyanov, P.A. Tarasov, A.V. Chernyshev, A.G. Hoekstra, and V.P. Maltsev, “Experimental and theoretical study of light scattering by individual mature red blood cells with scanning flow cytometry and discrete dipole approximation,” Appl. Opt. </w:t>
      </w:r>
      <w:r>
        <w:rPr>
          <w:b/>
          <w:bCs/>
        </w:rPr>
        <w:t>44</w:t>
      </w:r>
      <w:r>
        <w:t>, 5249–5256 (2005) [doi:</w:t>
      </w:r>
      <w:hyperlink r:id="rId55" w:history="1">
        <w:r w:rsidR="00DA1B83">
          <w:rPr>
            <w:rStyle w:val="a9"/>
          </w:rPr>
          <w:t>10.1364/AO.44.005249</w:t>
        </w:r>
      </w:hyperlink>
      <w:r>
        <w:t>].</w:t>
      </w:r>
    </w:p>
    <w:p w14:paraId="239D789B" w14:textId="74F0630C" w:rsidR="00F95E0F" w:rsidRDefault="00F95E0F" w:rsidP="00F95E0F">
      <w:pPr>
        <w:pStyle w:val="afff3"/>
      </w:pPr>
      <w:r>
        <w:t xml:space="preserve">[36] M. Matsumoto and T. Nishimura, “Mersenne twister: a 623-dimensionally equidistributed uniform pseudo-random number generator,” ACM Trans. Model. Comput. Simul. </w:t>
      </w:r>
      <w:r>
        <w:rPr>
          <w:b/>
          <w:bCs/>
        </w:rPr>
        <w:t>8</w:t>
      </w:r>
      <w:r>
        <w:t>, 3–30 (1998) [doi:</w:t>
      </w:r>
      <w:hyperlink r:id="rId56" w:history="1">
        <w:r w:rsidR="00DA1B83">
          <w:rPr>
            <w:rStyle w:val="a9"/>
          </w:rPr>
          <w:t>10.1145/272991.272995</w:t>
        </w:r>
      </w:hyperlink>
      <w:r>
        <w:t>].</w:t>
      </w:r>
    </w:p>
    <w:p w14:paraId="6B28996A" w14:textId="28948976" w:rsidR="00F95E0F" w:rsidRDefault="00F95E0F" w:rsidP="00F95E0F">
      <w:pPr>
        <w:pStyle w:val="afff3"/>
      </w:pPr>
      <w:r>
        <w:t xml:space="preserve">[37] M.A. Yurkin, K.A. Semyanov, V.P. Maltsev, and A.G. Hoekstra, “Discrimination of granulocyte subtypes from light scattering: theoretical analysis using a granulated sphere model,” Opt. Express </w:t>
      </w:r>
      <w:r>
        <w:rPr>
          <w:b/>
          <w:bCs/>
        </w:rPr>
        <w:t>15</w:t>
      </w:r>
      <w:r>
        <w:t>, 16561–16580 (2007) [doi:</w:t>
      </w:r>
      <w:hyperlink r:id="rId57" w:history="1">
        <w:r w:rsidR="00DA1B83">
          <w:rPr>
            <w:rStyle w:val="a9"/>
          </w:rPr>
          <w:t>10.1364/OE.15.016561</w:t>
        </w:r>
      </w:hyperlink>
      <w:r>
        <w:t>].</w:t>
      </w:r>
    </w:p>
    <w:p w14:paraId="0F925FD0" w14:textId="12AFAF4B" w:rsidR="00F95E0F" w:rsidRDefault="00F95E0F" w:rsidP="00F95E0F">
      <w:pPr>
        <w:pStyle w:val="afff3"/>
      </w:pPr>
      <w:r>
        <w:t xml:space="preserve">[38] M.A. Yurkin and M. Huntemann, “Rigorous and fast discrete dipole approximation for particles near a plane interface,” J. Phys. Chem. C </w:t>
      </w:r>
      <w:r>
        <w:rPr>
          <w:b/>
          <w:bCs/>
        </w:rPr>
        <w:t>119</w:t>
      </w:r>
      <w:r>
        <w:t>, 29088–29094 (2015) [doi:</w:t>
      </w:r>
      <w:hyperlink r:id="rId58" w:history="1">
        <w:r w:rsidR="00DA1B83">
          <w:rPr>
            <w:rStyle w:val="a9"/>
          </w:rPr>
          <w:t>10.1021/acs.jpcc.5b09271</w:t>
        </w:r>
      </w:hyperlink>
      <w:r>
        <w:t>].</w:t>
      </w:r>
    </w:p>
    <w:p w14:paraId="7D725C0A" w14:textId="5DA2BEB9" w:rsidR="00F95E0F" w:rsidRDefault="00F95E0F" w:rsidP="00F95E0F">
      <w:pPr>
        <w:pStyle w:val="afff3"/>
      </w:pPr>
      <w:r>
        <w:t xml:space="preserve">[39] M.I. Mishchenko, “Calculation of the amplitude matrix for a nonspherical particle in a fixed orientation,” Appl. Opt. </w:t>
      </w:r>
      <w:r>
        <w:rPr>
          <w:b/>
          <w:bCs/>
        </w:rPr>
        <w:t>39</w:t>
      </w:r>
      <w:r>
        <w:t>, 1026–1031 (2000) [doi:</w:t>
      </w:r>
      <w:hyperlink r:id="rId59" w:history="1">
        <w:r w:rsidR="00DA1B83">
          <w:rPr>
            <w:rStyle w:val="a9"/>
          </w:rPr>
          <w:t>10.1364/AO.39.001026</w:t>
        </w:r>
      </w:hyperlink>
      <w:r>
        <w:t>].</w:t>
      </w:r>
    </w:p>
    <w:p w14:paraId="2741F5A7" w14:textId="4BA0A34F" w:rsidR="00F95E0F" w:rsidRDefault="00F95E0F" w:rsidP="00F95E0F">
      <w:pPr>
        <w:pStyle w:val="afff3"/>
      </w:pPr>
      <w:r>
        <w:t xml:space="preserve">[40] M.I. Mishchenko and M.A. Yurkin, “On the concept of random orientation in far-field electromagnetic scattering by nonspherical particles,” Opt. Lett. </w:t>
      </w:r>
      <w:r>
        <w:rPr>
          <w:b/>
          <w:bCs/>
        </w:rPr>
        <w:t>42</w:t>
      </w:r>
      <w:r>
        <w:t>, 494–497 (2017) [doi:</w:t>
      </w:r>
      <w:hyperlink r:id="rId60" w:history="1">
        <w:r w:rsidR="00DA1B83">
          <w:rPr>
            <w:rStyle w:val="a9"/>
          </w:rPr>
          <w:t>10.1364/OL.42.000494</w:t>
        </w:r>
      </w:hyperlink>
      <w:r>
        <w:t>].</w:t>
      </w:r>
    </w:p>
    <w:p w14:paraId="2879D1A0" w14:textId="62BBB072" w:rsidR="00F95E0F" w:rsidRDefault="00F95E0F" w:rsidP="00F95E0F">
      <w:pPr>
        <w:pStyle w:val="afff3"/>
      </w:pPr>
      <w:r>
        <w:t xml:space="preserve">[41] G. Gouesbet, B. Maheu, and G. Grehan, “Light-scattering from a sphere arbitrarily located in a Gaussian beam, using a Bromwich formulation,” J. Opt. Soc. Am. A </w:t>
      </w:r>
      <w:r>
        <w:rPr>
          <w:b/>
          <w:bCs/>
        </w:rPr>
        <w:t>5</w:t>
      </w:r>
      <w:r>
        <w:t>, 1427–1443 (1988) [doi:</w:t>
      </w:r>
      <w:hyperlink r:id="rId61" w:history="1">
        <w:r w:rsidR="00DA1B83">
          <w:rPr>
            <w:rStyle w:val="a9"/>
          </w:rPr>
          <w:t>10.1364/JOSAA.5.001427</w:t>
        </w:r>
      </w:hyperlink>
      <w:r>
        <w:t>].</w:t>
      </w:r>
    </w:p>
    <w:p w14:paraId="646BA550" w14:textId="599BB68E" w:rsidR="00F95E0F" w:rsidRDefault="00F95E0F" w:rsidP="00F95E0F">
      <w:pPr>
        <w:pStyle w:val="afff3"/>
      </w:pPr>
      <w:r>
        <w:lastRenderedPageBreak/>
        <w:t xml:space="preserve">[42] L.W. Davis, “Theory of electromagnetic beams,” Phys. Rev. A </w:t>
      </w:r>
      <w:r>
        <w:rPr>
          <w:b/>
          <w:bCs/>
        </w:rPr>
        <w:t>19</w:t>
      </w:r>
      <w:r>
        <w:t>, 1177–1179 (1979) [doi:</w:t>
      </w:r>
      <w:hyperlink r:id="rId62" w:history="1">
        <w:r w:rsidR="00DA1B83">
          <w:rPr>
            <w:rStyle w:val="a9"/>
          </w:rPr>
          <w:t>10.1103/PhysRevA.19.1177</w:t>
        </w:r>
      </w:hyperlink>
      <w:r>
        <w:t>].</w:t>
      </w:r>
    </w:p>
    <w:p w14:paraId="10B1E520" w14:textId="1D873B8E" w:rsidR="00F95E0F" w:rsidRDefault="00F95E0F" w:rsidP="00F95E0F">
      <w:pPr>
        <w:pStyle w:val="afff3"/>
      </w:pPr>
      <w:r>
        <w:t xml:space="preserve">[43] J.P. Barton and D.R. Alexander, “Fifth-order corrected electromagnetic field components for a fundamental Gaussian beam,” J. Appl. Phys. </w:t>
      </w:r>
      <w:r>
        <w:rPr>
          <w:b/>
          <w:bCs/>
        </w:rPr>
        <w:t>66</w:t>
      </w:r>
      <w:r>
        <w:t>, 2800–2802 (1989) [doi:</w:t>
      </w:r>
      <w:hyperlink r:id="rId63" w:history="1">
        <w:r w:rsidR="00DA1B83">
          <w:rPr>
            <w:rStyle w:val="a9"/>
          </w:rPr>
          <w:t>10.1063/1.344207</w:t>
        </w:r>
      </w:hyperlink>
      <w:r>
        <w:t>].</w:t>
      </w:r>
    </w:p>
    <w:p w14:paraId="13AFC828" w14:textId="12853EFD" w:rsidR="00F95E0F" w:rsidRDefault="00F95E0F" w:rsidP="00F95E0F">
      <w:pPr>
        <w:pStyle w:val="afff3"/>
      </w:pPr>
      <w:r>
        <w:t xml:space="preserve">[44] P.C.Y. Chang, J.G. Walker, and K.I. Hopcraft, “Ray tracing in absorbing media,” J. Quant. Spectrosc. Radiat. Transfer </w:t>
      </w:r>
      <w:r>
        <w:rPr>
          <w:b/>
          <w:bCs/>
        </w:rPr>
        <w:t>96</w:t>
      </w:r>
      <w:r>
        <w:t>, 327–341 (2005) [doi:</w:t>
      </w:r>
      <w:hyperlink r:id="rId64" w:history="1">
        <w:r w:rsidR="00DA1B83">
          <w:rPr>
            <w:rStyle w:val="a9"/>
          </w:rPr>
          <w:t>10.1016/j.jqsrt.2005.01.001</w:t>
        </w:r>
      </w:hyperlink>
      <w:r>
        <w:t>].</w:t>
      </w:r>
    </w:p>
    <w:p w14:paraId="599E5D9A" w14:textId="2E86D070" w:rsidR="00F95E0F" w:rsidRDefault="00F95E0F" w:rsidP="00F95E0F">
      <w:pPr>
        <w:pStyle w:val="afff3"/>
      </w:pPr>
      <w:r>
        <w:t xml:space="preserve">[45] M.A. Yurkin and M.I. Mishchenko, “Volume integral equation for electromagnetic scattering: Rigorous derivation and analysis for a set of multilayered particles with piecewise-smooth boundaries in a passive host medium,” Phys. Rev. A </w:t>
      </w:r>
      <w:r>
        <w:rPr>
          <w:b/>
          <w:bCs/>
        </w:rPr>
        <w:t>97</w:t>
      </w:r>
      <w:r>
        <w:t>, 043824 (2018) [doi:</w:t>
      </w:r>
      <w:hyperlink r:id="rId65" w:history="1">
        <w:r w:rsidR="00DA1B83">
          <w:rPr>
            <w:rStyle w:val="a9"/>
          </w:rPr>
          <w:t>10.1103/physreva.97.043824</w:t>
        </w:r>
      </w:hyperlink>
      <w:r>
        <w:t>].</w:t>
      </w:r>
    </w:p>
    <w:p w14:paraId="2B79CA31" w14:textId="77777777" w:rsidR="00F95E0F" w:rsidRDefault="00F95E0F" w:rsidP="00F95E0F">
      <w:pPr>
        <w:pStyle w:val="afff3"/>
      </w:pPr>
      <w:r>
        <w:t xml:space="preserve">[46] J.D. Jackson, </w:t>
      </w:r>
      <w:r>
        <w:rPr>
          <w:i/>
          <w:iCs/>
        </w:rPr>
        <w:t>Classical Electrodynamics</w:t>
      </w:r>
      <w:r>
        <w:t>, 3rd ed., Wiley, New York (1998).</w:t>
      </w:r>
    </w:p>
    <w:p w14:paraId="7A4E8D31" w14:textId="5D637345" w:rsidR="00F95E0F" w:rsidRDefault="00F95E0F" w:rsidP="00F95E0F">
      <w:pPr>
        <w:pStyle w:val="afff3"/>
      </w:pPr>
      <w:r>
        <w:t xml:space="preserve">[47] B.T. Draine, “The discrete dipole approximation and its application to interstellar graphite grains,” Astrophys. J. </w:t>
      </w:r>
      <w:r>
        <w:rPr>
          <w:b/>
          <w:bCs/>
        </w:rPr>
        <w:t>333</w:t>
      </w:r>
      <w:r>
        <w:t>, 848–872 (1988) [doi:</w:t>
      </w:r>
      <w:hyperlink r:id="rId66" w:history="1">
        <w:r w:rsidR="00DA1B83">
          <w:rPr>
            <w:rStyle w:val="a9"/>
          </w:rPr>
          <w:t>10.1086/166795</w:t>
        </w:r>
      </w:hyperlink>
      <w:r>
        <w:t>].</w:t>
      </w:r>
    </w:p>
    <w:p w14:paraId="328B9760" w14:textId="4D99B9B8" w:rsidR="00F95E0F" w:rsidRDefault="00F95E0F" w:rsidP="00F95E0F">
      <w:pPr>
        <w:pStyle w:val="afff3"/>
      </w:pPr>
      <w:r>
        <w:t xml:space="preserve">[48] G.H. Goedecke and S.G. O’Brien, “Scattering by irregular inhomogeneous particles via the digitized Green’s function algorithm,” Appl. Opt. </w:t>
      </w:r>
      <w:r>
        <w:rPr>
          <w:b/>
          <w:bCs/>
        </w:rPr>
        <w:t>27</w:t>
      </w:r>
      <w:r>
        <w:t>, 2431–2438 (1988) [doi:</w:t>
      </w:r>
      <w:hyperlink r:id="rId67" w:history="1">
        <w:r w:rsidR="00DA1B83">
          <w:rPr>
            <w:rStyle w:val="a9"/>
          </w:rPr>
          <w:t>10.1364/AO.27.002431</w:t>
        </w:r>
      </w:hyperlink>
      <w:r>
        <w:t>].</w:t>
      </w:r>
    </w:p>
    <w:p w14:paraId="303AFA0B" w14:textId="77777777" w:rsidR="00F95E0F" w:rsidRDefault="00F95E0F" w:rsidP="00F95E0F">
      <w:pPr>
        <w:pStyle w:val="afff3"/>
      </w:pPr>
      <w:r>
        <w:t>[49] M.A. Yurkin, “Computational approaches for plasmonics,” in Handbook of Molecular Plasmonics, F. Della Sala and S. D’Agostino, Eds., pp. 83–135, Pan Stanford Publishing, Singapore (2013).</w:t>
      </w:r>
    </w:p>
    <w:p w14:paraId="61974C5D" w14:textId="3B34E864" w:rsidR="00F95E0F" w:rsidRDefault="00F95E0F" w:rsidP="00F95E0F">
      <w:pPr>
        <w:pStyle w:val="afff3"/>
      </w:pPr>
      <w:r>
        <w:t>[50] D. Gutkowicz-Krusin and B.T. Draine, “Propagation of electromagnetic waves on a rectangular lattice of polarizable points” (2004) [</w:t>
      </w:r>
      <w:hyperlink r:id="rId68" w:history="1">
        <w:r w:rsidR="00DA1B83">
          <w:rPr>
            <w:rStyle w:val="a9"/>
          </w:rPr>
          <w:t>http://arxiv.org/abs/astro-ph/0403082</w:t>
        </w:r>
      </w:hyperlink>
      <w:r>
        <w:t>].</w:t>
      </w:r>
    </w:p>
    <w:p w14:paraId="045979DC" w14:textId="347C2744" w:rsidR="00F95E0F" w:rsidRDefault="00F95E0F" w:rsidP="00F95E0F">
      <w:pPr>
        <w:pStyle w:val="afff3"/>
      </w:pPr>
      <w:r>
        <w:t xml:space="preserve">[51] A. Lakhtakia and G.W. Mulholland, “On 2 numerical techniques for light-scattering by dielectric agglomerated structures,” J. Res. Nat. Inst. Stand. Technol. </w:t>
      </w:r>
      <w:r>
        <w:rPr>
          <w:b/>
          <w:bCs/>
        </w:rPr>
        <w:t>98</w:t>
      </w:r>
      <w:r>
        <w:t>, 699–716 (1993) [doi:</w:t>
      </w:r>
      <w:hyperlink r:id="rId69" w:history="1">
        <w:r w:rsidR="00DA1B83">
          <w:rPr>
            <w:rStyle w:val="a9"/>
          </w:rPr>
          <w:t>10.6028/jres.098.046</w:t>
        </w:r>
      </w:hyperlink>
      <w:r>
        <w:t>].</w:t>
      </w:r>
    </w:p>
    <w:p w14:paraId="77A499E0" w14:textId="288562DF" w:rsidR="00F95E0F" w:rsidRDefault="00F95E0F" w:rsidP="00F95E0F">
      <w:pPr>
        <w:pStyle w:val="afff3"/>
      </w:pPr>
      <w:r>
        <w:t>[52] D. Gutkowicz-Krusin and B.T. Draine, “Propagation of electromagnetic waves on a rectangular lattice of polarizable points” (2004) [</w:t>
      </w:r>
      <w:hyperlink r:id="rId70" w:history="1">
        <w:r w:rsidR="00DA1B83">
          <w:rPr>
            <w:rStyle w:val="a9"/>
          </w:rPr>
          <w:t>http://arxiv.org/abs/astro-ph/0403082</w:t>
        </w:r>
      </w:hyperlink>
      <w:r>
        <w:t>].</w:t>
      </w:r>
    </w:p>
    <w:p w14:paraId="00B025FB" w14:textId="01F29F3F" w:rsidR="00F95E0F" w:rsidRDefault="00F95E0F" w:rsidP="00F95E0F">
      <w:pPr>
        <w:pStyle w:val="afff3"/>
      </w:pPr>
      <w:r>
        <w:t xml:space="preserve">[53] N.B. Piller, “Influence of the edge meshes on the accuracy of the coupled-dipole approximation,” Opt. Lett. </w:t>
      </w:r>
      <w:r>
        <w:rPr>
          <w:b/>
          <w:bCs/>
        </w:rPr>
        <w:t>22</w:t>
      </w:r>
      <w:r>
        <w:t>, 1674–1676 (1997) [doi:</w:t>
      </w:r>
      <w:hyperlink r:id="rId71" w:history="1">
        <w:r w:rsidR="00DA1B83">
          <w:rPr>
            <w:rStyle w:val="a9"/>
          </w:rPr>
          <w:t>10.1364/OL.22.001674</w:t>
        </w:r>
      </w:hyperlink>
      <w:r>
        <w:t>].</w:t>
      </w:r>
    </w:p>
    <w:p w14:paraId="00ADCE8D" w14:textId="5F7CC46A" w:rsidR="00F95E0F" w:rsidRDefault="00F95E0F" w:rsidP="00F95E0F">
      <w:pPr>
        <w:pStyle w:val="afff3"/>
      </w:pPr>
      <w:r>
        <w:t xml:space="preserve">[54] P. Gay-Balmaz and O.J.F. Martin, “A library for computing the filtered and non-filtered 3D Green’s tensor associated with infinite homogeneous space and surfaces,” Comput. Phys. Commun. </w:t>
      </w:r>
      <w:r>
        <w:rPr>
          <w:b/>
          <w:bCs/>
        </w:rPr>
        <w:t>144</w:t>
      </w:r>
      <w:r>
        <w:t>, 111–120 (2002) [doi:</w:t>
      </w:r>
      <w:hyperlink r:id="rId72" w:history="1">
        <w:r w:rsidR="00DA1B83">
          <w:rPr>
            <w:rStyle w:val="a9"/>
          </w:rPr>
          <w:t>10.1016/S0010-4655(01)00471-4</w:t>
        </w:r>
      </w:hyperlink>
      <w:r>
        <w:t>].</w:t>
      </w:r>
    </w:p>
    <w:p w14:paraId="26D9ABD3" w14:textId="00A9E904" w:rsidR="00F95E0F" w:rsidRDefault="00F95E0F" w:rsidP="00F95E0F">
      <w:pPr>
        <w:pStyle w:val="afff3"/>
      </w:pPr>
      <w:r>
        <w:t xml:space="preserve">[55] R. Schmehl, B.M. Nebeker, and E.D. Hirleman, “Discrete-dipole approximation for scattering by features on surfaces by means of a two-dimensional fast Fourier transform technique,” J. Opt. Soc. Am. A </w:t>
      </w:r>
      <w:r>
        <w:rPr>
          <w:b/>
          <w:bCs/>
        </w:rPr>
        <w:t>14</w:t>
      </w:r>
      <w:r>
        <w:t>, 3026–3036 (1997) [doi:</w:t>
      </w:r>
      <w:hyperlink r:id="rId73" w:history="1">
        <w:r w:rsidR="00DA1B83">
          <w:rPr>
            <w:rStyle w:val="a9"/>
          </w:rPr>
          <w:t>10.1364/JOSAA.14.003026</w:t>
        </w:r>
      </w:hyperlink>
      <w:r>
        <w:t>].</w:t>
      </w:r>
    </w:p>
    <w:p w14:paraId="07A19043" w14:textId="558302A6" w:rsidR="00F95E0F" w:rsidRDefault="00F95E0F" w:rsidP="00F95E0F">
      <w:pPr>
        <w:pStyle w:val="afff3"/>
      </w:pPr>
      <w:r>
        <w:t xml:space="preserve">[56] V.L.Y. Loke and M.P. Menguc, “Surface waves and atomic force microscope probe-particle near-field coupling: discrete dipole approximation with surface interaction,” J. Opt. Soc. Am. A </w:t>
      </w:r>
      <w:r>
        <w:rPr>
          <w:b/>
          <w:bCs/>
        </w:rPr>
        <w:t>27</w:t>
      </w:r>
      <w:r>
        <w:t>, 2293–2303 (2010) [doi:</w:t>
      </w:r>
      <w:hyperlink r:id="rId74" w:history="1">
        <w:r w:rsidR="00DA1B83">
          <w:rPr>
            <w:rStyle w:val="a9"/>
          </w:rPr>
          <w:t>10.1364/JOSAA.27.002293</w:t>
        </w:r>
      </w:hyperlink>
      <w:r>
        <w:t>].</w:t>
      </w:r>
    </w:p>
    <w:p w14:paraId="5C2813EC" w14:textId="77777777" w:rsidR="00F95E0F" w:rsidRDefault="00F95E0F" w:rsidP="00F95E0F">
      <w:pPr>
        <w:pStyle w:val="afff3"/>
      </w:pPr>
      <w:r>
        <w:t xml:space="preserve">[57] C.F. Bohren and D.R. Huffman, </w:t>
      </w:r>
      <w:r>
        <w:rPr>
          <w:i/>
          <w:iCs/>
        </w:rPr>
        <w:t>Absorption and Scattering of Light by Small Particles</w:t>
      </w:r>
      <w:r>
        <w:t>, Wiley, New York (1983).</w:t>
      </w:r>
    </w:p>
    <w:p w14:paraId="08912210" w14:textId="77777777" w:rsidR="00F95E0F" w:rsidRDefault="00F95E0F" w:rsidP="00F95E0F">
      <w:pPr>
        <w:pStyle w:val="afff3"/>
      </w:pPr>
      <w:r>
        <w:t xml:space="preserve">[58] M.I. Mishchenko, </w:t>
      </w:r>
      <w:r>
        <w:rPr>
          <w:i/>
          <w:iCs/>
        </w:rPr>
        <w:t>Electromagnetic Scattering by Particles and Particle Groups: An Introduction</w:t>
      </w:r>
      <w:r>
        <w:t>, Cambridge University Press, Cambridge, UK (2014).</w:t>
      </w:r>
    </w:p>
    <w:p w14:paraId="42D46906" w14:textId="1E480857" w:rsidR="00F95E0F" w:rsidRDefault="00F95E0F" w:rsidP="00F95E0F">
      <w:pPr>
        <w:pStyle w:val="afff3"/>
      </w:pPr>
      <w:r>
        <w:t xml:space="preserve">[59] A.E. Moskalensky and M.A. Yurkin, “Energy budget and optical theorem for scattering of source-induced fields,” Phys. Rev. A </w:t>
      </w:r>
      <w:r>
        <w:rPr>
          <w:b/>
          <w:bCs/>
        </w:rPr>
        <w:t>99</w:t>
      </w:r>
      <w:r>
        <w:t>, 053824 (2019) [doi:</w:t>
      </w:r>
      <w:hyperlink r:id="rId75" w:history="1">
        <w:r w:rsidR="00DA1B83">
          <w:rPr>
            <w:rStyle w:val="a9"/>
          </w:rPr>
          <w:t>10.1103/PhysRevA.99.053824</w:t>
        </w:r>
      </w:hyperlink>
      <w:r>
        <w:t>].</w:t>
      </w:r>
    </w:p>
    <w:p w14:paraId="69CDE145" w14:textId="3A00B307" w:rsidR="00F95E0F" w:rsidRDefault="00F95E0F" w:rsidP="00F95E0F">
      <w:pPr>
        <w:pStyle w:val="afff3"/>
      </w:pPr>
      <w:r>
        <w:t xml:space="preserve">[60] E. Bae, H. Zhang, and E.D. Hirleman, “Application of the discrete dipole approximation for dipoles embedded in film,” J. Opt. Soc. Am. A </w:t>
      </w:r>
      <w:r>
        <w:rPr>
          <w:b/>
          <w:bCs/>
        </w:rPr>
        <w:t>25</w:t>
      </w:r>
      <w:r>
        <w:t>, 1728–1736 (2008) [doi:</w:t>
      </w:r>
      <w:hyperlink r:id="rId76" w:history="1">
        <w:r w:rsidR="00DA1B83">
          <w:rPr>
            <w:rStyle w:val="a9"/>
          </w:rPr>
          <w:t>10.1364/JOSAA.25.001728</w:t>
        </w:r>
      </w:hyperlink>
      <w:r>
        <w:t>].</w:t>
      </w:r>
    </w:p>
    <w:p w14:paraId="1A4808F5" w14:textId="77777777" w:rsidR="00F95E0F" w:rsidRDefault="00F95E0F" w:rsidP="00F95E0F">
      <w:pPr>
        <w:pStyle w:val="afff3"/>
      </w:pPr>
      <w:r>
        <w:t xml:space="preserve">[61] L. Novotny and B. Hecht, </w:t>
      </w:r>
      <w:r>
        <w:rPr>
          <w:i/>
          <w:iCs/>
        </w:rPr>
        <w:t>Principles of Nano-Optics</w:t>
      </w:r>
      <w:r>
        <w:t>, Cambridge University Press, Cambridge (2006).</w:t>
      </w:r>
    </w:p>
    <w:p w14:paraId="588C6044" w14:textId="73A081C7" w:rsidR="00F95E0F" w:rsidRDefault="00F95E0F" w:rsidP="00F95E0F">
      <w:pPr>
        <w:pStyle w:val="afff3"/>
      </w:pPr>
      <w:r>
        <w:t xml:space="preserve">[62] E. Zubko, K. Muinonen, Y. Shkuratov, G. Videen, and T. Nousiainen, “Scattering of light by roughened Gaussian random particles,” J. Quant. Spectrosc. Radiat. Transfer </w:t>
      </w:r>
      <w:r>
        <w:rPr>
          <w:b/>
          <w:bCs/>
        </w:rPr>
        <w:t>106</w:t>
      </w:r>
      <w:r>
        <w:t>, 604–615 (2007) [doi:</w:t>
      </w:r>
      <w:hyperlink r:id="rId77" w:history="1">
        <w:r w:rsidR="00DA1B83">
          <w:rPr>
            <w:rStyle w:val="a9"/>
          </w:rPr>
          <w:t>10.1016/j.jqsrt.2007.01.050</w:t>
        </w:r>
      </w:hyperlink>
      <w:r>
        <w:t>].</w:t>
      </w:r>
    </w:p>
    <w:p w14:paraId="1C55F290" w14:textId="5B07CD39" w:rsidR="00F95E0F" w:rsidRDefault="00F95E0F" w:rsidP="00F95E0F">
      <w:pPr>
        <w:pStyle w:val="afff3"/>
      </w:pPr>
      <w:r>
        <w:t xml:space="preserve">[63] K. Schmidt, M.A. Yurkin, and M. Kahnert, “A case study on the reciprocity in light scattering computations,” Opt. Express </w:t>
      </w:r>
      <w:r>
        <w:rPr>
          <w:b/>
          <w:bCs/>
        </w:rPr>
        <w:t>20</w:t>
      </w:r>
      <w:r>
        <w:t>, 23253–23274 (2012) [doi:</w:t>
      </w:r>
      <w:hyperlink r:id="rId78" w:history="1">
        <w:r w:rsidR="00DA1B83">
          <w:rPr>
            <w:rStyle w:val="a9"/>
          </w:rPr>
          <w:t>10.1364/OE.20.023253</w:t>
        </w:r>
      </w:hyperlink>
      <w:r>
        <w:t>].</w:t>
      </w:r>
    </w:p>
    <w:p w14:paraId="28473A55" w14:textId="77777777" w:rsidR="00F95E0F" w:rsidRDefault="00F95E0F" w:rsidP="00F95E0F">
      <w:pPr>
        <w:pStyle w:val="afff3"/>
      </w:pPr>
      <w:r>
        <w:lastRenderedPageBreak/>
        <w:t xml:space="preserve">[64] M.I. Mishchenko, L.D. Travis, and A.A. Lacis, </w:t>
      </w:r>
      <w:r>
        <w:rPr>
          <w:i/>
          <w:iCs/>
        </w:rPr>
        <w:t>Scattering, Absorption, and Emission of Light by Small Particles</w:t>
      </w:r>
      <w:r>
        <w:t>, Cambridge University Press, Cambridge (2002).</w:t>
      </w:r>
    </w:p>
    <w:p w14:paraId="4F959550" w14:textId="77777777" w:rsidR="00F95E0F" w:rsidRDefault="00F95E0F" w:rsidP="00F95E0F">
      <w:pPr>
        <w:pStyle w:val="afff3"/>
      </w:pPr>
      <w:r>
        <w:t xml:space="preserve">[65] V.P. Maltsev and K.A. Semyanov, </w:t>
      </w:r>
      <w:r>
        <w:rPr>
          <w:i/>
          <w:iCs/>
        </w:rPr>
        <w:t>Characterisation of Bio-Particles from Light Scattering</w:t>
      </w:r>
      <w:r>
        <w:t>, VSP, Utrecht (2004).</w:t>
      </w:r>
    </w:p>
    <w:p w14:paraId="388DEE03" w14:textId="77777777" w:rsidR="00F95E0F" w:rsidRDefault="00F95E0F" w:rsidP="00F95E0F">
      <w:pPr>
        <w:pStyle w:val="afff3"/>
      </w:pPr>
      <w:r>
        <w:t xml:space="preserve">[66] L. Tsang, J.A. Kong, and K.H. Ding, </w:t>
      </w:r>
      <w:r>
        <w:rPr>
          <w:i/>
          <w:iCs/>
        </w:rPr>
        <w:t>Scattering of Electromagnetic Waves: Theories and Applications</w:t>
      </w:r>
      <w:r>
        <w:t>, Wiley, New York (2000).</w:t>
      </w:r>
    </w:p>
    <w:p w14:paraId="37F0BBA9" w14:textId="1730E8C5" w:rsidR="00F95E0F" w:rsidRDefault="00F95E0F" w:rsidP="00F95E0F">
      <w:pPr>
        <w:pStyle w:val="afff3"/>
      </w:pPr>
      <w:r>
        <w:t xml:space="preserve">[67] J. Tyynelä, T. Nousiainen, S. Göke, and K. Muinonen, “Modeling C-band single scattering properties of hydrometeors using discrete-dipole approximation and T-matrix method,” J. Quant. Spectrosc. Radiat. Transfer </w:t>
      </w:r>
      <w:r>
        <w:rPr>
          <w:b/>
          <w:bCs/>
        </w:rPr>
        <w:t>110</w:t>
      </w:r>
      <w:r>
        <w:t>, 1654–1664 (2009) [doi:</w:t>
      </w:r>
      <w:hyperlink r:id="rId79" w:history="1">
        <w:r w:rsidR="00DA1B83">
          <w:rPr>
            <w:rStyle w:val="a9"/>
          </w:rPr>
          <w:t>10.1016/j.jqsrt.2009.02.020</w:t>
        </w:r>
      </w:hyperlink>
      <w:r>
        <w:t>].</w:t>
      </w:r>
    </w:p>
    <w:p w14:paraId="295C22AE" w14:textId="77777777" w:rsidR="00F95E0F" w:rsidRDefault="00F95E0F" w:rsidP="00F95E0F">
      <w:pPr>
        <w:pStyle w:val="afff3"/>
      </w:pPr>
      <w:r>
        <w:t xml:space="preserve">[68] H.C. van de Hulst, </w:t>
      </w:r>
      <w:r>
        <w:rPr>
          <w:i/>
          <w:iCs/>
        </w:rPr>
        <w:t>Light Scattering by Small Particles</w:t>
      </w:r>
      <w:r>
        <w:t>, Dover, New York (1981).</w:t>
      </w:r>
    </w:p>
    <w:p w14:paraId="4EAB3059" w14:textId="3379BFE0" w:rsidR="00F95E0F" w:rsidRDefault="00F95E0F" w:rsidP="00F95E0F">
      <w:pPr>
        <w:pStyle w:val="afff3"/>
      </w:pPr>
      <w:r>
        <w:t xml:space="preserve">[69] A. Virkki, K. Muinonen, and A. Penttilä, “Circular polarization of spherical-particle aggregates at backscattering,” J. Quant. Spectrosc. Radiat. Transfer </w:t>
      </w:r>
      <w:r>
        <w:rPr>
          <w:b/>
          <w:bCs/>
        </w:rPr>
        <w:t>126</w:t>
      </w:r>
      <w:r>
        <w:t>, 150–159 (2013) [doi:</w:t>
      </w:r>
      <w:hyperlink r:id="rId80" w:history="1">
        <w:r w:rsidR="00DA1B83">
          <w:rPr>
            <w:rStyle w:val="a9"/>
          </w:rPr>
          <w:t>10.1016/j.jqsrt.2012.08.029</w:t>
        </w:r>
      </w:hyperlink>
      <w:r>
        <w:t>].</w:t>
      </w:r>
    </w:p>
    <w:p w14:paraId="186A9695" w14:textId="158D5BAA" w:rsidR="00F95E0F" w:rsidRDefault="00F95E0F" w:rsidP="00F95E0F">
      <w:pPr>
        <w:pStyle w:val="afff3"/>
      </w:pPr>
      <w:r>
        <w:t xml:space="preserve">[70] G. Videen and D. Ngo, “Light scattering from a cylinder near a plane interface: theory and comparison with experimental data,” J. Opt. Soc. Am. A </w:t>
      </w:r>
      <w:r>
        <w:rPr>
          <w:b/>
          <w:bCs/>
        </w:rPr>
        <w:t>14</w:t>
      </w:r>
      <w:r>
        <w:t>, 70–78 (1997) [doi:</w:t>
      </w:r>
      <w:hyperlink r:id="rId81" w:history="1">
        <w:r w:rsidR="00DA1B83">
          <w:rPr>
            <w:rStyle w:val="a9"/>
          </w:rPr>
          <w:t>10.1364/JOSAA.14.000070</w:t>
        </w:r>
      </w:hyperlink>
      <w:r>
        <w:t>].</w:t>
      </w:r>
    </w:p>
    <w:p w14:paraId="4C1F9A36" w14:textId="6591189E" w:rsidR="00F95E0F" w:rsidRDefault="00F95E0F" w:rsidP="00F95E0F">
      <w:pPr>
        <w:pStyle w:val="afff3"/>
      </w:pPr>
      <w:r>
        <w:t xml:space="preserve">[71] S. D’Agostino, F. Della Sala, and L.C. Andreani, “Dipole decay rates engineering via silver nanocones,” Plasmonics </w:t>
      </w:r>
      <w:r>
        <w:rPr>
          <w:b/>
          <w:bCs/>
        </w:rPr>
        <w:t>8</w:t>
      </w:r>
      <w:r>
        <w:t>, 1079–1086 (2013) [doi:</w:t>
      </w:r>
      <w:hyperlink r:id="rId82" w:history="1">
        <w:r w:rsidR="00DA1B83">
          <w:rPr>
            <w:rStyle w:val="a9"/>
          </w:rPr>
          <w:t>10.1007/s11468-013-9512-3</w:t>
        </w:r>
      </w:hyperlink>
      <w:r>
        <w:t>].</w:t>
      </w:r>
    </w:p>
    <w:p w14:paraId="736BD96A" w14:textId="6B3D0A91" w:rsidR="00F95E0F" w:rsidRDefault="00F95E0F" w:rsidP="00F95E0F">
      <w:pPr>
        <w:pStyle w:val="afff3"/>
      </w:pPr>
      <w:r>
        <w:t xml:space="preserve">[72] S. D’Agostino, F. Della Sala, and L.C. Andreani, “Dipole-excited surface plasmons in metallic nanoparticles: Engineering decay dynamics within the discrete-dipole approximation,” Phys. Rev. B </w:t>
      </w:r>
      <w:r>
        <w:rPr>
          <w:b/>
          <w:bCs/>
        </w:rPr>
        <w:t>87</w:t>
      </w:r>
      <w:r>
        <w:t>, 205413 (2013) [doi:</w:t>
      </w:r>
      <w:hyperlink r:id="rId83" w:history="1">
        <w:r w:rsidR="00DA1B83">
          <w:rPr>
            <w:rStyle w:val="a9"/>
          </w:rPr>
          <w:t>10.1103/PhysRevB.87.205413</w:t>
        </w:r>
      </w:hyperlink>
      <w:r>
        <w:t>].</w:t>
      </w:r>
    </w:p>
    <w:p w14:paraId="0B80A282" w14:textId="5DC9EAD5" w:rsidR="00F95E0F" w:rsidRDefault="00F95E0F" w:rsidP="00F95E0F">
      <w:pPr>
        <w:pStyle w:val="afff3"/>
      </w:pPr>
      <w:r>
        <w:t xml:space="preserve">[73] B.T. Draine and J.C. Weingartner, “Radiative torques on interstellar grains .1. Superthermal spin-up,” Astrophys. J. </w:t>
      </w:r>
      <w:r>
        <w:rPr>
          <w:b/>
          <w:bCs/>
        </w:rPr>
        <w:t>470</w:t>
      </w:r>
      <w:r>
        <w:t>, 551–565 (1996) [doi:</w:t>
      </w:r>
      <w:hyperlink r:id="rId84" w:history="1">
        <w:r w:rsidR="00DA1B83">
          <w:rPr>
            <w:rStyle w:val="a9"/>
          </w:rPr>
          <w:t>10.1086/177887</w:t>
        </w:r>
      </w:hyperlink>
      <w:r>
        <w:t>].</w:t>
      </w:r>
    </w:p>
    <w:p w14:paraId="60E71763" w14:textId="34284097" w:rsidR="00F95E0F" w:rsidRDefault="00F95E0F" w:rsidP="00F95E0F">
      <w:pPr>
        <w:pStyle w:val="afff3"/>
      </w:pPr>
      <w:r>
        <w:t xml:space="preserve">[74] T.A. Nieminen, V.L.Y. Loke, A.B. Stilgoe, G. Knoner, A.M. Branczyk, N.R. Heckenberg, and H. Rubinsztein-Dunlop, “Optical tweezers computational toolbox,” J. Opt. A </w:t>
      </w:r>
      <w:r>
        <w:rPr>
          <w:b/>
          <w:bCs/>
        </w:rPr>
        <w:t>9</w:t>
      </w:r>
      <w:r>
        <w:t>, S196–S203 (2007) [doi:</w:t>
      </w:r>
      <w:hyperlink r:id="rId85" w:history="1">
        <w:r w:rsidR="00DA1B83">
          <w:rPr>
            <w:rStyle w:val="a9"/>
          </w:rPr>
          <w:t>10.1088/1464-4258/9/8/S12</w:t>
        </w:r>
      </w:hyperlink>
      <w:r>
        <w:t>].</w:t>
      </w:r>
    </w:p>
    <w:p w14:paraId="1C7919B8" w14:textId="1F86DF4B" w:rsidR="00F95E0F" w:rsidRDefault="00F95E0F" w:rsidP="00F95E0F">
      <w:pPr>
        <w:pStyle w:val="afff3"/>
      </w:pPr>
      <w:r>
        <w:t xml:space="preserve">[75] P.J. Flatau and B.T. Draine, “Fast near field calculations in the discrete dipole approximation for regular rectilinear grids,” Opt. Express </w:t>
      </w:r>
      <w:r>
        <w:rPr>
          <w:b/>
          <w:bCs/>
        </w:rPr>
        <w:t>20</w:t>
      </w:r>
      <w:r>
        <w:t>, 1247–1252 (2012) [doi:</w:t>
      </w:r>
      <w:hyperlink r:id="rId86" w:history="1">
        <w:r w:rsidR="00DA1B83">
          <w:rPr>
            <w:rStyle w:val="a9"/>
          </w:rPr>
          <w:t>10.1364/OE.20.001247</w:t>
        </w:r>
      </w:hyperlink>
      <w:r>
        <w:t>].</w:t>
      </w:r>
    </w:p>
    <w:p w14:paraId="6CDC58C5" w14:textId="1219D08F" w:rsidR="00F95E0F" w:rsidRDefault="00F95E0F" w:rsidP="00F95E0F">
      <w:pPr>
        <w:pStyle w:val="afff3"/>
      </w:pPr>
      <w:r>
        <w:t xml:space="preserve">[76] R.W. Freund, “Conjugate gradient-type methods for linear systems with complex symmetrical coefficient matrices,” SIAM J. Sci. Stat. Comput. </w:t>
      </w:r>
      <w:r>
        <w:rPr>
          <w:b/>
          <w:bCs/>
        </w:rPr>
        <w:t>13</w:t>
      </w:r>
      <w:r>
        <w:t>, 425–448 (1992) [doi:</w:t>
      </w:r>
      <w:hyperlink r:id="rId87" w:history="1">
        <w:r w:rsidR="00DA1B83">
          <w:rPr>
            <w:rStyle w:val="a9"/>
          </w:rPr>
          <w:t>10.1137/0913023</w:t>
        </w:r>
      </w:hyperlink>
      <w:r>
        <w:t>].</w:t>
      </w:r>
    </w:p>
    <w:p w14:paraId="5C466EDB" w14:textId="0BAAC718" w:rsidR="00F95E0F" w:rsidRDefault="00F95E0F" w:rsidP="00F95E0F">
      <w:pPr>
        <w:pStyle w:val="afff3"/>
      </w:pPr>
      <w:r>
        <w:t xml:space="preserve">[77] H.A. van der Vorst and J.B.M. Melissen, “A Petrov–Galerkin type method for solving Ax=b, where A is symmetric complex,” IEEE Trans. Magn. </w:t>
      </w:r>
      <w:r>
        <w:rPr>
          <w:b/>
          <w:bCs/>
        </w:rPr>
        <w:t>26</w:t>
      </w:r>
      <w:r>
        <w:t>, 706–708 (1990) [doi:</w:t>
      </w:r>
      <w:hyperlink r:id="rId88" w:history="1">
        <w:r w:rsidR="00DA1B83">
          <w:rPr>
            <w:rStyle w:val="a9"/>
          </w:rPr>
          <w:t>10.1109/20.106415</w:t>
        </w:r>
      </w:hyperlink>
      <w:r>
        <w:t>].</w:t>
      </w:r>
    </w:p>
    <w:p w14:paraId="1517B9FA" w14:textId="77777777" w:rsidR="00F95E0F" w:rsidRDefault="00F95E0F" w:rsidP="00F95E0F">
      <w:pPr>
        <w:pStyle w:val="afff3"/>
      </w:pPr>
      <w:r>
        <w:t xml:space="preserve">[78] R. Barrett, M. Berry, T.F. Chan, J. Demmel, J. Donato, J. Dongarra, V. Eijkhout, R. Pozo, C. Romine, et al., </w:t>
      </w:r>
      <w:r>
        <w:rPr>
          <w:i/>
          <w:iCs/>
        </w:rPr>
        <w:t>Templates for the Solution of Linear Systems: Building Blocks for Iterative Methods</w:t>
      </w:r>
      <w:r>
        <w:t>, 2nd ed., SIAM (1994).</w:t>
      </w:r>
    </w:p>
    <w:p w14:paraId="4A466D4F" w14:textId="77777777" w:rsidR="00F95E0F" w:rsidRDefault="00F95E0F" w:rsidP="00F95E0F">
      <w:pPr>
        <w:pStyle w:val="afff3"/>
      </w:pPr>
      <w:r>
        <w:t>[79] D.R. Fokkema, “Enhanced implementation of BiCGstab(l) for solving linear systems of equations,” Preprint 976, Department of Mathematics, Utrecht University (1996).</w:t>
      </w:r>
    </w:p>
    <w:p w14:paraId="0ADC401A" w14:textId="1933C4D0" w:rsidR="00F95E0F" w:rsidRDefault="00F95E0F" w:rsidP="00F95E0F">
      <w:pPr>
        <w:pStyle w:val="afff3"/>
      </w:pPr>
      <w:r>
        <w:t xml:space="preserve">[80] A. Bunse-Gerstner and R. Stover, “On a conjugate gradient-type method for solving complex symmetric linear systems,” Lin. Alg. Appl. </w:t>
      </w:r>
      <w:r>
        <w:rPr>
          <w:b/>
          <w:bCs/>
        </w:rPr>
        <w:t>287</w:t>
      </w:r>
      <w:r>
        <w:t>, 105–123 (1999) [doi:</w:t>
      </w:r>
      <w:hyperlink r:id="rId89" w:history="1">
        <w:r w:rsidR="00DA1B83">
          <w:rPr>
            <w:rStyle w:val="a9"/>
          </w:rPr>
          <w:t>10.1016/S0024-3795(98)10091-5</w:t>
        </w:r>
      </w:hyperlink>
      <w:r>
        <w:t>].</w:t>
      </w:r>
    </w:p>
    <w:p w14:paraId="3E93D51A" w14:textId="55EE4AF5" w:rsidR="00F95E0F" w:rsidRDefault="00F95E0F" w:rsidP="00F95E0F">
      <w:pPr>
        <w:pStyle w:val="afff3"/>
      </w:pPr>
      <w:r>
        <w:t xml:space="preserve">[81] R.W. Freund and N.M. Nachtigal, “An implementation of the QMR method based on coupled 2-term recurrences,” SIAM J. Sci. Comput. </w:t>
      </w:r>
      <w:r>
        <w:rPr>
          <w:b/>
          <w:bCs/>
        </w:rPr>
        <w:t>15</w:t>
      </w:r>
      <w:r>
        <w:t>, 313–337 (1994) [doi:</w:t>
      </w:r>
      <w:hyperlink r:id="rId90" w:history="1">
        <w:r w:rsidR="00DA1B83">
          <w:rPr>
            <w:rStyle w:val="a9"/>
          </w:rPr>
          <w:t>10.1137/0915022</w:t>
        </w:r>
      </w:hyperlink>
      <w:r>
        <w:t>].</w:t>
      </w:r>
    </w:p>
    <w:p w14:paraId="48630E00" w14:textId="77777777" w:rsidR="00F95E0F" w:rsidRDefault="00F95E0F" w:rsidP="00F95E0F">
      <w:pPr>
        <w:pStyle w:val="afff3"/>
      </w:pPr>
      <w:r>
        <w:t xml:space="preserve">[82] S.K. Sharma and D.J. Somerford, </w:t>
      </w:r>
      <w:r>
        <w:rPr>
          <w:i/>
          <w:iCs/>
        </w:rPr>
        <w:t>Light scattering by optically soft particles: theory and applications</w:t>
      </w:r>
      <w:r>
        <w:t>, Springer, Berlin (2006).</w:t>
      </w:r>
    </w:p>
    <w:p w14:paraId="1B1D01C0" w14:textId="14C30407" w:rsidR="00F95E0F" w:rsidRDefault="00F95E0F" w:rsidP="00F95E0F">
      <w:pPr>
        <w:pStyle w:val="afff3"/>
      </w:pPr>
      <w:r>
        <w:t xml:space="preserve">[83] J.J. Goodman, B.T. Draine, and P.J. Flatau, “Application of fast-Fourier-transform techniques to the discrete-dipole approximation,” Opt. Lett. </w:t>
      </w:r>
      <w:r>
        <w:rPr>
          <w:b/>
          <w:bCs/>
        </w:rPr>
        <w:t>16</w:t>
      </w:r>
      <w:r>
        <w:t>, 1198–1200 (1991) [doi:</w:t>
      </w:r>
      <w:hyperlink r:id="rId91" w:history="1">
        <w:r w:rsidR="00DA1B83">
          <w:rPr>
            <w:rStyle w:val="a9"/>
          </w:rPr>
          <w:t>10.1364/OL.16.001198</w:t>
        </w:r>
      </w:hyperlink>
      <w:r>
        <w:t>].</w:t>
      </w:r>
    </w:p>
    <w:p w14:paraId="42D8DDDE" w14:textId="3ED045D7" w:rsidR="00F95E0F" w:rsidRDefault="00F95E0F" w:rsidP="00F95E0F">
      <w:pPr>
        <w:pStyle w:val="afff3"/>
      </w:pPr>
      <w:r>
        <w:t xml:space="preserve">[84] C. Temperton, “Self-sorting mixed-radix fast Fourier transforms,” J. Comput. Phys. </w:t>
      </w:r>
      <w:r>
        <w:rPr>
          <w:b/>
          <w:bCs/>
        </w:rPr>
        <w:t>52</w:t>
      </w:r>
      <w:r>
        <w:t>, 1–23 (1983) [doi:</w:t>
      </w:r>
      <w:hyperlink r:id="rId92" w:history="1">
        <w:r w:rsidR="00DA1B83">
          <w:rPr>
            <w:rStyle w:val="a9"/>
          </w:rPr>
          <w:t>10.1016/0021-9991(83)90013-X</w:t>
        </w:r>
      </w:hyperlink>
      <w:r>
        <w:t>].</w:t>
      </w:r>
    </w:p>
    <w:p w14:paraId="14C4738E" w14:textId="3872CD9E" w:rsidR="00F95E0F" w:rsidRDefault="00F95E0F" w:rsidP="00F95E0F">
      <w:pPr>
        <w:pStyle w:val="afff3"/>
      </w:pPr>
      <w:r>
        <w:t xml:space="preserve">[85] M. Frigo and S.G. Johnson, “The design and implementation of FFTW3,” IEEE Proc. </w:t>
      </w:r>
      <w:r>
        <w:rPr>
          <w:b/>
          <w:bCs/>
        </w:rPr>
        <w:t>93</w:t>
      </w:r>
      <w:r>
        <w:t>, 216–231 (2005) [doi:</w:t>
      </w:r>
      <w:hyperlink r:id="rId93" w:history="1">
        <w:r w:rsidR="00DA1B83">
          <w:rPr>
            <w:rStyle w:val="a9"/>
          </w:rPr>
          <w:t>10.1109/JPROC.2004.840301</w:t>
        </w:r>
      </w:hyperlink>
      <w:r>
        <w:t>].</w:t>
      </w:r>
    </w:p>
    <w:p w14:paraId="4F91C343" w14:textId="4D2B11BD" w:rsidR="00F95E0F" w:rsidRDefault="00F95E0F" w:rsidP="00F95E0F">
      <w:pPr>
        <w:pStyle w:val="afff3"/>
      </w:pPr>
      <w:r>
        <w:lastRenderedPageBreak/>
        <w:t xml:space="preserve">[86] J. Leinonen, D. Moisseev, and T. Nousiainen, “Linking snowflake microstructure to multi-frequency radar observations,” J. Geophys. Res. Atmos. </w:t>
      </w:r>
      <w:r>
        <w:rPr>
          <w:b/>
          <w:bCs/>
        </w:rPr>
        <w:t>118</w:t>
      </w:r>
      <w:r>
        <w:t>, 3259–3270 (2013) [doi:</w:t>
      </w:r>
      <w:hyperlink r:id="rId94" w:history="1">
        <w:r w:rsidR="00DA1B83">
          <w:rPr>
            <w:rStyle w:val="a9"/>
          </w:rPr>
          <w:t>10.1002/jgrd.50163</w:t>
        </w:r>
      </w:hyperlink>
      <w:r>
        <w:t>].</w:t>
      </w:r>
    </w:p>
    <w:p w14:paraId="25FCAF6B" w14:textId="77777777" w:rsidR="00F95E0F" w:rsidRDefault="00F95E0F" w:rsidP="00F95E0F">
      <w:pPr>
        <w:pStyle w:val="afff3"/>
      </w:pPr>
      <w:r>
        <w:t xml:space="preserve">[87] P.J. Davis and P. Rabinowitz, </w:t>
      </w:r>
      <w:r>
        <w:rPr>
          <w:i/>
          <w:iCs/>
        </w:rPr>
        <w:t>Methods of Numerical Integration</w:t>
      </w:r>
      <w:r>
        <w:t>, Academic Press, New York (1975).</w:t>
      </w:r>
    </w:p>
    <w:p w14:paraId="69E259AF" w14:textId="6EB883AE" w:rsidR="00F95E0F" w:rsidRDefault="00F95E0F" w:rsidP="00F95E0F">
      <w:pPr>
        <w:pStyle w:val="afff3"/>
      </w:pPr>
      <w:r>
        <w:t xml:space="preserve">[88] G. Burke and E. Miller, “Modeling antennas near to and penetrating a lossy interface,” IEEE Trans. Antennas Propagat. </w:t>
      </w:r>
      <w:r>
        <w:rPr>
          <w:b/>
          <w:bCs/>
        </w:rPr>
        <w:t>32</w:t>
      </w:r>
      <w:r>
        <w:t>, 1040–1049 (1984) [doi:</w:t>
      </w:r>
      <w:hyperlink r:id="rId95" w:history="1">
        <w:r w:rsidR="00DA1B83">
          <w:rPr>
            <w:rStyle w:val="a9"/>
          </w:rPr>
          <w:t>10.1109/TAP.1984.1143220</w:t>
        </w:r>
      </w:hyperlink>
      <w:r>
        <w:t>].</w:t>
      </w:r>
    </w:p>
    <w:p w14:paraId="2B978929" w14:textId="77777777" w:rsidR="00F95E0F" w:rsidRDefault="00F95E0F" w:rsidP="00F95E0F">
      <w:pPr>
        <w:pStyle w:val="afff3"/>
      </w:pPr>
      <w:r>
        <w:t>[89] R. Schmehl, “The Coupled-Dipole Method for Light Scattering from Particles on Plane Surfaces,” MS thesis, Arizona State University (1994).</w:t>
      </w:r>
    </w:p>
    <w:p w14:paraId="6F75A3A9" w14:textId="77777777" w:rsidR="00F95E0F" w:rsidRDefault="00F95E0F" w:rsidP="00F95E0F">
      <w:pPr>
        <w:pStyle w:val="afff3"/>
      </w:pPr>
      <w:r>
        <w:t>[90] D.L. Lager and R.J. Lytle, “Fortran Subroutines for the Numerical Evaluation of Sommerfeld Integrals Unter Anderem,” Tech. Rep. UCRL-51821, Lawrence Livermore Lab., Livermore, USA (1975).</w:t>
      </w:r>
    </w:p>
    <w:p w14:paraId="0F148C53" w14:textId="27D4326F" w:rsidR="00F95E0F" w:rsidRDefault="00F95E0F" w:rsidP="00F95E0F">
      <w:pPr>
        <w:pStyle w:val="afff3"/>
      </w:pPr>
      <w:r>
        <w:t xml:space="preserve">[91] V.L.Y. Loke, P.M. Mengüç, and T.A. Nieminen, “Discrete dipole approximation with surface interaction: Computational toolbox for MATLAB,” J. Quant. Spectrosc. Radiat. Transfer </w:t>
      </w:r>
      <w:r>
        <w:rPr>
          <w:b/>
          <w:bCs/>
        </w:rPr>
        <w:t>112</w:t>
      </w:r>
      <w:r>
        <w:t>, 1711–1725 (2011) [doi:</w:t>
      </w:r>
      <w:hyperlink r:id="rId96" w:history="1">
        <w:r w:rsidR="00DA1B83">
          <w:rPr>
            <w:rStyle w:val="a9"/>
          </w:rPr>
          <w:t>10.1016/j.jqsrt.2011.03.012</w:t>
        </w:r>
      </w:hyperlink>
      <w:r>
        <w:t>].</w:t>
      </w:r>
    </w:p>
    <w:p w14:paraId="2257FE6E" w14:textId="2AB31F31" w:rsidR="00F95E0F" w:rsidRDefault="00F95E0F" w:rsidP="00F95E0F">
      <w:pPr>
        <w:pStyle w:val="afff3"/>
      </w:pPr>
      <w:r>
        <w:t xml:space="preserve">[92] G.Y. Panasyuk, J.C. Schotland, and V.A. Markel, “Short-distance expansion for the electromagnetic half-space Green’s tensor: general results and an application to radiative lifetime computations,” J. Phys. A </w:t>
      </w:r>
      <w:r>
        <w:rPr>
          <w:b/>
          <w:bCs/>
        </w:rPr>
        <w:t>42</w:t>
      </w:r>
      <w:r>
        <w:t>, 275203 (2009) [doi:</w:t>
      </w:r>
      <w:hyperlink r:id="rId97" w:history="1">
        <w:r w:rsidR="00DA1B83">
          <w:rPr>
            <w:rStyle w:val="a9"/>
          </w:rPr>
          <w:t>10.1088/1751-8113/42/27/275203</w:t>
        </w:r>
      </w:hyperlink>
      <w:r>
        <w:t>].</w:t>
      </w:r>
    </w:p>
    <w:p w14:paraId="24C8973B" w14:textId="4A268876" w:rsidR="00F95E0F" w:rsidRDefault="00F95E0F" w:rsidP="00F95E0F">
      <w:pPr>
        <w:pStyle w:val="afff3"/>
      </w:pPr>
      <w:r>
        <w:t xml:space="preserve">[93] M.A. Yurkin, “Symmetry relations for the Mueller scattering matrix integrated over the azimuthal angle,” J. Quant. Spectrosc. Radiat. Transfer </w:t>
      </w:r>
      <w:r>
        <w:rPr>
          <w:b/>
          <w:bCs/>
        </w:rPr>
        <w:t>131</w:t>
      </w:r>
      <w:r>
        <w:t>, 82–87 (2013) [doi:</w:t>
      </w:r>
      <w:hyperlink r:id="rId98" w:history="1">
        <w:r w:rsidR="00DA1B83">
          <w:rPr>
            <w:rStyle w:val="a9"/>
          </w:rPr>
          <w:t>10.1016/j.jqsrt.2012.11.023</w:t>
        </w:r>
      </w:hyperlink>
      <w:r>
        <w:t>].</w:t>
      </w:r>
    </w:p>
    <w:p w14:paraId="3E5E8109" w14:textId="1D827A6F" w:rsidR="00F95E0F" w:rsidRDefault="00F95E0F" w:rsidP="00F95E0F">
      <w:pPr>
        <w:pStyle w:val="afff3"/>
      </w:pPr>
      <w:r>
        <w:t>[94] B.T. Draine and P.J. Flatau, “User guide for the discrete dipole approximation code DDSCAT 6.1” (2006) [</w:t>
      </w:r>
      <w:hyperlink r:id="rId99" w:history="1">
        <w:r w:rsidR="00DA1B83">
          <w:rPr>
            <w:rStyle w:val="a9"/>
          </w:rPr>
          <w:t>http://arxiv.org/abs/astro-ph/0409262v2</w:t>
        </w:r>
      </w:hyperlink>
      <w:r>
        <w:t>].</w:t>
      </w:r>
    </w:p>
    <w:p w14:paraId="4A88FE80" w14:textId="7F5A2B72" w:rsidR="00F95E0F" w:rsidRDefault="00F95E0F" w:rsidP="00F95E0F">
      <w:pPr>
        <w:pStyle w:val="afff3"/>
      </w:pPr>
      <w:r>
        <w:t>[95] B.T. Draine and P.J. Flatau, “User guide for the discrete dipole approximation code DDSCAT 7.1” (2010) [</w:t>
      </w:r>
      <w:hyperlink r:id="rId100" w:history="1">
        <w:r w:rsidR="00DA1B83">
          <w:rPr>
            <w:rStyle w:val="a9"/>
          </w:rPr>
          <w:t>http://arxiv.org/abs/1002.1505v1</w:t>
        </w:r>
      </w:hyperlink>
      <w:r>
        <w:t>].</w:t>
      </w:r>
    </w:p>
    <w:p w14:paraId="49C6622F" w14:textId="1F3D03EA" w:rsidR="00381DC0" w:rsidRPr="009819E7" w:rsidRDefault="00227BEC" w:rsidP="001E019A">
      <w:pPr>
        <w:widowControl w:val="0"/>
        <w:tabs>
          <w:tab w:val="left" w:pos="504"/>
        </w:tabs>
        <w:autoSpaceDE w:val="0"/>
        <w:autoSpaceDN w:val="0"/>
        <w:adjustRightInd w:val="0"/>
        <w:ind w:left="504" w:hanging="504"/>
      </w:pPr>
      <w:r w:rsidRPr="005317FF">
        <w:rPr>
          <w:sz w:val="20"/>
          <w:szCs w:val="20"/>
        </w:rPr>
        <w:fldChar w:fldCharType="end"/>
      </w:r>
      <w:r w:rsidR="00C52D37" w:rsidRPr="009819E7">
        <w:rPr>
          <w:sz w:val="22"/>
          <w:szCs w:val="22"/>
        </w:rPr>
        <w:fldChar w:fldCharType="begin"/>
      </w:r>
      <w:r w:rsidR="00C52D37" w:rsidRPr="009819E7">
        <w:rPr>
          <w:sz w:val="22"/>
          <w:szCs w:val="22"/>
        </w:rPr>
        <w:instrText xml:space="preserve"> ADDIN REFMGR.REFLIST </w:instrText>
      </w:r>
      <w:r w:rsidR="00C52D37" w:rsidRPr="009819E7">
        <w:rPr>
          <w:sz w:val="22"/>
          <w:szCs w:val="22"/>
        </w:rPr>
        <w:fldChar w:fldCharType="end"/>
      </w:r>
    </w:p>
    <w:p w14:paraId="5AB1758C" w14:textId="77777777" w:rsidR="00956593" w:rsidRPr="009819E7" w:rsidRDefault="00956593" w:rsidP="00956593">
      <w:pPr>
        <w:pStyle w:val="Heading1app"/>
      </w:pPr>
      <w:bookmarkStart w:id="263" w:name="_Ref128215542"/>
      <w:bookmarkStart w:id="264" w:name="_Toc148426343"/>
      <w:bookmarkStart w:id="265" w:name="_Toc57726447"/>
      <w:r w:rsidRPr="009819E7">
        <w:lastRenderedPageBreak/>
        <w:t>Command Line Options</w:t>
      </w:r>
      <w:bookmarkEnd w:id="263"/>
      <w:bookmarkEnd w:id="264"/>
      <w:bookmarkEnd w:id="265"/>
    </w:p>
    <w:p w14:paraId="64F758D8" w14:textId="384FED61" w:rsidR="000E6877" w:rsidRPr="009819E7" w:rsidRDefault="008646F1" w:rsidP="00125AC8">
      <w:r w:rsidRPr="009819E7">
        <w:t xml:space="preserve">Most of the parameters are specified to </w:t>
      </w:r>
      <w:r w:rsidR="00535EA9" w:rsidRPr="00535EA9">
        <w:rPr>
          <w:rStyle w:val="CourierNew11pt"/>
        </w:rPr>
        <w:t>ADDA</w:t>
      </w:r>
      <w:r w:rsidRPr="009819E7">
        <w:t xml:space="preserve"> in </w:t>
      </w:r>
      <w:r w:rsidR="007C2D94" w:rsidRPr="009819E7">
        <w:t xml:space="preserve">the </w:t>
      </w:r>
      <w:r w:rsidRPr="009819E7">
        <w:t xml:space="preserve">command line. </w:t>
      </w:r>
      <w:r w:rsidR="00535EA9" w:rsidRPr="00535EA9">
        <w:rPr>
          <w:rStyle w:val="CourierNew11pt"/>
        </w:rPr>
        <w:t>ADDA</w:t>
      </w:r>
      <w:r w:rsidR="005747AE" w:rsidRPr="009819E7">
        <w:t xml:space="preserve"> will automatically detect most inconsistencies in input parameters, and produce an error or warning if necessary (§</w:t>
      </w:r>
      <w:r w:rsidR="0021395F" w:rsidRPr="009819E7">
        <w:fldChar w:fldCharType="begin"/>
      </w:r>
      <w:r w:rsidR="0021395F" w:rsidRPr="009819E7">
        <w:instrText xml:space="preserve"> REF _Ref130920431 \r \h </w:instrText>
      </w:r>
      <w:r w:rsidR="0021395F" w:rsidRPr="009819E7">
        <w:fldChar w:fldCharType="separate"/>
      </w:r>
      <w:r w:rsidR="00AF049C">
        <w:t>C.1</w:t>
      </w:r>
      <w:r w:rsidR="0021395F" w:rsidRPr="009819E7">
        <w:fldChar w:fldCharType="end"/>
      </w:r>
      <w:r w:rsidR="005747AE" w:rsidRPr="009819E7">
        <w:t>)</w:t>
      </w:r>
      <w:r w:rsidR="00A656A9" w:rsidRPr="009819E7">
        <w:t>.</w:t>
      </w:r>
      <w:r w:rsidR="005747AE" w:rsidRPr="009819E7">
        <w:t xml:space="preserve"> If you notice that</w:t>
      </w:r>
      <w:r w:rsidR="00366C2B" w:rsidRPr="009819E7">
        <w:t xml:space="preserve"> particular command line option</w:t>
      </w:r>
      <w:r w:rsidR="005747AE" w:rsidRPr="009819E7">
        <w:t xml:space="preserve"> cause</w:t>
      </w:r>
      <w:r w:rsidR="00366C2B" w:rsidRPr="009819E7">
        <w:t>s</w:t>
      </w:r>
      <w:r w:rsidR="005747AE" w:rsidRPr="009819E7">
        <w:t xml:space="preserve"> abrupt termination </w:t>
      </w:r>
      <w:r w:rsidR="00B678E5" w:rsidRPr="009819E7">
        <w:t xml:space="preserve">or any erroneous behavior </w:t>
      </w:r>
      <w:r w:rsidR="005747AE" w:rsidRPr="009819E7">
        <w:t xml:space="preserve">of </w:t>
      </w:r>
      <w:r w:rsidR="00535EA9" w:rsidRPr="00535EA9">
        <w:rPr>
          <w:rStyle w:val="CourierNew11pt"/>
        </w:rPr>
        <w:t>ADDA</w:t>
      </w:r>
      <w:r w:rsidR="005747AE" w:rsidRPr="009819E7">
        <w:t xml:space="preserve">, please communicate it to the </w:t>
      </w:r>
      <w:r w:rsidR="00BD6024">
        <w:t>developers</w:t>
      </w:r>
      <w:r w:rsidR="005747AE" w:rsidRPr="009819E7">
        <w:t>.</w:t>
      </w:r>
      <w:r w:rsidR="00A656A9" w:rsidRPr="009819E7">
        <w:t xml:space="preserve"> </w:t>
      </w:r>
      <w:r w:rsidR="00125AC8" w:rsidRPr="009819E7">
        <w:t xml:space="preserve">Command line option </w:t>
      </w:r>
      <w:r w:rsidR="00BD6024" w:rsidRPr="00941327">
        <w:rPr>
          <w:rStyle w:val="CourierNew11pt"/>
        </w:rPr>
        <w:noBreakHyphen/>
      </w:r>
      <w:r w:rsidR="00125AC8" w:rsidRPr="00941327">
        <w:rPr>
          <w:rStyle w:val="CourierNew11pt"/>
        </w:rPr>
        <w:t>h</w:t>
      </w:r>
      <w:r w:rsidR="00125AC8" w:rsidRPr="009819E7">
        <w:t xml:space="preserve"> can be used to get both general help and detailed description of other command line options.</w:t>
      </w:r>
    </w:p>
    <w:p w14:paraId="00184046" w14:textId="77777777" w:rsidR="000E6877" w:rsidRPr="009819E7" w:rsidRDefault="000E6877" w:rsidP="00BB532E">
      <w:pPr>
        <w:pStyle w:val="Indent"/>
      </w:pPr>
      <w:r w:rsidRPr="009819E7">
        <w:t xml:space="preserve">Below is the full list of command line options in alphabetical order. </w:t>
      </w:r>
      <w:r w:rsidRPr="00941327">
        <w:rPr>
          <w:rStyle w:val="CourierNew11pt"/>
        </w:rPr>
        <w:t>&lt;…&gt;</w:t>
      </w:r>
      <w:r w:rsidRPr="009819E7">
        <w:t xml:space="preserve"> denote</w:t>
      </w:r>
      <w:r w:rsidR="007C2D94" w:rsidRPr="009819E7">
        <w:t>s an</w:t>
      </w:r>
      <w:r w:rsidRPr="009819E7">
        <w:t xml:space="preserve"> argument, </w:t>
      </w:r>
      <w:r w:rsidRPr="00941327">
        <w:rPr>
          <w:rStyle w:val="CourierNew11pt"/>
        </w:rPr>
        <w:t>[…]</w:t>
      </w:r>
      <w:r w:rsidRPr="009819E7">
        <w:t xml:space="preserve"> denote</w:t>
      </w:r>
      <w:r w:rsidR="007C2D94" w:rsidRPr="009819E7">
        <w:t>s an</w:t>
      </w:r>
      <w:r w:rsidRPr="009819E7">
        <w:t xml:space="preserve"> optional part, and </w:t>
      </w:r>
      <w:r w:rsidRPr="00941327">
        <w:rPr>
          <w:rStyle w:val="CourierNew11pt"/>
        </w:rPr>
        <w:t>{…|…}</w:t>
      </w:r>
      <w:r w:rsidRPr="009819E7">
        <w:t xml:space="preserve"> denotes different possibilities. “Default:” and “Example:” fields specify the values of parameters excluding the command line option itself. Default </w:t>
      </w:r>
      <w:r w:rsidR="00B453BC">
        <w:t xml:space="preserve">value </w:t>
      </w:r>
      <w:r w:rsidRPr="009819E7">
        <w:t xml:space="preserve">for all </w:t>
      </w:r>
      <w:r w:rsidR="00B453BC">
        <w:t xml:space="preserve">flags (those </w:t>
      </w:r>
      <w:r w:rsidRPr="009819E7">
        <w:t>that can be used without arguments) is false, i.e. if the flag is not specified, the corresponding option is not enabled.</w:t>
      </w:r>
    </w:p>
    <w:p w14:paraId="3D665CD3" w14:textId="77777777" w:rsidR="00381DC0" w:rsidRPr="009819E7" w:rsidRDefault="00381DC0" w:rsidP="0047503F">
      <w:pPr>
        <w:pStyle w:val="commandname"/>
      </w:pPr>
      <w:r w:rsidRPr="009819E7">
        <w:t>-alldir_inp &lt;filename&gt;</w:t>
      </w:r>
    </w:p>
    <w:p w14:paraId="1B03E89E" w14:textId="4FDC1391" w:rsidR="00381DC0" w:rsidRPr="009819E7" w:rsidRDefault="00381DC0" w:rsidP="00F14C87">
      <w:pPr>
        <w:pStyle w:val="Shifted"/>
      </w:pPr>
      <w:r w:rsidRPr="009819E7">
        <w:t>Specifies a file with parameters of the grid of scattering angles for calculating integral scattering quantities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Pr="009819E7">
        <w:t>). Input format is described in §</w:t>
      </w:r>
      <w:r w:rsidRPr="009819E7">
        <w:fldChar w:fldCharType="begin"/>
      </w:r>
      <w:r w:rsidRPr="009819E7">
        <w:instrText xml:space="preserve"> REF _Ref127853946 \r \h </w:instrText>
      </w:r>
      <w:r w:rsidRPr="009819E7">
        <w:fldChar w:fldCharType="separate"/>
      </w:r>
      <w:r w:rsidR="00AF049C">
        <w:t>B.3</w:t>
      </w:r>
      <w:r w:rsidRPr="009819E7">
        <w:fldChar w:fldCharType="end"/>
      </w:r>
      <w:r w:rsidRPr="009819E7">
        <w:t>.</w:t>
      </w:r>
    </w:p>
    <w:p w14:paraId="7FFFADF7" w14:textId="77777777" w:rsidR="00381DC0" w:rsidRPr="009819E7" w:rsidRDefault="00381DC0" w:rsidP="00F14C87">
      <w:pPr>
        <w:pStyle w:val="Shifted"/>
      </w:pPr>
      <w:r w:rsidRPr="009819E7">
        <w:t>Default: alldir_params.dat</w:t>
      </w:r>
    </w:p>
    <w:p w14:paraId="0EC1E242" w14:textId="77777777" w:rsidR="002D7C35" w:rsidRPr="009819E7" w:rsidRDefault="002D7C35" w:rsidP="0047503F">
      <w:pPr>
        <w:pStyle w:val="commandname"/>
      </w:pPr>
      <w:r w:rsidRPr="009819E7">
        <w:t>-anisotr</w:t>
      </w:r>
    </w:p>
    <w:p w14:paraId="3F11A577" w14:textId="1037C4E2" w:rsidR="002D7C35" w:rsidRPr="009819E7" w:rsidRDefault="002D7C35" w:rsidP="00F14C87">
      <w:pPr>
        <w:pStyle w:val="Shifted"/>
      </w:pPr>
      <w:r w:rsidRPr="009819E7">
        <w:t>Specifies that refractive index is anisotropic (</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Pr="009819E7">
        <w:t xml:space="preserve">). Option </w:t>
      </w:r>
      <w:r w:rsidRPr="00941327">
        <w:rPr>
          <w:rStyle w:val="CourierNew11pt"/>
        </w:rPr>
        <w:noBreakHyphen/>
        <w:t>m</w:t>
      </w:r>
      <w:r w:rsidRPr="009819E7">
        <w:t xml:space="preserve"> then accepts 6 arguments per each domain. </w:t>
      </w:r>
      <w:r w:rsidR="00B70D3C">
        <w:t>Can</w:t>
      </w:r>
      <w:r w:rsidRPr="009819E7">
        <w:t xml:space="preserve">not be </w:t>
      </w:r>
      <w:r w:rsidR="00900A84">
        <w:t>used with</w:t>
      </w:r>
      <w:r w:rsidR="00B020E2">
        <w:t xml:space="preserve"> “</w:t>
      </w:r>
      <w:r w:rsidR="00B020E2">
        <w:rPr>
          <w:rStyle w:val="CourierNew11pt"/>
        </w:rPr>
        <w:t>–pol cldr</w:t>
      </w:r>
      <w:r w:rsidR="00B020E2">
        <w:t xml:space="preserve">” </w:t>
      </w:r>
      <w:r w:rsidR="00900A84">
        <w:t>(</w:t>
      </w:r>
      <w:r w:rsidR="00900A84" w:rsidRPr="009819E7">
        <w:t>§</w:t>
      </w:r>
      <w:r w:rsidR="00900A84">
        <w:fldChar w:fldCharType="begin"/>
      </w:r>
      <w:r w:rsidR="00900A84">
        <w:instrText xml:space="preserve"> REF _Ref355434976 \r \h </w:instrText>
      </w:r>
      <w:r w:rsidR="00900A84">
        <w:fldChar w:fldCharType="separate"/>
      </w:r>
      <w:r w:rsidR="00AF049C">
        <w:t>10.1</w:t>
      </w:r>
      <w:r w:rsidR="00900A84">
        <w:fldChar w:fldCharType="end"/>
      </w:r>
      <w:r w:rsidR="00A70BDC">
        <w:t xml:space="preserve">), </w:t>
      </w:r>
      <w:r w:rsidRPr="009819E7">
        <w:t>all SO formulations (</w:t>
      </w:r>
      <w:r w:rsidR="00900A84" w:rsidRPr="009819E7">
        <w:t>§</w:t>
      </w:r>
      <w:r w:rsidR="00900A84">
        <w:fldChar w:fldCharType="begin"/>
      </w:r>
      <w:r w:rsidR="00900A84">
        <w:instrText xml:space="preserve"> REF _Ref355434976 \r \h </w:instrText>
      </w:r>
      <w:r w:rsidR="00900A84">
        <w:fldChar w:fldCharType="separate"/>
      </w:r>
      <w:r w:rsidR="00AF049C">
        <w:t>10.1</w:t>
      </w:r>
      <w:r w:rsidR="00900A84">
        <w:fldChar w:fldCharType="end"/>
      </w:r>
      <w:r w:rsidR="00230046">
        <w:t xml:space="preserve">,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Pr="009819E7">
        <w:t>, §</w:t>
      </w:r>
      <w:r w:rsidRPr="009819E7">
        <w:fldChar w:fldCharType="begin"/>
      </w:r>
      <w:r w:rsidRPr="009819E7">
        <w:instrText xml:space="preserve"> REF _Ref127776390 \r \h </w:instrText>
      </w:r>
      <w:r w:rsidRPr="009819E7">
        <w:fldChar w:fldCharType="separate"/>
      </w:r>
      <w:r w:rsidR="00AF049C">
        <w:t>10.4</w:t>
      </w:r>
      <w:r w:rsidRPr="009819E7">
        <w:fldChar w:fldCharType="end"/>
      </w:r>
      <w:r w:rsidRPr="009819E7">
        <w:t>)</w:t>
      </w:r>
      <w:r w:rsidR="00A70BDC">
        <w:t xml:space="preserve">, and </w:t>
      </w:r>
      <w:r w:rsidR="00B020E2">
        <w:rPr>
          <w:rStyle w:val="CourierNew11pt"/>
        </w:rPr>
        <w:noBreakHyphen/>
        <w:t>rect_dip</w:t>
      </w:r>
      <w:r w:rsidR="00B020E2">
        <w:t xml:space="preserve"> </w:t>
      </w:r>
      <w:r w:rsidR="00A70BDC">
        <w:t>(§</w:t>
      </w:r>
      <w:r w:rsidR="00A70BDC">
        <w:fldChar w:fldCharType="begin"/>
      </w:r>
      <w:r w:rsidR="00A70BDC">
        <w:instrText xml:space="preserve"> REF _Ref127766216 \r \h </w:instrText>
      </w:r>
      <w:r w:rsidR="00A70BDC">
        <w:fldChar w:fldCharType="separate"/>
      </w:r>
      <w:r w:rsidR="00AF049C">
        <w:t>6.2</w:t>
      </w:r>
      <w:r w:rsidR="00A70BDC">
        <w:fldChar w:fldCharType="end"/>
      </w:r>
      <w:r w:rsidR="00A70BDC">
        <w:t>)</w:t>
      </w:r>
      <w:r w:rsidRPr="009819E7">
        <w:t>.</w:t>
      </w:r>
    </w:p>
    <w:p w14:paraId="23059582" w14:textId="77777777" w:rsidR="00381DC0" w:rsidRPr="009819E7" w:rsidRDefault="00381DC0" w:rsidP="0047503F">
      <w:pPr>
        <w:pStyle w:val="commandname"/>
      </w:pPr>
      <w:r w:rsidRPr="009819E7">
        <w:t>-asym</w:t>
      </w:r>
    </w:p>
    <w:p w14:paraId="28455673" w14:textId="0B8BA85A" w:rsidR="00381DC0" w:rsidRPr="009819E7" w:rsidRDefault="00381DC0" w:rsidP="00F14C87">
      <w:pPr>
        <w:pStyle w:val="Shifted"/>
      </w:pPr>
      <w:r w:rsidRPr="009819E7">
        <w:t>Calculate the asymmetry vector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006E0A03" w:rsidRPr="009819E7">
        <w:t xml:space="preserve">). Implies </w:t>
      </w:r>
      <w:r w:rsidR="008F3B98" w:rsidRPr="00094A84">
        <w:rPr>
          <w:rStyle w:val="CourierNew11pt"/>
        </w:rPr>
        <w:noBreakHyphen/>
      </w:r>
      <w:r w:rsidRPr="00094A84">
        <w:rPr>
          <w:rStyle w:val="CourierNew11pt"/>
        </w:rPr>
        <w:t>Csca</w:t>
      </w:r>
      <w:r w:rsidR="006E0A03" w:rsidRPr="009819E7">
        <w:t xml:space="preserve"> and </w:t>
      </w:r>
      <w:r w:rsidR="008F3B98" w:rsidRPr="00094A84">
        <w:rPr>
          <w:rStyle w:val="CourierNew11pt"/>
        </w:rPr>
        <w:noBreakHyphen/>
      </w:r>
      <w:r w:rsidRPr="00094A84">
        <w:rPr>
          <w:rStyle w:val="CourierNew11pt"/>
        </w:rPr>
        <w:t>vec</w:t>
      </w:r>
      <w:r w:rsidRPr="009819E7">
        <w:t>.</w:t>
      </w:r>
    </w:p>
    <w:p w14:paraId="0712326D" w14:textId="77777777" w:rsidR="00381DC0" w:rsidRPr="009819E7" w:rsidRDefault="00381DC0" w:rsidP="00B829C6">
      <w:pPr>
        <w:pStyle w:val="commandname"/>
      </w:pPr>
      <w:r w:rsidRPr="00B829C6">
        <w:t xml:space="preserve">-beam </w:t>
      </w:r>
      <w:r w:rsidR="00B829C6" w:rsidRPr="009819E7">
        <w:t>&lt;type&gt; [&lt;args&gt;]</w:t>
      </w:r>
    </w:p>
    <w:p w14:paraId="60253F5C" w14:textId="5899D659" w:rsidR="00FE5958" w:rsidRDefault="00381DC0" w:rsidP="00FE5958">
      <w:pPr>
        <w:pStyle w:val="Shifted"/>
      </w:pPr>
      <w:r w:rsidRPr="009819E7">
        <w:t>Sets incident beam</w:t>
      </w:r>
      <w:r w:rsidR="00FE5958" w:rsidRPr="009819E7">
        <w:t xml:space="preserve">, either predefined or </w:t>
      </w:r>
      <w:r w:rsidR="00FE5958" w:rsidRPr="009819E7">
        <w:rPr>
          <w:rStyle w:val="CourierNew11pt"/>
        </w:rPr>
        <w:t>read</w:t>
      </w:r>
      <w:r w:rsidR="00FE5958" w:rsidRPr="009819E7">
        <w:t xml:space="preserve"> from file</w:t>
      </w:r>
      <w:r w:rsidRPr="009819E7">
        <w:t xml:space="preserve"> (§</w:t>
      </w:r>
      <w:r w:rsidRPr="009819E7">
        <w:fldChar w:fldCharType="begin"/>
      </w:r>
      <w:r w:rsidRPr="009819E7">
        <w:instrText xml:space="preserve"> REF _Ref128561353 \r \h </w:instrText>
      </w:r>
      <w:r w:rsidRPr="009819E7">
        <w:fldChar w:fldCharType="separate"/>
      </w:r>
      <w:r w:rsidR="00AF049C">
        <w:t>9.2</w:t>
      </w:r>
      <w:r w:rsidRPr="009819E7">
        <w:fldChar w:fldCharType="end"/>
      </w:r>
      <w:r w:rsidRPr="009819E7">
        <w:t xml:space="preserve">). </w:t>
      </w:r>
      <w:r w:rsidR="00FE5958" w:rsidRPr="009819E7">
        <w:t xml:space="preserve">All parameters of predefined </w:t>
      </w:r>
      <w:r w:rsidR="00FE5958">
        <w:t>beam types</w:t>
      </w:r>
      <w:r w:rsidR="00FE5958" w:rsidRPr="009819E7">
        <w:t xml:space="preserve"> are floats.</w:t>
      </w:r>
    </w:p>
    <w:p w14:paraId="0FFC9C5E" w14:textId="77777777" w:rsidR="00381DC0" w:rsidRPr="009819E7" w:rsidRDefault="00381DC0" w:rsidP="00F14C87">
      <w:pPr>
        <w:pStyle w:val="Shifted"/>
      </w:pPr>
      <w:r w:rsidRPr="009819E7">
        <w:t xml:space="preserve">Default: </w:t>
      </w:r>
      <w:r w:rsidRPr="00094A84">
        <w:rPr>
          <w:rStyle w:val="CourierNew11pt"/>
        </w:rPr>
        <w:t>plane</w:t>
      </w:r>
    </w:p>
    <w:p w14:paraId="690783DC" w14:textId="77777777" w:rsidR="00381DC0" w:rsidRPr="009819E7" w:rsidRDefault="00381DC0" w:rsidP="0047503F">
      <w:pPr>
        <w:pStyle w:val="commandname"/>
      </w:pPr>
      <w:r w:rsidRPr="009819E7">
        <w:t>-chp_dir &lt;dirname&gt;</w:t>
      </w:r>
    </w:p>
    <w:p w14:paraId="605A7439" w14:textId="25809405" w:rsidR="00381DC0" w:rsidRPr="009819E7" w:rsidRDefault="00381DC0" w:rsidP="00F14C87">
      <w:pPr>
        <w:pStyle w:val="Shifted"/>
      </w:pPr>
      <w:r w:rsidRPr="009819E7">
        <w:t>Sets directory for the checkpoint (both for saving and loading, §</w:t>
      </w:r>
      <w:r w:rsidRPr="009819E7">
        <w:fldChar w:fldCharType="begin"/>
      </w:r>
      <w:r w:rsidRPr="009819E7">
        <w:instrText xml:space="preserve"> REF _Ref127775352 \r \h </w:instrText>
      </w:r>
      <w:r w:rsidRPr="009819E7">
        <w:fldChar w:fldCharType="separate"/>
      </w:r>
      <w:r w:rsidR="00AF049C">
        <w:t>12.5</w:t>
      </w:r>
      <w:r w:rsidRPr="009819E7">
        <w:fldChar w:fldCharType="end"/>
      </w:r>
      <w:r w:rsidRPr="009819E7">
        <w:t>).</w:t>
      </w:r>
    </w:p>
    <w:p w14:paraId="09299EBA" w14:textId="77777777" w:rsidR="00381DC0" w:rsidRPr="009819E7" w:rsidRDefault="00381DC0" w:rsidP="00F14C87">
      <w:pPr>
        <w:pStyle w:val="Shifted"/>
      </w:pPr>
      <w:r w:rsidRPr="009819E7">
        <w:t xml:space="preserve">Default: </w:t>
      </w:r>
      <w:r w:rsidRPr="00094A84">
        <w:rPr>
          <w:rStyle w:val="CourierNew11pt"/>
        </w:rPr>
        <w:t>chpoint</w:t>
      </w:r>
    </w:p>
    <w:p w14:paraId="1CBB0E41" w14:textId="77777777" w:rsidR="00381DC0" w:rsidRPr="009819E7" w:rsidRDefault="00381DC0" w:rsidP="0047503F">
      <w:pPr>
        <w:pStyle w:val="commandname"/>
      </w:pPr>
      <w:r w:rsidRPr="009819E7">
        <w:t>-chp_load</w:t>
      </w:r>
    </w:p>
    <w:p w14:paraId="4F1E8E6E" w14:textId="3B1C74B6" w:rsidR="00381DC0" w:rsidRPr="009819E7" w:rsidRDefault="00381DC0" w:rsidP="00F14C87">
      <w:pPr>
        <w:pStyle w:val="Shifted"/>
      </w:pPr>
      <w:r w:rsidRPr="009819E7">
        <w:t>Restart a simulation from a checkpoint (§</w:t>
      </w:r>
      <w:r w:rsidRPr="009819E7">
        <w:fldChar w:fldCharType="begin"/>
      </w:r>
      <w:r w:rsidRPr="009819E7">
        <w:instrText xml:space="preserve"> REF _Ref127775352 \r \h </w:instrText>
      </w:r>
      <w:r w:rsidRPr="009819E7">
        <w:fldChar w:fldCharType="separate"/>
      </w:r>
      <w:r w:rsidR="00AF049C">
        <w:t>12.5</w:t>
      </w:r>
      <w:r w:rsidRPr="009819E7">
        <w:fldChar w:fldCharType="end"/>
      </w:r>
      <w:r w:rsidRPr="009819E7">
        <w:t>).</w:t>
      </w:r>
    </w:p>
    <w:p w14:paraId="624B025A" w14:textId="77777777" w:rsidR="00381DC0" w:rsidRPr="009819E7" w:rsidRDefault="00381DC0" w:rsidP="0047503F">
      <w:pPr>
        <w:pStyle w:val="commandname"/>
      </w:pPr>
      <w:r w:rsidRPr="009819E7">
        <w:t xml:space="preserve">-chp_type </w:t>
      </w:r>
      <w:r w:rsidR="008646F1" w:rsidRPr="009819E7">
        <w:t>{normal|regular|always}</w:t>
      </w:r>
    </w:p>
    <w:p w14:paraId="72A62237" w14:textId="60BC4951" w:rsidR="00381DC0" w:rsidRPr="009819E7" w:rsidRDefault="00381DC0" w:rsidP="00F14C87">
      <w:pPr>
        <w:pStyle w:val="Shifted"/>
      </w:pPr>
      <w:r w:rsidRPr="009819E7">
        <w:t>Sets type of the checkpoint (§</w:t>
      </w:r>
      <w:r w:rsidRPr="009819E7">
        <w:fldChar w:fldCharType="begin"/>
      </w:r>
      <w:r w:rsidRPr="009819E7">
        <w:instrText xml:space="preserve"> REF _Ref127775352 \r \h </w:instrText>
      </w:r>
      <w:r w:rsidRPr="009819E7">
        <w:fldChar w:fldCharType="separate"/>
      </w:r>
      <w:r w:rsidR="00AF049C">
        <w:t>12.5</w:t>
      </w:r>
      <w:r w:rsidRPr="009819E7">
        <w:fldChar w:fldCharType="end"/>
      </w:r>
      <w:r w:rsidRPr="009819E7">
        <w:t xml:space="preserve">). All types, except </w:t>
      </w:r>
      <w:r w:rsidRPr="00094A84">
        <w:rPr>
          <w:rStyle w:val="CourierNew11pt"/>
        </w:rPr>
        <w:t>always</w:t>
      </w:r>
      <w:r w:rsidR="006E0A03" w:rsidRPr="009819E7">
        <w:t xml:space="preserve">, require </w:t>
      </w:r>
      <w:r w:rsidR="008F3B98" w:rsidRPr="00094A84">
        <w:rPr>
          <w:rStyle w:val="CourierNew11pt"/>
        </w:rPr>
        <w:noBreakHyphen/>
      </w:r>
      <w:r w:rsidRPr="00094A84">
        <w:rPr>
          <w:rStyle w:val="CourierNew11pt"/>
        </w:rPr>
        <w:t>chpoint</w:t>
      </w:r>
      <w:r w:rsidRPr="009819E7">
        <w:t>.</w:t>
      </w:r>
    </w:p>
    <w:p w14:paraId="6A7B8AEB" w14:textId="77777777" w:rsidR="00381DC0" w:rsidRPr="009819E7" w:rsidRDefault="00381DC0" w:rsidP="00F14C87">
      <w:pPr>
        <w:pStyle w:val="Shifted"/>
      </w:pPr>
      <w:r w:rsidRPr="009819E7">
        <w:t xml:space="preserve">Default: </w:t>
      </w:r>
      <w:r w:rsidRPr="009819E7">
        <w:rPr>
          <w:rFonts w:ascii="Courier New" w:hAnsi="Courier New" w:cs="Courier New"/>
          <w:sz w:val="22"/>
          <w:szCs w:val="22"/>
        </w:rPr>
        <w:t>normal</w:t>
      </w:r>
    </w:p>
    <w:p w14:paraId="208D4BCA" w14:textId="77777777" w:rsidR="00381DC0" w:rsidRPr="009819E7" w:rsidRDefault="00381DC0" w:rsidP="0047503F">
      <w:pPr>
        <w:pStyle w:val="commandname"/>
      </w:pPr>
      <w:r w:rsidRPr="009819E7">
        <w:t>-chpoint &lt;time&gt;</w:t>
      </w:r>
    </w:p>
    <w:p w14:paraId="67A145DE" w14:textId="18C61619" w:rsidR="00381DC0" w:rsidRPr="009819E7" w:rsidRDefault="00381DC0" w:rsidP="00F14C87">
      <w:pPr>
        <w:pStyle w:val="Shifted"/>
      </w:pPr>
      <w:r w:rsidRPr="009819E7">
        <w:t>Specifies the time for checkpoints (§</w:t>
      </w:r>
      <w:r w:rsidRPr="009819E7">
        <w:fldChar w:fldCharType="begin"/>
      </w:r>
      <w:r w:rsidRPr="009819E7">
        <w:instrText xml:space="preserve"> REF _Ref127775352 \r \h </w:instrText>
      </w:r>
      <w:r w:rsidRPr="009819E7">
        <w:fldChar w:fldCharType="separate"/>
      </w:r>
      <w:r w:rsidR="00AF049C">
        <w:t>12.5</w:t>
      </w:r>
      <w:r w:rsidRPr="009819E7">
        <w:fldChar w:fldCharType="end"/>
      </w:r>
      <w:r w:rsidR="00094A84">
        <w:t xml:space="preserve">) in format </w:t>
      </w:r>
      <w:r w:rsidRPr="00094A84">
        <w:rPr>
          <w:rStyle w:val="CourierNew11pt"/>
        </w:rPr>
        <w:t>#d#h#m#s</w:t>
      </w:r>
      <w:r w:rsidRPr="009819E7">
        <w:t>. All fields are optional, numbers are integers, “</w:t>
      </w:r>
      <w:r w:rsidRPr="009819E7">
        <w:rPr>
          <w:rFonts w:ascii="Courier New" w:hAnsi="Courier New" w:cs="Courier New"/>
          <w:sz w:val="22"/>
          <w:szCs w:val="22"/>
        </w:rPr>
        <w:t>s</w:t>
      </w:r>
      <w:r w:rsidRPr="009819E7">
        <w:t xml:space="preserve">” can be omitted, the format is not case sensitive. </w:t>
      </w:r>
    </w:p>
    <w:p w14:paraId="31024C69" w14:textId="77777777" w:rsidR="00381DC0" w:rsidRPr="009819E7" w:rsidRDefault="00381DC0" w:rsidP="00F14C87">
      <w:pPr>
        <w:pStyle w:val="Shifted"/>
      </w:pPr>
      <w:r w:rsidRPr="009819E7">
        <w:t xml:space="preserve">Examples: </w:t>
      </w:r>
      <w:r w:rsidRPr="00094A84">
        <w:rPr>
          <w:rStyle w:val="CourierNew11pt"/>
        </w:rPr>
        <w:t>12h30M</w:t>
      </w:r>
      <w:r w:rsidRPr="009819E7">
        <w:t xml:space="preserve">, </w:t>
      </w:r>
      <w:r w:rsidRPr="00094A84">
        <w:rPr>
          <w:rStyle w:val="CourierNew11pt"/>
        </w:rPr>
        <w:t>1D10s</w:t>
      </w:r>
      <w:r w:rsidRPr="009819E7">
        <w:t xml:space="preserve">, </w:t>
      </w:r>
      <w:r w:rsidRPr="00094A84">
        <w:rPr>
          <w:rStyle w:val="CourierNew11pt"/>
        </w:rPr>
        <w:t>3600</w:t>
      </w:r>
    </w:p>
    <w:p w14:paraId="403A2E2A" w14:textId="77777777" w:rsidR="00381DC0" w:rsidRPr="009819E7" w:rsidRDefault="00881AAA" w:rsidP="0047503F">
      <w:pPr>
        <w:pStyle w:val="commandname"/>
      </w:pPr>
      <w:r>
        <w:t>-Cpr</w:t>
      </w:r>
    </w:p>
    <w:p w14:paraId="1309C8D1" w14:textId="7DE6A2F2" w:rsidR="00381DC0" w:rsidRDefault="00381DC0" w:rsidP="00F14C87">
      <w:pPr>
        <w:pStyle w:val="Shifted"/>
      </w:pPr>
      <w:r w:rsidRPr="009819E7">
        <w:t>Calculate the total radiation force</w:t>
      </w:r>
      <w:r w:rsidR="00881AAA">
        <w:t>, expressed as cross section</w:t>
      </w:r>
      <w:r w:rsidRPr="009819E7">
        <w:t xml:space="preserve"> (§</w:t>
      </w:r>
      <w:r w:rsidRPr="009819E7">
        <w:fldChar w:fldCharType="begin"/>
      </w:r>
      <w:r w:rsidRPr="009819E7">
        <w:instrText xml:space="preserve"> REF _Ref128461148 \r \h </w:instrText>
      </w:r>
      <w:r w:rsidRPr="009819E7">
        <w:fldChar w:fldCharType="separate"/>
      </w:r>
      <w:r w:rsidR="00AF049C">
        <w:t>11.6</w:t>
      </w:r>
      <w:r w:rsidRPr="009819E7">
        <w:fldChar w:fldCharType="end"/>
      </w:r>
      <w:r w:rsidRPr="009819E7">
        <w:t>).</w:t>
      </w:r>
    </w:p>
    <w:p w14:paraId="7969BF4E" w14:textId="77777777" w:rsidR="00381DC0" w:rsidRPr="009819E7" w:rsidRDefault="00381DC0" w:rsidP="0047503F">
      <w:pPr>
        <w:pStyle w:val="commandname"/>
      </w:pPr>
      <w:r w:rsidRPr="009819E7">
        <w:t>-Csca</w:t>
      </w:r>
    </w:p>
    <w:p w14:paraId="68DD1B2E" w14:textId="46A4F144" w:rsidR="00381DC0" w:rsidRPr="009819E7" w:rsidRDefault="00381DC0" w:rsidP="00F14C87">
      <w:pPr>
        <w:pStyle w:val="Shifted"/>
      </w:pPr>
      <w:r w:rsidRPr="009819E7">
        <w:t>Calculate scattering cross section (by integrating the scattered field,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Pr="009819E7">
        <w:t>).</w:t>
      </w:r>
    </w:p>
    <w:p w14:paraId="056899B1" w14:textId="77777777" w:rsidR="00381DC0" w:rsidRPr="009819E7" w:rsidRDefault="00381DC0" w:rsidP="0047503F">
      <w:pPr>
        <w:pStyle w:val="commandname"/>
      </w:pPr>
      <w:r w:rsidRPr="009819E7">
        <w:t>-dir &lt;dirname&gt;</w:t>
      </w:r>
    </w:p>
    <w:p w14:paraId="18DCD6F2" w14:textId="77777777" w:rsidR="00381DC0" w:rsidRPr="009819E7" w:rsidRDefault="00381DC0" w:rsidP="00F14C87">
      <w:pPr>
        <w:pStyle w:val="Shifted"/>
      </w:pPr>
      <w:r w:rsidRPr="009819E7">
        <w:t>Sets directory for output files.</w:t>
      </w:r>
    </w:p>
    <w:p w14:paraId="6B2ECBDE" w14:textId="6CB7C6A7" w:rsidR="00381DC0" w:rsidRPr="009819E7" w:rsidRDefault="00381DC0" w:rsidP="00F14C87">
      <w:pPr>
        <w:pStyle w:val="Shifted"/>
      </w:pPr>
      <w:r w:rsidRPr="009819E7">
        <w:t>Default: constructed automatically, see §</w:t>
      </w:r>
      <w:r w:rsidRPr="009819E7">
        <w:fldChar w:fldCharType="begin"/>
      </w:r>
      <w:r w:rsidRPr="009819E7">
        <w:instrText xml:space="preserve"> REF _Ref128108285 \r \h </w:instrText>
      </w:r>
      <w:r w:rsidRPr="009819E7">
        <w:fldChar w:fldCharType="separate"/>
      </w:r>
      <w:r w:rsidR="00AF049C">
        <w:t>C.3</w:t>
      </w:r>
      <w:r w:rsidRPr="009819E7">
        <w:fldChar w:fldCharType="end"/>
      </w:r>
      <w:r w:rsidRPr="009819E7">
        <w:t>.</w:t>
      </w:r>
    </w:p>
    <w:p w14:paraId="7D4FE833" w14:textId="77777777" w:rsidR="00381DC0" w:rsidRPr="009819E7" w:rsidRDefault="00381DC0" w:rsidP="0047503F">
      <w:pPr>
        <w:pStyle w:val="commandname"/>
      </w:pPr>
      <w:r w:rsidRPr="009819E7">
        <w:t>-dpl &lt;arg&gt;</w:t>
      </w:r>
    </w:p>
    <w:p w14:paraId="7D8BE3BC" w14:textId="602A0308" w:rsidR="00381DC0" w:rsidRPr="009819E7" w:rsidRDefault="00381DC0" w:rsidP="00F14C87">
      <w:pPr>
        <w:pStyle w:val="Shifted"/>
      </w:pPr>
      <w:r w:rsidRPr="009819E7">
        <w:t>Sets parameter “dipoles per lambda”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float.</w:t>
      </w:r>
    </w:p>
    <w:p w14:paraId="7AACA332" w14:textId="4844BC4A" w:rsidR="00381DC0" w:rsidRPr="009819E7" w:rsidRDefault="00381DC0" w:rsidP="00F14C87">
      <w:pPr>
        <w:pStyle w:val="Shifted"/>
      </w:pPr>
      <w:r w:rsidRPr="009819E7">
        <w:lastRenderedPageBreak/>
        <w:t xml:space="preserve">Default: </w:t>
      </w:r>
      <m:oMath>
        <m:r>
          <w:rPr>
            <w:rFonts w:ascii="Cambria Math" w:hAnsi="Cambria Math"/>
          </w:rPr>
          <m:t>10</m:t>
        </m:r>
        <m:d>
          <m:dPr>
            <m:begChr m:val="|"/>
            <m:endChr m:val="|"/>
            <m:ctrlPr>
              <w:rPr>
                <w:rFonts w:ascii="Cambria Math" w:hAnsi="Cambria Math"/>
                <w:i/>
              </w:rPr>
            </m:ctrlPr>
          </m:dPr>
          <m:e>
            <m:r>
              <w:rPr>
                <w:rFonts w:ascii="Cambria Math" w:hAnsi="Cambria Math"/>
              </w:rPr>
              <m:t>m</m:t>
            </m:r>
          </m:e>
        </m:d>
      </m:oMath>
      <w:r w:rsidRPr="009819E7">
        <w:t xml:space="preserve">, where </w:t>
      </w:r>
      <m:oMath>
        <m:r>
          <w:rPr>
            <w:rFonts w:ascii="Cambria Math" w:hAnsi="Cambria Math"/>
          </w:rPr>
          <m:t>m</m:t>
        </m:r>
      </m:oMath>
      <w:r w:rsidRPr="009819E7">
        <w:t xml:space="preserve"> is the </w:t>
      </w:r>
      <w:r w:rsidR="00D913B0" w:rsidRPr="009819E7">
        <w:t>maximum (by absolute value)</w:t>
      </w:r>
      <w:r w:rsidRPr="009819E7">
        <w:t xml:space="preserve"> ref</w:t>
      </w:r>
      <w:r w:rsidR="007825A6">
        <w:t xml:space="preserve">ractive index specified by the </w:t>
      </w:r>
      <w:r w:rsidR="008F3B98" w:rsidRPr="009819E7">
        <w:rPr>
          <w:rFonts w:ascii="Courier New" w:hAnsi="Courier New" w:cs="Courier New"/>
          <w:sz w:val="22"/>
          <w:szCs w:val="22"/>
        </w:rPr>
        <w:noBreakHyphen/>
      </w:r>
      <w:r w:rsidRPr="009819E7">
        <w:rPr>
          <w:rFonts w:ascii="Courier New" w:hAnsi="Courier New" w:cs="Courier New"/>
          <w:sz w:val="22"/>
          <w:szCs w:val="22"/>
        </w:rPr>
        <w:t>m</w:t>
      </w:r>
      <w:r w:rsidRPr="009819E7">
        <w:t xml:space="preserve"> option (</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Pr="009819E7">
        <w:t>).</w:t>
      </w:r>
    </w:p>
    <w:p w14:paraId="4BFDB7C4" w14:textId="77777777" w:rsidR="00381DC0" w:rsidRPr="009819E7" w:rsidRDefault="00381DC0" w:rsidP="0047503F">
      <w:pPr>
        <w:pStyle w:val="commandname"/>
      </w:pPr>
      <w:r w:rsidRPr="009819E7">
        <w:t>-eps &lt;arg&gt;</w:t>
      </w:r>
    </w:p>
    <w:p w14:paraId="5F7FA4C1" w14:textId="4277A8C8" w:rsidR="00381DC0" w:rsidRPr="009819E7" w:rsidRDefault="00381DC0" w:rsidP="00F14C87">
      <w:pPr>
        <w:pStyle w:val="Shifted"/>
      </w:pPr>
      <w:r w:rsidRPr="009819E7">
        <w:t>Specifies the stopping criterion for the iterative solver (§</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 xml:space="preserve">) by setting the relative </w:t>
      </w:r>
      <w:r w:rsidR="00A90FF9" w:rsidRPr="009819E7">
        <w:t>norm</w:t>
      </w:r>
      <w:r w:rsidRPr="009819E7">
        <w:t xml:space="preserve"> of the residual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oMath>
      <w:r w:rsidRPr="009819E7">
        <w:t xml:space="preserve"> to reach. </w:t>
      </w:r>
      <w:r w:rsidRPr="00094A84">
        <w:rPr>
          <w:rStyle w:val="CourierNew11pt"/>
        </w:rPr>
        <w:t>&lt;arg&gt;</w:t>
      </w:r>
      <w:r w:rsidRPr="009819E7">
        <w:t xml:space="preserve"> is an exponent of base 10 (float), i.e.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m:t>
            </m:r>
            <m:d>
              <m:dPr>
                <m:begChr m:val="〈"/>
                <m:endChr m:val="〉"/>
                <m:ctrlPr>
                  <w:rPr>
                    <w:rFonts w:ascii="Cambria Math" w:hAnsi="Cambria Math"/>
                    <w:vertAlign w:val="superscript"/>
                  </w:rPr>
                </m:ctrlPr>
              </m:dPr>
              <m:e>
                <m:r>
                  <m:rPr>
                    <m:sty m:val="p"/>
                  </m:rPr>
                  <w:rPr>
                    <w:rFonts w:ascii="Cambria Math" w:hAnsi="Cambria Math"/>
                    <w:vertAlign w:val="superscript"/>
                  </w:rPr>
                  <m:t>arg</m:t>
                </m:r>
              </m:e>
            </m:d>
          </m:sup>
        </m:sSup>
      </m:oMath>
      <w:r w:rsidRPr="009819E7">
        <w:t>.</w:t>
      </w:r>
    </w:p>
    <w:p w14:paraId="3EE0760D" w14:textId="77777777" w:rsidR="00381DC0" w:rsidRPr="009819E7" w:rsidRDefault="00381DC0" w:rsidP="00F14C87">
      <w:pPr>
        <w:pStyle w:val="Shifted"/>
      </w:pPr>
      <w:r w:rsidRPr="009819E7">
        <w:t xml:space="preserve">Default: </w:t>
      </w:r>
      <w:r w:rsidRPr="00094A84">
        <w:rPr>
          <w:rStyle w:val="CourierNew11pt"/>
        </w:rPr>
        <w:t>5</w:t>
      </w:r>
      <w:r w:rsidRPr="009819E7">
        <w:t xml:space="preserve"> (</w:t>
      </w:r>
      <m:oMath>
        <m:sSub>
          <m:sSubPr>
            <m:ctrlPr>
              <w:rPr>
                <w:rFonts w:ascii="Cambria Math" w:hAnsi="Cambria Math"/>
                <w:i/>
              </w:rPr>
            </m:ctrlPr>
          </m:sSubPr>
          <m:e>
            <m:r>
              <w:rPr>
                <w:rFonts w:ascii="Cambria Math" w:hAnsi="Cambria Math"/>
              </w:rPr>
              <m:t>ε</m:t>
            </m:r>
          </m:e>
          <m:sub>
            <m:r>
              <m:rPr>
                <m:sty m:val="p"/>
              </m:rPr>
              <w:rPr>
                <w:rFonts w:ascii="Cambria Math" w:hAnsi="Cambria Math"/>
              </w:rPr>
              <m:t>iter</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-5</m:t>
            </m:r>
          </m:sup>
        </m:sSup>
      </m:oMath>
      <w:r w:rsidRPr="009819E7">
        <w:t>)</w:t>
      </w:r>
    </w:p>
    <w:p w14:paraId="441DA6D1" w14:textId="77777777" w:rsidR="00DE0D75" w:rsidRPr="009819E7" w:rsidRDefault="00DE0D75" w:rsidP="00DE0D75">
      <w:pPr>
        <w:pStyle w:val="commandname"/>
      </w:pPr>
      <w:r w:rsidRPr="009819E7">
        <w:t>-eq_rad &lt;arg&gt;</w:t>
      </w:r>
    </w:p>
    <w:p w14:paraId="40956E73" w14:textId="35701951" w:rsidR="00DE0D75" w:rsidRPr="009819E7" w:rsidRDefault="00DE0D75" w:rsidP="00F14C87">
      <w:pPr>
        <w:pStyle w:val="Shifted"/>
      </w:pPr>
      <w:r w:rsidRPr="009819E7">
        <w:t xml:space="preserve">Sets volume-equivalent radius of the particle in </w:t>
      </w:r>
      <w:r w:rsidR="000B3244" w:rsidRPr="009819E7">
        <w:t>µ</w:t>
      </w:r>
      <w:r w:rsidRPr="009819E7">
        <w:t>m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float. If default wavelength is used, this option specifies the volume</w:t>
      </w:r>
      <w:r w:rsidR="00B70D3C">
        <w:t>-equivalent size parameter. Can</w:t>
      </w:r>
      <w:r w:rsidRPr="009819E7">
        <w:t xml:space="preserve">not be used together with </w:t>
      </w:r>
      <w:r w:rsidRPr="009819E7">
        <w:rPr>
          <w:rStyle w:val="CourierNew11pt"/>
        </w:rPr>
        <w:noBreakHyphen/>
        <w:t>size</w:t>
      </w:r>
      <w:r w:rsidRPr="009819E7">
        <w:t>.</w:t>
      </w:r>
      <w:r w:rsidR="006C370C" w:rsidRPr="009819E7">
        <w:t xml:space="preserve"> Size is defined by some shapes themselves, then this option can be used to override the internal specification and scale the shape.</w:t>
      </w:r>
    </w:p>
    <w:p w14:paraId="3FBB1967" w14:textId="48F00FE8" w:rsidR="00DE0D75" w:rsidRPr="009819E7" w:rsidRDefault="00DE0D75" w:rsidP="00F14C87">
      <w:pPr>
        <w:pStyle w:val="Shifted"/>
      </w:pPr>
      <w:r w:rsidRPr="009819E7">
        <w:t xml:space="preserve">Default: determined by the value of </w:t>
      </w:r>
      <w:r w:rsidR="00B01723" w:rsidRPr="009819E7">
        <w:rPr>
          <w:rStyle w:val="CourierNew11pt"/>
        </w:rPr>
        <w:t>–</w:t>
      </w:r>
      <w:r w:rsidRPr="009819E7">
        <w:rPr>
          <w:rStyle w:val="CourierNew11pt"/>
        </w:rPr>
        <w:t>size</w:t>
      </w:r>
      <w:r w:rsidRPr="009819E7">
        <w:t xml:space="preserve"> or by </w:t>
      </w:r>
      <w:r w:rsidRPr="009819E7">
        <w:rPr>
          <w:rStyle w:val="CourierNew11pt"/>
        </w:rPr>
        <w:noBreakHyphen/>
        <w:t>grid</w:t>
      </w:r>
      <w:r w:rsidRPr="009819E7">
        <w:t xml:space="preserve">, </w:t>
      </w:r>
      <w:r w:rsidRPr="009819E7">
        <w:rPr>
          <w:rStyle w:val="CourierNew11pt"/>
        </w:rPr>
        <w:noBreakHyphen/>
        <w:t>dpl</w:t>
      </w:r>
      <w:r w:rsidR="00B4753F">
        <w:t>,</w:t>
      </w:r>
      <w:r w:rsidRPr="009819E7">
        <w:t xml:space="preserve"> </w:t>
      </w:r>
      <w:r w:rsidR="00B01723" w:rsidRPr="009819E7">
        <w:rPr>
          <w:rStyle w:val="CourierNew11pt"/>
        </w:rPr>
        <w:t>–</w:t>
      </w:r>
      <w:r w:rsidRPr="009819E7">
        <w:rPr>
          <w:rStyle w:val="CourierNew11pt"/>
        </w:rPr>
        <w:t>lambda</w:t>
      </w:r>
      <w:r w:rsidR="00B4753F">
        <w:t xml:space="preserve">, and </w:t>
      </w:r>
      <w:r w:rsidR="00B4753F">
        <w:rPr>
          <w:rStyle w:val="CourierNew11pt"/>
        </w:rPr>
        <w:noBreakHyphen/>
        <w:t>rect_dip</w:t>
      </w:r>
      <w:r w:rsidR="00B4753F">
        <w:t>.</w:t>
      </w:r>
    </w:p>
    <w:p w14:paraId="07CA6647" w14:textId="77777777" w:rsidR="00E0497C" w:rsidRPr="001F15C7" w:rsidRDefault="00E0497C" w:rsidP="00E0497C">
      <w:pPr>
        <w:pStyle w:val="commandname"/>
      </w:pPr>
      <w:r w:rsidRPr="001F15C7">
        <w:t>-gpu &lt;index&gt;</w:t>
      </w:r>
    </w:p>
    <w:p w14:paraId="7AC26DCF" w14:textId="050C8515" w:rsidR="00095E49" w:rsidRDefault="00095E49" w:rsidP="00095E49">
      <w:pPr>
        <w:pStyle w:val="Shifted"/>
      </w:pPr>
      <w:r>
        <w:t>Specifies index of GPU that should be used (starting from 0). Relevant only for OpenCL version of ADDA, running on a system with several GPUs (§</w:t>
      </w:r>
      <w:r>
        <w:fldChar w:fldCharType="begin"/>
      </w:r>
      <w:r>
        <w:instrText xml:space="preserve"> REF _Ref317075789 \r \h </w:instrText>
      </w:r>
      <w:r>
        <w:fldChar w:fldCharType="separate"/>
      </w:r>
      <w:r w:rsidR="00AF049C">
        <w:t>3.3</w:t>
      </w:r>
      <w:r>
        <w:fldChar w:fldCharType="end"/>
      </w:r>
      <w:r>
        <w:t>).</w:t>
      </w:r>
    </w:p>
    <w:p w14:paraId="0FFB8B00" w14:textId="77777777" w:rsidR="00E0497C" w:rsidRPr="00F935E2" w:rsidRDefault="00E0497C" w:rsidP="00095E49">
      <w:pPr>
        <w:ind w:left="540"/>
        <w:jc w:val="left"/>
      </w:pPr>
      <w:r w:rsidRPr="00F935E2">
        <w:t xml:space="preserve">Default: </w:t>
      </w:r>
      <w:r w:rsidR="00095E49" w:rsidRPr="00094A84">
        <w:rPr>
          <w:rStyle w:val="CourierNew11pt"/>
        </w:rPr>
        <w:t>0</w:t>
      </w:r>
    </w:p>
    <w:p w14:paraId="40102896" w14:textId="77777777" w:rsidR="00EB2A8E" w:rsidRPr="00F935E2" w:rsidRDefault="00EB2A8E" w:rsidP="0047503F">
      <w:pPr>
        <w:pStyle w:val="commandname"/>
      </w:pPr>
      <w:r w:rsidRPr="00F935E2">
        <w:t>-granul &lt;vol_frac&gt; &lt;diam&gt; [&lt;dom_number&gt;]</w:t>
      </w:r>
    </w:p>
    <w:p w14:paraId="46F1D510" w14:textId="7AAAE2D3" w:rsidR="00EB2A8E" w:rsidRPr="009819E7" w:rsidRDefault="00EB2A8E" w:rsidP="00F14C87">
      <w:pPr>
        <w:pStyle w:val="Shifted"/>
      </w:pPr>
      <w:r w:rsidRPr="009819E7">
        <w:t xml:space="preserve">Specifies that one particle domain should be randomly filled with spherical granules with specified diameter </w:t>
      </w:r>
      <w:r w:rsidRPr="00094A84">
        <w:rPr>
          <w:rStyle w:val="CourierNew11pt"/>
        </w:rPr>
        <w:t>&lt;diam&gt;</w:t>
      </w:r>
      <w:r w:rsidRPr="009819E7">
        <w:t xml:space="preserve"> and volume fraction </w:t>
      </w:r>
      <w:r w:rsidRPr="00094A84">
        <w:rPr>
          <w:rStyle w:val="CourierNew11pt"/>
        </w:rPr>
        <w:t>&lt;vol_frac&gt;</w:t>
      </w:r>
      <w:r w:rsidR="00690CAE" w:rsidRPr="009819E7">
        <w:t xml:space="preserve"> (§</w:t>
      </w:r>
      <w:r w:rsidR="00690CAE" w:rsidRPr="009819E7">
        <w:fldChar w:fldCharType="begin"/>
      </w:r>
      <w:r w:rsidR="00690CAE" w:rsidRPr="009819E7">
        <w:instrText xml:space="preserve"> REF _Ref142321345 \r \h </w:instrText>
      </w:r>
      <w:r w:rsidR="00690CAE" w:rsidRPr="009819E7">
        <w:fldChar w:fldCharType="separate"/>
      </w:r>
      <w:r w:rsidR="00AF049C">
        <w:t>6.5</w:t>
      </w:r>
      <w:r w:rsidR="00690CAE" w:rsidRPr="009819E7">
        <w:fldChar w:fldCharType="end"/>
      </w:r>
      <w:r w:rsidR="00690CAE" w:rsidRPr="009819E7">
        <w:t>).</w:t>
      </w:r>
      <w:r w:rsidRPr="009819E7">
        <w:t xml:space="preserve"> Domain number to fill is given</w:t>
      </w:r>
      <w:r w:rsidR="00690CAE" w:rsidRPr="009819E7">
        <w:t xml:space="preserve"> by the last optional argument.</w:t>
      </w:r>
      <w:r w:rsidR="00A70BDC">
        <w:t xml:space="preserve"> </w:t>
      </w:r>
      <w:r w:rsidR="0069116C">
        <w:t>Cannot be used</w:t>
      </w:r>
      <w:r w:rsidR="00A70BDC">
        <w:t xml:space="preserve"> with </w:t>
      </w:r>
      <w:r w:rsidR="00B020E2">
        <w:rPr>
          <w:rStyle w:val="CourierNew11pt"/>
        </w:rPr>
        <w:noBreakHyphen/>
        <w:t>rect_dip</w:t>
      </w:r>
      <w:r w:rsidR="00B020E2">
        <w:t xml:space="preserve"> </w:t>
      </w:r>
      <w:r w:rsidR="00A70BDC">
        <w:t>(§</w:t>
      </w:r>
      <w:r w:rsidR="00A70BDC">
        <w:fldChar w:fldCharType="begin"/>
      </w:r>
      <w:r w:rsidR="00A70BDC">
        <w:instrText xml:space="preserve"> REF _Ref127766216 \r \h </w:instrText>
      </w:r>
      <w:r w:rsidR="00A70BDC">
        <w:fldChar w:fldCharType="separate"/>
      </w:r>
      <w:r w:rsidR="00AF049C">
        <w:t>6.2</w:t>
      </w:r>
      <w:r w:rsidR="00A70BDC">
        <w:fldChar w:fldCharType="end"/>
      </w:r>
      <w:r w:rsidR="00A70BDC">
        <w:t>).</w:t>
      </w:r>
    </w:p>
    <w:p w14:paraId="4687A718" w14:textId="77777777" w:rsidR="00EB2A8E" w:rsidRPr="00F935E2" w:rsidRDefault="00EB2A8E" w:rsidP="00327FD2">
      <w:pPr>
        <w:ind w:left="540"/>
        <w:jc w:val="left"/>
        <w:rPr>
          <w:lang w:val="sv-SE"/>
        </w:rPr>
      </w:pPr>
      <w:r w:rsidRPr="00F935E2">
        <w:rPr>
          <w:lang w:val="sv-SE"/>
        </w:rPr>
        <w:t xml:space="preserve">Default </w:t>
      </w:r>
      <w:r w:rsidRPr="00094A84">
        <w:rPr>
          <w:rStyle w:val="CourierNew11pt"/>
        </w:rPr>
        <w:t>&lt;dom_number&gt;</w:t>
      </w:r>
      <w:r w:rsidRPr="00F935E2">
        <w:rPr>
          <w:lang w:val="sv-SE"/>
        </w:rPr>
        <w:t xml:space="preserve">: </w:t>
      </w:r>
      <w:r w:rsidRPr="00094A84">
        <w:rPr>
          <w:rStyle w:val="CourierNew11pt"/>
        </w:rPr>
        <w:t>1</w:t>
      </w:r>
    </w:p>
    <w:p w14:paraId="5D222D37" w14:textId="77777777" w:rsidR="00381DC0" w:rsidRPr="00F935E2" w:rsidRDefault="00381DC0" w:rsidP="0047503F">
      <w:pPr>
        <w:pStyle w:val="commandname"/>
        <w:rPr>
          <w:lang w:val="sv-SE"/>
        </w:rPr>
      </w:pPr>
      <w:r w:rsidRPr="00F935E2">
        <w:rPr>
          <w:lang w:val="sv-SE"/>
        </w:rPr>
        <w:t>-grid &lt;nx&gt; [&lt;ny&gt; &lt;nz&gt;]</w:t>
      </w:r>
    </w:p>
    <w:p w14:paraId="032D8D99" w14:textId="02968653" w:rsidR="00381DC0" w:rsidRPr="009819E7" w:rsidRDefault="00381DC0" w:rsidP="00F14C87">
      <w:pPr>
        <w:pStyle w:val="Shifted"/>
      </w:pPr>
      <w:r w:rsidRPr="009819E7">
        <w:t>Sets dimensions of the computation grid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xml:space="preserve">). In most cases </w:t>
      </w:r>
      <w:r w:rsidRPr="00094A84">
        <w:rPr>
          <w:rStyle w:val="CourierNew11pt"/>
        </w:rPr>
        <w:t>&lt;ny&gt;</w:t>
      </w:r>
      <w:r w:rsidRPr="009819E7">
        <w:t xml:space="preserve"> and </w:t>
      </w:r>
      <w:r w:rsidRPr="00094A84">
        <w:rPr>
          <w:rStyle w:val="CourierNew11pt"/>
        </w:rPr>
        <w:t>&lt;nz&gt;</w:t>
      </w:r>
      <w:r w:rsidRPr="009819E7">
        <w:t xml:space="preserve"> can be omitted (they are automatically determined by </w:t>
      </w:r>
      <w:r w:rsidRPr="00094A84">
        <w:rPr>
          <w:rStyle w:val="CourierNew11pt"/>
        </w:rPr>
        <w:t>&lt;nx&gt;</w:t>
      </w:r>
      <w:r w:rsidRPr="009819E7">
        <w:t xml:space="preserve"> based on the proportions of the scatterer). This command line option is not relevant when particle</w:t>
      </w:r>
      <w:r w:rsidR="006E0A03" w:rsidRPr="009819E7">
        <w:t xml:space="preserve"> geometry is read from a file (</w:t>
      </w:r>
      <w:r w:rsidR="008F3B98" w:rsidRPr="00094A84">
        <w:rPr>
          <w:rStyle w:val="CourierNew11pt"/>
        </w:rPr>
        <w:noBreakHyphen/>
      </w:r>
      <w:r w:rsidRPr="00094A84">
        <w:rPr>
          <w:rStyle w:val="CourierNew11pt"/>
        </w:rPr>
        <w:t>shape read</w:t>
      </w:r>
      <w:r w:rsidRPr="009819E7">
        <w:t xml:space="preserve">, </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006E0A03" w:rsidRPr="009819E7">
        <w:t xml:space="preserve">). If </w:t>
      </w:r>
      <w:r w:rsidR="008F3B98" w:rsidRPr="00094A84">
        <w:rPr>
          <w:rStyle w:val="CourierNew11pt"/>
        </w:rPr>
        <w:noBreakHyphen/>
      </w:r>
      <w:r w:rsidRPr="00094A84">
        <w:rPr>
          <w:rStyle w:val="CourierNew11pt"/>
        </w:rPr>
        <w:t>jagged</w:t>
      </w:r>
      <w:r w:rsidRPr="009819E7">
        <w:t xml:space="preserve"> option is used the grid dimension is effectively multiplied by the specified number (</w:t>
      </w:r>
      <w:r w:rsidR="008E636A">
        <w:t>§</w:t>
      </w:r>
      <w:r w:rsidR="008E636A">
        <w:fldChar w:fldCharType="begin"/>
      </w:r>
      <w:r w:rsidR="008E636A">
        <w:instrText xml:space="preserve"> REF _Ref355435010 \r \h </w:instrText>
      </w:r>
      <w:r w:rsidR="008E636A">
        <w:fldChar w:fldCharType="separate"/>
      </w:r>
      <w:r w:rsidR="00AF049C">
        <w:t>6.3</w:t>
      </w:r>
      <w:r w:rsidR="008E636A">
        <w:fldChar w:fldCharType="end"/>
      </w:r>
      <w:r w:rsidRPr="009819E7">
        <w:t>).</w:t>
      </w:r>
    </w:p>
    <w:p w14:paraId="059DC84E" w14:textId="7FDC7438" w:rsidR="00381DC0" w:rsidRPr="009819E7" w:rsidRDefault="00381DC0" w:rsidP="00327FD2">
      <w:pPr>
        <w:ind w:left="540"/>
        <w:jc w:val="left"/>
      </w:pPr>
      <w:r w:rsidRPr="009819E7">
        <w:t xml:space="preserve">Default: </w:t>
      </w:r>
      <w:r w:rsidRPr="00094A84">
        <w:rPr>
          <w:rStyle w:val="CourierNew11pt"/>
        </w:rPr>
        <w:t>16</w:t>
      </w:r>
      <w:r w:rsidR="00144243" w:rsidRPr="009819E7">
        <w:t xml:space="preserve"> </w:t>
      </w:r>
      <w:r w:rsidR="006E0A03" w:rsidRPr="009819E7">
        <w:t xml:space="preserve">(if </w:t>
      </w:r>
      <w:r w:rsidR="001E3887" w:rsidRPr="009819E7">
        <w:t xml:space="preserve">neither </w:t>
      </w:r>
      <w:r w:rsidR="008F3B98" w:rsidRPr="00094A84">
        <w:rPr>
          <w:rStyle w:val="CourierNew11pt"/>
        </w:rPr>
        <w:noBreakHyphen/>
      </w:r>
      <w:r w:rsidR="00537150" w:rsidRPr="00094A84">
        <w:rPr>
          <w:rStyle w:val="CourierNew11pt"/>
        </w:rPr>
        <w:t>size</w:t>
      </w:r>
      <w:r w:rsidR="00537150" w:rsidRPr="009819E7">
        <w:t xml:space="preserve"> </w:t>
      </w:r>
      <w:r w:rsidR="001E3887" w:rsidRPr="009819E7">
        <w:t xml:space="preserve">nor </w:t>
      </w:r>
      <w:r w:rsidR="001E3887" w:rsidRPr="00094A84">
        <w:rPr>
          <w:rStyle w:val="CourierNew11pt"/>
        </w:rPr>
        <w:noBreakHyphen/>
        <w:t>eq_rad</w:t>
      </w:r>
      <w:r w:rsidR="001E3887" w:rsidRPr="009819E7">
        <w:t xml:space="preserve"> are</w:t>
      </w:r>
      <w:r w:rsidR="00537150" w:rsidRPr="009819E7">
        <w:t xml:space="preserve"> specified) </w:t>
      </w:r>
      <w:r w:rsidR="00144243" w:rsidRPr="009819E7">
        <w:t xml:space="preserve">or </w:t>
      </w:r>
      <w:r w:rsidR="006E0A03" w:rsidRPr="009819E7">
        <w:t xml:space="preserve">defined by </w:t>
      </w:r>
      <w:r w:rsidR="00DE0D75" w:rsidRPr="00094A84">
        <w:rPr>
          <w:rStyle w:val="CourierNew11pt"/>
        </w:rPr>
        <w:t>–</w:t>
      </w:r>
      <w:r w:rsidR="00144243" w:rsidRPr="00094A84">
        <w:rPr>
          <w:rStyle w:val="CourierNew11pt"/>
        </w:rPr>
        <w:t>size</w:t>
      </w:r>
      <w:r w:rsidR="00DE0D75" w:rsidRPr="009819E7">
        <w:t xml:space="preserve"> </w:t>
      </w:r>
      <w:r w:rsidR="001E3887" w:rsidRPr="009819E7">
        <w:t xml:space="preserve">or </w:t>
      </w:r>
      <w:r w:rsidR="001E3887" w:rsidRPr="00094A84">
        <w:rPr>
          <w:rStyle w:val="CourierNew11pt"/>
        </w:rPr>
        <w:noBreakHyphen/>
        <w:t>eq_rad</w:t>
      </w:r>
      <w:r w:rsidR="00144243" w:rsidRPr="009819E7">
        <w:t xml:space="preserve">, </w:t>
      </w:r>
      <w:r w:rsidR="00B4753F">
        <w:rPr>
          <w:rStyle w:val="CourierNew11pt"/>
        </w:rPr>
        <w:t>-</w:t>
      </w:r>
      <w:r w:rsidR="00144243" w:rsidRPr="00094A84">
        <w:rPr>
          <w:rStyle w:val="CourierNew11pt"/>
        </w:rPr>
        <w:t>lambda</w:t>
      </w:r>
      <w:r w:rsidR="00537150" w:rsidRPr="009819E7">
        <w:t>,</w:t>
      </w:r>
      <w:r w:rsidR="00144243" w:rsidRPr="009819E7">
        <w:t xml:space="preserve"> </w:t>
      </w:r>
      <w:r w:rsidR="008F3B98" w:rsidRPr="00094A84">
        <w:rPr>
          <w:rStyle w:val="CourierNew11pt"/>
        </w:rPr>
        <w:noBreakHyphen/>
      </w:r>
      <w:r w:rsidR="00144243" w:rsidRPr="00094A84">
        <w:rPr>
          <w:rStyle w:val="CourierNew11pt"/>
        </w:rPr>
        <w:t>dpl</w:t>
      </w:r>
      <w:r w:rsidR="00B4753F">
        <w:t xml:space="preserve">, and </w:t>
      </w:r>
      <w:r w:rsidR="00B4753F">
        <w:rPr>
          <w:rStyle w:val="CourierNew11pt"/>
        </w:rPr>
        <w:noBreakHyphen/>
        <w:t>rect_dip</w:t>
      </w:r>
      <w:r w:rsidR="006E0A03" w:rsidRPr="009819E7">
        <w:t>.</w:t>
      </w:r>
    </w:p>
    <w:p w14:paraId="111A01C7" w14:textId="77777777" w:rsidR="00125AC8" w:rsidRPr="009819E7" w:rsidRDefault="00125AC8" w:rsidP="0047503F">
      <w:pPr>
        <w:pStyle w:val="commandname"/>
      </w:pPr>
      <w:r w:rsidRPr="009819E7">
        <w:t>-h [&lt;opt&gt; [&lt;subopt&gt;]]</w:t>
      </w:r>
    </w:p>
    <w:p w14:paraId="2DC2E48F" w14:textId="1AA1A783" w:rsidR="00125AC8" w:rsidRPr="009819E7" w:rsidRDefault="00125AC8" w:rsidP="00F14C87">
      <w:pPr>
        <w:pStyle w:val="Shifted"/>
      </w:pPr>
      <w:r w:rsidRPr="009819E7">
        <w:t xml:space="preserve">Shows help. If used without arguments, </w:t>
      </w:r>
      <w:r w:rsidR="00535EA9" w:rsidRPr="00535EA9">
        <w:rPr>
          <w:rStyle w:val="CourierNew11pt"/>
        </w:rPr>
        <w:t>ADDA</w:t>
      </w:r>
      <w:r w:rsidRPr="009819E7">
        <w:t xml:space="preserve"> shows a list of all available command line options. If </w:t>
      </w:r>
      <w:r w:rsidR="00A90305">
        <w:t xml:space="preserve">the </w:t>
      </w:r>
      <w:r w:rsidRPr="009819E7">
        <w:t xml:space="preserve">first argument is specified, help on specific command line option </w:t>
      </w:r>
      <w:r w:rsidRPr="00094A84">
        <w:rPr>
          <w:rStyle w:val="CourierNew11pt"/>
        </w:rPr>
        <w:t>&lt;opt&gt;</w:t>
      </w:r>
      <w:r w:rsidRPr="009819E7">
        <w:t xml:space="preserve"> is shown (only the name of the option should be given without preceding dash).</w:t>
      </w:r>
      <w:r w:rsidR="006D68B0" w:rsidRPr="009819E7">
        <w:t xml:space="preserve"> For some options (e.g. </w:t>
      </w:r>
      <w:r w:rsidR="006D68B0" w:rsidRPr="00094A84">
        <w:rPr>
          <w:rStyle w:val="CourierNew11pt"/>
        </w:rPr>
        <w:noBreakHyphen/>
        <w:t>beam</w:t>
      </w:r>
      <w:r w:rsidR="006D68B0" w:rsidRPr="009819E7">
        <w:t xml:space="preserve"> or </w:t>
      </w:r>
      <w:r w:rsidR="006D68B0" w:rsidRPr="00094A84">
        <w:rPr>
          <w:rStyle w:val="CourierNew11pt"/>
        </w:rPr>
        <w:noBreakHyphen/>
        <w:t>shape</w:t>
      </w:r>
      <w:r w:rsidR="006D68B0" w:rsidRPr="009819E7">
        <w:t xml:space="preserve">) specific help on a particular suboption </w:t>
      </w:r>
      <w:r w:rsidR="006D68B0" w:rsidRPr="009819E7">
        <w:rPr>
          <w:rFonts w:ascii="Courier New" w:hAnsi="Courier New" w:cs="Courier New"/>
          <w:sz w:val="22"/>
          <w:szCs w:val="22"/>
        </w:rPr>
        <w:t>&lt;subopt&gt;</w:t>
      </w:r>
      <w:r w:rsidR="006D68B0" w:rsidRPr="009819E7">
        <w:t xml:space="preserve"> may be shown.</w:t>
      </w:r>
    </w:p>
    <w:p w14:paraId="28C71229" w14:textId="77777777" w:rsidR="00125AC8" w:rsidRDefault="00125AC8" w:rsidP="00F14C87">
      <w:pPr>
        <w:pStyle w:val="Shifted"/>
      </w:pPr>
      <w:r w:rsidRPr="009819E7">
        <w:t xml:space="preserve">Example: </w:t>
      </w:r>
      <w:r w:rsidR="006D68B0" w:rsidRPr="009819E7">
        <w:t>shape coated</w:t>
      </w:r>
    </w:p>
    <w:p w14:paraId="781086AC" w14:textId="77777777" w:rsidR="00095E49" w:rsidRPr="00AC6CDB" w:rsidRDefault="00095E49" w:rsidP="00095E49">
      <w:pPr>
        <w:pStyle w:val="commandname"/>
      </w:pPr>
      <w:r w:rsidRPr="00836A5A">
        <w:t xml:space="preserve">-init_field </w:t>
      </w:r>
      <w:r w:rsidR="00AC6CDB" w:rsidRPr="00AC6CDB">
        <w:t>{auto|inc|read &lt;filenameY&gt; [&lt;filenameX&gt;]|wkb|zero}</w:t>
      </w:r>
    </w:p>
    <w:p w14:paraId="2D0B5987" w14:textId="5AFE94CC" w:rsidR="00AC6CDB" w:rsidRPr="00A82D1F" w:rsidRDefault="00836A5A" w:rsidP="00AC6CDB">
      <w:pPr>
        <w:pStyle w:val="Shifted"/>
      </w:pPr>
      <w:r w:rsidRPr="00836A5A">
        <w:t>Sets prescription to calculate initial (starting) field for the iterative solver</w:t>
      </w:r>
      <w:r>
        <w:t xml:space="preserve"> (</w:t>
      </w:r>
      <w:r w:rsidRPr="009819E7">
        <w:t>§</w:t>
      </w:r>
      <w:r w:rsidRPr="009819E7">
        <w:fldChar w:fldCharType="begin"/>
      </w:r>
      <w:r w:rsidRPr="009819E7">
        <w:instrText xml:space="preserve"> REF _Ref127765208 \r \h </w:instrText>
      </w:r>
      <w:r w:rsidRPr="009819E7">
        <w:fldChar w:fldCharType="separate"/>
      </w:r>
      <w:r w:rsidR="00AF049C">
        <w:t>12.1</w:t>
      </w:r>
      <w:r w:rsidRPr="009819E7">
        <w:fldChar w:fldCharType="end"/>
      </w:r>
      <w:r>
        <w:t>)</w:t>
      </w:r>
      <w:r w:rsidRPr="00836A5A">
        <w:t xml:space="preserve">. </w:t>
      </w:r>
      <w:r w:rsidRPr="00836A5A">
        <w:rPr>
          <w:rStyle w:val="CourierNew11pt"/>
        </w:rPr>
        <w:t>auto</w:t>
      </w:r>
      <w:r w:rsidRPr="00836A5A">
        <w:t xml:space="preserve"> </w:t>
      </w:r>
      <w:r>
        <w:t>–</w:t>
      </w:r>
      <w:r w:rsidRPr="00836A5A">
        <w:t xml:space="preserve"> automatically choose from </w:t>
      </w:r>
      <w:r w:rsidRPr="00836A5A">
        <w:rPr>
          <w:rStyle w:val="CourierNew11pt"/>
        </w:rPr>
        <w:t>zero</w:t>
      </w:r>
      <w:r w:rsidRPr="00836A5A">
        <w:t xml:space="preserve"> and </w:t>
      </w:r>
      <w:r w:rsidRPr="00836A5A">
        <w:rPr>
          <w:rStyle w:val="CourierNew11pt"/>
        </w:rPr>
        <w:t>inc</w:t>
      </w:r>
      <w:r w:rsidRPr="00836A5A">
        <w:t xml:space="preserve"> based on the lower residual value</w:t>
      </w:r>
      <w:r w:rsidR="00AC6CDB">
        <w:t>,</w:t>
      </w:r>
      <w:r w:rsidR="00AC6CDB" w:rsidRPr="00AC6CDB">
        <w:rPr>
          <w:rStyle w:val="CourierNew11pt"/>
        </w:rPr>
        <w:t xml:space="preserve"> </w:t>
      </w:r>
      <w:r w:rsidR="00AC6CDB" w:rsidRPr="00836A5A">
        <w:rPr>
          <w:rStyle w:val="CourierNew11pt"/>
        </w:rPr>
        <w:t>inc</w:t>
      </w:r>
      <w:r w:rsidR="00AC6CDB" w:rsidRPr="00836A5A">
        <w:t xml:space="preserve"> </w:t>
      </w:r>
      <w:r w:rsidR="00AC6CDB">
        <w:t>–</w:t>
      </w:r>
      <w:r w:rsidR="00AC6CDB" w:rsidRPr="00836A5A">
        <w:t xml:space="preserve"> </w:t>
      </w:r>
      <w:r w:rsidR="002875D4">
        <w:t>derived from</w:t>
      </w:r>
      <w:r w:rsidR="00AC6CDB" w:rsidRPr="00836A5A">
        <w:t xml:space="preserve"> the incident field, </w:t>
      </w:r>
      <w:r w:rsidR="00AC6CDB" w:rsidRPr="00836A5A">
        <w:rPr>
          <w:rStyle w:val="CourierNew11pt"/>
        </w:rPr>
        <w:t>wkb</w:t>
      </w:r>
      <w:r w:rsidR="00AC6CDB" w:rsidRPr="00836A5A">
        <w:t xml:space="preserve"> </w:t>
      </w:r>
      <w:r w:rsidR="00AC6CDB">
        <w:t>–</w:t>
      </w:r>
      <w:r w:rsidR="00AC6CDB" w:rsidRPr="00836A5A">
        <w:t xml:space="preserve"> from WKB approximation</w:t>
      </w:r>
      <w:r w:rsidR="00AC6CDB">
        <w:t>,</w:t>
      </w:r>
      <w:r w:rsidR="00A82D1F" w:rsidRPr="00A82D1F">
        <w:t xml:space="preserve"> </w:t>
      </w:r>
      <w:r w:rsidR="00A82D1F" w:rsidRPr="00A82D1F">
        <w:rPr>
          <w:rStyle w:val="CourierNew11pt"/>
        </w:rPr>
        <w:t>read</w:t>
      </w:r>
      <w:r w:rsidR="00A82D1F">
        <w:t xml:space="preserve"> – defined by separate files, which names are given as arguments, </w:t>
      </w:r>
      <w:r w:rsidR="00AC6CDB" w:rsidRPr="00836A5A">
        <w:rPr>
          <w:rStyle w:val="CourierNew11pt"/>
        </w:rPr>
        <w:t>zero</w:t>
      </w:r>
      <w:r w:rsidR="00AC6CDB" w:rsidRPr="00836A5A">
        <w:t xml:space="preserve"> </w:t>
      </w:r>
      <w:r w:rsidR="00A82D1F" w:rsidRPr="00A82D1F">
        <w:t>–</w:t>
      </w:r>
      <w:r w:rsidR="00AC6CDB" w:rsidRPr="00836A5A">
        <w:t xml:space="preserve"> a zero vector</w:t>
      </w:r>
      <w:r w:rsidR="00A82D1F">
        <w:t xml:space="preserve">. Format of the files for option </w:t>
      </w:r>
      <w:r w:rsidR="00A82D1F" w:rsidRPr="00A82D1F">
        <w:rPr>
          <w:rStyle w:val="CourierNew11pt"/>
        </w:rPr>
        <w:t>read</w:t>
      </w:r>
      <w:r w:rsidR="00A82D1F">
        <w:t xml:space="preserve"> is described in </w:t>
      </w:r>
      <w:r w:rsidR="00A82D1F" w:rsidRPr="00A82D1F">
        <w:t>§</w:t>
      </w:r>
      <w:r w:rsidR="00A82D1F">
        <w:fldChar w:fldCharType="begin"/>
      </w:r>
      <w:r w:rsidR="00A82D1F">
        <w:instrText xml:space="preserve"> REF _Ref355436398 \r \h </w:instrText>
      </w:r>
      <w:r w:rsidR="00A82D1F">
        <w:fldChar w:fldCharType="separate"/>
      </w:r>
      <w:r w:rsidR="00AF049C">
        <w:t>B.7</w:t>
      </w:r>
      <w:r w:rsidR="00A82D1F">
        <w:fldChar w:fldCharType="end"/>
      </w:r>
      <w:r w:rsidR="00A82D1F" w:rsidRPr="00A82D1F">
        <w:t>.</w:t>
      </w:r>
    </w:p>
    <w:p w14:paraId="2776549B" w14:textId="77777777" w:rsidR="00095E49" w:rsidRPr="009819E7" w:rsidRDefault="00095E49" w:rsidP="00095E49">
      <w:pPr>
        <w:pStyle w:val="Shifted"/>
      </w:pPr>
      <w:r w:rsidRPr="00836A5A">
        <w:t xml:space="preserve">Default: </w:t>
      </w:r>
      <w:r w:rsidRPr="00836A5A">
        <w:rPr>
          <w:rFonts w:ascii="Courier New" w:hAnsi="Courier New" w:cs="Courier New"/>
          <w:sz w:val="22"/>
          <w:szCs w:val="22"/>
        </w:rPr>
        <w:t>auto</w:t>
      </w:r>
    </w:p>
    <w:p w14:paraId="01987982" w14:textId="77777777" w:rsidR="00381DC0" w:rsidRPr="007E61D7" w:rsidRDefault="00381DC0" w:rsidP="007E61D7">
      <w:pPr>
        <w:pStyle w:val="commandname"/>
      </w:pPr>
      <w:r w:rsidRPr="00B21F4D">
        <w:t xml:space="preserve">-int </w:t>
      </w:r>
      <w:r w:rsidR="007E61D7" w:rsidRPr="00B21F4D">
        <w:t>{fcd|fcd_st|igt [&lt;lim&gt; [&lt;prec&gt;]]|igt_so|</w:t>
      </w:r>
      <w:r w:rsidR="00B21F4D" w:rsidRPr="00B21F4D">
        <w:t>nloc &lt;Rp&gt;|nloc_av &lt;Rp&gt;|</w:t>
      </w:r>
      <w:r w:rsidR="007E61D7" w:rsidRPr="00B21F4D">
        <w:t>poi|so}</w:t>
      </w:r>
    </w:p>
    <w:p w14:paraId="517A105F" w14:textId="51E58CE9" w:rsidR="00381DC0" w:rsidRPr="009819E7" w:rsidRDefault="00381DC0" w:rsidP="00336D9C">
      <w:pPr>
        <w:pStyle w:val="Shifted"/>
      </w:pPr>
      <w:r w:rsidRPr="009819E7">
        <w:t xml:space="preserve">Sets prescription </w:t>
      </w:r>
      <w:r w:rsidR="00230046">
        <w:t>to calculate interaction term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00307D4D" w:rsidRPr="009819E7">
        <w:t>).</w:t>
      </w:r>
      <w:r w:rsidR="002D7C35" w:rsidRPr="009819E7">
        <w:t xml:space="preserve"> The SO formulation c</w:t>
      </w:r>
      <w:r w:rsidR="00B21F4D">
        <w:t>an</w:t>
      </w:r>
      <w:r w:rsidR="002D7C35" w:rsidRPr="009819E7">
        <w:t xml:space="preserve">not be used with </w:t>
      </w:r>
      <w:r w:rsidR="00CD045E" w:rsidRPr="00094A84">
        <w:rPr>
          <w:rStyle w:val="CourierNew11pt"/>
        </w:rPr>
        <w:noBreakHyphen/>
        <w:t>anisotr</w:t>
      </w:r>
      <w:r w:rsidR="00CD045E" w:rsidRPr="009819E7">
        <w:t xml:space="preserve"> </w:t>
      </w:r>
      <w:r w:rsidR="002D7C35" w:rsidRPr="009819E7">
        <w:t>(</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2D7C35" w:rsidRPr="009819E7">
        <w:t>).</w:t>
      </w:r>
      <w:r w:rsidR="00F757EC" w:rsidRPr="009819E7">
        <w:t xml:space="preserve"> </w:t>
      </w:r>
      <w:r w:rsidR="00C22FF2" w:rsidRPr="00094A84">
        <w:rPr>
          <w:rStyle w:val="CourierNew11pt"/>
        </w:rPr>
        <w:t>fcd</w:t>
      </w:r>
      <w:r w:rsidR="00F757EC" w:rsidRPr="009819E7">
        <w:t xml:space="preserve"> requires dpl to be larger than 2.</w:t>
      </w:r>
      <w:r w:rsidR="00336D9C" w:rsidRPr="009819E7">
        <w:t xml:space="preserve"> Parameters of </w:t>
      </w:r>
      <w:r w:rsidR="00336D9C" w:rsidRPr="009819E7">
        <w:rPr>
          <w:rStyle w:val="CourierNew11pt"/>
        </w:rPr>
        <w:t>igt</w:t>
      </w:r>
      <w:r w:rsidR="00336D9C" w:rsidRPr="009819E7">
        <w:t xml:space="preserve"> are: </w:t>
      </w:r>
      <w:r w:rsidR="00336D9C" w:rsidRPr="009819E7">
        <w:rPr>
          <w:rStyle w:val="CourierNew11pt"/>
        </w:rPr>
        <w:t>&lt;lim&gt;</w:t>
      </w:r>
      <w:r w:rsidR="00336D9C" w:rsidRPr="009819E7">
        <w:t xml:space="preserve"> – maximum distance (in </w:t>
      </w:r>
      <w:r w:rsidR="00465755">
        <w:t xml:space="preserve">units of the largest dipole size </w:t>
      </w:r>
      <m:oMath>
        <m:r>
          <w:rPr>
            <w:rFonts w:ascii="Cambria Math" w:hAnsi="Cambria Math"/>
          </w:rPr>
          <m:t>d</m:t>
        </m:r>
      </m:oMath>
      <w:r w:rsidR="00336D9C" w:rsidRPr="009819E7">
        <w:t xml:space="preserve">), for which integration is performed, (default: </w:t>
      </w:r>
      <m:oMath>
        <m:r>
          <w:rPr>
            <w:rFonts w:ascii="Cambria Math" w:hAnsi="Cambria Math"/>
          </w:rPr>
          <m:t>∞</m:t>
        </m:r>
      </m:oMath>
      <w:r w:rsidR="00336D9C" w:rsidRPr="009819E7">
        <w:t xml:space="preserve">); </w:t>
      </w:r>
      <w:r w:rsidR="00336D9C" w:rsidRPr="009819E7">
        <w:rPr>
          <w:rStyle w:val="CourierNew11pt"/>
        </w:rPr>
        <w:t>&lt;prec&gt;</w:t>
      </w:r>
      <w:r w:rsidR="00336D9C" w:rsidRPr="009819E7">
        <w:t xml:space="preserve"> – minus decimal logarithm of relative error of the integration, i.e. </w:t>
      </w:r>
      <m:oMath>
        <m:sSub>
          <m:sSubPr>
            <m:ctrlPr>
              <w:rPr>
                <w:rFonts w:ascii="Cambria Math" w:hAnsi="Cambria Math"/>
                <w:i/>
              </w:rPr>
            </m:ctrlPr>
          </m:sSubPr>
          <m:e>
            <m:r>
              <w:rPr>
                <w:rFonts w:ascii="Cambria Math" w:hAnsi="Cambria Math"/>
              </w:rPr>
              <m:t>ε</m:t>
            </m:r>
          </m:e>
          <m:sub>
            <m:r>
              <m:rPr>
                <m:sty m:val="p"/>
              </m:rPr>
              <w:rPr>
                <w:rFonts w:ascii="Cambria Math" w:hAnsi="Cambria Math"/>
              </w:rPr>
              <m:t>IGT</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vertAlign w:val="superscript"/>
              </w:rPr>
              <m:t>-</m:t>
            </m:r>
            <m:d>
              <m:dPr>
                <m:begChr m:val="〈"/>
                <m:endChr m:val="〉"/>
                <m:ctrlPr>
                  <w:rPr>
                    <w:rFonts w:ascii="Cambria Math" w:hAnsi="Cambria Math"/>
                    <w:vertAlign w:val="superscript"/>
                  </w:rPr>
                </m:ctrlPr>
              </m:dPr>
              <m:e>
                <m:r>
                  <m:rPr>
                    <m:sty m:val="p"/>
                  </m:rPr>
                  <w:rPr>
                    <w:rFonts w:ascii="Cambria Math" w:hAnsi="Cambria Math"/>
                    <w:vertAlign w:val="superscript"/>
                  </w:rPr>
                  <m:t>prec</m:t>
                </m:r>
              </m:e>
            </m:d>
          </m:sup>
        </m:sSup>
      </m:oMath>
      <w:r w:rsidR="00336D9C" w:rsidRPr="009819E7">
        <w:t xml:space="preserve"> (default: same as argument of </w:t>
      </w:r>
      <w:r w:rsidR="00336D9C" w:rsidRPr="009819E7">
        <w:rPr>
          <w:rStyle w:val="CourierNew11pt"/>
        </w:rPr>
        <w:noBreakHyphen/>
        <w:t>eps</w:t>
      </w:r>
      <w:r w:rsidR="00336D9C" w:rsidRPr="009819E7">
        <w:t xml:space="preserve"> command line option).</w:t>
      </w:r>
      <w:r w:rsidR="00B21F4D">
        <w:t xml:space="preserve"> </w:t>
      </w:r>
      <w:r w:rsidR="00B21F4D" w:rsidRPr="00B21F4D">
        <w:rPr>
          <w:rStyle w:val="CourierNew11pt"/>
        </w:rPr>
        <w:t>&lt;Rp&gt;</w:t>
      </w:r>
      <w:r w:rsidR="00B21F4D">
        <w:t xml:space="preserve"> is the width of the Gaussian density (in μm) for non-local formulations.</w:t>
      </w:r>
      <w:r w:rsidR="00B020E2">
        <w:t xml:space="preserve"> Only </w:t>
      </w:r>
      <w:r w:rsidR="00B020E2" w:rsidRPr="00B020E2">
        <w:rPr>
          <w:rStyle w:val="CourierNew11pt"/>
        </w:rPr>
        <w:t>poi</w:t>
      </w:r>
      <w:r w:rsidR="00B020E2">
        <w:t xml:space="preserve"> and </w:t>
      </w:r>
      <w:r w:rsidR="00B020E2" w:rsidRPr="00B020E2">
        <w:rPr>
          <w:rStyle w:val="CourierNew11pt"/>
        </w:rPr>
        <w:t>igt</w:t>
      </w:r>
      <w:r w:rsidR="00B020E2">
        <w:t xml:space="preserve"> can be used with </w:t>
      </w:r>
      <w:r w:rsidR="00B020E2">
        <w:rPr>
          <w:rStyle w:val="CourierNew11pt"/>
        </w:rPr>
        <w:noBreakHyphen/>
        <w:t>rect_dip</w:t>
      </w:r>
      <w:r w:rsidR="00B020E2">
        <w:t xml:space="preserve"> (§</w:t>
      </w:r>
      <w:r w:rsidR="00B020E2">
        <w:fldChar w:fldCharType="begin"/>
      </w:r>
      <w:r w:rsidR="00B020E2">
        <w:instrText xml:space="preserve"> REF _Ref127766216 \r \h </w:instrText>
      </w:r>
      <w:r w:rsidR="00B020E2">
        <w:fldChar w:fldCharType="separate"/>
      </w:r>
      <w:r w:rsidR="00AF049C">
        <w:t>6.2</w:t>
      </w:r>
      <w:r w:rsidR="00B020E2">
        <w:fldChar w:fldCharType="end"/>
      </w:r>
      <w:r w:rsidR="00B020E2">
        <w:t>)</w:t>
      </w:r>
    </w:p>
    <w:p w14:paraId="52D2E36E" w14:textId="77777777" w:rsidR="00381DC0" w:rsidRDefault="00381DC0" w:rsidP="00F14C87">
      <w:pPr>
        <w:pStyle w:val="Shifted"/>
        <w:rPr>
          <w:rFonts w:ascii="Courier New" w:hAnsi="Courier New" w:cs="Courier New"/>
          <w:sz w:val="22"/>
          <w:szCs w:val="22"/>
        </w:rPr>
      </w:pPr>
      <w:r w:rsidRPr="009819E7">
        <w:t xml:space="preserve">Default: </w:t>
      </w:r>
      <w:r w:rsidRPr="00094A84">
        <w:rPr>
          <w:rStyle w:val="CourierNew11pt"/>
        </w:rPr>
        <w:t>poi</w:t>
      </w:r>
    </w:p>
    <w:p w14:paraId="7F6BCCDF" w14:textId="77777777" w:rsidR="00A7489F" w:rsidRPr="009819E7" w:rsidRDefault="00A7489F" w:rsidP="00A7489F">
      <w:pPr>
        <w:pStyle w:val="commandname"/>
      </w:pPr>
      <w:r>
        <w:t>-int_surf</w:t>
      </w:r>
      <w:r w:rsidRPr="009819E7">
        <w:t xml:space="preserve"> </w:t>
      </w:r>
      <w:r w:rsidRPr="00A7489F">
        <w:t>{img|som}</w:t>
      </w:r>
    </w:p>
    <w:p w14:paraId="659F8603" w14:textId="4DA3F5A6" w:rsidR="00A7489F" w:rsidRPr="009819E7" w:rsidRDefault="00A36B0C" w:rsidP="00A7489F">
      <w:pPr>
        <w:pStyle w:val="Shifted"/>
      </w:pPr>
      <w:r w:rsidRPr="00A36B0C">
        <w:t>Sets prescription to ca</w:t>
      </w:r>
      <w:r>
        <w:t xml:space="preserve">lculate the </w:t>
      </w:r>
      <w:r w:rsidR="00224D9E">
        <w:t>reflection</w:t>
      </w:r>
      <w:r>
        <w:t xml:space="preserve"> term</w:t>
      </w:r>
      <w:r w:rsidR="00A7489F" w:rsidRPr="009819E7">
        <w:t xml:space="preserve"> </w:t>
      </w:r>
      <w:r>
        <w:t>(</w:t>
      </w:r>
      <w:r w:rsidR="00A7489F" w:rsidRPr="009819E7">
        <w:t>§</w:t>
      </w:r>
      <w:r w:rsidR="00224D9E">
        <w:fldChar w:fldCharType="begin"/>
      </w:r>
      <w:r w:rsidR="00224D9E">
        <w:instrText xml:space="preserve"> REF _Ref374177626 \r \h </w:instrText>
      </w:r>
      <w:r w:rsidR="00224D9E">
        <w:fldChar w:fldCharType="separate"/>
      </w:r>
      <w:r w:rsidR="00AF049C">
        <w:t>10.3</w:t>
      </w:r>
      <w:r w:rsidR="00224D9E">
        <w:fldChar w:fldCharType="end"/>
      </w:r>
      <w:r w:rsidR="00A7489F" w:rsidRPr="009819E7">
        <w:t>).</w:t>
      </w:r>
    </w:p>
    <w:p w14:paraId="33E51CCC" w14:textId="77777777" w:rsidR="00A7489F" w:rsidRPr="00A7489F" w:rsidRDefault="00A7489F" w:rsidP="00A7489F">
      <w:pPr>
        <w:pStyle w:val="Shifted"/>
      </w:pPr>
      <w:r w:rsidRPr="009819E7">
        <w:t xml:space="preserve">Default: </w:t>
      </w:r>
      <w:r w:rsidRPr="00094A84">
        <w:rPr>
          <w:rStyle w:val="CourierNew11pt"/>
        </w:rPr>
        <w:t>som</w:t>
      </w:r>
      <w:r w:rsidR="00FB2123">
        <w:t xml:space="preserve"> (but </w:t>
      </w:r>
      <w:r w:rsidR="00FB2123" w:rsidRPr="00B60FFF">
        <w:rPr>
          <w:rStyle w:val="CourierNew11pt"/>
        </w:rPr>
        <w:t>img</w:t>
      </w:r>
      <w:r w:rsidRPr="00A7489F">
        <w:t xml:space="preserve"> if surface is perfectly reflecting)</w:t>
      </w:r>
    </w:p>
    <w:p w14:paraId="778E93AD" w14:textId="77777777" w:rsidR="00381DC0" w:rsidRPr="009819E7" w:rsidRDefault="00381DC0" w:rsidP="00597D55">
      <w:pPr>
        <w:pStyle w:val="commandname"/>
      </w:pPr>
      <w:r w:rsidRPr="00597D55">
        <w:t xml:space="preserve">-iter </w:t>
      </w:r>
      <w:r w:rsidR="00307D4D" w:rsidRPr="00597D55">
        <w:t>{</w:t>
      </w:r>
      <w:r w:rsidR="00842900">
        <w:t>bcgs2|</w:t>
      </w:r>
      <w:r w:rsidR="00307D4D" w:rsidRPr="00597D55">
        <w:t>bicg|bicgstab|</w:t>
      </w:r>
      <w:r w:rsidR="00597D55" w:rsidRPr="00597D55">
        <w:t>cgnr|</w:t>
      </w:r>
      <w:r w:rsidR="00597D55">
        <w:t>csym|</w:t>
      </w:r>
      <w:r w:rsidR="00307D4D" w:rsidRPr="00597D55">
        <w:t>qmr</w:t>
      </w:r>
      <w:r w:rsidR="00597D55">
        <w:t>|qmr2}</w:t>
      </w:r>
    </w:p>
    <w:p w14:paraId="33C43E52" w14:textId="5CEB5887" w:rsidR="00381DC0" w:rsidRPr="009819E7" w:rsidRDefault="00381DC0" w:rsidP="00B62B83">
      <w:pPr>
        <w:pStyle w:val="Shifted"/>
        <w:keepNext/>
      </w:pPr>
      <w:r w:rsidRPr="009819E7">
        <w:t>Sets the iterative solver (§</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w:t>
      </w:r>
    </w:p>
    <w:p w14:paraId="0A97ADFA" w14:textId="77777777" w:rsidR="00381DC0" w:rsidRPr="009819E7" w:rsidRDefault="00381DC0" w:rsidP="00F14C87">
      <w:pPr>
        <w:pStyle w:val="Shifted"/>
      </w:pPr>
      <w:r w:rsidRPr="009819E7">
        <w:t xml:space="preserve">Default: </w:t>
      </w:r>
      <w:r w:rsidRPr="00094A84">
        <w:rPr>
          <w:rStyle w:val="CourierNew11pt"/>
        </w:rPr>
        <w:t>qmr</w:t>
      </w:r>
    </w:p>
    <w:p w14:paraId="77FA0FA8" w14:textId="77777777" w:rsidR="00381DC0" w:rsidRPr="009819E7" w:rsidRDefault="00381DC0" w:rsidP="0047503F">
      <w:pPr>
        <w:pStyle w:val="commandname"/>
      </w:pPr>
      <w:r w:rsidRPr="009819E7">
        <w:t>-jagged &lt;arg&gt;</w:t>
      </w:r>
    </w:p>
    <w:p w14:paraId="4F3796F1" w14:textId="3DA5B7DC" w:rsidR="00381DC0" w:rsidRPr="009819E7" w:rsidRDefault="00381DC0" w:rsidP="00F14C87">
      <w:pPr>
        <w:pStyle w:val="Shifted"/>
      </w:pPr>
      <w:r w:rsidRPr="009819E7">
        <w:t>Sets a size of a big dipole in units of small dipoles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Pr="009819E7">
        <w:t>), integer. It is used to improve the discretization of the particle without changing the shape.</w:t>
      </w:r>
    </w:p>
    <w:p w14:paraId="22A67F95" w14:textId="77777777" w:rsidR="00381DC0" w:rsidRPr="009819E7" w:rsidRDefault="00381DC0" w:rsidP="00F14C87">
      <w:pPr>
        <w:pStyle w:val="Shifted"/>
      </w:pPr>
      <w:r w:rsidRPr="009819E7">
        <w:t xml:space="preserve">Default: </w:t>
      </w:r>
      <w:r w:rsidRPr="00094A84">
        <w:rPr>
          <w:rStyle w:val="CourierNew11pt"/>
        </w:rPr>
        <w:t>1</w:t>
      </w:r>
    </w:p>
    <w:p w14:paraId="68793D69" w14:textId="77777777" w:rsidR="00381DC0" w:rsidRPr="009819E7" w:rsidRDefault="00381DC0" w:rsidP="0047503F">
      <w:pPr>
        <w:pStyle w:val="commandname"/>
      </w:pPr>
      <w:r w:rsidRPr="009819E7">
        <w:t>-lambda &lt;arg&gt;</w:t>
      </w:r>
    </w:p>
    <w:p w14:paraId="0E35CD86" w14:textId="0CDC4B3E" w:rsidR="00381DC0" w:rsidRPr="009819E7" w:rsidRDefault="00381DC0" w:rsidP="00F14C87">
      <w:pPr>
        <w:pStyle w:val="Shifted"/>
      </w:pPr>
      <w:r w:rsidRPr="009819E7">
        <w:t xml:space="preserve">Sets incident wavelength in </w:t>
      </w:r>
      <w:r w:rsidR="000B3244" w:rsidRPr="009819E7">
        <w:t>µ</w:t>
      </w:r>
      <w:r w:rsidRPr="009819E7">
        <w:t>m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float.</w:t>
      </w:r>
    </w:p>
    <w:p w14:paraId="411A4221" w14:textId="77777777" w:rsidR="00381DC0" w:rsidRPr="00BC76A5" w:rsidRDefault="00381DC0" w:rsidP="00F14C87">
      <w:pPr>
        <w:pStyle w:val="Shifted"/>
        <w:rPr>
          <w:lang w:val="de-DE"/>
        </w:rPr>
      </w:pPr>
      <w:r w:rsidRPr="00BC76A5">
        <w:rPr>
          <w:lang w:val="de-DE"/>
        </w:rPr>
        <w:t xml:space="preserve">Default: </w:t>
      </w:r>
      <m:oMath>
        <m:r>
          <w:rPr>
            <w:rFonts w:ascii="Cambria Math" w:hAnsi="Cambria Math"/>
            <w:lang w:val="de-DE"/>
          </w:rPr>
          <m:t>2</m:t>
        </m:r>
        <m:r>
          <w:rPr>
            <w:rFonts w:ascii="Cambria Math" w:hAnsi="Cambria Math"/>
          </w:rPr>
          <m:t>π</m:t>
        </m:r>
      </m:oMath>
    </w:p>
    <w:p w14:paraId="2767CB86" w14:textId="77777777" w:rsidR="00381DC0" w:rsidRPr="00BC76A5" w:rsidRDefault="00381DC0" w:rsidP="0047503F">
      <w:pPr>
        <w:pStyle w:val="commandname"/>
        <w:rPr>
          <w:lang w:val="de-DE"/>
        </w:rPr>
      </w:pPr>
      <w:r w:rsidRPr="00BC76A5">
        <w:rPr>
          <w:lang w:val="de-DE"/>
        </w:rPr>
        <w:t xml:space="preserve">-m </w:t>
      </w:r>
      <w:r w:rsidR="00D828B5" w:rsidRPr="00BC76A5">
        <w:rPr>
          <w:lang w:val="de-DE"/>
        </w:rPr>
        <w:t>{&lt;m1Re&gt; &lt;m1Im&gt; […]|</w:t>
      </w:r>
      <w:r w:rsidR="00D828B5" w:rsidRPr="00BC76A5">
        <w:rPr>
          <w:lang w:val="de-DE"/>
        </w:rPr>
        <w:br/>
        <w:t>&lt;m1xxRe&gt; &lt;m1xxIm&gt; &lt;m1yyRe&gt; &lt;m1yyIm&gt; &lt;m1zzRe&gt; &lt;m1zzIm&gt; […]}</w:t>
      </w:r>
    </w:p>
    <w:p w14:paraId="53F79DDC" w14:textId="69EE19D2" w:rsidR="00381DC0" w:rsidRPr="009819E7" w:rsidRDefault="00381DC0" w:rsidP="00F14C87">
      <w:pPr>
        <w:pStyle w:val="Shifted"/>
      </w:pPr>
      <w:r w:rsidRPr="009819E7">
        <w:t>Sets refractive indices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Pr="009819E7">
        <w:t>), float. Each pair of arguments specifies real and imaginary part</w:t>
      </w:r>
      <w:r w:rsidR="00F14186" w:rsidRPr="009819E7">
        <w:t>s</w:t>
      </w:r>
      <w:r w:rsidRPr="009819E7">
        <w:t xml:space="preserve"> of the refractive index of one of the domains. </w:t>
      </w:r>
      <w:r w:rsidR="00BC490A" w:rsidRPr="009819E7">
        <w:t xml:space="preserve">If </w:t>
      </w:r>
      <w:r w:rsidR="00BC490A" w:rsidRPr="00094A84">
        <w:rPr>
          <w:rStyle w:val="CourierNew11pt"/>
        </w:rPr>
        <w:noBreakHyphen/>
        <w:t>anisotr</w:t>
      </w:r>
      <w:r w:rsidR="00BC490A" w:rsidRPr="009819E7">
        <w:t xml:space="preserve"> is specified, three refractive indices correspond to one domain (diagonal elements of the refractive index tensor in particle reference frame).</w:t>
      </w:r>
      <w:r w:rsidR="003E740A" w:rsidRPr="009819E7">
        <w:t xml:space="preserve"> None of the given refractive indices may be equal to 1.</w:t>
      </w:r>
    </w:p>
    <w:p w14:paraId="5D6FD404" w14:textId="77777777" w:rsidR="00381DC0" w:rsidRPr="009819E7" w:rsidRDefault="00381DC0" w:rsidP="00F14C87">
      <w:pPr>
        <w:pStyle w:val="Shifted"/>
      </w:pPr>
      <w:r w:rsidRPr="009819E7">
        <w:t xml:space="preserve">Default: </w:t>
      </w:r>
      <w:r w:rsidRPr="00094A84">
        <w:rPr>
          <w:rStyle w:val="CourierNew11pt"/>
        </w:rPr>
        <w:t>1.5 0</w:t>
      </w:r>
    </w:p>
    <w:p w14:paraId="26258827" w14:textId="77777777" w:rsidR="00381DC0" w:rsidRPr="009819E7" w:rsidRDefault="00381DC0" w:rsidP="0047503F">
      <w:pPr>
        <w:pStyle w:val="commandname"/>
      </w:pPr>
      <w:r w:rsidRPr="009819E7">
        <w:t>-maxiter &lt;arg&gt;</w:t>
      </w:r>
    </w:p>
    <w:p w14:paraId="08E50CD3" w14:textId="77777777" w:rsidR="00381DC0" w:rsidRPr="009819E7" w:rsidRDefault="00381DC0" w:rsidP="00F14C87">
      <w:pPr>
        <w:pStyle w:val="Shifted"/>
      </w:pPr>
      <w:r w:rsidRPr="009819E7">
        <w:t>Sets the maximum number of iterations of the iterative solver</w:t>
      </w:r>
      <w:r w:rsidR="006E0A03" w:rsidRPr="009819E7">
        <w:t>,</w:t>
      </w:r>
      <w:r w:rsidR="001C5527" w:rsidRPr="009819E7">
        <w:t xml:space="preserve"> integer</w:t>
      </w:r>
      <w:r w:rsidRPr="009819E7">
        <w:t>.</w:t>
      </w:r>
    </w:p>
    <w:p w14:paraId="5629A729" w14:textId="2DC9001B" w:rsidR="00381DC0" w:rsidRPr="009819E7" w:rsidRDefault="00381DC0" w:rsidP="00F14C87">
      <w:pPr>
        <w:pStyle w:val="Shifted"/>
      </w:pPr>
      <w:r w:rsidRPr="009819E7">
        <w:t>Def</w:t>
      </w:r>
      <w:r w:rsidR="00574C9A" w:rsidRPr="009819E7">
        <w:t>ault: very large, not realistic</w:t>
      </w:r>
      <w:r w:rsidRPr="009819E7">
        <w:t xml:space="preserve"> value (§</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w:t>
      </w:r>
    </w:p>
    <w:p w14:paraId="16FEA5B1" w14:textId="77777777" w:rsidR="00381DC0" w:rsidRPr="009819E7" w:rsidRDefault="00381DC0" w:rsidP="0047503F">
      <w:pPr>
        <w:pStyle w:val="commandname"/>
      </w:pPr>
      <w:r w:rsidRPr="009819E7">
        <w:t>-no_reduced_fft</w:t>
      </w:r>
    </w:p>
    <w:p w14:paraId="422729F4" w14:textId="462F8FFB" w:rsidR="00381DC0" w:rsidRPr="009819E7" w:rsidRDefault="00381DC0" w:rsidP="00F14C87">
      <w:pPr>
        <w:pStyle w:val="Shifted"/>
      </w:pPr>
      <w:r w:rsidRPr="009819E7">
        <w:t>Do not use symmetry of the interaction matrix to reduce the storage space for the Fourier-transformed matrix (§</w:t>
      </w:r>
      <w:r w:rsidRPr="009819E7">
        <w:fldChar w:fldCharType="begin"/>
      </w:r>
      <w:r w:rsidRPr="009819E7">
        <w:instrText xml:space="preserve"> REF _Ref127703429 \r \h </w:instrText>
      </w:r>
      <w:r w:rsidRPr="009819E7">
        <w:fldChar w:fldCharType="separate"/>
      </w:r>
      <w:r w:rsidR="00AF049C">
        <w:t>12.2</w:t>
      </w:r>
      <w:r w:rsidRPr="009819E7">
        <w:fldChar w:fldCharType="end"/>
      </w:r>
      <w:r w:rsidRPr="009819E7">
        <w:t>)</w:t>
      </w:r>
      <w:r w:rsidR="006E0A03" w:rsidRPr="009819E7">
        <w:t>.</w:t>
      </w:r>
    </w:p>
    <w:p w14:paraId="73814762" w14:textId="77777777" w:rsidR="00381DC0" w:rsidRPr="009819E7" w:rsidRDefault="00381DC0" w:rsidP="0047503F">
      <w:pPr>
        <w:pStyle w:val="commandname"/>
      </w:pPr>
      <w:r w:rsidRPr="009819E7">
        <w:t>-no_vol_cor</w:t>
      </w:r>
    </w:p>
    <w:p w14:paraId="419C8153" w14:textId="65196147" w:rsidR="00381DC0" w:rsidRPr="009819E7" w:rsidRDefault="00381DC0" w:rsidP="00F14C87">
      <w:pPr>
        <w:pStyle w:val="Shifted"/>
      </w:pPr>
      <w:r w:rsidRPr="009819E7">
        <w:t xml:space="preserve">Do not use “dpl </w:t>
      </w:r>
      <w:r w:rsidR="00200C1E" w:rsidRPr="009819E7">
        <w:t xml:space="preserve">(volume) </w:t>
      </w:r>
      <w:r w:rsidRPr="009819E7">
        <w:t>correction”</w:t>
      </w:r>
      <w:r w:rsidR="00200C1E" w:rsidRPr="009819E7">
        <w:t xml:space="preserve">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200C1E" w:rsidRPr="009819E7">
        <w:t>).</w:t>
      </w:r>
      <w:r w:rsidRPr="009819E7">
        <w:t xml:space="preserve"> </w:t>
      </w:r>
      <w:r w:rsidR="00200C1E" w:rsidRPr="009819E7">
        <w:t xml:space="preserve">If this option is given, </w:t>
      </w:r>
      <w:r w:rsidR="00535EA9" w:rsidRPr="00535EA9">
        <w:rPr>
          <w:rStyle w:val="CourierNew11pt"/>
        </w:rPr>
        <w:t>ADDA</w:t>
      </w:r>
      <w:r w:rsidR="00200C1E" w:rsidRPr="009819E7">
        <w:t xml:space="preserve"> will try to match size of the dipole grid along</w:t>
      </w:r>
      <w:r w:rsidR="005469BA">
        <w:t xml:space="preserve"> the</w:t>
      </w:r>
      <w:r w:rsidR="00200C1E" w:rsidRPr="009819E7">
        <w:t xml:space="preserve"> </w:t>
      </w:r>
      <m:oMath>
        <m:r>
          <w:rPr>
            <w:rFonts w:ascii="Cambria Math" w:hAnsi="Cambria Math"/>
          </w:rPr>
          <m:t>x</m:t>
        </m:r>
      </m:oMath>
      <w:r w:rsidR="005469BA">
        <w:noBreakHyphen/>
      </w:r>
      <w:r w:rsidR="000B3244" w:rsidRPr="009819E7">
        <w:t>ax</w:t>
      </w:r>
      <w:r w:rsidR="00200C1E" w:rsidRPr="009819E7">
        <w:t xml:space="preserve">is to that of the particle, either given by </w:t>
      </w:r>
      <w:r w:rsidR="00200C1E" w:rsidRPr="009819E7">
        <w:rPr>
          <w:rStyle w:val="CourierNew11pt"/>
        </w:rPr>
        <w:noBreakHyphen/>
        <w:t>size</w:t>
      </w:r>
      <w:r w:rsidR="00200C1E" w:rsidRPr="009819E7">
        <w:t xml:space="preserve"> or calculated analytically from </w:t>
      </w:r>
      <w:r w:rsidR="00200C1E" w:rsidRPr="009819E7">
        <w:rPr>
          <w:rStyle w:val="CourierNew11pt"/>
        </w:rPr>
        <w:noBreakHyphen/>
        <w:t>eq_rad</w:t>
      </w:r>
      <w:r w:rsidR="00200C1E" w:rsidRPr="009819E7">
        <w:t xml:space="preserve">. Otherwise (by default) </w:t>
      </w:r>
      <w:r w:rsidR="00535EA9" w:rsidRPr="00535EA9">
        <w:rPr>
          <w:rStyle w:val="CourierNew11pt"/>
        </w:rPr>
        <w:t>ADDA</w:t>
      </w:r>
      <w:r w:rsidR="00200C1E" w:rsidRPr="009819E7">
        <w:t xml:space="preserve"> will try to match the volumes, using either </w:t>
      </w:r>
      <w:r w:rsidR="00200C1E" w:rsidRPr="009819E7">
        <w:rPr>
          <w:rStyle w:val="CourierNew11pt"/>
        </w:rPr>
        <w:noBreakHyphen/>
        <w:t>eq_rad</w:t>
      </w:r>
      <w:r w:rsidR="00200C1E" w:rsidRPr="009819E7">
        <w:t xml:space="preserve"> or the value calculated analytically from </w:t>
      </w:r>
      <w:r w:rsidR="00200C1E" w:rsidRPr="009819E7">
        <w:rPr>
          <w:rStyle w:val="CourierNew11pt"/>
        </w:rPr>
        <w:noBreakHyphen/>
        <w:t>size</w:t>
      </w:r>
      <w:r w:rsidR="00200C1E" w:rsidRPr="009819E7">
        <w:t>.</w:t>
      </w:r>
    </w:p>
    <w:p w14:paraId="2C1A1768" w14:textId="77777777" w:rsidR="00381DC0" w:rsidRPr="009819E7" w:rsidRDefault="00381DC0" w:rsidP="0047503F">
      <w:pPr>
        <w:pStyle w:val="commandname"/>
      </w:pPr>
      <w:r w:rsidRPr="009819E7">
        <w:t>-ntheta &lt;arg&gt;</w:t>
      </w:r>
    </w:p>
    <w:p w14:paraId="0000CAD9" w14:textId="40487B2E" w:rsidR="00381DC0" w:rsidRPr="009819E7" w:rsidRDefault="00381DC0" w:rsidP="00F14C87">
      <w:pPr>
        <w:pStyle w:val="Shifted"/>
      </w:pPr>
      <w:r w:rsidRPr="009819E7">
        <w:t>Sets the number of intervals into which range of scattering angles [0</w:t>
      </w:r>
      <w:r w:rsidR="0056225A" w:rsidRPr="009819E7">
        <w:t>°</w:t>
      </w:r>
      <w:r w:rsidRPr="009819E7">
        <w:t>,180</w:t>
      </w:r>
      <w:r w:rsidR="0056225A" w:rsidRPr="009819E7">
        <w:t>°</w:t>
      </w:r>
      <w:r w:rsidRPr="009819E7">
        <w:t xml:space="preserve">] </w:t>
      </w:r>
      <w:r w:rsidR="00DB2201">
        <w:t xml:space="preserve">in the scattering plane </w:t>
      </w:r>
      <w:r w:rsidRPr="009819E7">
        <w:t>is equally divided (§</w:t>
      </w:r>
      <w:r w:rsidR="00DB2201">
        <w:fldChar w:fldCharType="begin"/>
      </w:r>
      <w:r w:rsidR="00DB2201">
        <w:instrText xml:space="preserve"> REF _Ref373922077 \r \h </w:instrText>
      </w:r>
      <w:r w:rsidR="00DB2201">
        <w:fldChar w:fldCharType="separate"/>
      </w:r>
      <w:r w:rsidR="00AF049C">
        <w:t>11.1</w:t>
      </w:r>
      <w:r w:rsidR="00DB2201">
        <w:fldChar w:fldCharType="end"/>
      </w:r>
      <w:r w:rsidR="00DB2201">
        <w:t>), integer</w:t>
      </w:r>
      <w:r w:rsidRPr="009819E7">
        <w:t>. If particle is not symmetric (§</w:t>
      </w:r>
      <w:r w:rsidRPr="009819E7">
        <w:fldChar w:fldCharType="begin"/>
      </w:r>
      <w:r w:rsidRPr="009819E7">
        <w:instrText xml:space="preserve"> REF _Ref127789636 \r \h </w:instrText>
      </w:r>
      <w:r w:rsidRPr="009819E7">
        <w:fldChar w:fldCharType="separate"/>
      </w:r>
      <w:r w:rsidR="00AF049C">
        <w:t>6.7</w:t>
      </w:r>
      <w:r w:rsidRPr="009819E7">
        <w:fldChar w:fldCharType="end"/>
      </w:r>
      <w:r w:rsidRPr="009819E7">
        <w:t>) and orientation averaging (§</w:t>
      </w:r>
      <w:r w:rsidRPr="009819E7">
        <w:fldChar w:fldCharType="begin"/>
      </w:r>
      <w:r w:rsidRPr="009819E7">
        <w:instrText xml:space="preserve"> REF _Ref127790319 \r \h </w:instrText>
      </w:r>
      <w:r w:rsidRPr="009819E7">
        <w:fldChar w:fldCharType="separate"/>
      </w:r>
      <w:r w:rsidR="00AF049C">
        <w:t>8.2</w:t>
      </w:r>
      <w:r w:rsidRPr="009819E7">
        <w:fldChar w:fldCharType="end"/>
      </w:r>
      <w:r w:rsidRPr="009819E7">
        <w:t>) is not used</w:t>
      </w:r>
      <w:r w:rsidR="00AC37BF" w:rsidRPr="009819E7">
        <w:t>,</w:t>
      </w:r>
      <w:r w:rsidRPr="009819E7">
        <w:t xml:space="preserve"> the range is extended to 360 degrees (with the same length of elementary interval).</w:t>
      </w:r>
    </w:p>
    <w:p w14:paraId="3972A70C" w14:textId="1E31434E" w:rsidR="00381DC0" w:rsidRPr="009819E7" w:rsidRDefault="00381DC0" w:rsidP="00F14C87">
      <w:pPr>
        <w:pStyle w:val="Shifted"/>
      </w:pPr>
      <w:r w:rsidRPr="009819E7">
        <w:t>Default: from 90 to 720 depending on the size of the computational grid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w:t>
      </w:r>
    </w:p>
    <w:p w14:paraId="7E7F4462" w14:textId="77777777" w:rsidR="005019C6" w:rsidRPr="009819E7" w:rsidRDefault="005019C6" w:rsidP="005019C6">
      <w:pPr>
        <w:pStyle w:val="commandname"/>
      </w:pPr>
      <w:r w:rsidRPr="009819E7">
        <w:t>-opt {speed|mem}</w:t>
      </w:r>
    </w:p>
    <w:p w14:paraId="736F6719" w14:textId="2459D2A8" w:rsidR="005019C6" w:rsidRPr="009819E7" w:rsidRDefault="005019C6" w:rsidP="00F14C87">
      <w:pPr>
        <w:pStyle w:val="Shifted"/>
      </w:pPr>
      <w:r w:rsidRPr="009819E7">
        <w:t xml:space="preserve">Sets whether </w:t>
      </w:r>
      <w:r w:rsidR="00535EA9" w:rsidRPr="00535EA9">
        <w:rPr>
          <w:rStyle w:val="CourierNew11pt"/>
        </w:rPr>
        <w:t>ADDA</w:t>
      </w:r>
      <w:r w:rsidRPr="009819E7">
        <w:t xml:space="preserve"> should optimize itself for maximum speed or for minimum memory usage (§</w:t>
      </w:r>
      <w:r w:rsidRPr="009819E7">
        <w:fldChar w:fldCharType="begin"/>
      </w:r>
      <w:r w:rsidRPr="009819E7">
        <w:instrText xml:space="preserve"> REF _Ref127766196 \r \h </w:instrText>
      </w:r>
      <w:r w:rsidRPr="009819E7">
        <w:fldChar w:fldCharType="separate"/>
      </w:r>
      <w:r w:rsidR="00AF049C">
        <w:t>5</w:t>
      </w:r>
      <w:r w:rsidRPr="009819E7">
        <w:fldChar w:fldCharType="end"/>
      </w:r>
      <w:r w:rsidRPr="009819E7">
        <w:t>).</w:t>
      </w:r>
    </w:p>
    <w:p w14:paraId="13D321E5" w14:textId="77777777" w:rsidR="005019C6" w:rsidRPr="00F935E2" w:rsidRDefault="005019C6" w:rsidP="00F14C87">
      <w:pPr>
        <w:pStyle w:val="Shifted"/>
        <w:rPr>
          <w:lang w:val="sv-SE"/>
        </w:rPr>
      </w:pPr>
      <w:r w:rsidRPr="00F935E2">
        <w:rPr>
          <w:lang w:val="sv-SE"/>
        </w:rPr>
        <w:t xml:space="preserve">Default: </w:t>
      </w:r>
      <w:r w:rsidRPr="00094A84">
        <w:rPr>
          <w:rStyle w:val="CourierNew11pt"/>
        </w:rPr>
        <w:t>speed</w:t>
      </w:r>
    </w:p>
    <w:p w14:paraId="25C812C1" w14:textId="77777777" w:rsidR="00381DC0" w:rsidRPr="00F935E2" w:rsidRDefault="00381DC0" w:rsidP="0047503F">
      <w:pPr>
        <w:pStyle w:val="commandname"/>
        <w:rPr>
          <w:lang w:val="sv-SE"/>
        </w:rPr>
      </w:pPr>
      <w:r w:rsidRPr="00F935E2">
        <w:rPr>
          <w:lang w:val="sv-SE"/>
        </w:rPr>
        <w:lastRenderedPageBreak/>
        <w:t xml:space="preserve">-orient </w:t>
      </w:r>
      <w:r w:rsidR="004A23CA" w:rsidRPr="00F935E2">
        <w:rPr>
          <w:lang w:val="sv-SE"/>
        </w:rPr>
        <w:t>{</w:t>
      </w:r>
      <w:r w:rsidRPr="00F935E2">
        <w:rPr>
          <w:lang w:val="sv-SE"/>
        </w:rPr>
        <w:t>&lt;alpha&gt; &lt;beta&gt; &lt;gamma&gt;</w:t>
      </w:r>
      <w:r w:rsidR="004A23CA" w:rsidRPr="00F935E2">
        <w:rPr>
          <w:lang w:val="sv-SE"/>
        </w:rPr>
        <w:t>|avg [&lt;filename&gt;]}</w:t>
      </w:r>
    </w:p>
    <w:p w14:paraId="0784314F" w14:textId="76C8F879" w:rsidR="00381DC0" w:rsidRPr="009819E7" w:rsidRDefault="004A23CA" w:rsidP="00F14C87">
      <w:pPr>
        <w:pStyle w:val="Shifted"/>
      </w:pPr>
      <w:r w:rsidRPr="009819E7">
        <w:t xml:space="preserve">Either sets an orientation of the particle by three Euler angles </w:t>
      </w:r>
      <m:oMath>
        <m:r>
          <w:rPr>
            <w:rFonts w:ascii="Cambria Math" w:hAnsi="Cambria Math"/>
          </w:rPr>
          <m:t>α</m:t>
        </m:r>
      </m:oMath>
      <w:r w:rsidRPr="009819E7">
        <w:t xml:space="preserve">, </w:t>
      </w:r>
      <m:oMath>
        <m:r>
          <w:rPr>
            <w:rFonts w:ascii="Cambria Math" w:hAnsi="Cambria Math"/>
          </w:rPr>
          <m:t>β</m:t>
        </m:r>
      </m:oMath>
      <w:r w:rsidRPr="009819E7">
        <w:t xml:space="preserve">, </w:t>
      </w:r>
      <m:oMath>
        <m:r>
          <w:rPr>
            <w:rFonts w:ascii="Cambria Math" w:hAnsi="Cambria Math"/>
          </w:rPr>
          <m:t>γ</m:t>
        </m:r>
      </m:oMath>
      <w:r w:rsidRPr="009819E7">
        <w:t xml:space="preserve"> (§</w:t>
      </w:r>
      <w:r w:rsidR="00AC2CB3" w:rsidRPr="009819E7">
        <w:fldChar w:fldCharType="begin"/>
      </w:r>
      <w:r w:rsidR="00AC2CB3" w:rsidRPr="009819E7">
        <w:instrText xml:space="preserve"> REF _Ref127789150 \r \h </w:instrText>
      </w:r>
      <w:r w:rsidR="00AC2CB3" w:rsidRPr="009819E7">
        <w:fldChar w:fldCharType="separate"/>
      </w:r>
      <w:r w:rsidR="00AF049C">
        <w:t>8.1</w:t>
      </w:r>
      <w:r w:rsidR="00AC2CB3" w:rsidRPr="009819E7">
        <w:fldChar w:fldCharType="end"/>
      </w:r>
      <w:r w:rsidR="00AC2CB3" w:rsidRPr="009819E7">
        <w:t>) or specifies that orientation averaging should be performed (§</w:t>
      </w:r>
      <w:r w:rsidR="00AC2CB3" w:rsidRPr="009819E7">
        <w:fldChar w:fldCharType="begin"/>
      </w:r>
      <w:r w:rsidR="00AC2CB3" w:rsidRPr="009819E7">
        <w:instrText xml:space="preserve"> REF _Ref127790319 \r \h </w:instrText>
      </w:r>
      <w:r w:rsidR="00AC2CB3" w:rsidRPr="009819E7">
        <w:fldChar w:fldCharType="separate"/>
      </w:r>
      <w:r w:rsidR="00AF049C">
        <w:t>8.2</w:t>
      </w:r>
      <w:r w:rsidR="00AC2CB3" w:rsidRPr="009819E7">
        <w:fldChar w:fldCharType="end"/>
      </w:r>
      <w:r w:rsidRPr="009819E7">
        <w:t>)</w:t>
      </w:r>
      <w:r w:rsidR="00AC2CB3" w:rsidRPr="009819E7">
        <w:t xml:space="preserve">. </w:t>
      </w:r>
      <w:r w:rsidR="00AC2CB3" w:rsidRPr="00094A84">
        <w:rPr>
          <w:rStyle w:val="CourierNew11pt"/>
        </w:rPr>
        <w:t>&lt;filename&gt;</w:t>
      </w:r>
      <w:r w:rsidR="00AC2CB3" w:rsidRPr="009819E7">
        <w:t xml:space="preserve"> sets a file with parameters for orientation averaging (input format is described in §</w:t>
      </w:r>
      <w:r w:rsidR="00AC2CB3" w:rsidRPr="009819E7">
        <w:fldChar w:fldCharType="begin"/>
      </w:r>
      <w:r w:rsidR="00AC2CB3" w:rsidRPr="009819E7">
        <w:instrText xml:space="preserve"> REF _Ref127871251 \r \h </w:instrText>
      </w:r>
      <w:r w:rsidR="00AC2CB3" w:rsidRPr="009819E7">
        <w:fldChar w:fldCharType="separate"/>
      </w:r>
      <w:r w:rsidR="00AF049C">
        <w:t>B.2</w:t>
      </w:r>
      <w:r w:rsidR="00AC2CB3" w:rsidRPr="009819E7">
        <w:fldChar w:fldCharType="end"/>
      </w:r>
      <w:r w:rsidR="00AC2CB3" w:rsidRPr="009819E7">
        <w:t>)</w:t>
      </w:r>
      <w:r w:rsidR="0001505B" w:rsidRPr="009819E7">
        <w:t>.</w:t>
      </w:r>
    </w:p>
    <w:p w14:paraId="75646A34" w14:textId="77777777" w:rsidR="00AC2CB3" w:rsidRPr="009819E7" w:rsidRDefault="00AC2CB3" w:rsidP="00F14C87">
      <w:pPr>
        <w:pStyle w:val="Shifted"/>
      </w:pPr>
      <w:r w:rsidRPr="009819E7">
        <w:t xml:space="preserve">Default orientation: </w:t>
      </w:r>
      <w:r w:rsidRPr="00094A84">
        <w:rPr>
          <w:rStyle w:val="CourierNew11pt"/>
        </w:rPr>
        <w:t>0 0 0</w:t>
      </w:r>
    </w:p>
    <w:p w14:paraId="284B4A2C" w14:textId="77777777" w:rsidR="00AC2CB3" w:rsidRPr="009819E7" w:rsidRDefault="00AC2CB3" w:rsidP="00F14C87">
      <w:pPr>
        <w:pStyle w:val="Shifted"/>
      </w:pPr>
      <w:r w:rsidRPr="009819E7">
        <w:t>Default &lt;filename&gt;: avg_params.dat</w:t>
      </w:r>
    </w:p>
    <w:p w14:paraId="6B69486F" w14:textId="77777777" w:rsidR="00381DC0" w:rsidRPr="009819E7" w:rsidRDefault="00381DC0" w:rsidP="0047503F">
      <w:pPr>
        <w:pStyle w:val="commandname"/>
      </w:pPr>
      <w:r w:rsidRPr="009819E7">
        <w:t>-phi_integr &lt;arg&gt;</w:t>
      </w:r>
    </w:p>
    <w:p w14:paraId="410CAAFB" w14:textId="3BC7914E" w:rsidR="00381DC0" w:rsidRPr="009819E7" w:rsidRDefault="00381DC0" w:rsidP="00F14C87">
      <w:pPr>
        <w:pStyle w:val="Shifted"/>
      </w:pPr>
      <w:r w:rsidRPr="009819E7">
        <w:t xml:space="preserve">Turns on and specifies the type of Mueller matrix integration over azimuthal angle </w:t>
      </w:r>
      <m:oMath>
        <m:r>
          <w:rPr>
            <w:rFonts w:ascii="Cambria Math" w:hAnsi="Cambria Math"/>
          </w:rPr>
          <m:t>φ</m:t>
        </m:r>
      </m:oMath>
      <w:r w:rsidRPr="009819E7">
        <w:t xml:space="preserve"> (§</w:t>
      </w:r>
      <w:r w:rsidRPr="009819E7">
        <w:fldChar w:fldCharType="begin"/>
      </w:r>
      <w:r w:rsidRPr="009819E7">
        <w:instrText xml:space="preserve"> REF _Ref127774925 \r \h </w:instrText>
      </w:r>
      <w:r w:rsidRPr="009819E7">
        <w:fldChar w:fldCharType="separate"/>
      </w:r>
      <w:r w:rsidR="00AF049C">
        <w:t>11.2</w:t>
      </w:r>
      <w:r w:rsidRPr="009819E7">
        <w:fldChar w:fldCharType="end"/>
      </w:r>
      <w:r w:rsidRPr="009819E7">
        <w:t xml:space="preserve">). </w:t>
      </w:r>
      <w:r w:rsidRPr="00094A84">
        <w:rPr>
          <w:rStyle w:val="CourierNew11pt"/>
        </w:rPr>
        <w:t>&lt;arg&gt;</w:t>
      </w:r>
      <w:r w:rsidRPr="009819E7">
        <w:t xml:space="preserve"> is an integer from 1 to 31, each bit of which, from lowest to highest, indicates whether the integration should be performed with multipliers </w:t>
      </w:r>
      <w:r w:rsidR="0016562A" w:rsidRPr="009819E7">
        <w:t xml:space="preserve">1,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w:r w:rsidR="0016562A" w:rsidRPr="009819E7">
        <w:t xml:space="preserv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(2φ)</m:t>
            </m:r>
          </m:e>
        </m:func>
      </m:oMath>
      <w:r w:rsidR="0016562A" w:rsidRPr="009819E7">
        <w:t xml:space="preserve">,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(4φ)</m:t>
            </m:r>
          </m:e>
        </m:func>
      </m:oMath>
      <w:r w:rsidR="0016562A" w:rsidRPr="009819E7">
        <w:t xml:space="preserve">, and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(4φ)</m:t>
            </m:r>
          </m:e>
        </m:func>
      </m:oMath>
      <w:r w:rsidRPr="009819E7">
        <w:t xml:space="preserve"> respectively.</w:t>
      </w:r>
    </w:p>
    <w:p w14:paraId="1E084550" w14:textId="77777777" w:rsidR="00381DC0" w:rsidRPr="009819E7" w:rsidRDefault="00381DC0" w:rsidP="00381DC0">
      <w:pPr>
        <w:ind w:left="1620" w:hanging="1080"/>
      </w:pPr>
      <w:r w:rsidRPr="009819E7">
        <w:t xml:space="preserve">Examples: </w:t>
      </w:r>
      <w:r w:rsidRPr="00DD5C55">
        <w:rPr>
          <w:rStyle w:val="CourierNew11pt"/>
        </w:rPr>
        <w:t>1</w:t>
      </w:r>
      <w:r w:rsidRPr="009819E7">
        <w:t xml:space="preserve"> (one integration with no multipliers), </w:t>
      </w:r>
      <w:r w:rsidRPr="00DD5C55">
        <w:rPr>
          <w:rStyle w:val="CourierNew11pt"/>
        </w:rPr>
        <w:t>6</w:t>
      </w:r>
      <w:r w:rsidRPr="009819E7">
        <w:t xml:space="preserve"> (two integration</w:t>
      </w:r>
      <w:r w:rsidR="00CB24A0">
        <w:t>s</w:t>
      </w:r>
      <w:r w:rsidRPr="009819E7">
        <w:t xml:space="preserve"> with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w:r w:rsidR="0016562A">
        <w:t xml:space="preserve"> and</w:t>
      </w:r>
      <w:r w:rsidR="0016562A" w:rsidRPr="009819E7">
        <w:t xml:space="preserv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(2φ)</m:t>
            </m:r>
          </m:e>
        </m:func>
      </m:oMath>
      <w:r w:rsidRPr="009819E7">
        <w:t xml:space="preserve"> multipliers).</w:t>
      </w:r>
    </w:p>
    <w:p w14:paraId="3E57D7A4" w14:textId="77777777" w:rsidR="00381DC0" w:rsidRPr="007E61D7" w:rsidRDefault="00381DC0" w:rsidP="007E61D7">
      <w:pPr>
        <w:pStyle w:val="commandname"/>
      </w:pPr>
      <w:r w:rsidRPr="00B21F4D">
        <w:t xml:space="preserve">-pol </w:t>
      </w:r>
      <w:r w:rsidR="007E61D7" w:rsidRPr="00B21F4D">
        <w:t>{cldr|cm|dgf|fcd|igt_so|lak|ldr [avgpol]|</w:t>
      </w:r>
      <w:r w:rsidR="00B21F4D" w:rsidRPr="00B21F4D">
        <w:t>nloc &lt;Rp&gt;|nloc_av &lt;Rp&gt;|</w:t>
      </w:r>
      <w:r w:rsidR="007E61D7" w:rsidRPr="00B21F4D">
        <w:t>rrc|so}</w:t>
      </w:r>
    </w:p>
    <w:p w14:paraId="4AF896A7" w14:textId="792F2331" w:rsidR="00381DC0" w:rsidRPr="009819E7" w:rsidRDefault="00381DC0" w:rsidP="00F14C87">
      <w:pPr>
        <w:pStyle w:val="Shifted"/>
      </w:pPr>
      <w:r w:rsidRPr="009819E7">
        <w:t>Type of polariza</w:t>
      </w:r>
      <w:r w:rsidR="00661EE4">
        <w:t>bility</w:t>
      </w:r>
      <w:r w:rsidR="00900A84">
        <w:t xml:space="preserve"> prescription (</w:t>
      </w:r>
      <w:r w:rsidR="00900A84" w:rsidRPr="009819E7">
        <w:t>§</w:t>
      </w:r>
      <w:r w:rsidR="00900A84">
        <w:fldChar w:fldCharType="begin"/>
      </w:r>
      <w:r w:rsidR="00900A84">
        <w:instrText xml:space="preserve"> REF _Ref355434976 \r \h </w:instrText>
      </w:r>
      <w:r w:rsidR="00900A84">
        <w:fldChar w:fldCharType="separate"/>
      </w:r>
      <w:r w:rsidR="00AF049C">
        <w:t>10.1</w:t>
      </w:r>
      <w:r w:rsidR="00900A84">
        <w:fldChar w:fldCharType="end"/>
      </w:r>
      <w:r w:rsidRPr="009819E7">
        <w:t xml:space="preserve">). </w:t>
      </w:r>
      <w:r w:rsidR="00307D4D" w:rsidRPr="009819E7">
        <w:t>An</w:t>
      </w:r>
      <w:r w:rsidRPr="009819E7">
        <w:t xml:space="preserve"> optional flag </w:t>
      </w:r>
      <w:r w:rsidRPr="00094A84">
        <w:rPr>
          <w:rStyle w:val="CourierNew11pt"/>
        </w:rPr>
        <w:t>avg</w:t>
      </w:r>
      <w:r w:rsidR="006F1CA1" w:rsidRPr="00094A84">
        <w:rPr>
          <w:rStyle w:val="CourierNew11pt"/>
        </w:rPr>
        <w:t>pol</w:t>
      </w:r>
      <w:r w:rsidRPr="009819E7">
        <w:t xml:space="preserve"> </w:t>
      </w:r>
      <w:r w:rsidR="00307D4D" w:rsidRPr="009819E7">
        <w:t>can be added</w:t>
      </w:r>
      <w:r w:rsidRPr="009819E7">
        <w:t xml:space="preserve"> for LDR – it specifies that LDR polarizability should be averaged over incident </w:t>
      </w:r>
      <w:r w:rsidR="00912565" w:rsidRPr="009819E7">
        <w:t>polarizations</w:t>
      </w:r>
      <w:r w:rsidRPr="009819E7">
        <w:t>.</w:t>
      </w:r>
      <w:r w:rsidR="00CD045E" w:rsidRPr="009819E7">
        <w:t xml:space="preserve"> CLDR and SO cannot be used with </w:t>
      </w:r>
      <w:r w:rsidR="00CD045E" w:rsidRPr="00094A84">
        <w:rPr>
          <w:rStyle w:val="CourierNew11pt"/>
        </w:rPr>
        <w:noBreakHyphen/>
        <w:t>anisotr</w:t>
      </w:r>
      <w:r w:rsidR="00CD045E" w:rsidRPr="009819E7">
        <w:t xml:space="preserve">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CD045E" w:rsidRPr="009819E7">
        <w:t>).</w:t>
      </w:r>
      <w:r w:rsidR="00C22FF2" w:rsidRPr="009819E7">
        <w:t xml:space="preserve"> </w:t>
      </w:r>
      <w:r w:rsidR="00C22FF2" w:rsidRPr="00094A84">
        <w:rPr>
          <w:rStyle w:val="CourierNew11pt"/>
        </w:rPr>
        <w:t>fcd</w:t>
      </w:r>
      <w:r w:rsidR="00C22FF2" w:rsidRPr="009819E7">
        <w:t xml:space="preserve"> requires dpl to be larger than 2.</w:t>
      </w:r>
      <w:r w:rsidR="00B70D3C">
        <w:t xml:space="preserve"> </w:t>
      </w:r>
      <w:r w:rsidR="00B70D3C" w:rsidRPr="00B21F4D">
        <w:rPr>
          <w:rStyle w:val="CourierNew11pt"/>
        </w:rPr>
        <w:t>&lt;Rp&gt;</w:t>
      </w:r>
      <w:r w:rsidR="00B70D3C">
        <w:t xml:space="preserve"> is the width of the Gaussian density (in μm) for non-local formulations.</w:t>
      </w:r>
      <w:r w:rsidR="00B020E2">
        <w:t xml:space="preserve"> Only CM, CLDR, and IGT</w:t>
      </w:r>
      <w:r w:rsidR="00580EB6" w:rsidRPr="00580EB6">
        <w:rPr>
          <w:vertAlign w:val="subscript"/>
        </w:rPr>
        <w:t>SO</w:t>
      </w:r>
      <w:r w:rsidR="00B020E2">
        <w:t xml:space="preserve"> can be used with </w:t>
      </w:r>
      <w:r w:rsidR="00B020E2">
        <w:rPr>
          <w:rStyle w:val="CourierNew11pt"/>
        </w:rPr>
        <w:noBreakHyphen/>
        <w:t>rect_dip</w:t>
      </w:r>
      <w:r w:rsidR="00B020E2">
        <w:t xml:space="preserve"> (§</w:t>
      </w:r>
      <w:r w:rsidR="00B020E2">
        <w:fldChar w:fldCharType="begin"/>
      </w:r>
      <w:r w:rsidR="00B020E2">
        <w:instrText xml:space="preserve"> REF _Ref127766216 \r \h </w:instrText>
      </w:r>
      <w:r w:rsidR="00B020E2">
        <w:fldChar w:fldCharType="separate"/>
      </w:r>
      <w:r w:rsidR="00AF049C">
        <w:t>6.2</w:t>
      </w:r>
      <w:r w:rsidR="00B020E2">
        <w:fldChar w:fldCharType="end"/>
      </w:r>
      <w:r w:rsidR="00B020E2">
        <w:t>).</w:t>
      </w:r>
    </w:p>
    <w:p w14:paraId="3DB869F9" w14:textId="77777777" w:rsidR="00381DC0" w:rsidRPr="009819E7" w:rsidRDefault="00381DC0" w:rsidP="00F14C87">
      <w:pPr>
        <w:pStyle w:val="Shifted"/>
      </w:pPr>
      <w:r w:rsidRPr="009819E7">
        <w:t xml:space="preserve">Default: </w:t>
      </w:r>
      <w:r w:rsidRPr="00094A84">
        <w:rPr>
          <w:rStyle w:val="CourierNew11pt"/>
        </w:rPr>
        <w:t>ldr</w:t>
      </w:r>
      <w:r w:rsidRPr="009819E7">
        <w:t xml:space="preserve"> (without averaging).</w:t>
      </w:r>
    </w:p>
    <w:p w14:paraId="66C63F1C" w14:textId="77777777" w:rsidR="00381DC0" w:rsidRPr="009819E7" w:rsidRDefault="00381DC0" w:rsidP="0047503F">
      <w:pPr>
        <w:pStyle w:val="commandname"/>
      </w:pPr>
      <w:r w:rsidRPr="009819E7">
        <w:t>-prognos</w:t>
      </w:r>
      <w:r w:rsidR="00AD4D7C" w:rsidRPr="009819E7">
        <w:t>is</w:t>
      </w:r>
    </w:p>
    <w:p w14:paraId="5E700437" w14:textId="04E4BBED" w:rsidR="00381DC0" w:rsidRPr="009819E7" w:rsidRDefault="00381DC0" w:rsidP="00381DC0">
      <w:pPr>
        <w:ind w:left="540"/>
        <w:jc w:val="left"/>
      </w:pPr>
      <w:r w:rsidRPr="009819E7">
        <w:t>Do not actually perform simulation (not even memory allocation) but only estimate the required RAM (§</w:t>
      </w:r>
      <w:r w:rsidRPr="009819E7">
        <w:fldChar w:fldCharType="begin"/>
      </w:r>
      <w:r w:rsidRPr="009819E7">
        <w:instrText xml:space="preserve"> REF _Ref127766196 \r \h </w:instrText>
      </w:r>
      <w:r w:rsidRPr="009819E7">
        <w:fldChar w:fldCharType="separate"/>
      </w:r>
      <w:r w:rsidR="00AF049C">
        <w:t>5</w:t>
      </w:r>
      <w:r w:rsidRPr="009819E7">
        <w:fldChar w:fldCharType="end"/>
      </w:r>
      <w:r w:rsidR="00185069" w:rsidRPr="009819E7">
        <w:t xml:space="preserve">). Implies </w:t>
      </w:r>
      <w:r w:rsidR="008F3B98" w:rsidRPr="00DD5C55">
        <w:rPr>
          <w:rStyle w:val="CourierNew11pt"/>
        </w:rPr>
        <w:noBreakHyphen/>
      </w:r>
      <w:r w:rsidRPr="00DD5C55">
        <w:rPr>
          <w:rStyle w:val="CourierNew11pt"/>
        </w:rPr>
        <w:t>test</w:t>
      </w:r>
      <w:r w:rsidRPr="009819E7">
        <w:t>.</w:t>
      </w:r>
    </w:p>
    <w:p w14:paraId="0A5E932B" w14:textId="77777777" w:rsidR="00381DC0" w:rsidRPr="009819E7" w:rsidRDefault="00381DC0" w:rsidP="0047503F">
      <w:pPr>
        <w:pStyle w:val="commandname"/>
      </w:pPr>
      <w:r w:rsidRPr="009819E7">
        <w:t>-prop &lt;x&gt; &lt;y&gt; &lt;z&gt;</w:t>
      </w:r>
    </w:p>
    <w:p w14:paraId="69407C49" w14:textId="5F3CFE26" w:rsidR="00381DC0" w:rsidRPr="009819E7" w:rsidRDefault="00381DC0" w:rsidP="00F14C87">
      <w:pPr>
        <w:pStyle w:val="Shifted"/>
      </w:pPr>
      <w:r w:rsidRPr="009819E7">
        <w:t>Sets propagation direction of incident radiation (§</w:t>
      </w:r>
      <w:r w:rsidRPr="009819E7">
        <w:fldChar w:fldCharType="begin"/>
      </w:r>
      <w:r w:rsidRPr="009819E7">
        <w:instrText xml:space="preserve"> REF _Ref127789153 \r \h </w:instrText>
      </w:r>
      <w:r w:rsidRPr="009819E7">
        <w:fldChar w:fldCharType="separate"/>
      </w:r>
      <w:r w:rsidR="00AF049C">
        <w:t>9.1</w:t>
      </w:r>
      <w:r w:rsidRPr="009819E7">
        <w:fldChar w:fldCharType="end"/>
      </w:r>
      <w:r w:rsidRPr="009819E7">
        <w:t xml:space="preserve">), float. Normalization (to the unity vector) is performed automatically by </w:t>
      </w:r>
      <w:r w:rsidR="00535EA9" w:rsidRPr="00535EA9">
        <w:rPr>
          <w:rStyle w:val="CourierNew11pt"/>
        </w:rPr>
        <w:t>ADDA</w:t>
      </w:r>
      <w:r w:rsidRPr="009819E7">
        <w:t>.</w:t>
      </w:r>
    </w:p>
    <w:p w14:paraId="69ECE80A" w14:textId="77777777" w:rsidR="00381DC0" w:rsidRPr="009819E7" w:rsidRDefault="00381DC0" w:rsidP="00F14C87">
      <w:pPr>
        <w:pStyle w:val="Shifted"/>
      </w:pPr>
      <w:r w:rsidRPr="009819E7">
        <w:t xml:space="preserve">Default: </w:t>
      </w:r>
      <w:r w:rsidRPr="00DD5C55">
        <w:rPr>
          <w:rStyle w:val="CourierNew11pt"/>
        </w:rPr>
        <w:t>0 0 1</w:t>
      </w:r>
    </w:p>
    <w:p w14:paraId="408EBA93" w14:textId="77777777" w:rsidR="00095E49" w:rsidRPr="009819E7" w:rsidRDefault="00095E49" w:rsidP="00095E49">
      <w:pPr>
        <w:pStyle w:val="commandname"/>
      </w:pPr>
      <w:r w:rsidRPr="00836A5A">
        <w:t>-recalc_resid</w:t>
      </w:r>
    </w:p>
    <w:p w14:paraId="3E98654E" w14:textId="053D7277" w:rsidR="00095E49" w:rsidRDefault="00836A5A" w:rsidP="00095E49">
      <w:pPr>
        <w:ind w:left="540"/>
        <w:jc w:val="left"/>
      </w:pPr>
      <w:r w:rsidRPr="00836A5A">
        <w:t>Recalculate residual at the end of iterative solver</w:t>
      </w:r>
      <w:r>
        <w:t xml:space="preserve"> </w:t>
      </w:r>
      <w:r w:rsidRPr="009819E7">
        <w:t>(§</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w:t>
      </w:r>
      <w:r w:rsidRPr="00836A5A">
        <w:t>.</w:t>
      </w:r>
    </w:p>
    <w:p w14:paraId="10209F89" w14:textId="5EC11FF7" w:rsidR="00F15616" w:rsidRPr="009819E7" w:rsidRDefault="00F15616" w:rsidP="00F15616">
      <w:pPr>
        <w:pStyle w:val="commandname"/>
      </w:pPr>
      <w:r w:rsidRPr="009819E7">
        <w:t>-</w:t>
      </w:r>
      <w:r>
        <w:t xml:space="preserve">rect_dip </w:t>
      </w:r>
      <w:r w:rsidRPr="009819E7">
        <w:t>&lt;</w:t>
      </w:r>
      <w:r>
        <w:t>x&gt; &lt;y&gt; &lt;z&gt;</w:t>
      </w:r>
    </w:p>
    <w:p w14:paraId="4E950F66" w14:textId="4907E00D" w:rsidR="00F15616" w:rsidRPr="009819E7" w:rsidRDefault="00F15616" w:rsidP="00F15616">
      <w:pPr>
        <w:ind w:left="540"/>
        <w:jc w:val="left"/>
      </w:pPr>
      <w:r>
        <w:t>Use rectangular-cuboid dipoles (§</w:t>
      </w:r>
      <w:r>
        <w:fldChar w:fldCharType="begin"/>
      </w:r>
      <w:r>
        <w:instrText xml:space="preserve"> REF _Ref127766216 \r \h </w:instrText>
      </w:r>
      <w:r>
        <w:fldChar w:fldCharType="separate"/>
      </w:r>
      <w:r w:rsidR="00AF049C">
        <w:t>6.2</w:t>
      </w:r>
      <w:r>
        <w:fldChar w:fldCharType="end"/>
      </w:r>
      <w:r>
        <w:t>). Three arguments are the relative dipole sizes along the corresponding axes. Absolute scale is irrelevant, i.e. “</w:t>
      </w:r>
      <w:r w:rsidRPr="00F15616">
        <w:rPr>
          <w:rStyle w:val="CourierNew11pt"/>
        </w:rPr>
        <w:t>1 2 2</w:t>
      </w:r>
      <w:r>
        <w:t>” is equivalent to “</w:t>
      </w:r>
      <w:r w:rsidRPr="00F15616">
        <w:rPr>
          <w:rStyle w:val="CourierNew11pt"/>
        </w:rPr>
        <w:t>0.5 1 1</w:t>
      </w:r>
      <w:r>
        <w:t>”.</w:t>
      </w:r>
      <w:r w:rsidR="0069116C">
        <w:t xml:space="preserve"> Cannot be used with </w:t>
      </w:r>
      <w:r w:rsidR="0069116C" w:rsidRPr="00094A84">
        <w:rPr>
          <w:rStyle w:val="CourierNew11pt"/>
        </w:rPr>
        <w:noBreakHyphen/>
        <w:t>anisotr</w:t>
      </w:r>
      <w:r w:rsidR="0069116C" w:rsidRPr="009819E7">
        <w:t xml:space="preserve"> (</w:t>
      </w:r>
      <w:r w:rsidR="0069116C">
        <w:t>§</w:t>
      </w:r>
      <w:r w:rsidR="0069116C">
        <w:fldChar w:fldCharType="begin"/>
      </w:r>
      <w:r w:rsidR="0069116C">
        <w:instrText xml:space="preserve"> REF _Ref355435010 \r \h </w:instrText>
      </w:r>
      <w:r w:rsidR="0069116C">
        <w:fldChar w:fldCharType="separate"/>
      </w:r>
      <w:r w:rsidR="00AF049C">
        <w:t>6.3</w:t>
      </w:r>
      <w:r w:rsidR="0069116C">
        <w:fldChar w:fldCharType="end"/>
      </w:r>
      <w:r w:rsidR="0069116C" w:rsidRPr="009819E7">
        <w:t>)</w:t>
      </w:r>
      <w:r w:rsidR="0069116C">
        <w:t xml:space="preserve">, </w:t>
      </w:r>
      <w:r w:rsidR="0069116C" w:rsidRPr="00094A84">
        <w:rPr>
          <w:rStyle w:val="CourierNew11pt"/>
        </w:rPr>
        <w:noBreakHyphen/>
      </w:r>
      <w:r w:rsidR="0069116C">
        <w:rPr>
          <w:rStyle w:val="CourierNew11pt"/>
        </w:rPr>
        <w:t>granul</w:t>
      </w:r>
      <w:r w:rsidR="0069116C" w:rsidRPr="009819E7">
        <w:t xml:space="preserve"> (§</w:t>
      </w:r>
      <w:r w:rsidR="0069116C" w:rsidRPr="009819E7">
        <w:fldChar w:fldCharType="begin"/>
      </w:r>
      <w:r w:rsidR="0069116C" w:rsidRPr="009819E7">
        <w:instrText xml:space="preserve"> REF _Ref142321345 \r \h </w:instrText>
      </w:r>
      <w:r w:rsidR="0069116C" w:rsidRPr="009819E7">
        <w:fldChar w:fldCharType="separate"/>
      </w:r>
      <w:r w:rsidR="00AF049C">
        <w:t>6.5</w:t>
      </w:r>
      <w:r w:rsidR="0069116C" w:rsidRPr="009819E7">
        <w:fldChar w:fldCharType="end"/>
      </w:r>
      <w:r w:rsidR="0069116C" w:rsidRPr="009819E7">
        <w:t>)</w:t>
      </w:r>
      <w:r w:rsidR="0069116C">
        <w:t xml:space="preserve">, </w:t>
      </w:r>
      <w:r w:rsidR="0069116C">
        <w:rPr>
          <w:rStyle w:val="CourierNew11pt"/>
        </w:rPr>
        <w:noBreakHyphen/>
      </w:r>
      <w:r w:rsidR="0069116C" w:rsidRPr="00094A84">
        <w:rPr>
          <w:rStyle w:val="CourierNew11pt"/>
        </w:rPr>
        <w:t>s</w:t>
      </w:r>
      <w:r w:rsidR="0069116C">
        <w:rPr>
          <w:rStyle w:val="CourierNew11pt"/>
        </w:rPr>
        <w:t>cat so</w:t>
      </w:r>
      <w:r w:rsidR="0069116C">
        <w:t xml:space="preserve"> (§</w:t>
      </w:r>
      <w:r w:rsidR="0069116C">
        <w:fldChar w:fldCharType="begin"/>
      </w:r>
      <w:r w:rsidR="0069116C">
        <w:instrText xml:space="preserve"> REF _Ref127776390 \r \h </w:instrText>
      </w:r>
      <w:r w:rsidR="0069116C">
        <w:fldChar w:fldCharType="separate"/>
      </w:r>
      <w:r w:rsidR="00AF049C">
        <w:t>10.4</w:t>
      </w:r>
      <w:r w:rsidR="0069116C">
        <w:fldChar w:fldCharType="end"/>
      </w:r>
      <w:r w:rsidR="0069116C">
        <w:t xml:space="preserve">). The </w:t>
      </w:r>
      <w:r w:rsidR="00602598">
        <w:t>compatible</w:t>
      </w:r>
      <w:r w:rsidR="0069116C">
        <w:t xml:space="preserve"> polarizability and interaction-term formulations are also limited </w:t>
      </w:r>
      <w:r w:rsidR="0069116C" w:rsidRPr="009819E7">
        <w:t>(§</w:t>
      </w:r>
      <w:r w:rsidR="0069116C">
        <w:fldChar w:fldCharType="begin"/>
      </w:r>
      <w:r w:rsidR="0069116C">
        <w:instrText xml:space="preserve"> REF _Ref355434976 \r \h </w:instrText>
      </w:r>
      <w:r w:rsidR="0069116C">
        <w:fldChar w:fldCharType="separate"/>
      </w:r>
      <w:r w:rsidR="00AF049C">
        <w:t>10.1</w:t>
      </w:r>
      <w:r w:rsidR="0069116C">
        <w:fldChar w:fldCharType="end"/>
      </w:r>
      <w:r w:rsidR="0069116C">
        <w:t xml:space="preserve">, </w:t>
      </w:r>
      <w:r w:rsidR="0069116C" w:rsidRPr="009819E7">
        <w:t>§</w:t>
      </w:r>
      <w:r w:rsidR="0069116C">
        <w:fldChar w:fldCharType="begin"/>
      </w:r>
      <w:r w:rsidR="0069116C">
        <w:instrText xml:space="preserve"> REF _Ref13603447 \r \h </w:instrText>
      </w:r>
      <w:r w:rsidR="0069116C">
        <w:fldChar w:fldCharType="separate"/>
      </w:r>
      <w:r w:rsidR="00AF049C">
        <w:t>10.2</w:t>
      </w:r>
      <w:r w:rsidR="0069116C">
        <w:fldChar w:fldCharType="end"/>
      </w:r>
      <w:r w:rsidR="0069116C">
        <w:t>).</w:t>
      </w:r>
    </w:p>
    <w:p w14:paraId="477C9CF5" w14:textId="5F221983" w:rsidR="00F15616" w:rsidRDefault="00F15616" w:rsidP="00F15616">
      <w:pPr>
        <w:pStyle w:val="Shifted"/>
      </w:pPr>
      <w:r w:rsidRPr="009819E7">
        <w:t xml:space="preserve">Default: </w:t>
      </w:r>
      <w:r>
        <w:rPr>
          <w:rStyle w:val="CourierNew11pt"/>
        </w:rPr>
        <w:t>1 1 1</w:t>
      </w:r>
    </w:p>
    <w:p w14:paraId="77733B3F" w14:textId="77777777" w:rsidR="00381DC0" w:rsidRPr="009819E7" w:rsidRDefault="00381DC0" w:rsidP="0047503F">
      <w:pPr>
        <w:pStyle w:val="commandname"/>
      </w:pPr>
      <w:r w:rsidRPr="009819E7">
        <w:t>-save_geom [&lt;filename&gt;]</w:t>
      </w:r>
    </w:p>
    <w:p w14:paraId="1AB4DEE5" w14:textId="241862BB" w:rsidR="00381DC0" w:rsidRPr="009819E7" w:rsidRDefault="00381DC0" w:rsidP="00F14C87">
      <w:pPr>
        <w:pStyle w:val="Shifted"/>
      </w:pPr>
      <w:r w:rsidRPr="009819E7">
        <w:t xml:space="preserve">Saves dipole configuration to a file </w:t>
      </w:r>
      <w:r w:rsidRPr="00DD5C55">
        <w:rPr>
          <w:rStyle w:val="CourierNew11pt"/>
        </w:rPr>
        <w:t>&lt;filename&gt;</w:t>
      </w:r>
      <w:r w:rsidRPr="009819E7">
        <w:t xml:space="preserve"> (</w:t>
      </w:r>
      <w:r w:rsidR="00246252" w:rsidRPr="009819E7">
        <w:t xml:space="preserve">a path relative to the output directory,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Pr="009819E7">
        <w:t xml:space="preserve">). Output format is </w:t>
      </w:r>
      <w:r w:rsidR="00366C2B" w:rsidRPr="009819E7">
        <w:t xml:space="preserve">determined by </w:t>
      </w:r>
      <w:r w:rsidR="00366C2B" w:rsidRPr="00DD5C55">
        <w:rPr>
          <w:rStyle w:val="CourierNew11pt"/>
        </w:rPr>
        <w:t>–sg_format</w:t>
      </w:r>
      <w:r w:rsidR="00366C2B" w:rsidRPr="009819E7">
        <w:t xml:space="preserve"> and </w:t>
      </w:r>
      <w:r w:rsidRPr="009819E7">
        <w:t>described in §</w:t>
      </w:r>
      <w:r w:rsidRPr="009819E7">
        <w:fldChar w:fldCharType="begin"/>
      </w:r>
      <w:r w:rsidRPr="009819E7">
        <w:instrText xml:space="preserve"> REF _Ref128110452 \r \h </w:instrText>
      </w:r>
      <w:r w:rsidRPr="009819E7">
        <w:fldChar w:fldCharType="separate"/>
      </w:r>
      <w:r w:rsidR="00AF049C">
        <w:t>C.11</w:t>
      </w:r>
      <w:r w:rsidRPr="009819E7">
        <w:fldChar w:fldCharType="end"/>
      </w:r>
      <w:r w:rsidRPr="009819E7">
        <w:t>.</w:t>
      </w:r>
      <w:r w:rsidR="00185069" w:rsidRPr="009819E7">
        <w:t xml:space="preserve"> </w:t>
      </w:r>
      <w:r w:rsidR="00366C2B" w:rsidRPr="009819E7">
        <w:t>This option c</w:t>
      </w:r>
      <w:r w:rsidR="00185069" w:rsidRPr="009819E7">
        <w:t xml:space="preserve">an be used with </w:t>
      </w:r>
      <w:r w:rsidR="00246252" w:rsidRPr="00DD5C55">
        <w:rPr>
          <w:rStyle w:val="CourierNew11pt"/>
        </w:rPr>
        <w:noBreakHyphen/>
      </w:r>
      <w:r w:rsidR="00AD4D7C" w:rsidRPr="00DD5C55">
        <w:rPr>
          <w:rStyle w:val="CourierNew11pt"/>
        </w:rPr>
        <w:t>prognosis</w:t>
      </w:r>
      <w:r w:rsidR="00185069" w:rsidRPr="009819E7">
        <w:t>.</w:t>
      </w:r>
    </w:p>
    <w:p w14:paraId="27D7A62C" w14:textId="77777777" w:rsidR="00505EBD" w:rsidRDefault="00381DC0" w:rsidP="00505EBD">
      <w:pPr>
        <w:pStyle w:val="Shifted"/>
      </w:pPr>
      <w:r w:rsidRPr="009819E7">
        <w:t xml:space="preserve">Default: </w:t>
      </w:r>
      <w:r w:rsidRPr="00DD5C55">
        <w:rPr>
          <w:rStyle w:val="CourierNew11pt"/>
        </w:rPr>
        <w:t>&lt;type&gt;.geom</w:t>
      </w:r>
    </w:p>
    <w:p w14:paraId="170EBB8E" w14:textId="77777777" w:rsidR="00381DC0" w:rsidRPr="009819E7" w:rsidRDefault="00381DC0" w:rsidP="00505EBD">
      <w:pPr>
        <w:pStyle w:val="Shifted"/>
      </w:pPr>
      <w:r w:rsidRPr="009819E7">
        <w:t>(</w:t>
      </w:r>
      <w:r w:rsidRPr="009819E7">
        <w:rPr>
          <w:rFonts w:ascii="Courier New" w:hAnsi="Courier New" w:cs="Courier New"/>
          <w:sz w:val="22"/>
          <w:szCs w:val="22"/>
        </w:rPr>
        <w:t>&lt;type&gt;</w:t>
      </w:r>
      <w:r w:rsidR="00185069" w:rsidRPr="009819E7">
        <w:t xml:space="preserve"> is </w:t>
      </w:r>
      <w:r w:rsidR="0092604A" w:rsidRPr="009819E7">
        <w:t>shape name</w:t>
      </w:r>
      <w:r w:rsidR="00505EBD">
        <w:t>,</w:t>
      </w:r>
      <w:r w:rsidR="00AD38E7">
        <w:t xml:space="preserve"> to which</w:t>
      </w:r>
      <w:r w:rsidR="00505EBD">
        <w:t xml:space="preserve"> </w:t>
      </w:r>
      <w:r w:rsidR="00505EBD" w:rsidRPr="00505EBD">
        <w:rPr>
          <w:rStyle w:val="CourierNew11pt"/>
        </w:rPr>
        <w:t>_gran</w:t>
      </w:r>
      <w:r w:rsidR="00505EBD">
        <w:t xml:space="preserve"> is added if </w:t>
      </w:r>
      <w:r w:rsidR="00505EBD" w:rsidRPr="00505EBD">
        <w:rPr>
          <w:rStyle w:val="CourierNew11pt"/>
        </w:rPr>
        <w:t>–granul</w:t>
      </w:r>
      <w:r w:rsidR="00505EBD">
        <w:t xml:space="preserve"> is used</w:t>
      </w:r>
      <w:r w:rsidR="00AD38E7">
        <w:t>;</w:t>
      </w:r>
      <w:r w:rsidR="00505EBD">
        <w:t xml:space="preserve"> file extension can differ depending on argument of </w:t>
      </w:r>
      <w:r w:rsidR="00505EBD" w:rsidRPr="00505EBD">
        <w:rPr>
          <w:rStyle w:val="CourierNew11pt"/>
        </w:rPr>
        <w:noBreakHyphen/>
        <w:t>sg_format</w:t>
      </w:r>
      <w:r w:rsidR="00505EBD">
        <w:t>)</w:t>
      </w:r>
    </w:p>
    <w:p w14:paraId="2B3DFAB3" w14:textId="77777777" w:rsidR="00381DC0" w:rsidRPr="007E61D7" w:rsidRDefault="00381DC0" w:rsidP="007E61D7">
      <w:pPr>
        <w:pStyle w:val="commandname"/>
      </w:pPr>
      <w:r w:rsidRPr="007E61D7">
        <w:t xml:space="preserve">-scat </w:t>
      </w:r>
      <w:r w:rsidR="007E61D7" w:rsidRPr="007E61D7">
        <w:t>{dr|fin|igt_so|so}</w:t>
      </w:r>
    </w:p>
    <w:p w14:paraId="03C75CC7" w14:textId="5B85E3A7" w:rsidR="00381DC0" w:rsidRPr="009819E7" w:rsidRDefault="00381DC0" w:rsidP="00F14C87">
      <w:pPr>
        <w:pStyle w:val="Shifted"/>
      </w:pPr>
      <w:r w:rsidRPr="009819E7">
        <w:t>Sets prescription to calculate scattering quantities (§</w:t>
      </w:r>
      <w:r w:rsidRPr="009819E7">
        <w:fldChar w:fldCharType="begin"/>
      </w:r>
      <w:r w:rsidRPr="009819E7">
        <w:instrText xml:space="preserve"> REF _Ref127776390 \r \h </w:instrText>
      </w:r>
      <w:r w:rsidRPr="009819E7">
        <w:fldChar w:fldCharType="separate"/>
      </w:r>
      <w:r w:rsidR="00AF049C">
        <w:t>10.4</w:t>
      </w:r>
      <w:r w:rsidRPr="009819E7">
        <w:fldChar w:fldCharType="end"/>
      </w:r>
      <w:r w:rsidR="004A23CA" w:rsidRPr="009819E7">
        <w:t>).</w:t>
      </w:r>
      <w:r w:rsidR="002D7C35" w:rsidRPr="009819E7">
        <w:t xml:space="preserve"> The SO formulation </w:t>
      </w:r>
      <w:r w:rsidR="00B70D3C" w:rsidRPr="009819E7">
        <w:t>cannot</w:t>
      </w:r>
      <w:r w:rsidR="002D7C35" w:rsidRPr="009819E7">
        <w:t xml:space="preserve"> be used with </w:t>
      </w:r>
      <w:r w:rsidR="00CD045E" w:rsidRPr="00DD5C55">
        <w:rPr>
          <w:rStyle w:val="CourierNew11pt"/>
        </w:rPr>
        <w:noBreakHyphen/>
        <w:t>anisotr</w:t>
      </w:r>
      <w:r w:rsidR="002D7C35" w:rsidRPr="009819E7">
        <w:t xml:space="preserve">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2D7C35" w:rsidRPr="009819E7">
        <w:t>)</w:t>
      </w:r>
      <w:r w:rsidR="00B020E2">
        <w:t xml:space="preserve"> or </w:t>
      </w:r>
      <w:r w:rsidR="00B020E2">
        <w:rPr>
          <w:rStyle w:val="CourierNew11pt"/>
        </w:rPr>
        <w:noBreakHyphen/>
        <w:t>rect_dip</w:t>
      </w:r>
      <w:r w:rsidR="00B020E2">
        <w:t xml:space="preserve"> (§</w:t>
      </w:r>
      <w:r w:rsidR="00B020E2">
        <w:fldChar w:fldCharType="begin"/>
      </w:r>
      <w:r w:rsidR="00B020E2">
        <w:instrText xml:space="preserve"> REF _Ref127766216 \r \h </w:instrText>
      </w:r>
      <w:r w:rsidR="00B020E2">
        <w:fldChar w:fldCharType="separate"/>
      </w:r>
      <w:r w:rsidR="00AF049C">
        <w:t>6.2</w:t>
      </w:r>
      <w:r w:rsidR="00B020E2">
        <w:fldChar w:fldCharType="end"/>
      </w:r>
      <w:r w:rsidR="00B020E2">
        <w:t>)</w:t>
      </w:r>
      <w:r w:rsidR="002D7C35" w:rsidRPr="009819E7">
        <w:t>.</w:t>
      </w:r>
    </w:p>
    <w:p w14:paraId="123EF72B" w14:textId="77777777" w:rsidR="00381DC0" w:rsidRPr="009819E7" w:rsidRDefault="00381DC0" w:rsidP="00F14C87">
      <w:pPr>
        <w:pStyle w:val="Shifted"/>
      </w:pPr>
      <w:r w:rsidRPr="009819E7">
        <w:t xml:space="preserve">Default: </w:t>
      </w:r>
      <w:r w:rsidRPr="009819E7">
        <w:rPr>
          <w:rFonts w:ascii="Courier New" w:hAnsi="Courier New" w:cs="Courier New"/>
          <w:sz w:val="22"/>
          <w:szCs w:val="22"/>
        </w:rPr>
        <w:t>dr</w:t>
      </w:r>
    </w:p>
    <w:p w14:paraId="149CDAEE" w14:textId="77777777" w:rsidR="00381DC0" w:rsidRPr="009819E7" w:rsidRDefault="00381DC0" w:rsidP="0047503F">
      <w:pPr>
        <w:pStyle w:val="commandname"/>
      </w:pPr>
      <w:r w:rsidRPr="009819E7">
        <w:lastRenderedPageBreak/>
        <w:t>-scat_grid_inp &lt;filename&gt;</w:t>
      </w:r>
    </w:p>
    <w:p w14:paraId="608799AD" w14:textId="5390A4D3" w:rsidR="00381DC0" w:rsidRPr="009819E7" w:rsidRDefault="00381DC0" w:rsidP="00F14C87">
      <w:pPr>
        <w:pStyle w:val="Shifted"/>
      </w:pPr>
      <w:r w:rsidRPr="009819E7">
        <w:t xml:space="preserve">Specifies a file with parameters of the grid of scattering angles for calculating </w:t>
      </w:r>
      <w:r w:rsidR="00225CAF">
        <w:t xml:space="preserve">the </w:t>
      </w:r>
      <w:r w:rsidRPr="009819E7">
        <w:t xml:space="preserve">Mueller </w:t>
      </w:r>
      <w:r w:rsidR="009A20F0">
        <w:t xml:space="preserve">or </w:t>
      </w:r>
      <w:r w:rsidR="00225CAF">
        <w:t xml:space="preserve">the </w:t>
      </w:r>
      <w:r w:rsidR="009A20F0">
        <w:t xml:space="preserve">amplitude </w:t>
      </w:r>
      <w:r w:rsidRPr="009819E7">
        <w:t>matrix</w:t>
      </w:r>
      <w:r w:rsidR="00225CAF">
        <w:t>. The Mueller matrix can be</w:t>
      </w:r>
      <w:r w:rsidRPr="009819E7">
        <w:t xml:space="preserve"> integrated over </w:t>
      </w:r>
      <m:oMath>
        <m:r>
          <w:rPr>
            <w:rFonts w:ascii="Cambria Math" w:hAnsi="Cambria Math"/>
          </w:rPr>
          <m:t>φ</m:t>
        </m:r>
      </m:oMath>
      <w:r w:rsidR="00225CAF">
        <w:t xml:space="preserve"> (</w:t>
      </w:r>
      <w:r w:rsidRPr="009819E7">
        <w:t>§</w:t>
      </w:r>
      <w:r w:rsidRPr="009819E7">
        <w:fldChar w:fldCharType="begin"/>
      </w:r>
      <w:r w:rsidRPr="009819E7">
        <w:instrText xml:space="preserve"> REF _Ref127774925 \r \h </w:instrText>
      </w:r>
      <w:r w:rsidRPr="009819E7">
        <w:fldChar w:fldCharType="separate"/>
      </w:r>
      <w:r w:rsidR="00AF049C">
        <w:t>11.2</w:t>
      </w:r>
      <w:r w:rsidRPr="009819E7">
        <w:fldChar w:fldCharType="end"/>
      </w:r>
      <w:r w:rsidRPr="009819E7">
        <w:t>). Input format is described in §</w:t>
      </w:r>
      <w:r w:rsidRPr="009819E7">
        <w:fldChar w:fldCharType="begin"/>
      </w:r>
      <w:r w:rsidRPr="009819E7">
        <w:instrText xml:space="preserve"> REF _Ref127810184 \r \h </w:instrText>
      </w:r>
      <w:r w:rsidRPr="009819E7">
        <w:fldChar w:fldCharType="separate"/>
      </w:r>
      <w:r w:rsidR="00AF049C">
        <w:t>B.4</w:t>
      </w:r>
      <w:r w:rsidRPr="009819E7">
        <w:fldChar w:fldCharType="end"/>
      </w:r>
      <w:r w:rsidRPr="009819E7">
        <w:t>.</w:t>
      </w:r>
    </w:p>
    <w:p w14:paraId="4D1F6B0C" w14:textId="77777777" w:rsidR="00381DC0" w:rsidRPr="009819E7" w:rsidRDefault="00381DC0" w:rsidP="00F14C87">
      <w:pPr>
        <w:pStyle w:val="Shifted"/>
      </w:pPr>
      <w:r w:rsidRPr="009819E7">
        <w:t>Default: scat_params.dat</w:t>
      </w:r>
    </w:p>
    <w:p w14:paraId="495A8619" w14:textId="77777777" w:rsidR="005F68D0" w:rsidRPr="001C394F" w:rsidRDefault="001C394F" w:rsidP="00EB532E">
      <w:pPr>
        <w:pStyle w:val="commandname"/>
      </w:pPr>
      <w:r w:rsidRPr="001C394F">
        <w:t>-scat_matr {muel|ampl|both|none}</w:t>
      </w:r>
    </w:p>
    <w:p w14:paraId="30D745A6" w14:textId="63DC1B47" w:rsidR="009A20F0" w:rsidRPr="009A20F0" w:rsidRDefault="009A20F0" w:rsidP="009A20F0">
      <w:pPr>
        <w:pStyle w:val="Shifted"/>
      </w:pPr>
      <w:r w:rsidRPr="009A20F0">
        <w:t>Specifies which scattering matrices</w:t>
      </w:r>
      <w:r w:rsidR="00225CAF">
        <w:t>,</w:t>
      </w:r>
      <w:r w:rsidRPr="009A20F0">
        <w:t xml:space="preserve"> </w:t>
      </w:r>
      <w:r w:rsidR="00225CAF">
        <w:t xml:space="preserve">the </w:t>
      </w:r>
      <w:r w:rsidRPr="009A20F0">
        <w:t>Mueller</w:t>
      </w:r>
      <w:r w:rsidR="00225CAF">
        <w:t xml:space="preserve"> (</w:t>
      </w:r>
      <w:r w:rsidR="00225CAF" w:rsidRPr="009819E7">
        <w:t>§</w:t>
      </w:r>
      <w:r w:rsidR="00225CAF" w:rsidRPr="009819E7">
        <w:fldChar w:fldCharType="begin"/>
      </w:r>
      <w:r w:rsidR="00225CAF" w:rsidRPr="009819E7">
        <w:instrText xml:space="preserve"> REF _Ref127774925 \r \h </w:instrText>
      </w:r>
      <w:r w:rsidR="00225CAF" w:rsidRPr="009819E7">
        <w:fldChar w:fldCharType="separate"/>
      </w:r>
      <w:r w:rsidR="00AF049C">
        <w:t>11.2</w:t>
      </w:r>
      <w:r w:rsidR="00225CAF" w:rsidRPr="009819E7">
        <w:fldChar w:fldCharType="end"/>
      </w:r>
      <w:r w:rsidR="00225CAF">
        <w:t>)</w:t>
      </w:r>
      <w:r>
        <w:t xml:space="preserve"> a</w:t>
      </w:r>
      <w:r w:rsidRPr="009A20F0">
        <w:t>nd</w:t>
      </w:r>
      <w:r w:rsidR="00225CAF">
        <w:t>/or the</w:t>
      </w:r>
      <w:r w:rsidRPr="009A20F0">
        <w:t xml:space="preserve"> amplitude</w:t>
      </w:r>
      <w:r w:rsidR="00225CAF">
        <w:t xml:space="preserve"> (</w:t>
      </w:r>
      <w:r w:rsidR="00225CAF" w:rsidRPr="009819E7">
        <w:t>§</w:t>
      </w:r>
      <w:r w:rsidR="00A301F2">
        <w:fldChar w:fldCharType="begin"/>
      </w:r>
      <w:r w:rsidR="00A301F2">
        <w:instrText xml:space="preserve"> REF _Ref373840345 \r \h </w:instrText>
      </w:r>
      <w:r w:rsidR="00A301F2">
        <w:fldChar w:fldCharType="separate"/>
      </w:r>
      <w:r w:rsidR="00AF049C">
        <w:t>11.3</w:t>
      </w:r>
      <w:r w:rsidR="00A301F2">
        <w:fldChar w:fldCharType="end"/>
      </w:r>
      <w:r w:rsidR="00225CAF">
        <w:t>)</w:t>
      </w:r>
      <w:r>
        <w:t xml:space="preserve">, </w:t>
      </w:r>
      <w:r w:rsidRPr="009A20F0">
        <w:t>should be saved to file. Amplitude matrix is ne</w:t>
      </w:r>
      <w:r>
        <w:t>ver integrated</w:t>
      </w:r>
      <w:r w:rsidR="00225CAF">
        <w:t>, i.e. th</w:t>
      </w:r>
      <w:r w:rsidR="00815DC8">
        <w:t>e effect of the corresponding</w:t>
      </w:r>
      <w:r w:rsidR="00225CAF">
        <w:t xml:space="preserve"> option </w:t>
      </w:r>
      <w:r w:rsidR="00815DC8">
        <w:t>does not combine</w:t>
      </w:r>
      <w:r>
        <w:t xml:space="preserve"> </w:t>
      </w:r>
      <w:r w:rsidRPr="009A20F0">
        <w:t xml:space="preserve">with </w:t>
      </w:r>
      <w:r w:rsidR="00815DC8">
        <w:t>that of</w:t>
      </w:r>
      <w:r w:rsidR="00DD5C55">
        <w:t xml:space="preserve"> “</w:t>
      </w:r>
      <w:r w:rsidR="00225CAF" w:rsidRPr="00225CAF">
        <w:rPr>
          <w:rStyle w:val="CourierNew11pt"/>
        </w:rPr>
        <w:noBreakHyphen/>
        <w:t>orient avg</w:t>
      </w:r>
      <w:r w:rsidR="00DD5C55">
        <w:t xml:space="preserve">” </w:t>
      </w:r>
      <w:r w:rsidR="00225CAF">
        <w:t xml:space="preserve">or </w:t>
      </w:r>
      <w:r w:rsidR="00225CAF" w:rsidRPr="00225CAF">
        <w:rPr>
          <w:rStyle w:val="CourierNew11pt"/>
        </w:rPr>
        <w:noBreakHyphen/>
        <w:t>phi_integr</w:t>
      </w:r>
      <w:r w:rsidRPr="009A20F0">
        <w:t>.</w:t>
      </w:r>
    </w:p>
    <w:p w14:paraId="4D97BF9B" w14:textId="77777777" w:rsidR="005F68D0" w:rsidRPr="00225CAF" w:rsidRDefault="009A20F0" w:rsidP="009A20F0">
      <w:pPr>
        <w:pStyle w:val="Shifted"/>
      </w:pPr>
      <w:r>
        <w:t xml:space="preserve">Default: </w:t>
      </w:r>
      <w:r w:rsidRPr="00225CAF">
        <w:rPr>
          <w:rStyle w:val="CourierNew11pt"/>
        </w:rPr>
        <w:t>muel</w:t>
      </w:r>
    </w:p>
    <w:p w14:paraId="519E7007" w14:textId="77777777" w:rsidR="0036181B" w:rsidRPr="001C394F" w:rsidRDefault="0036181B" w:rsidP="0036181B">
      <w:pPr>
        <w:pStyle w:val="commandname"/>
      </w:pPr>
      <w:r w:rsidRPr="001C394F">
        <w:t>-scat_</w:t>
      </w:r>
      <w:r>
        <w:t>plane</w:t>
      </w:r>
    </w:p>
    <w:p w14:paraId="463CAAC3" w14:textId="7C18733A" w:rsidR="0036181B" w:rsidRPr="00225CAF" w:rsidRDefault="0036181B" w:rsidP="0036181B">
      <w:pPr>
        <w:pStyle w:val="Shifted"/>
      </w:pPr>
      <w:r>
        <w:t xml:space="preserve">Explicitly enables calculation of the scattering in the plane through </w:t>
      </w:r>
      <m:oMath>
        <m:sSub>
          <m:sSubPr>
            <m:ctrlPr>
              <w:rPr>
                <w:rFonts w:ascii="Cambria Math" w:hAnsi="Cambria Math"/>
                <w:i/>
                <w:vertAlign w:val="subscript"/>
              </w:rPr>
            </m:ctrlPr>
          </m:sSubPr>
          <m:e>
            <m:r>
              <m:rPr>
                <m:sty m:val="b"/>
              </m:rPr>
              <w:rPr>
                <w:rFonts w:ascii="Cambria Math" w:hAnsi="Cambria Math"/>
              </w:rPr>
              <m:t>e</m:t>
            </m:r>
            <m:ctrlPr>
              <w:rPr>
                <w:rFonts w:ascii="Cambria Math" w:hAnsi="Cambria Math"/>
                <w:b/>
              </w:rPr>
            </m:ctrlPr>
          </m:e>
          <m:sub>
            <m:r>
              <w:rPr>
                <w:rFonts w:ascii="Cambria Math" w:hAnsi="Cambria Math"/>
                <w:vertAlign w:val="subscript"/>
              </w:rPr>
              <m:t>z</m:t>
            </m:r>
          </m:sub>
        </m:sSub>
      </m:oMath>
      <w:r>
        <w:t xml:space="preserve"> and </w:t>
      </w:r>
      <m:oMath>
        <m:r>
          <m:rPr>
            <m:sty m:val="b"/>
          </m:rPr>
          <w:rPr>
            <w:rFonts w:ascii="Cambria Math" w:hAnsi="Cambria Math"/>
          </w:rPr>
          <m:t>a</m:t>
        </m:r>
      </m:oMath>
      <w:r w:rsidR="00282279">
        <w:rPr>
          <w:b/>
        </w:rPr>
        <w:t xml:space="preserve"> </w:t>
      </w:r>
      <w:r w:rsidR="00282279">
        <w:t>(in laboratory reference frame). For default incidence</w:t>
      </w:r>
      <w:r>
        <w:t xml:space="preserve"> this is the </w:t>
      </w:r>
      <m:oMath>
        <m:r>
          <w:rPr>
            <w:rFonts w:ascii="Cambria Math" w:hAnsi="Cambria Math"/>
          </w:rPr>
          <m:t>xz</m:t>
        </m:r>
      </m:oMath>
      <w:r w:rsidR="00282279">
        <w:noBreakHyphen/>
      </w:r>
      <w:r w:rsidRPr="00282279">
        <w:t>plane</w:t>
      </w:r>
      <w:r w:rsidR="00282279">
        <w:t xml:space="preserve">. It </w:t>
      </w:r>
      <w:r>
        <w:t>can also be impli</w:t>
      </w:r>
      <w:r w:rsidR="00282279">
        <w:t>citly enabled by other options (§</w:t>
      </w:r>
      <w:r w:rsidR="00282279">
        <w:fldChar w:fldCharType="begin"/>
      </w:r>
      <w:r w:rsidR="00282279">
        <w:instrText xml:space="preserve"> REF _Ref373922077 \r \h </w:instrText>
      </w:r>
      <w:r w:rsidR="00282279">
        <w:fldChar w:fldCharType="separate"/>
      </w:r>
      <w:r w:rsidR="00AF049C">
        <w:t>11.1</w:t>
      </w:r>
      <w:r w:rsidR="00282279">
        <w:fldChar w:fldCharType="end"/>
      </w:r>
      <w:r w:rsidR="00282279">
        <w:t>).</w:t>
      </w:r>
    </w:p>
    <w:p w14:paraId="206FDC19" w14:textId="77777777" w:rsidR="00EB532E" w:rsidRPr="009819E7" w:rsidRDefault="00EB532E" w:rsidP="00EB532E">
      <w:pPr>
        <w:pStyle w:val="commandname"/>
      </w:pPr>
      <w:r w:rsidRPr="009819E7">
        <w:t>-sg_format {text|text_ext|ddscat</w:t>
      </w:r>
      <w:r w:rsidR="00C70227">
        <w:t>6|ddscat7</w:t>
      </w:r>
      <w:r w:rsidRPr="009819E7">
        <w:t>}</w:t>
      </w:r>
    </w:p>
    <w:p w14:paraId="7E5B7C13" w14:textId="182DE617" w:rsidR="00EB532E" w:rsidRPr="009819E7" w:rsidRDefault="00EB532E" w:rsidP="00C70227">
      <w:pPr>
        <w:pStyle w:val="Shifted"/>
      </w:pPr>
      <w:r w:rsidRPr="009819E7">
        <w:t>Specifies format for saving geometry files</w:t>
      </w:r>
      <w:r w:rsidR="00366C2B" w:rsidRPr="009819E7">
        <w:t xml:space="preserve">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366C2B" w:rsidRPr="009819E7">
        <w:t>)</w:t>
      </w:r>
      <w:r w:rsidRPr="009819E7">
        <w:t>.</w:t>
      </w:r>
      <w:r w:rsidR="00A90305">
        <w:t xml:space="preserve"> The f</w:t>
      </w:r>
      <w:r w:rsidRPr="009819E7">
        <w:t xml:space="preserve">irst two are </w:t>
      </w:r>
      <w:r w:rsidR="00535EA9" w:rsidRPr="00535EA9">
        <w:rPr>
          <w:rStyle w:val="CourierNew11pt"/>
        </w:rPr>
        <w:t>ADDA</w:t>
      </w:r>
      <w:r w:rsidRPr="009819E7">
        <w:t xml:space="preserve"> default formats for single- and multi</w:t>
      </w:r>
      <w:r w:rsidR="00366C2B" w:rsidRPr="009819E7">
        <w:t>-</w:t>
      </w:r>
      <w:r w:rsidRPr="009819E7">
        <w:t xml:space="preserve">domain particles respectively. </w:t>
      </w:r>
      <w:r w:rsidR="002E2411" w:rsidRPr="002E2411">
        <w:rPr>
          <w:rStyle w:val="CourierNew11pt"/>
        </w:rPr>
        <w:t>DDSCAT</w:t>
      </w:r>
      <w:r w:rsidRPr="009819E7">
        <w:t xml:space="preserve"> </w:t>
      </w:r>
      <w:r w:rsidR="00366C2B" w:rsidRPr="009819E7">
        <w:t>6</w:t>
      </w:r>
      <w:r w:rsidR="00C70227">
        <w:t xml:space="preserve"> and 7</w:t>
      </w:r>
      <w:r w:rsidR="00366C2B" w:rsidRPr="009819E7">
        <w:t xml:space="preserve"> </w:t>
      </w:r>
      <w:r w:rsidRPr="009819E7">
        <w:t>format</w:t>
      </w:r>
      <w:r w:rsidR="00C70227">
        <w:t>s</w:t>
      </w:r>
      <w:r w:rsidRPr="009819E7">
        <w:t xml:space="preserve"> </w:t>
      </w:r>
      <w:r w:rsidR="00C70227">
        <w:t xml:space="preserve">are described in </w:t>
      </w:r>
      <w:r w:rsidR="00366C2B" w:rsidRPr="009819E7">
        <w:t>§</w:t>
      </w:r>
      <w:r w:rsidR="00366C2B" w:rsidRPr="009819E7">
        <w:fldChar w:fldCharType="begin"/>
      </w:r>
      <w:r w:rsidR="00366C2B" w:rsidRPr="009819E7">
        <w:instrText xml:space="preserve"> REF _Ref128110452 \r \h </w:instrText>
      </w:r>
      <w:r w:rsidR="00366C2B" w:rsidRPr="009819E7">
        <w:fldChar w:fldCharType="separate"/>
      </w:r>
      <w:r w:rsidR="00AF049C">
        <w:t>C.11</w:t>
      </w:r>
      <w:r w:rsidR="00366C2B" w:rsidRPr="009819E7">
        <w:fldChar w:fldCharType="end"/>
      </w:r>
      <w:r w:rsidRPr="009819E7">
        <w:t>.</w:t>
      </w:r>
    </w:p>
    <w:p w14:paraId="16B3F2AB" w14:textId="77777777" w:rsidR="00EB532E" w:rsidRPr="009819E7" w:rsidRDefault="00EB532E" w:rsidP="00F14C87">
      <w:pPr>
        <w:pStyle w:val="Shifted"/>
        <w:rPr>
          <w:rFonts w:ascii="Courier New" w:hAnsi="Courier New" w:cs="Courier New"/>
          <w:sz w:val="22"/>
          <w:szCs w:val="22"/>
        </w:rPr>
      </w:pPr>
      <w:r w:rsidRPr="009819E7">
        <w:t xml:space="preserve">Default: </w:t>
      </w:r>
      <w:r w:rsidRPr="00D31210">
        <w:rPr>
          <w:rStyle w:val="CourierNew11pt"/>
        </w:rPr>
        <w:t>text</w:t>
      </w:r>
    </w:p>
    <w:p w14:paraId="10715713" w14:textId="77777777" w:rsidR="00381DC0" w:rsidRPr="009819E7" w:rsidRDefault="00381DC0" w:rsidP="0047503F">
      <w:pPr>
        <w:pStyle w:val="commandname"/>
      </w:pPr>
      <w:r w:rsidRPr="009819E7">
        <w:t xml:space="preserve">-shape </w:t>
      </w:r>
      <w:r w:rsidR="002F1D0F" w:rsidRPr="009819E7">
        <w:t>&lt;type&gt; [&lt;args&gt;]</w:t>
      </w:r>
    </w:p>
    <w:p w14:paraId="67263C48" w14:textId="66795B6C" w:rsidR="00381DC0" w:rsidRPr="009819E7" w:rsidRDefault="0001505B" w:rsidP="00F14C87">
      <w:pPr>
        <w:pStyle w:val="Shifted"/>
      </w:pPr>
      <w:r w:rsidRPr="009819E7">
        <w:t>Sets shape of the particle, either predefined or</w:t>
      </w:r>
      <w:r w:rsidR="001A45AC" w:rsidRPr="009819E7">
        <w:t xml:space="preserve"> </w:t>
      </w:r>
      <w:r w:rsidR="00B01723" w:rsidRPr="009819E7">
        <w:rPr>
          <w:rStyle w:val="CourierNew11pt"/>
        </w:rPr>
        <w:t>read</w:t>
      </w:r>
      <w:r w:rsidR="001A45AC" w:rsidRPr="009819E7">
        <w:t xml:space="preserve"> </w:t>
      </w:r>
      <w:r w:rsidRPr="009819E7">
        <w:t>from file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Pr="009819E7">
        <w:t>)</w:t>
      </w:r>
      <w:r w:rsidR="001348D2" w:rsidRPr="009819E7">
        <w:t>. All the parameters of predefined shapes are floats</w:t>
      </w:r>
      <w:r w:rsidR="00B01723" w:rsidRPr="009819E7">
        <w:t xml:space="preserve"> </w:t>
      </w:r>
      <w:r w:rsidR="001348D2" w:rsidRPr="009819E7">
        <w:t xml:space="preserve">described in detail in </w:t>
      </w:r>
      <w:r w:rsidR="00C61A05" w:rsidRPr="009819E7">
        <w:t>§</w:t>
      </w:r>
      <w:r w:rsidR="001348D2" w:rsidRPr="009819E7">
        <w:fldChar w:fldCharType="begin"/>
      </w:r>
      <w:r w:rsidR="001348D2" w:rsidRPr="009819E7">
        <w:instrText xml:space="preserve"> REF _Ref128034451 \r \h </w:instrText>
      </w:r>
      <w:r w:rsidR="001348D2" w:rsidRPr="009819E7">
        <w:fldChar w:fldCharType="separate"/>
      </w:r>
      <w:r w:rsidR="00AF049C">
        <w:t>6.4</w:t>
      </w:r>
      <w:r w:rsidR="001348D2" w:rsidRPr="009819E7">
        <w:fldChar w:fldCharType="end"/>
      </w:r>
      <w:r w:rsidR="00B01723" w:rsidRPr="009819E7">
        <w:t>, except for file names</w:t>
      </w:r>
      <w:r w:rsidR="001348D2" w:rsidRPr="009819E7">
        <w:t>.</w:t>
      </w:r>
    </w:p>
    <w:p w14:paraId="40E381D4" w14:textId="77777777" w:rsidR="001C366C" w:rsidRPr="009819E7" w:rsidRDefault="001C366C" w:rsidP="00F14C87">
      <w:pPr>
        <w:pStyle w:val="Shifted"/>
      </w:pPr>
      <w:r w:rsidRPr="009819E7">
        <w:t xml:space="preserve">Default: </w:t>
      </w:r>
      <w:r w:rsidRPr="00D31210">
        <w:rPr>
          <w:rStyle w:val="CourierNew11pt"/>
        </w:rPr>
        <w:t>sphere</w:t>
      </w:r>
    </w:p>
    <w:p w14:paraId="72F87C87" w14:textId="77777777" w:rsidR="00381DC0" w:rsidRPr="009819E7" w:rsidRDefault="00381DC0" w:rsidP="0047503F">
      <w:pPr>
        <w:pStyle w:val="commandname"/>
      </w:pPr>
      <w:r w:rsidRPr="009819E7">
        <w:t>-size &lt;arg&gt;</w:t>
      </w:r>
    </w:p>
    <w:p w14:paraId="41CE3111" w14:textId="3968E00B" w:rsidR="00381DC0" w:rsidRPr="009819E7" w:rsidRDefault="00381DC0" w:rsidP="00F14C87">
      <w:pPr>
        <w:pStyle w:val="Shifted"/>
      </w:pPr>
      <w:r w:rsidRPr="009819E7">
        <w:t xml:space="preserve">Sets the size of the computational grid along the </w:t>
      </w:r>
      <m:oMath>
        <m:r>
          <w:rPr>
            <w:rFonts w:ascii="Cambria Math" w:hAnsi="Cambria Math"/>
          </w:rPr>
          <m:t>x</m:t>
        </m:r>
      </m:oMath>
      <w:r w:rsidR="000B3244" w:rsidRPr="009819E7">
        <w:noBreakHyphen/>
        <w:t>ax</w:t>
      </w:r>
      <w:r w:rsidRPr="009819E7">
        <w:t xml:space="preserve">is in </w:t>
      </w:r>
      <w:r w:rsidR="000B3244" w:rsidRPr="009819E7">
        <w:t>µ</w:t>
      </w:r>
      <w:r w:rsidRPr="009819E7">
        <w:t>m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float.</w:t>
      </w:r>
      <w:r w:rsidR="007F370C" w:rsidRPr="009819E7">
        <w:t xml:space="preserve"> If default wavelength is used, this option specifies the “size parameter” of the computational grid.</w:t>
      </w:r>
    </w:p>
    <w:p w14:paraId="1E3D33EB" w14:textId="20222362" w:rsidR="00381DC0" w:rsidRDefault="00381DC0" w:rsidP="00F14C87">
      <w:pPr>
        <w:pStyle w:val="Shifted"/>
      </w:pPr>
      <w:r w:rsidRPr="009819E7">
        <w:t>Defaul</w:t>
      </w:r>
      <w:r w:rsidR="007F370C" w:rsidRPr="009819E7">
        <w:t>t: determined by the value</w:t>
      </w:r>
      <w:r w:rsidR="005827BA" w:rsidRPr="009819E7">
        <w:t xml:space="preserve"> of </w:t>
      </w:r>
      <w:r w:rsidR="007F370C" w:rsidRPr="009819E7">
        <w:rPr>
          <w:rStyle w:val="CourierNew11pt"/>
        </w:rPr>
        <w:noBreakHyphen/>
        <w:t>eq_rad</w:t>
      </w:r>
      <w:r w:rsidR="007F370C" w:rsidRPr="009819E7">
        <w:t xml:space="preserve"> or by </w:t>
      </w:r>
      <w:r w:rsidR="008F3B98" w:rsidRPr="00D31210">
        <w:rPr>
          <w:rStyle w:val="CourierNew11pt"/>
        </w:rPr>
        <w:noBreakHyphen/>
      </w:r>
      <w:r w:rsidRPr="00D31210">
        <w:rPr>
          <w:rStyle w:val="CourierNew11pt"/>
        </w:rPr>
        <w:t>grid</w:t>
      </w:r>
      <w:r w:rsidR="005827BA" w:rsidRPr="009819E7">
        <w:t xml:space="preserve">, </w:t>
      </w:r>
      <w:r w:rsidR="008F3B98" w:rsidRPr="00D31210">
        <w:rPr>
          <w:rStyle w:val="CourierNew11pt"/>
        </w:rPr>
        <w:noBreakHyphen/>
      </w:r>
      <w:r w:rsidRPr="00D31210">
        <w:rPr>
          <w:rStyle w:val="CourierNew11pt"/>
        </w:rPr>
        <w:t>dpl</w:t>
      </w:r>
      <w:r w:rsidR="00B4753F">
        <w:t>,</w:t>
      </w:r>
      <w:r w:rsidR="005827BA" w:rsidRPr="009819E7">
        <w:t xml:space="preserve"> </w:t>
      </w:r>
      <w:r w:rsidR="008F3B98" w:rsidRPr="00D31210">
        <w:rPr>
          <w:rStyle w:val="CourierNew11pt"/>
        </w:rPr>
        <w:noBreakHyphen/>
      </w:r>
      <w:r w:rsidRPr="00D31210">
        <w:rPr>
          <w:rStyle w:val="CourierNew11pt"/>
        </w:rPr>
        <w:t>lambda</w:t>
      </w:r>
      <w:r w:rsidR="00B4753F">
        <w:t xml:space="preserve">, and </w:t>
      </w:r>
      <w:r w:rsidR="00B4753F">
        <w:rPr>
          <w:rStyle w:val="CourierNew11pt"/>
        </w:rPr>
        <w:noBreakHyphen/>
        <w:t>rect_dip</w:t>
      </w:r>
      <w:r w:rsidRPr="009819E7">
        <w:t>.</w:t>
      </w:r>
      <w:r w:rsidR="00B01723" w:rsidRPr="009819E7">
        <w:t xml:space="preserve"> Size is defined by some shapes themselves, then this option can be used to override the internal specification and scale the shape.</w:t>
      </w:r>
    </w:p>
    <w:p w14:paraId="3E4F9BB8" w14:textId="15DF86AC" w:rsidR="00965591" w:rsidRPr="00965591" w:rsidRDefault="00965591" w:rsidP="00965591">
      <w:pPr>
        <w:pStyle w:val="commandname"/>
      </w:pPr>
      <w:r w:rsidRPr="009819E7">
        <w:t>-s</w:t>
      </w:r>
      <w:r>
        <w:t>o_buf</w:t>
      </w:r>
      <w:r w:rsidRPr="009819E7">
        <w:t xml:space="preserve"> </w:t>
      </w:r>
      <w:r w:rsidRPr="00965591">
        <w:t>{no|line|full}</w:t>
      </w:r>
    </w:p>
    <w:p w14:paraId="0F15AB6D" w14:textId="38C6321C" w:rsidR="00965591" w:rsidRPr="009819E7" w:rsidRDefault="00C21DCA" w:rsidP="001B40E8">
      <w:pPr>
        <w:pStyle w:val="Shifted"/>
      </w:pPr>
      <w:r>
        <w:t xml:space="preserve">Manually sets </w:t>
      </w:r>
      <w:r w:rsidR="00965591">
        <w:t xml:space="preserve">the buffering of </w:t>
      </w:r>
      <w:r w:rsidR="00965591" w:rsidRPr="006E2458">
        <w:rPr>
          <w:rStyle w:val="CourierNew11pt"/>
        </w:rPr>
        <w:t>stdout</w:t>
      </w:r>
      <w:r w:rsidR="00965591">
        <w:t xml:space="preserve">: </w:t>
      </w:r>
      <w:r w:rsidR="001B40E8">
        <w:t>no buffer, a single line, or using a large buffer (typically</w:t>
      </w:r>
      <w:r w:rsidR="00607585">
        <w:t>, 0.5–</w:t>
      </w:r>
      <w:r w:rsidR="001B40E8">
        <w:t>4 KB).</w:t>
      </w:r>
      <w:r w:rsidR="006E2458">
        <w:t xml:space="preserve"> (§</w:t>
      </w:r>
      <w:r w:rsidR="006E2458">
        <w:fldChar w:fldCharType="begin"/>
      </w:r>
      <w:r w:rsidR="006E2458">
        <w:instrText xml:space="preserve"> REF _Ref128214648 \r \h </w:instrText>
      </w:r>
      <w:r w:rsidR="006E2458">
        <w:fldChar w:fldCharType="separate"/>
      </w:r>
      <w:r w:rsidR="00AF049C">
        <w:t>C.2</w:t>
      </w:r>
      <w:r w:rsidR="006E2458">
        <w:fldChar w:fldCharType="end"/>
      </w:r>
      <w:r w:rsidR="006E2458">
        <w:t>)</w:t>
      </w:r>
    </w:p>
    <w:p w14:paraId="58B417AE" w14:textId="6A150101" w:rsidR="00965591" w:rsidRPr="009819E7" w:rsidRDefault="00C21DCA" w:rsidP="00F14C87">
      <w:pPr>
        <w:pStyle w:val="Shifted"/>
      </w:pPr>
      <w:r>
        <w:t xml:space="preserve">Default: </w:t>
      </w:r>
      <w:r w:rsidRPr="00C21DCA">
        <w:rPr>
          <w:rStyle w:val="CourierNew11pt"/>
        </w:rPr>
        <w:t>line</w:t>
      </w:r>
      <w:r>
        <w:t xml:space="preserve"> or </w:t>
      </w:r>
      <w:r w:rsidRPr="00C21DCA">
        <w:rPr>
          <w:rStyle w:val="CourierNew11pt"/>
        </w:rPr>
        <w:t>full</w:t>
      </w:r>
      <w:r>
        <w:t xml:space="preserve"> when the </w:t>
      </w:r>
      <w:r w:rsidRPr="00965591">
        <w:rPr>
          <w:rStyle w:val="CourierNew11pt"/>
        </w:rPr>
        <w:t>stdout</w:t>
      </w:r>
      <w:r>
        <w:t xml:space="preserve"> is printed directly to a terminal or is redirected, respectively.</w:t>
      </w:r>
    </w:p>
    <w:p w14:paraId="2CFD7093" w14:textId="77777777" w:rsidR="00F757B7" w:rsidRPr="009819E7" w:rsidRDefault="00F757B7" w:rsidP="0047503F">
      <w:pPr>
        <w:pStyle w:val="commandname"/>
      </w:pPr>
      <w:r w:rsidRPr="009819E7">
        <w:t>-store_beam</w:t>
      </w:r>
    </w:p>
    <w:p w14:paraId="11D485B5" w14:textId="61125E6E" w:rsidR="00F757B7" w:rsidRPr="009819E7" w:rsidRDefault="00F757B7" w:rsidP="00F14C87">
      <w:pPr>
        <w:pStyle w:val="Shifted"/>
      </w:pPr>
      <w:r w:rsidRPr="009819E7">
        <w:t>Save incident electric fields to a file (§</w:t>
      </w:r>
      <w:r w:rsidRPr="009819E7">
        <w:fldChar w:fldCharType="begin"/>
      </w:r>
      <w:r w:rsidRPr="009819E7">
        <w:instrText xml:space="preserve"> REF _Ref128105496 \r \h </w:instrText>
      </w:r>
      <w:r w:rsidRPr="009819E7">
        <w:fldChar w:fldCharType="separate"/>
      </w:r>
      <w:r w:rsidR="00AF049C">
        <w:t>9</w:t>
      </w:r>
      <w:r w:rsidRPr="009819E7">
        <w:fldChar w:fldCharType="end"/>
      </w:r>
      <w:r w:rsidRPr="009819E7">
        <w:t>). Output format is described in §</w:t>
      </w:r>
      <w:r w:rsidRPr="009819E7">
        <w:fldChar w:fldCharType="begin"/>
      </w:r>
      <w:r w:rsidRPr="009819E7">
        <w:instrText xml:space="preserve"> REF _Ref128214366 \r \h </w:instrText>
      </w:r>
      <w:r w:rsidRPr="009819E7">
        <w:fldChar w:fldCharType="separate"/>
      </w:r>
      <w:r w:rsidR="00AF049C">
        <w:t>C.9</w:t>
      </w:r>
      <w:r w:rsidRPr="009819E7">
        <w:fldChar w:fldCharType="end"/>
      </w:r>
    </w:p>
    <w:p w14:paraId="211A1D1D" w14:textId="77777777" w:rsidR="001577BA" w:rsidRPr="009819E7" w:rsidRDefault="001577BA" w:rsidP="001577BA">
      <w:pPr>
        <w:pStyle w:val="commandname"/>
      </w:pPr>
      <w:r w:rsidRPr="009819E7">
        <w:t>-store_dip_pol</w:t>
      </w:r>
    </w:p>
    <w:p w14:paraId="01DBA965" w14:textId="1E886703" w:rsidR="001577BA" w:rsidRPr="009819E7" w:rsidRDefault="001577BA" w:rsidP="00F14C87">
      <w:pPr>
        <w:pStyle w:val="Shifted"/>
      </w:pPr>
      <w:r w:rsidRPr="009819E7">
        <w:t>Save dipole polarizations to a file (§</w:t>
      </w:r>
      <w:r w:rsidRPr="009819E7">
        <w:fldChar w:fldCharType="begin"/>
      </w:r>
      <w:r w:rsidRPr="009819E7">
        <w:instrText xml:space="preserve"> REF _Ref128635465 \r \h </w:instrText>
      </w:r>
      <w:r w:rsidRPr="009819E7">
        <w:fldChar w:fldCharType="separate"/>
      </w:r>
      <w:r w:rsidR="00AF049C">
        <w:t>11.7</w:t>
      </w:r>
      <w:r w:rsidRPr="009819E7">
        <w:fldChar w:fldCharType="end"/>
      </w:r>
      <w:r w:rsidRPr="009819E7">
        <w:t>). Output format is described in §</w:t>
      </w:r>
      <w:r w:rsidRPr="009819E7">
        <w:fldChar w:fldCharType="begin"/>
      </w:r>
      <w:r w:rsidRPr="009819E7">
        <w:instrText xml:space="preserve"> REF _Ref128214366 \r \h </w:instrText>
      </w:r>
      <w:r w:rsidRPr="009819E7">
        <w:fldChar w:fldCharType="separate"/>
      </w:r>
      <w:r w:rsidR="00AF049C">
        <w:t>C.9</w:t>
      </w:r>
      <w:r w:rsidRPr="009819E7">
        <w:fldChar w:fldCharType="end"/>
      </w:r>
      <w:r w:rsidRPr="009819E7">
        <w:t>.</w:t>
      </w:r>
    </w:p>
    <w:p w14:paraId="62FE4295" w14:textId="77777777" w:rsidR="00381DC0" w:rsidRPr="009819E7" w:rsidRDefault="00381DC0" w:rsidP="0047503F">
      <w:pPr>
        <w:pStyle w:val="commandname"/>
      </w:pPr>
      <w:r w:rsidRPr="009819E7">
        <w:t>-store_force</w:t>
      </w:r>
    </w:p>
    <w:p w14:paraId="4F4D457E" w14:textId="6CE7DA82" w:rsidR="00381DC0" w:rsidRPr="009819E7" w:rsidRDefault="00381DC0" w:rsidP="00881AAA">
      <w:pPr>
        <w:pStyle w:val="Shifted"/>
      </w:pPr>
      <w:r w:rsidRPr="009819E7">
        <w:t>Calculate the radiation force on each dipole (§</w:t>
      </w:r>
      <w:r w:rsidRPr="009819E7">
        <w:fldChar w:fldCharType="begin"/>
      </w:r>
      <w:r w:rsidRPr="009819E7">
        <w:instrText xml:space="preserve"> REF _Ref128461148 \r \h </w:instrText>
      </w:r>
      <w:r w:rsidRPr="009819E7">
        <w:fldChar w:fldCharType="separate"/>
      </w:r>
      <w:r w:rsidR="00AF049C">
        <w:t>11.6</w:t>
      </w:r>
      <w:r w:rsidRPr="009819E7">
        <w:fldChar w:fldCharType="end"/>
      </w:r>
      <w:r w:rsidR="005827BA" w:rsidRPr="009819E7">
        <w:t xml:space="preserve">). </w:t>
      </w:r>
      <w:r w:rsidR="00881AAA" w:rsidRPr="009819E7">
        <w:t>Output format is described in §</w:t>
      </w:r>
      <w:r w:rsidR="00881AAA" w:rsidRPr="009819E7">
        <w:fldChar w:fldCharType="begin"/>
      </w:r>
      <w:r w:rsidR="00881AAA" w:rsidRPr="009819E7">
        <w:instrText xml:space="preserve"> REF _Ref128214366 \r \h </w:instrText>
      </w:r>
      <w:r w:rsidR="00881AAA" w:rsidRPr="009819E7">
        <w:fldChar w:fldCharType="separate"/>
      </w:r>
      <w:r w:rsidR="00AF049C">
        <w:t>C.9</w:t>
      </w:r>
      <w:r w:rsidR="00881AAA" w:rsidRPr="009819E7">
        <w:fldChar w:fldCharType="end"/>
      </w:r>
      <w:r w:rsidR="00881AAA" w:rsidRPr="009819E7">
        <w:t>.</w:t>
      </w:r>
      <w:r w:rsidR="00881AAA">
        <w:t xml:space="preserve"> Implie</w:t>
      </w:r>
      <w:r w:rsidR="005827BA" w:rsidRPr="009819E7">
        <w:t xml:space="preserve">s </w:t>
      </w:r>
      <w:r w:rsidR="008F3B98" w:rsidRPr="00D31210">
        <w:rPr>
          <w:rStyle w:val="CourierNew11pt"/>
        </w:rPr>
        <w:noBreakHyphen/>
      </w:r>
      <w:r w:rsidRPr="00D31210">
        <w:rPr>
          <w:rStyle w:val="CourierNew11pt"/>
        </w:rPr>
        <w:t>Cpr</w:t>
      </w:r>
      <w:r w:rsidRPr="009819E7">
        <w:t>.</w:t>
      </w:r>
    </w:p>
    <w:p w14:paraId="626FCAD0" w14:textId="77777777" w:rsidR="00603DEF" w:rsidRPr="009819E7" w:rsidRDefault="00603DEF" w:rsidP="00603DEF">
      <w:pPr>
        <w:pStyle w:val="commandname"/>
      </w:pPr>
      <w:r w:rsidRPr="009819E7">
        <w:t>-store_grans</w:t>
      </w:r>
    </w:p>
    <w:p w14:paraId="75C477CF" w14:textId="2B30CE46" w:rsidR="00603DEF" w:rsidRPr="009819E7" w:rsidRDefault="00603DEF" w:rsidP="00F14C87">
      <w:pPr>
        <w:pStyle w:val="Shifted"/>
      </w:pPr>
      <w:r w:rsidRPr="009819E7">
        <w:t>Save granule coordinates to a file</w:t>
      </w:r>
      <w:r w:rsidR="00965AE3" w:rsidRPr="009819E7">
        <w:t xml:space="preserve">, if  </w:t>
      </w:r>
      <w:r w:rsidR="00965AE3" w:rsidRPr="00D31210">
        <w:rPr>
          <w:rStyle w:val="CourierNew11pt"/>
        </w:rPr>
        <w:noBreakHyphen/>
        <w:t>granul</w:t>
      </w:r>
      <w:r w:rsidR="00965AE3" w:rsidRPr="009819E7">
        <w:t xml:space="preserve"> option is used</w:t>
      </w:r>
      <w:r w:rsidRPr="009819E7">
        <w:t xml:space="preserve"> (§</w:t>
      </w:r>
      <w:r w:rsidRPr="009819E7">
        <w:fldChar w:fldCharType="begin"/>
      </w:r>
      <w:r w:rsidRPr="009819E7">
        <w:instrText xml:space="preserve"> REF _Ref142321345 \r \h </w:instrText>
      </w:r>
      <w:r w:rsidRPr="009819E7">
        <w:fldChar w:fldCharType="separate"/>
      </w:r>
      <w:r w:rsidR="00AF049C">
        <w:t>6.5</w:t>
      </w:r>
      <w:r w:rsidRPr="009819E7">
        <w:fldChar w:fldCharType="end"/>
      </w:r>
      <w:r w:rsidRPr="009819E7">
        <w:t>). Output format is described in §</w:t>
      </w:r>
      <w:r w:rsidRPr="009819E7">
        <w:fldChar w:fldCharType="begin"/>
      </w:r>
      <w:r w:rsidRPr="009819E7">
        <w:instrText xml:space="preserve"> REF _Ref207358315 \r \h </w:instrText>
      </w:r>
      <w:r w:rsidRPr="009819E7">
        <w:fldChar w:fldCharType="separate"/>
      </w:r>
      <w:r w:rsidR="00AF049C">
        <w:t>C.12</w:t>
      </w:r>
      <w:r w:rsidRPr="009819E7">
        <w:fldChar w:fldCharType="end"/>
      </w:r>
      <w:r w:rsidRPr="009819E7">
        <w:t>.</w:t>
      </w:r>
    </w:p>
    <w:p w14:paraId="0D352FC5" w14:textId="77777777" w:rsidR="00381DC0" w:rsidRPr="009819E7" w:rsidRDefault="00381DC0" w:rsidP="0047503F">
      <w:pPr>
        <w:pStyle w:val="commandname"/>
      </w:pPr>
      <w:r w:rsidRPr="009819E7">
        <w:t>-store_int_field</w:t>
      </w:r>
    </w:p>
    <w:p w14:paraId="4C765DE0" w14:textId="2451AA5B" w:rsidR="00381DC0" w:rsidRPr="009819E7" w:rsidRDefault="00381DC0" w:rsidP="00F14C87">
      <w:pPr>
        <w:pStyle w:val="Shifted"/>
      </w:pPr>
      <w:r w:rsidRPr="009819E7">
        <w:t xml:space="preserve">Save internal fields to </w:t>
      </w:r>
      <w:r w:rsidR="00143A25" w:rsidRPr="009819E7">
        <w:t xml:space="preserve">a </w:t>
      </w:r>
      <w:r w:rsidRPr="009819E7">
        <w:t>file (§</w:t>
      </w:r>
      <w:r w:rsidRPr="009819E7">
        <w:fldChar w:fldCharType="begin"/>
      </w:r>
      <w:r w:rsidRPr="009819E7">
        <w:instrText xml:space="preserve"> REF _Ref128635465 \r \h </w:instrText>
      </w:r>
      <w:r w:rsidRPr="009819E7">
        <w:fldChar w:fldCharType="separate"/>
      </w:r>
      <w:r w:rsidR="00AF049C">
        <w:t>11.7</w:t>
      </w:r>
      <w:r w:rsidRPr="009819E7">
        <w:fldChar w:fldCharType="end"/>
      </w:r>
      <w:r w:rsidRPr="009819E7">
        <w:t>). Output format is described in §</w:t>
      </w:r>
      <w:r w:rsidRPr="009819E7">
        <w:fldChar w:fldCharType="begin"/>
      </w:r>
      <w:r w:rsidRPr="009819E7">
        <w:instrText xml:space="preserve"> REF _Ref128214366 \r \h </w:instrText>
      </w:r>
      <w:r w:rsidRPr="009819E7">
        <w:fldChar w:fldCharType="separate"/>
      </w:r>
      <w:r w:rsidR="00AF049C">
        <w:t>C.9</w:t>
      </w:r>
      <w:r w:rsidRPr="009819E7">
        <w:fldChar w:fldCharType="end"/>
      </w:r>
      <w:r w:rsidRPr="009819E7">
        <w:t>.</w:t>
      </w:r>
      <w:r w:rsidR="00965AE3" w:rsidRPr="009819E7">
        <w:t xml:space="preserve"> </w:t>
      </w:r>
    </w:p>
    <w:p w14:paraId="73FC34E3" w14:textId="77777777" w:rsidR="00381DC0" w:rsidRPr="009819E7" w:rsidRDefault="00381DC0" w:rsidP="0047503F">
      <w:pPr>
        <w:pStyle w:val="commandname"/>
      </w:pPr>
      <w:r w:rsidRPr="009819E7">
        <w:t>-store_scat_grid</w:t>
      </w:r>
    </w:p>
    <w:p w14:paraId="2D85D27D" w14:textId="64EC44CD" w:rsidR="00282279" w:rsidRDefault="00381DC0" w:rsidP="00282279">
      <w:pPr>
        <w:pStyle w:val="Shifted"/>
      </w:pPr>
      <w:r w:rsidRPr="009819E7">
        <w:t>Calculate Mueller matrix for a grid of scattering angles and save it to a file (§</w:t>
      </w:r>
      <w:r w:rsidRPr="009819E7">
        <w:fldChar w:fldCharType="begin"/>
      </w:r>
      <w:r w:rsidRPr="009819E7">
        <w:instrText xml:space="preserve"> REF _Ref127774925 \r \h </w:instrText>
      </w:r>
      <w:r w:rsidRPr="009819E7">
        <w:fldChar w:fldCharType="separate"/>
      </w:r>
      <w:r w:rsidR="00AF049C">
        <w:t>11.2</w:t>
      </w:r>
      <w:r w:rsidRPr="009819E7">
        <w:fldChar w:fldCharType="end"/>
      </w:r>
      <w:r w:rsidRPr="009819E7">
        <w:t>). Output format is described in §</w:t>
      </w:r>
      <w:r w:rsidRPr="009819E7">
        <w:fldChar w:fldCharType="begin"/>
      </w:r>
      <w:r w:rsidRPr="009819E7">
        <w:instrText xml:space="preserve"> REF _Ref127808745 \r \h </w:instrText>
      </w:r>
      <w:r w:rsidRPr="009819E7">
        <w:fldChar w:fldCharType="separate"/>
      </w:r>
      <w:r w:rsidR="00AF049C">
        <w:t>C.5</w:t>
      </w:r>
      <w:r w:rsidRPr="009819E7">
        <w:fldChar w:fldCharType="end"/>
      </w:r>
      <w:r w:rsidRPr="009819E7">
        <w:t>.</w:t>
      </w:r>
    </w:p>
    <w:p w14:paraId="01E8E027" w14:textId="77777777" w:rsidR="00282279" w:rsidRPr="00282279" w:rsidRDefault="00282279" w:rsidP="00282279">
      <w:pPr>
        <w:pStyle w:val="commandname"/>
      </w:pPr>
      <w:r>
        <w:lastRenderedPageBreak/>
        <w:t>-surf</w:t>
      </w:r>
      <w:r w:rsidRPr="009819E7">
        <w:t xml:space="preserve"> </w:t>
      </w:r>
      <w:r w:rsidRPr="00282279">
        <w:t>&lt;h&gt; {&lt;mre&gt; &lt;mim&gt;|inf}</w:t>
      </w:r>
    </w:p>
    <w:p w14:paraId="5DEBEA5E" w14:textId="5DDA685B" w:rsidR="00282279" w:rsidRDefault="00A7489F" w:rsidP="00A7489F">
      <w:pPr>
        <w:pStyle w:val="Shifted"/>
      </w:pPr>
      <w:r>
        <w:t xml:space="preserve">Specifies that scatterer is located above the </w:t>
      </w:r>
      <w:r w:rsidR="007A38AA">
        <w:t xml:space="preserve">plane surface, parallel to the </w:t>
      </w:r>
      <m:oMath>
        <m:r>
          <w:rPr>
            <w:rFonts w:ascii="Cambria Math" w:hAnsi="Cambria Math"/>
          </w:rPr>
          <m:t>xy</m:t>
        </m:r>
      </m:oMath>
      <w:r w:rsidR="007A38AA">
        <w:noBreakHyphen/>
        <w:t>plane</w:t>
      </w:r>
      <w:r w:rsidR="007A38AA" w:rsidRPr="007A38AA">
        <w:t xml:space="preserve"> </w:t>
      </w:r>
      <w:r w:rsidR="007A38AA">
        <w:t xml:space="preserve">and located at </w:t>
      </w:r>
      <m:oMath>
        <m:r>
          <w:rPr>
            <w:rFonts w:ascii="Cambria Math" w:hAnsi="Cambria Math"/>
          </w:rPr>
          <m:t>h</m:t>
        </m:r>
      </m:oMath>
      <w:r w:rsidR="007D5DDE" w:rsidRPr="007D5DDE">
        <w:t> </w:t>
      </w:r>
      <w:r w:rsidR="007A38AA">
        <w:rPr>
          <w:lang w:val="ru-RU"/>
        </w:rPr>
        <w:t>μ</w:t>
      </w:r>
      <w:r w:rsidR="007A38AA">
        <w:t xml:space="preserve">m below the particle </w:t>
      </w:r>
      <w:r w:rsidR="001F5E6E">
        <w:t>center</w:t>
      </w:r>
      <w:r w:rsidR="007A38AA">
        <w:t xml:space="preserve">. </w:t>
      </w:r>
      <w:r>
        <w:t>Following argument(s) specify the refra</w:t>
      </w:r>
      <w:r w:rsidR="007A38AA">
        <w:t>ctive index of the substrate</w:t>
      </w:r>
      <w:r w:rsidR="000E5386">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rPr>
              <m:t>s</m:t>
            </m:r>
          </m:sub>
        </m:sSub>
      </m:oMath>
      <w:r w:rsidR="001F5E6E">
        <w:t xml:space="preserve">: either as </w:t>
      </w:r>
      <w:r w:rsidR="007A38AA">
        <w:t xml:space="preserve">real and </w:t>
      </w:r>
      <w:r>
        <w:t xml:space="preserve">imaginary parts or as </w:t>
      </w:r>
      <w:r w:rsidR="001F5E6E" w:rsidRPr="001F5E6E">
        <w:rPr>
          <w:rStyle w:val="CourierNew11pt"/>
        </w:rPr>
        <w:t>inf</w:t>
      </w:r>
      <w:r w:rsidR="001F5E6E">
        <w:t>,</w:t>
      </w:r>
      <w:r w:rsidR="007A38AA">
        <w:t xml:space="preserve"> which corresponds to perfectly </w:t>
      </w:r>
      <w:r>
        <w:t>r</w:t>
      </w:r>
      <w:r w:rsidR="001F5E6E">
        <w:t xml:space="preserve">eflective surface </w:t>
      </w:r>
      <w:r w:rsidR="00224D9E">
        <w:t>(§</w:t>
      </w:r>
      <w:r w:rsidR="00224D9E">
        <w:fldChar w:fldCharType="begin"/>
      </w:r>
      <w:r w:rsidR="00224D9E">
        <w:instrText xml:space="preserve"> REF _Ref373918390 \r \h </w:instrText>
      </w:r>
      <w:r w:rsidR="00224D9E">
        <w:fldChar w:fldCharType="separate"/>
      </w:r>
      <w:r w:rsidR="00AF049C">
        <w:t>7</w:t>
      </w:r>
      <w:r w:rsidR="00224D9E">
        <w:fldChar w:fldCharType="end"/>
      </w:r>
      <w:r w:rsidR="00224D9E">
        <w:t>)</w:t>
      </w:r>
      <w:r w:rsidR="001F5E6E">
        <w:t>.</w:t>
      </w:r>
    </w:p>
    <w:p w14:paraId="3E8B0CD1" w14:textId="77777777" w:rsidR="00381DC0" w:rsidRPr="009819E7" w:rsidRDefault="00381DC0" w:rsidP="0047503F">
      <w:pPr>
        <w:pStyle w:val="commandname"/>
      </w:pPr>
      <w:r w:rsidRPr="009819E7">
        <w:t>-sym</w:t>
      </w:r>
      <w:r w:rsidR="00A11797" w:rsidRPr="009819E7">
        <w:t xml:space="preserve"> {</w:t>
      </w:r>
      <w:r w:rsidR="0010278A" w:rsidRPr="009819E7">
        <w:t>auto|</w:t>
      </w:r>
      <w:r w:rsidR="00A11797" w:rsidRPr="009819E7">
        <w:t>no|</w:t>
      </w:r>
      <w:r w:rsidRPr="009819E7">
        <w:t>enf</w:t>
      </w:r>
      <w:r w:rsidR="00A11797" w:rsidRPr="009819E7">
        <w:t>}</w:t>
      </w:r>
    </w:p>
    <w:p w14:paraId="77777149" w14:textId="6C3FFD48" w:rsidR="00381DC0" w:rsidRPr="009819E7" w:rsidRDefault="0010278A" w:rsidP="00F14C87">
      <w:pPr>
        <w:pStyle w:val="Shifted"/>
      </w:pPr>
      <w:r w:rsidRPr="009819E7">
        <w:t>Automatically determine particle symmetries (</w:t>
      </w:r>
      <w:r w:rsidRPr="006022F8">
        <w:rPr>
          <w:rStyle w:val="CourierNew11pt"/>
        </w:rPr>
        <w:t>auto</w:t>
      </w:r>
      <w:r w:rsidRPr="009819E7">
        <w:t>), d</w:t>
      </w:r>
      <w:r w:rsidR="00A11797" w:rsidRPr="009819E7">
        <w:t xml:space="preserve">o not take </w:t>
      </w:r>
      <w:r w:rsidRPr="009819E7">
        <w:t xml:space="preserve">them </w:t>
      </w:r>
      <w:r w:rsidR="00A11797" w:rsidRPr="009819E7">
        <w:t>into account (</w:t>
      </w:r>
      <w:r w:rsidR="00A11797" w:rsidRPr="006022F8">
        <w:rPr>
          <w:rStyle w:val="CourierNew11pt"/>
        </w:rPr>
        <w:t>no</w:t>
      </w:r>
      <w:r w:rsidR="00A11797" w:rsidRPr="009819E7">
        <w:t>) or e</w:t>
      </w:r>
      <w:r w:rsidR="00381DC0" w:rsidRPr="009819E7">
        <w:t>nforce</w:t>
      </w:r>
      <w:r w:rsidR="00A11797" w:rsidRPr="009819E7">
        <w:t xml:space="preserve"> </w:t>
      </w:r>
      <w:r w:rsidRPr="009819E7">
        <w:t xml:space="preserve">them </w:t>
      </w:r>
      <w:r w:rsidR="00A11797" w:rsidRPr="009819E7">
        <w:t>(</w:t>
      </w:r>
      <w:r w:rsidR="00A11797" w:rsidRPr="006022F8">
        <w:rPr>
          <w:rStyle w:val="CourierNew11pt"/>
        </w:rPr>
        <w:t>enf</w:t>
      </w:r>
      <w:r w:rsidRPr="009819E7">
        <w:t xml:space="preserve">, </w:t>
      </w:r>
      <w:r w:rsidR="00381DC0" w:rsidRPr="009819E7">
        <w:t>§</w:t>
      </w:r>
      <w:r w:rsidR="00381DC0" w:rsidRPr="009819E7">
        <w:fldChar w:fldCharType="begin"/>
      </w:r>
      <w:r w:rsidR="00381DC0" w:rsidRPr="009819E7">
        <w:instrText xml:space="preserve"> REF _Ref127789636 \r \h </w:instrText>
      </w:r>
      <w:r w:rsidR="00381DC0" w:rsidRPr="009819E7">
        <w:fldChar w:fldCharType="separate"/>
      </w:r>
      <w:r w:rsidR="00AF049C">
        <w:t>6.7</w:t>
      </w:r>
      <w:r w:rsidR="00381DC0" w:rsidRPr="009819E7">
        <w:fldChar w:fldCharType="end"/>
      </w:r>
      <w:r w:rsidR="00381DC0" w:rsidRPr="009819E7">
        <w:t>).</w:t>
      </w:r>
    </w:p>
    <w:p w14:paraId="3C41E2AC" w14:textId="77777777" w:rsidR="0010278A" w:rsidRPr="009819E7" w:rsidRDefault="0010278A" w:rsidP="00F14C87">
      <w:pPr>
        <w:pStyle w:val="Shifted"/>
      </w:pPr>
      <w:r w:rsidRPr="009819E7">
        <w:t xml:space="preserve">Default: </w:t>
      </w:r>
      <w:r w:rsidRPr="006022F8">
        <w:rPr>
          <w:rStyle w:val="CourierNew11pt"/>
        </w:rPr>
        <w:t>auto</w:t>
      </w:r>
    </w:p>
    <w:p w14:paraId="46A1C2B7" w14:textId="77777777" w:rsidR="00381DC0" w:rsidRPr="009819E7" w:rsidRDefault="00381DC0" w:rsidP="0047503F">
      <w:pPr>
        <w:pStyle w:val="commandname"/>
      </w:pPr>
      <w:r w:rsidRPr="009819E7">
        <w:t>-test</w:t>
      </w:r>
    </w:p>
    <w:p w14:paraId="46B7C557" w14:textId="769FA62C" w:rsidR="00381DC0" w:rsidRPr="009819E7" w:rsidRDefault="00381DC0" w:rsidP="00F14C87">
      <w:pPr>
        <w:pStyle w:val="Shifted"/>
      </w:pPr>
      <w:r w:rsidRPr="009819E7">
        <w:t xml:space="preserve">Begin name of the output directory with </w:t>
      </w:r>
      <w:r w:rsidRPr="006022F8">
        <w:rPr>
          <w:rStyle w:val="CourierNew11pt"/>
        </w:rPr>
        <w:t>test</w:t>
      </w:r>
      <w:r w:rsidR="005827BA" w:rsidRPr="009819E7">
        <w:t xml:space="preserve"> instead of </w:t>
      </w:r>
      <w:r w:rsidRPr="006022F8">
        <w:rPr>
          <w:rStyle w:val="CourierNew11pt"/>
        </w:rPr>
        <w:t>run</w:t>
      </w:r>
      <w:r w:rsidRPr="009819E7">
        <w:t xml:space="preserve"> (§</w:t>
      </w:r>
      <w:r w:rsidRPr="009819E7">
        <w:fldChar w:fldCharType="begin"/>
      </w:r>
      <w:r w:rsidRPr="009819E7">
        <w:instrText xml:space="preserve"> REF _Ref128108285 \r \h </w:instrText>
      </w:r>
      <w:r w:rsidRPr="009819E7">
        <w:fldChar w:fldCharType="separate"/>
      </w:r>
      <w:r w:rsidR="00AF049C">
        <w:t>C.3</w:t>
      </w:r>
      <w:r w:rsidRPr="009819E7">
        <w:fldChar w:fldCharType="end"/>
      </w:r>
      <w:r w:rsidRPr="009819E7">
        <w:t>)</w:t>
      </w:r>
    </w:p>
    <w:p w14:paraId="131A72CD" w14:textId="77777777" w:rsidR="00773D15" w:rsidRPr="009819E7" w:rsidRDefault="00773D15" w:rsidP="0047503F">
      <w:pPr>
        <w:pStyle w:val="commandname"/>
      </w:pPr>
      <w:r w:rsidRPr="009819E7">
        <w:t>-V</w:t>
      </w:r>
    </w:p>
    <w:p w14:paraId="78B2CDEE" w14:textId="347013C6" w:rsidR="00773D15" w:rsidRPr="009819E7" w:rsidRDefault="00062F82" w:rsidP="00F14C87">
      <w:pPr>
        <w:pStyle w:val="Shifted"/>
      </w:pPr>
      <w:r w:rsidRPr="009819E7">
        <w:t xml:space="preserve">Show </w:t>
      </w:r>
      <w:r w:rsidR="00535EA9" w:rsidRPr="00535EA9">
        <w:rPr>
          <w:rStyle w:val="CourierNew11pt"/>
        </w:rPr>
        <w:t>ADDA</w:t>
      </w:r>
      <w:r w:rsidRPr="009819E7">
        <w:t xml:space="preserve"> version, compiler used to build this executable, </w:t>
      </w:r>
      <w:r w:rsidR="001924F4" w:rsidRPr="009819E7">
        <w:t xml:space="preserve">build options, </w:t>
      </w:r>
      <w:r w:rsidRPr="009819E7">
        <w:t xml:space="preserve">and copyright information </w:t>
      </w:r>
      <w:r w:rsidR="00773D15" w:rsidRPr="009819E7">
        <w:t>(§</w:t>
      </w:r>
      <w:r w:rsidRPr="009819E7">
        <w:fldChar w:fldCharType="begin"/>
      </w:r>
      <w:r w:rsidRPr="009819E7">
        <w:instrText xml:space="preserve"> REF _Ref128324059 \r \h </w:instrText>
      </w:r>
      <w:r w:rsidRPr="009819E7">
        <w:fldChar w:fldCharType="separate"/>
      </w:r>
      <w:r w:rsidR="00AF049C">
        <w:t>3.1</w:t>
      </w:r>
      <w:r w:rsidRPr="009819E7">
        <w:fldChar w:fldCharType="end"/>
      </w:r>
      <w:r w:rsidR="00773D15" w:rsidRPr="009819E7">
        <w:t>).</w:t>
      </w:r>
    </w:p>
    <w:p w14:paraId="7E930AC9" w14:textId="77777777" w:rsidR="00381DC0" w:rsidRPr="009819E7" w:rsidRDefault="00381DC0" w:rsidP="0047503F">
      <w:pPr>
        <w:pStyle w:val="commandname"/>
      </w:pPr>
      <w:r w:rsidRPr="009819E7">
        <w:t>-vec</w:t>
      </w:r>
    </w:p>
    <w:p w14:paraId="6A11AD70" w14:textId="5C75605F" w:rsidR="00381DC0" w:rsidRPr="009819E7" w:rsidRDefault="00381DC0" w:rsidP="00F14C87">
      <w:pPr>
        <w:pStyle w:val="Shifted"/>
      </w:pPr>
      <w:r w:rsidRPr="009819E7">
        <w:t>Calculate the not-normalized asymmetry vector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Pr="009819E7">
        <w:t>).</w:t>
      </w:r>
    </w:p>
    <w:p w14:paraId="43379B99" w14:textId="77777777" w:rsidR="00381DC0" w:rsidRPr="009819E7" w:rsidRDefault="00381DC0" w:rsidP="0047503F">
      <w:pPr>
        <w:pStyle w:val="commandname"/>
      </w:pPr>
      <w:r w:rsidRPr="009819E7">
        <w:t>-yz</w:t>
      </w:r>
    </w:p>
    <w:p w14:paraId="4759045D" w14:textId="5BFDECAE" w:rsidR="00282279" w:rsidRDefault="00282279" w:rsidP="00282279">
      <w:pPr>
        <w:pStyle w:val="Shifted"/>
      </w:pPr>
      <w:r>
        <w:t xml:space="preserve">Explicitly enables calculation of the scattering in the </w:t>
      </w:r>
      <m:oMath>
        <m:r>
          <w:rPr>
            <w:rFonts w:ascii="Cambria Math" w:hAnsi="Cambria Math"/>
          </w:rPr>
          <m:t>yz</m:t>
        </m:r>
      </m:oMath>
      <w:r w:rsidRPr="00282279">
        <w:noBreakHyphen/>
        <w:t>plane</w:t>
      </w:r>
      <w:r>
        <w:t xml:space="preserve"> (in incident-wave reference frame). It can also be implicitly enabled by other options (§</w:t>
      </w:r>
      <w:r>
        <w:fldChar w:fldCharType="begin"/>
      </w:r>
      <w:r>
        <w:instrText xml:space="preserve"> REF _Ref373922077 \r \h </w:instrText>
      </w:r>
      <w:r>
        <w:fldChar w:fldCharType="separate"/>
      </w:r>
      <w:r w:rsidR="00AF049C">
        <w:t>11.1</w:t>
      </w:r>
      <w:r>
        <w:fldChar w:fldCharType="end"/>
      </w:r>
      <w:r>
        <w:t>).</w:t>
      </w:r>
    </w:p>
    <w:p w14:paraId="3D093E13" w14:textId="77777777" w:rsidR="00D87AA9" w:rsidRPr="009819E7" w:rsidRDefault="00245CC9" w:rsidP="00EB5F17">
      <w:pPr>
        <w:pStyle w:val="Heading1app"/>
      </w:pPr>
      <w:bookmarkStart w:id="266" w:name="_Ref128730857"/>
      <w:bookmarkStart w:id="267" w:name="_Ref128733730"/>
      <w:bookmarkStart w:id="268" w:name="_Toc148426344"/>
      <w:bookmarkStart w:id="269" w:name="_Toc57726448"/>
      <w:r w:rsidRPr="009819E7">
        <w:lastRenderedPageBreak/>
        <w:t>Input</w:t>
      </w:r>
      <w:r w:rsidR="00D07C14" w:rsidRPr="009819E7">
        <w:t xml:space="preserve"> F</w:t>
      </w:r>
      <w:r w:rsidR="00D87AA9" w:rsidRPr="009819E7">
        <w:t>iles</w:t>
      </w:r>
      <w:bookmarkEnd w:id="255"/>
      <w:bookmarkEnd w:id="262"/>
      <w:bookmarkEnd w:id="266"/>
      <w:bookmarkEnd w:id="267"/>
      <w:bookmarkEnd w:id="268"/>
      <w:bookmarkEnd w:id="269"/>
    </w:p>
    <w:p w14:paraId="269F3406" w14:textId="7F6BE71E" w:rsidR="006A56C1" w:rsidRPr="009819E7" w:rsidRDefault="00D00FAD" w:rsidP="001B5E1A">
      <w:r w:rsidRPr="009819E7">
        <w:t xml:space="preserve">All the input files should be located in the directory, </w:t>
      </w:r>
      <w:r w:rsidR="00A367F8" w:rsidRPr="009819E7">
        <w:t>in which</w:t>
      </w:r>
      <w:r w:rsidRPr="009819E7">
        <w:t xml:space="preserve"> </w:t>
      </w:r>
      <w:r w:rsidR="00535EA9" w:rsidRPr="00535EA9">
        <w:rPr>
          <w:rStyle w:val="CourierNew11pt"/>
        </w:rPr>
        <w:t>ADDA</w:t>
      </w:r>
      <w:r w:rsidRPr="009819E7">
        <w:t xml:space="preserve"> is </w:t>
      </w:r>
      <w:r w:rsidR="00A367F8" w:rsidRPr="009819E7">
        <w:t>executed</w:t>
      </w:r>
      <w:r w:rsidRPr="009819E7">
        <w:t xml:space="preserve">. Exceptions are the files specified in the command line – they may be located in </w:t>
      </w:r>
      <w:r w:rsidR="00A367F8" w:rsidRPr="009819E7">
        <w:t xml:space="preserve">a </w:t>
      </w:r>
      <w:r w:rsidRPr="009819E7">
        <w:t xml:space="preserve">different directory. Some auxiliary files that may be required for </w:t>
      </w:r>
      <w:r w:rsidR="00535EA9" w:rsidRPr="00535EA9">
        <w:rPr>
          <w:rStyle w:val="CourierNew11pt"/>
        </w:rPr>
        <w:t>ADDA</w:t>
      </w:r>
      <w:r w:rsidRPr="009819E7">
        <w:t xml:space="preserve"> execution (but which </w:t>
      </w:r>
      <w:r w:rsidR="00A367F8" w:rsidRPr="009819E7">
        <w:t>should not</w:t>
      </w:r>
      <w:r w:rsidRPr="009819E7">
        <w:t xml:space="preserve"> be modified by user) are described in §</w:t>
      </w:r>
      <w:r w:rsidRPr="009819E7">
        <w:fldChar w:fldCharType="begin"/>
      </w:r>
      <w:r w:rsidRPr="009819E7">
        <w:instrText xml:space="preserve"> REF _Ref128288091 \r \h </w:instrText>
      </w:r>
      <w:r w:rsidRPr="009819E7">
        <w:fldChar w:fldCharType="separate"/>
      </w:r>
      <w:r w:rsidR="00AF049C">
        <w:t>D</w:t>
      </w:r>
      <w:r w:rsidRPr="009819E7">
        <w:fldChar w:fldCharType="end"/>
      </w:r>
      <w:r w:rsidRPr="009819E7">
        <w:t>.</w:t>
      </w:r>
      <w:r w:rsidR="00E50743" w:rsidRPr="009819E7">
        <w:t xml:space="preserve"> Comments can be used in most of the input files, they are defined as lines that start with </w:t>
      </w:r>
      <w:r w:rsidR="00E50743" w:rsidRPr="009819E7">
        <w:rPr>
          <w:rFonts w:ascii="Courier New" w:hAnsi="Courier New" w:cs="Courier New"/>
          <w:sz w:val="22"/>
          <w:szCs w:val="22"/>
        </w:rPr>
        <w:t>#</w:t>
      </w:r>
      <w:r w:rsidR="00E50743" w:rsidRPr="009819E7">
        <w:t xml:space="preserve"> character. In most cases </w:t>
      </w:r>
      <w:r w:rsidR="00535EA9" w:rsidRPr="00535EA9">
        <w:rPr>
          <w:rStyle w:val="CourierNew11pt"/>
        </w:rPr>
        <w:t>ADDA</w:t>
      </w:r>
      <w:r w:rsidR="00E50743" w:rsidRPr="009819E7">
        <w:t xml:space="preserve"> will detect incompatible format and terminate with an error message, </w:t>
      </w:r>
      <w:r w:rsidR="005747AE" w:rsidRPr="009819E7">
        <w:t>consistency checks are also performed (producing error messages if necessary</w:t>
      </w:r>
      <w:r w:rsidR="0021395F" w:rsidRPr="009819E7">
        <w:t>, §</w:t>
      </w:r>
      <w:r w:rsidR="0021395F" w:rsidRPr="009819E7">
        <w:fldChar w:fldCharType="begin"/>
      </w:r>
      <w:r w:rsidR="0021395F" w:rsidRPr="009819E7">
        <w:instrText xml:space="preserve"> REF _Ref130920431 \r \h </w:instrText>
      </w:r>
      <w:r w:rsidR="0021395F" w:rsidRPr="009819E7">
        <w:fldChar w:fldCharType="separate"/>
      </w:r>
      <w:r w:rsidR="00AF049C">
        <w:t>C.1</w:t>
      </w:r>
      <w:r w:rsidR="0021395F" w:rsidRPr="009819E7">
        <w:fldChar w:fldCharType="end"/>
      </w:r>
      <w:r w:rsidR="005747AE" w:rsidRPr="009819E7">
        <w:t xml:space="preserve">). If you notice that particular input files cause abrupt termination or </w:t>
      </w:r>
      <w:r w:rsidR="00B678E5" w:rsidRPr="009819E7">
        <w:t>any erroneous behavior</w:t>
      </w:r>
      <w:r w:rsidR="00E50743" w:rsidRPr="009819E7">
        <w:t xml:space="preserve"> </w:t>
      </w:r>
      <w:r w:rsidR="005747AE" w:rsidRPr="009819E7">
        <w:t xml:space="preserve">of </w:t>
      </w:r>
      <w:r w:rsidR="00535EA9" w:rsidRPr="00535EA9">
        <w:rPr>
          <w:rStyle w:val="CourierNew11pt"/>
        </w:rPr>
        <w:t>ADDA</w:t>
      </w:r>
      <w:r w:rsidR="005747AE" w:rsidRPr="009819E7">
        <w:t xml:space="preserve">, </w:t>
      </w:r>
      <w:r w:rsidR="00B678E5" w:rsidRPr="009819E7">
        <w:t>p</w:t>
      </w:r>
      <w:r w:rsidR="005747AE" w:rsidRPr="009819E7">
        <w:t xml:space="preserve">lease communicate it to </w:t>
      </w:r>
      <w:r w:rsidR="006A3DBA" w:rsidRPr="009819E7">
        <w:t xml:space="preserve">the </w:t>
      </w:r>
      <w:r w:rsidR="00DE53F4">
        <w:t>developer</w:t>
      </w:r>
      <w:r w:rsidR="005747AE" w:rsidRPr="009819E7">
        <w:t>s.</w:t>
      </w:r>
      <w:r w:rsidR="000736DC" w:rsidRPr="009819E7">
        <w:t xml:space="preserve"> All files in this section are in ASCII format to ensure portability.</w:t>
      </w:r>
    </w:p>
    <w:p w14:paraId="449B8AD8" w14:textId="77777777" w:rsidR="00041ECD" w:rsidRPr="009819E7" w:rsidRDefault="00041ECD" w:rsidP="0020695F">
      <w:pPr>
        <w:pStyle w:val="Heading2app"/>
      </w:pPr>
      <w:bookmarkStart w:id="270" w:name="_Ref127699810"/>
      <w:bookmarkStart w:id="271" w:name="_Toc148426345"/>
      <w:bookmarkStart w:id="272" w:name="_Toc57726449"/>
      <w:r w:rsidRPr="009819E7">
        <w:t>ExpCount</w:t>
      </w:r>
      <w:bookmarkEnd w:id="270"/>
      <w:bookmarkEnd w:id="271"/>
      <w:bookmarkEnd w:id="272"/>
    </w:p>
    <w:p w14:paraId="1E2A50F2" w14:textId="14981B14" w:rsidR="001D3706" w:rsidRPr="009819E7" w:rsidRDefault="001D3706" w:rsidP="001D3706">
      <w:r w:rsidRPr="009819E7">
        <w:t xml:space="preserve">This is </w:t>
      </w:r>
      <w:r w:rsidR="00593683" w:rsidRPr="009819E7">
        <w:t xml:space="preserve">a </w:t>
      </w:r>
      <w:r w:rsidRPr="009819E7">
        <w:t xml:space="preserve">very simple file, consisting of a single number (“run number”). In the beginning of its execution </w:t>
      </w:r>
      <w:r w:rsidR="00535EA9" w:rsidRPr="00535EA9">
        <w:rPr>
          <w:rStyle w:val="CourierNew11pt"/>
        </w:rPr>
        <w:t>ADDA</w:t>
      </w:r>
      <w:r w:rsidRPr="009819E7">
        <w:t xml:space="preserve"> reads this number, increments it and saves back to the file. The read number appears in the name of the output directory (§</w:t>
      </w:r>
      <w:r w:rsidRPr="009819E7">
        <w:fldChar w:fldCharType="begin"/>
      </w:r>
      <w:r w:rsidRPr="009819E7">
        <w:instrText xml:space="preserve"> REF _Ref128108285 \r \h </w:instrText>
      </w:r>
      <w:r w:rsidRPr="009819E7">
        <w:fldChar w:fldCharType="separate"/>
      </w:r>
      <w:r w:rsidR="00AF049C">
        <w:t>C.3</w:t>
      </w:r>
      <w:r w:rsidRPr="009819E7">
        <w:fldChar w:fldCharType="end"/>
      </w:r>
      <w:r w:rsidRPr="009819E7">
        <w:t xml:space="preserve">). The name of the </w:t>
      </w:r>
      <w:r w:rsidRPr="006022F8">
        <w:rPr>
          <w:rStyle w:val="CourierNew11pt"/>
        </w:rPr>
        <w:t>ExpCount</w:t>
      </w:r>
      <w:r w:rsidRPr="009819E7">
        <w:t xml:space="preserve"> file </w:t>
      </w:r>
      <w:r w:rsidR="00256F7A" w:rsidRPr="009819E7">
        <w:t>cannot</w:t>
      </w:r>
      <w:r w:rsidRPr="009819E7">
        <w:t xml:space="preserve"> be changed, however this file is not required. If it does not exist </w:t>
      </w:r>
      <w:r w:rsidR="00535EA9" w:rsidRPr="00535EA9">
        <w:rPr>
          <w:rStyle w:val="CourierNew11pt"/>
        </w:rPr>
        <w:t>ADDA</w:t>
      </w:r>
      <w:r w:rsidRPr="009819E7">
        <w:t xml:space="preserve"> creates</w:t>
      </w:r>
      <w:r w:rsidR="00A367F8" w:rsidRPr="009819E7">
        <w:t xml:space="preserve"> the</w:t>
      </w:r>
      <w:r w:rsidRPr="009819E7">
        <w:t xml:space="preserve"> </w:t>
      </w:r>
      <w:r w:rsidRPr="006022F8">
        <w:rPr>
          <w:rStyle w:val="CourierNew11pt"/>
        </w:rPr>
        <w:t>ExpCount</w:t>
      </w:r>
      <w:r w:rsidRPr="009819E7">
        <w:t xml:space="preserve"> file and saves “1” in it. The purpose of the run number is two-fold: to </w:t>
      </w:r>
      <w:r w:rsidR="00A367F8" w:rsidRPr="009819E7">
        <w:t>provide</w:t>
      </w:r>
      <w:r w:rsidRPr="009819E7">
        <w:t xml:space="preserve"> convenience in sorting and analysis of output directories and guaranteeing that </w:t>
      </w:r>
      <w:r w:rsidR="00A367F8" w:rsidRPr="009819E7">
        <w:t xml:space="preserve">the </w:t>
      </w:r>
      <w:r w:rsidRPr="009819E7">
        <w:t xml:space="preserve">name of the output directory is unique, so that </w:t>
      </w:r>
      <w:r w:rsidR="00535EA9" w:rsidRPr="00535EA9">
        <w:rPr>
          <w:rStyle w:val="CourierNew11pt"/>
        </w:rPr>
        <w:t>ADDA</w:t>
      </w:r>
      <w:r w:rsidRPr="009819E7">
        <w:t xml:space="preserve"> will not overwrite any valuable data by its output. The first task (convenience) can be influenced by </w:t>
      </w:r>
      <w:r w:rsidR="00A367F8" w:rsidRPr="009819E7">
        <w:t xml:space="preserve">the </w:t>
      </w:r>
      <w:r w:rsidRPr="009819E7">
        <w:t xml:space="preserve">user, who may change the number in </w:t>
      </w:r>
      <w:r w:rsidRPr="006022F8">
        <w:rPr>
          <w:rStyle w:val="CourierNew11pt"/>
        </w:rPr>
        <w:t>ExpCount</w:t>
      </w:r>
      <w:r w:rsidRPr="009819E7">
        <w:t xml:space="preserve"> manually or delete this file to restart numbering.</w:t>
      </w:r>
    </w:p>
    <w:p w14:paraId="58700A89" w14:textId="51C3A4F5" w:rsidR="001D3706" w:rsidRPr="009819E7" w:rsidRDefault="001D3706" w:rsidP="00BB532E">
      <w:pPr>
        <w:pStyle w:val="Indent"/>
      </w:pPr>
      <w:r w:rsidRPr="009819E7">
        <w:t xml:space="preserve">The uniqueness of the directory name is a bit tricky, when several instances of </w:t>
      </w:r>
      <w:r w:rsidR="00535EA9" w:rsidRPr="00535EA9">
        <w:rPr>
          <w:rStyle w:val="CourierNew11pt"/>
        </w:rPr>
        <w:t>ADDA</w:t>
      </w:r>
      <w:r w:rsidRPr="009819E7">
        <w:t xml:space="preserve"> run in parallel (each instance may be in sequential or parallel mode). It is possible albeit improbable that one instance of </w:t>
      </w:r>
      <w:r w:rsidR="00535EA9" w:rsidRPr="00535EA9">
        <w:rPr>
          <w:rStyle w:val="CourierNew11pt"/>
        </w:rPr>
        <w:t>ADDA</w:t>
      </w:r>
      <w:r w:rsidRPr="009819E7">
        <w:t xml:space="preserve"> will read </w:t>
      </w:r>
      <w:r w:rsidRPr="006022F8">
        <w:rPr>
          <w:rStyle w:val="CourierNew11pt"/>
        </w:rPr>
        <w:t>ExpCount</w:t>
      </w:r>
      <w:r w:rsidRPr="009819E7">
        <w:t xml:space="preserve"> between the other instance reads and updates the file. Then both instances will read the same run number. It may lead, though not necessarily, to the same name of output directories of these instances. On systems employing PBS </w:t>
      </w:r>
      <w:r w:rsidR="00F14186" w:rsidRPr="009819E7">
        <w:t xml:space="preserve">or SGE </w:t>
      </w:r>
      <w:r w:rsidRPr="009819E7">
        <w:t>(see §</w:t>
      </w:r>
      <w:r w:rsidR="000C4427" w:rsidRPr="009819E7">
        <w:fldChar w:fldCharType="begin"/>
      </w:r>
      <w:r w:rsidR="000C4427" w:rsidRPr="009819E7">
        <w:instrText xml:space="preserve"> REF _Ref168730673 \r \h </w:instrText>
      </w:r>
      <w:r w:rsidR="000C4427" w:rsidRPr="009819E7">
        <w:fldChar w:fldCharType="separate"/>
      </w:r>
      <w:r w:rsidR="00AF049C">
        <w:t>3.2</w:t>
      </w:r>
      <w:r w:rsidR="000C4427" w:rsidRPr="009819E7">
        <w:fldChar w:fldCharType="end"/>
      </w:r>
      <w:r w:rsidRPr="009819E7">
        <w:t xml:space="preserve">) this problem is alleviated by adding </w:t>
      </w:r>
      <w:r w:rsidR="00F14186" w:rsidRPr="009819E7">
        <w:t xml:space="preserve">a </w:t>
      </w:r>
      <w:r w:rsidRPr="009819E7">
        <w:t>job id (which is unique) to the directory name (§</w:t>
      </w:r>
      <w:r w:rsidRPr="009819E7">
        <w:fldChar w:fldCharType="begin"/>
      </w:r>
      <w:r w:rsidRPr="009819E7">
        <w:instrText xml:space="preserve"> REF _Ref128108285 \r \h </w:instrText>
      </w:r>
      <w:r w:rsidRPr="009819E7">
        <w:fldChar w:fldCharType="separate"/>
      </w:r>
      <w:r w:rsidR="00AF049C">
        <w:t>C.3</w:t>
      </w:r>
      <w:r w:rsidRPr="009819E7">
        <w:fldChar w:fldCharType="end"/>
      </w:r>
      <w:r w:rsidRPr="009819E7">
        <w:t>). Another option is used for all systems to guarantee the uniqueness of the run number – a file locking.</w:t>
      </w:r>
      <w:r w:rsidR="00481256" w:rsidRPr="009819E7">
        <w:t xml:space="preserve"> Before reading </w:t>
      </w:r>
      <w:r w:rsidR="00481256" w:rsidRPr="006022F8">
        <w:rPr>
          <w:rStyle w:val="CourierNew11pt"/>
        </w:rPr>
        <w:t>ExpCount</w:t>
      </w:r>
      <w:r w:rsidR="00481256" w:rsidRPr="009819E7">
        <w:t xml:space="preserve"> </w:t>
      </w:r>
      <w:r w:rsidR="00535EA9" w:rsidRPr="00535EA9">
        <w:rPr>
          <w:rStyle w:val="CourierNew11pt"/>
        </w:rPr>
        <w:t>ADDA</w:t>
      </w:r>
      <w:r w:rsidR="00481256" w:rsidRPr="009819E7">
        <w:t xml:space="preserve"> creates a file </w:t>
      </w:r>
      <w:r w:rsidR="00481256" w:rsidRPr="006022F8">
        <w:rPr>
          <w:rStyle w:val="CourierNew11pt"/>
        </w:rPr>
        <w:t>ExpCount.lck</w:t>
      </w:r>
      <w:r w:rsidR="00481256" w:rsidRPr="009819E7">
        <w:t xml:space="preserve"> and removes it after updating </w:t>
      </w:r>
      <w:r w:rsidR="00481256" w:rsidRPr="006022F8">
        <w:rPr>
          <w:rStyle w:val="CourierNew11pt"/>
        </w:rPr>
        <w:t>ExpCount</w:t>
      </w:r>
      <w:r w:rsidR="00481256" w:rsidRPr="009819E7">
        <w:t xml:space="preserve">. All other </w:t>
      </w:r>
      <w:r w:rsidR="00535EA9" w:rsidRPr="00535EA9">
        <w:rPr>
          <w:rStyle w:val="CourierNew11pt"/>
        </w:rPr>
        <w:t>ADDA</w:t>
      </w:r>
      <w:r w:rsidR="00481256" w:rsidRPr="009819E7">
        <w:t xml:space="preserve"> instances wait until </w:t>
      </w:r>
      <w:r w:rsidR="00481256" w:rsidRPr="006022F8">
        <w:rPr>
          <w:rStyle w:val="CourierNew11pt"/>
        </w:rPr>
        <w:t>ExpCount.lck</w:t>
      </w:r>
      <w:r w:rsidR="00481256" w:rsidRPr="009819E7">
        <w:t xml:space="preserve"> is removed. On </w:t>
      </w:r>
      <w:r w:rsidR="00593683" w:rsidRPr="009819E7">
        <w:t>POSIX</w:t>
      </w:r>
      <w:r w:rsidR="00481256" w:rsidRPr="009819E7">
        <w:t xml:space="preserve"> systems </w:t>
      </w:r>
      <w:r w:rsidR="00481256" w:rsidRPr="006022F8">
        <w:rPr>
          <w:rStyle w:val="CourierNew11pt"/>
        </w:rPr>
        <w:t>ExpCount.lck</w:t>
      </w:r>
      <w:r w:rsidR="00481256" w:rsidRPr="009819E7">
        <w:t xml:space="preserve"> is additionally locked to ensure ro</w:t>
      </w:r>
      <w:r w:rsidR="00593683" w:rsidRPr="009819E7">
        <w:t>bustness when working over the network file s</w:t>
      </w:r>
      <w:r w:rsidR="00481256" w:rsidRPr="009819E7">
        <w:t>ystem, e.g. on parallel supercomputer.</w:t>
      </w:r>
    </w:p>
    <w:p w14:paraId="5D511391" w14:textId="77777777" w:rsidR="00481256" w:rsidRPr="009819E7" w:rsidRDefault="00481256" w:rsidP="00BB532E">
      <w:pPr>
        <w:pStyle w:val="Indent"/>
      </w:pPr>
      <w:r w:rsidRPr="009819E7">
        <w:t>Though highly improbable</w:t>
      </w:r>
      <w:r w:rsidR="00203230" w:rsidRPr="009819E7">
        <w:t>,</w:t>
      </w:r>
      <w:r w:rsidRPr="009819E7">
        <w:t xml:space="preserve"> permanent lock may occur under certain circumstances. That is when </w:t>
      </w:r>
      <w:r w:rsidRPr="006022F8">
        <w:rPr>
          <w:rStyle w:val="CourierNew11pt"/>
        </w:rPr>
        <w:t>ExpCount.lck</w:t>
      </w:r>
      <w:r w:rsidRPr="009819E7">
        <w:t xml:space="preserve"> permanently exists (e.g. if </w:t>
      </w:r>
      <w:r w:rsidR="00535EA9" w:rsidRPr="00535EA9">
        <w:rPr>
          <w:rStyle w:val="CourierNew11pt"/>
        </w:rPr>
        <w:t>ADDA</w:t>
      </w:r>
      <w:r w:rsidRPr="009819E7">
        <w:t xml:space="preserve"> is abruptly terminated between creating and removing this file). </w:t>
      </w:r>
      <w:r w:rsidR="00535EA9" w:rsidRPr="00535EA9">
        <w:rPr>
          <w:rStyle w:val="CourierNew11pt"/>
        </w:rPr>
        <w:t>ADDA</w:t>
      </w:r>
      <w:r w:rsidRPr="009819E7">
        <w:t xml:space="preserve"> detects the permanent lock, using timeout, specified by parameters </w:t>
      </w:r>
      <w:r w:rsidRPr="006022F8">
        <w:rPr>
          <w:rStyle w:val="CourierNew11pt"/>
        </w:rPr>
        <w:t>LOCK_WAIT</w:t>
      </w:r>
      <w:r w:rsidRPr="009819E7">
        <w:t xml:space="preserve"> (length of one wait cycles in seconds) and </w:t>
      </w:r>
      <w:r w:rsidRPr="006022F8">
        <w:rPr>
          <w:rStyle w:val="CourierNew11pt"/>
        </w:rPr>
        <w:t>MAX_LOCK_WAIT_CYCLES</w:t>
      </w:r>
      <w:r w:rsidRPr="009819E7">
        <w:t xml:space="preserve"> (maximum number of wait cycles, after which timeout is declared), defined in the beginning of </w:t>
      </w:r>
      <w:r w:rsidRPr="006022F8">
        <w:rPr>
          <w:rStyle w:val="CourierNew11pt"/>
        </w:rPr>
        <w:t>io.c</w:t>
      </w:r>
      <w:r w:rsidRPr="009819E7">
        <w:t>. By default</w:t>
      </w:r>
      <w:r w:rsidR="00467DC7">
        <w:t>,</w:t>
      </w:r>
      <w:r w:rsidRPr="009819E7">
        <w:t xml:space="preserve"> values 1 and 60 are used for th</w:t>
      </w:r>
      <w:r w:rsidR="0057162E">
        <w:t>e</w:t>
      </w:r>
      <w:r w:rsidRPr="009819E7">
        <w:t>s</w:t>
      </w:r>
      <w:r w:rsidR="0057162E">
        <w:t>e</w:t>
      </w:r>
      <w:r w:rsidRPr="009819E7">
        <w:t xml:space="preserve"> parameters respectively, i.e. if </w:t>
      </w:r>
      <w:r w:rsidRPr="006022F8">
        <w:rPr>
          <w:rStyle w:val="CourierNew11pt"/>
        </w:rPr>
        <w:t>ExpCount.lck</w:t>
      </w:r>
      <w:r w:rsidRPr="009819E7">
        <w:t xml:space="preserve"> exists for one minute, </w:t>
      </w:r>
      <w:r w:rsidR="00535EA9" w:rsidRPr="00535EA9">
        <w:rPr>
          <w:rStyle w:val="CourierNew11pt"/>
        </w:rPr>
        <w:t>ADDA</w:t>
      </w:r>
      <w:r w:rsidRPr="009819E7">
        <w:t xml:space="preserve"> exits with an error </w:t>
      </w:r>
      <w:r w:rsidR="00467DC7">
        <w:t>message. To solve the permanent-</w:t>
      </w:r>
      <w:r w:rsidRPr="009819E7">
        <w:t xml:space="preserve">lock problem remove </w:t>
      </w:r>
      <w:r w:rsidRPr="006022F8">
        <w:rPr>
          <w:rStyle w:val="CourierNew11pt"/>
        </w:rPr>
        <w:t>ExpCount.lck</w:t>
      </w:r>
      <w:r w:rsidRPr="009819E7">
        <w:t xml:space="preserve"> manually.</w:t>
      </w:r>
    </w:p>
    <w:p w14:paraId="0A688DCD" w14:textId="19AF349D" w:rsidR="00696543" w:rsidRPr="0057162E" w:rsidRDefault="00481256" w:rsidP="006022F8">
      <w:pPr>
        <w:pStyle w:val="Indent"/>
      </w:pPr>
      <w:r w:rsidRPr="009819E7">
        <w:t xml:space="preserve">The other potential problem of file locking is that its implementation is operating-system-dependent. </w:t>
      </w:r>
      <w:r w:rsidR="00535EA9" w:rsidRPr="00535EA9">
        <w:rPr>
          <w:rStyle w:val="CourierNew11pt"/>
        </w:rPr>
        <w:t>ADDA</w:t>
      </w:r>
      <w:r w:rsidR="004B02BA" w:rsidRPr="009819E7">
        <w:t xml:space="preserve"> should perform </w:t>
      </w:r>
      <w:r w:rsidRPr="009819E7">
        <w:t>locking</w:t>
      </w:r>
      <w:r w:rsidR="004B02BA" w:rsidRPr="009819E7">
        <w:t xml:space="preserve"> of </w:t>
      </w:r>
      <w:r w:rsidR="004B02BA" w:rsidRPr="006022F8">
        <w:rPr>
          <w:rStyle w:val="CourierNew11pt"/>
        </w:rPr>
        <w:t>ExpCount</w:t>
      </w:r>
      <w:r w:rsidRPr="009819E7">
        <w:t xml:space="preserve"> </w:t>
      </w:r>
      <w:r w:rsidR="004B02BA" w:rsidRPr="009819E7">
        <w:t xml:space="preserve">through lock file </w:t>
      </w:r>
      <w:r w:rsidRPr="009819E7">
        <w:t xml:space="preserve">correctly on any POSIX-compliant or Windows operating system. </w:t>
      </w:r>
      <w:r w:rsidR="004B02BA" w:rsidRPr="009819E7">
        <w:t xml:space="preserve">However, it will produce an error during compilation if an operation system is not supported. </w:t>
      </w:r>
      <w:r w:rsidR="004B02BA" w:rsidRPr="0057162E">
        <w:t xml:space="preserve">If you experience this problem or unexplainable permanent locks </w:t>
      </w:r>
      <w:r w:rsidR="00696543" w:rsidRPr="0057162E">
        <w:t>occur</w:t>
      </w:r>
      <w:r w:rsidR="004B02BA" w:rsidRPr="0057162E">
        <w:t xml:space="preserve">, turn off file locking completely by </w:t>
      </w:r>
      <w:r w:rsidR="0057162E">
        <w:t xml:space="preserve">recompiling with option </w:t>
      </w:r>
      <w:r w:rsidR="0057162E" w:rsidRPr="0057162E">
        <w:rPr>
          <w:rStyle w:val="CourierNew11pt"/>
        </w:rPr>
        <w:t>NOT_USE_LOCK</w:t>
      </w:r>
      <w:r w:rsidR="0057162E">
        <w:t>.</w:t>
      </w:r>
      <w:r w:rsidR="0057162E" w:rsidRPr="0057162E">
        <w:rPr>
          <w:vertAlign w:val="superscript"/>
        </w:rPr>
        <w:fldChar w:fldCharType="begin"/>
      </w:r>
      <w:r w:rsidR="0057162E" w:rsidRPr="0057162E">
        <w:rPr>
          <w:vertAlign w:val="superscript"/>
        </w:rPr>
        <w:instrText xml:space="preserve"> NOTEREF _Ref264235620 \h  \* MERGEFORMAT </w:instrText>
      </w:r>
      <w:r w:rsidR="0057162E" w:rsidRPr="0057162E">
        <w:rPr>
          <w:vertAlign w:val="superscript"/>
        </w:rPr>
      </w:r>
      <w:r w:rsidR="0057162E" w:rsidRPr="0057162E">
        <w:rPr>
          <w:vertAlign w:val="superscript"/>
        </w:rPr>
        <w:fldChar w:fldCharType="separate"/>
      </w:r>
      <w:r w:rsidR="00AF049C">
        <w:rPr>
          <w:vertAlign w:val="superscript"/>
        </w:rPr>
        <w:t>13</w:t>
      </w:r>
      <w:r w:rsidR="0057162E" w:rsidRPr="0057162E">
        <w:rPr>
          <w:vertAlign w:val="superscript"/>
        </w:rPr>
        <w:fldChar w:fldCharType="end"/>
      </w:r>
      <w:r w:rsidR="0057162E">
        <w:t xml:space="preserve"> </w:t>
      </w:r>
      <w:r w:rsidR="004B02BA" w:rsidRPr="0057162E">
        <w:t xml:space="preserve">Some POSIX file systems do not support or do not allow </w:t>
      </w:r>
      <w:r w:rsidR="00696543" w:rsidRPr="0057162E">
        <w:t xml:space="preserve">(advanced) </w:t>
      </w:r>
      <w:r w:rsidR="004B02BA" w:rsidRPr="0057162E">
        <w:t xml:space="preserve">locking of files. </w:t>
      </w:r>
      <w:r w:rsidR="00535EA9" w:rsidRPr="00535EA9">
        <w:rPr>
          <w:rStyle w:val="CourierNew11pt"/>
        </w:rPr>
        <w:t>ADDA</w:t>
      </w:r>
      <w:r w:rsidR="006E226F" w:rsidRPr="0057162E">
        <w:t xml:space="preserve"> should detect </w:t>
      </w:r>
      <w:r w:rsidR="004B02BA" w:rsidRPr="0057162E">
        <w:t>this</w:t>
      </w:r>
      <w:r w:rsidR="00F4624D" w:rsidRPr="0057162E">
        <w:t>, produce a warning,</w:t>
      </w:r>
      <w:r w:rsidR="004B02BA" w:rsidRPr="0057162E">
        <w:t xml:space="preserve"> and continue without using this feature</w:t>
      </w:r>
      <w:r w:rsidR="006E226F" w:rsidRPr="0057162E">
        <w:t xml:space="preserve">. </w:t>
      </w:r>
      <w:r w:rsidR="004B02BA" w:rsidRPr="0057162E">
        <w:t xml:space="preserve">However, </w:t>
      </w:r>
      <w:r w:rsidR="00696543" w:rsidRPr="0057162E">
        <w:t xml:space="preserve">the detection may take some time (up to 1 min). Therefore, if you get such warning from </w:t>
      </w:r>
      <w:r w:rsidR="00535EA9" w:rsidRPr="00535EA9">
        <w:rPr>
          <w:rStyle w:val="CourierNew11pt"/>
        </w:rPr>
        <w:t>ADDA</w:t>
      </w:r>
      <w:r w:rsidR="00696543" w:rsidRPr="0057162E">
        <w:t xml:space="preserve"> you are advised to turn off advanced file locking by </w:t>
      </w:r>
      <w:r w:rsidR="0057162E">
        <w:t xml:space="preserve">recompiling with option </w:t>
      </w:r>
      <w:r w:rsidR="0057162E" w:rsidRPr="0057162E">
        <w:rPr>
          <w:rStyle w:val="CourierNew11pt"/>
        </w:rPr>
        <w:t>LOCKFILE_ONLY</w:t>
      </w:r>
      <w:r w:rsidR="0057162E">
        <w:t>.</w:t>
      </w:r>
      <w:r w:rsidR="0057162E" w:rsidRPr="0057162E">
        <w:rPr>
          <w:vertAlign w:val="superscript"/>
        </w:rPr>
        <w:fldChar w:fldCharType="begin"/>
      </w:r>
      <w:r w:rsidR="0057162E" w:rsidRPr="0057162E">
        <w:rPr>
          <w:vertAlign w:val="superscript"/>
        </w:rPr>
        <w:instrText xml:space="preserve"> NOTEREF _Ref264235620 \h  \* MERGEFORMAT </w:instrText>
      </w:r>
      <w:r w:rsidR="0057162E" w:rsidRPr="0057162E">
        <w:rPr>
          <w:vertAlign w:val="superscript"/>
        </w:rPr>
      </w:r>
      <w:r w:rsidR="0057162E" w:rsidRPr="0057162E">
        <w:rPr>
          <w:vertAlign w:val="superscript"/>
        </w:rPr>
        <w:fldChar w:fldCharType="separate"/>
      </w:r>
      <w:r w:rsidR="00AF049C">
        <w:rPr>
          <w:vertAlign w:val="superscript"/>
        </w:rPr>
        <w:t>13</w:t>
      </w:r>
      <w:r w:rsidR="0057162E" w:rsidRPr="0057162E">
        <w:rPr>
          <w:vertAlign w:val="superscript"/>
        </w:rPr>
        <w:fldChar w:fldCharType="end"/>
      </w:r>
    </w:p>
    <w:p w14:paraId="6814A911" w14:textId="77777777" w:rsidR="00D87AA9" w:rsidRPr="009819E7" w:rsidRDefault="00D87AA9" w:rsidP="0020695F">
      <w:pPr>
        <w:pStyle w:val="Heading2app"/>
      </w:pPr>
      <w:bookmarkStart w:id="273" w:name="_Ref127871251"/>
      <w:bookmarkStart w:id="274" w:name="_Toc148426346"/>
      <w:bookmarkStart w:id="275" w:name="_Toc57726450"/>
      <w:r w:rsidRPr="009819E7">
        <w:lastRenderedPageBreak/>
        <w:t>avg_params.dat</w:t>
      </w:r>
      <w:bookmarkEnd w:id="273"/>
      <w:bookmarkEnd w:id="274"/>
      <w:bookmarkEnd w:id="275"/>
    </w:p>
    <w:p w14:paraId="7BA6E8D5" w14:textId="2AD316FE" w:rsidR="00D87AA9" w:rsidRPr="009819E7" w:rsidRDefault="002B17FB" w:rsidP="00D87AA9">
      <w:r w:rsidRPr="009819E7">
        <w:t>This file specifies parameters for orientation averaging (§</w:t>
      </w:r>
      <w:r w:rsidRPr="009819E7">
        <w:fldChar w:fldCharType="begin"/>
      </w:r>
      <w:r w:rsidRPr="009819E7">
        <w:instrText xml:space="preserve"> REF _Ref127790319 \r \h </w:instrText>
      </w:r>
      <w:r w:rsidRPr="009819E7">
        <w:fldChar w:fldCharType="separate"/>
      </w:r>
      <w:r w:rsidR="00AF049C">
        <w:t>8.2</w:t>
      </w:r>
      <w:r w:rsidRPr="009819E7">
        <w:fldChar w:fldCharType="end"/>
      </w:r>
      <w:r w:rsidRPr="009819E7">
        <w:t>). It consists of three sections, each specifying the parameters for each of the Euler angle</w:t>
      </w:r>
      <w:r w:rsidR="005827BA" w:rsidRPr="009819E7">
        <w:t>s</w:t>
      </w:r>
      <w:r w:rsidRPr="009819E7">
        <w:t xml:space="preserve">: </w:t>
      </w:r>
      <m:oMath>
        <m:r>
          <w:rPr>
            <w:rFonts w:ascii="Cambria Math" w:hAnsi="Cambria Math"/>
          </w:rPr>
          <m:t>α</m:t>
        </m:r>
      </m:oMath>
      <w:r w:rsidRPr="009819E7">
        <w:t xml:space="preserve">, </w:t>
      </w:r>
      <m:oMath>
        <m:r>
          <w:rPr>
            <w:rFonts w:ascii="Cambria Math" w:hAnsi="Cambria Math"/>
          </w:rPr>
          <m:t>β</m:t>
        </m:r>
      </m:oMath>
      <w:r w:rsidRPr="009819E7">
        <w:t xml:space="preserve">, and </w:t>
      </w:r>
      <m:oMath>
        <m:r>
          <w:rPr>
            <w:rFonts w:ascii="Cambria Math" w:hAnsi="Cambria Math"/>
          </w:rPr>
          <m:t>γ</m:t>
        </m:r>
      </m:oMath>
      <w:r w:rsidR="00F00D33" w:rsidRPr="009819E7">
        <w:t xml:space="preserve"> (using “</w:t>
      </w:r>
      <m:oMath>
        <m:r>
          <w:rPr>
            <w:rFonts w:ascii="Cambria Math" w:hAnsi="Cambria Math"/>
          </w:rPr>
          <m:t>zyz</m:t>
        </m:r>
      </m:oMath>
      <w:r w:rsidR="00B533B4">
        <w:noBreakHyphen/>
      </w:r>
      <w:r w:rsidR="00F00D33" w:rsidRPr="009819E7">
        <w:t>notation”)</w:t>
      </w:r>
      <w:r w:rsidRPr="009819E7">
        <w:t>. The first section looks like</w:t>
      </w:r>
    </w:p>
    <w:p w14:paraId="4D3F36A7" w14:textId="77777777" w:rsidR="0044539D" w:rsidRPr="009819E7" w:rsidRDefault="002B17FB" w:rsidP="00F14C87">
      <w:pPr>
        <w:pStyle w:val="Commandline"/>
      </w:pPr>
      <w:r w:rsidRPr="009819E7">
        <w:t>alpha:</w:t>
      </w:r>
      <w:r w:rsidR="005A5CED" w:rsidRPr="009819E7">
        <w:br/>
      </w:r>
      <w:r w:rsidRPr="009819E7">
        <w:t>min=0</w:t>
      </w:r>
      <w:r w:rsidR="005A5CED" w:rsidRPr="009819E7">
        <w:br/>
      </w:r>
      <w:r w:rsidRPr="009819E7">
        <w:t>max=360</w:t>
      </w:r>
      <w:r w:rsidR="005A5CED" w:rsidRPr="009819E7">
        <w:br/>
      </w:r>
      <w:r w:rsidR="0044539D" w:rsidRPr="009819E7">
        <w:t>Jmin=2</w:t>
      </w:r>
      <w:r w:rsidR="005A5CED" w:rsidRPr="009819E7">
        <w:br/>
      </w:r>
      <w:r w:rsidR="00E50743" w:rsidRPr="009819E7">
        <w:t>Jmax</w:t>
      </w:r>
      <w:r w:rsidR="0044539D" w:rsidRPr="009819E7">
        <w:t>=4</w:t>
      </w:r>
      <w:r w:rsidR="005A5CED" w:rsidRPr="009819E7">
        <w:br/>
      </w:r>
      <w:r w:rsidRPr="009819E7">
        <w:t>eps=0</w:t>
      </w:r>
      <w:r w:rsidR="005A5CED" w:rsidRPr="009819E7">
        <w:br/>
      </w:r>
      <w:r w:rsidRPr="009819E7">
        <w:t>equiv=true</w:t>
      </w:r>
      <w:r w:rsidR="005A5CED" w:rsidRPr="009819E7">
        <w:br/>
      </w:r>
      <w:r w:rsidR="0044539D" w:rsidRPr="009819E7">
        <w:t>periodic=true</w:t>
      </w:r>
    </w:p>
    <w:p w14:paraId="0D208780" w14:textId="698911C3" w:rsidR="008C6603" w:rsidRPr="009819E7" w:rsidRDefault="002B17FB" w:rsidP="002B17FB">
      <w:r w:rsidRPr="009819E7">
        <w:t xml:space="preserve">specifying minimum and maximum angles, </w:t>
      </w:r>
      <w:r w:rsidR="0044539D" w:rsidRPr="009819E7">
        <w:t xml:space="preserve">minimum and maximum </w:t>
      </w:r>
      <w:r w:rsidRPr="009819E7">
        <w:t>number of</w:t>
      </w:r>
      <w:r w:rsidR="0044539D" w:rsidRPr="009819E7">
        <w:t xml:space="preserve"> refinements, required accuracy, </w:t>
      </w:r>
      <w:r w:rsidRPr="009819E7">
        <w:t>whether the minimum and maximum angles are equivalent</w:t>
      </w:r>
      <w:r w:rsidR="0044539D" w:rsidRPr="009819E7">
        <w:t>, and whether the function is periodic on the given interval</w:t>
      </w:r>
      <w:r w:rsidRPr="009819E7">
        <w:t xml:space="preserve"> (see §</w:t>
      </w:r>
      <w:r w:rsidRPr="009819E7">
        <w:fldChar w:fldCharType="begin"/>
      </w:r>
      <w:r w:rsidRPr="009819E7">
        <w:instrText xml:space="preserve"> REF _Ref127873015 \r \h </w:instrText>
      </w:r>
      <w:r w:rsidRPr="009819E7">
        <w:fldChar w:fldCharType="separate"/>
      </w:r>
      <w:r w:rsidR="00AF049C">
        <w:t>12.6</w:t>
      </w:r>
      <w:r w:rsidRPr="009819E7">
        <w:fldChar w:fldCharType="end"/>
      </w:r>
      <w:r w:rsidRPr="009819E7">
        <w:t xml:space="preserve"> to understand the meaning of th</w:t>
      </w:r>
      <w:r w:rsidR="00203230" w:rsidRPr="009819E7">
        <w:t>ese</w:t>
      </w:r>
      <w:r w:rsidRPr="009819E7">
        <w:t xml:space="preserve"> parameters). Sections for other Euler angles contain the same parameters</w:t>
      </w:r>
      <w:r w:rsidR="00E50743" w:rsidRPr="009819E7">
        <w:t>, but start with “</w:t>
      </w:r>
      <w:r w:rsidR="00E50743" w:rsidRPr="006022F8">
        <w:rPr>
          <w:rStyle w:val="CourierNew11pt"/>
        </w:rPr>
        <w:t>beta:</w:t>
      </w:r>
      <w:r w:rsidR="00E50743" w:rsidRPr="009819E7">
        <w:t>” and “</w:t>
      </w:r>
      <w:r w:rsidR="00E50743" w:rsidRPr="006022F8">
        <w:rPr>
          <w:rStyle w:val="CourierNew11pt"/>
        </w:rPr>
        <w:t>gamma:</w:t>
      </w:r>
      <w:r w:rsidR="00E50743" w:rsidRPr="009819E7">
        <w:t>” respectively.</w:t>
      </w:r>
      <w:r w:rsidRPr="009819E7">
        <w:t xml:space="preserve"> Specified </w:t>
      </w:r>
      <w:r w:rsidRPr="006022F8">
        <w:rPr>
          <w:rStyle w:val="CourierNew11pt"/>
        </w:rPr>
        <w:t>eps</w:t>
      </w:r>
      <w:r w:rsidRPr="009819E7">
        <w:t xml:space="preserve"> </w:t>
      </w:r>
      <w:r w:rsidR="0044539D" w:rsidRPr="009819E7">
        <w:t xml:space="preserve">and </w:t>
      </w:r>
      <w:r w:rsidR="0044539D" w:rsidRPr="006022F8">
        <w:rPr>
          <w:rStyle w:val="CourierNew11pt"/>
        </w:rPr>
        <w:t>Jmin</w:t>
      </w:r>
      <w:r w:rsidR="0044539D" w:rsidRPr="009819E7">
        <w:t xml:space="preserve"> are</w:t>
      </w:r>
      <w:r w:rsidRPr="009819E7">
        <w:t xml:space="preserve"> relevant for </w:t>
      </w:r>
      <m:oMath>
        <m:r>
          <w:rPr>
            <w:rFonts w:ascii="Cambria Math" w:hAnsi="Cambria Math"/>
          </w:rPr>
          <m:t>β</m:t>
        </m:r>
      </m:oMath>
      <w:r w:rsidRPr="009819E7">
        <w:t xml:space="preserve"> and </w:t>
      </w:r>
      <m:oMath>
        <m:r>
          <w:rPr>
            <w:rFonts w:ascii="Cambria Math" w:hAnsi="Cambria Math"/>
          </w:rPr>
          <m:t>γ</m:t>
        </m:r>
      </m:oMath>
      <w:r w:rsidRPr="009819E7">
        <w:t xml:space="preserve">, but </w:t>
      </w:r>
      <w:r w:rsidR="0044539D" w:rsidRPr="009819E7">
        <w:t>they are</w:t>
      </w:r>
      <w:r w:rsidRPr="009819E7">
        <w:t xml:space="preserve"> not actually used for </w:t>
      </w:r>
      <m:oMath>
        <m:r>
          <w:rPr>
            <w:rFonts w:ascii="Cambria Math" w:hAnsi="Cambria Math"/>
          </w:rPr>
          <m:t>α</m:t>
        </m:r>
      </m:oMath>
      <w:r w:rsidRPr="009819E7">
        <w:t>, because values for integration over this angle are precalculated.</w:t>
      </w:r>
      <w:r w:rsidR="008C6603" w:rsidRPr="009819E7">
        <w:t xml:space="preserve"> If </w:t>
      </w:r>
      <w:r w:rsidR="008C6603" w:rsidRPr="006022F8">
        <w:rPr>
          <w:rStyle w:val="CourierNew11pt"/>
        </w:rPr>
        <w:t>min</w:t>
      </w:r>
      <w:r w:rsidR="008C6603" w:rsidRPr="009819E7">
        <w:t xml:space="preserve"> and </w:t>
      </w:r>
      <w:r w:rsidR="008C6603" w:rsidRPr="006022F8">
        <w:rPr>
          <w:rStyle w:val="CourierNew11pt"/>
        </w:rPr>
        <w:t>max</w:t>
      </w:r>
      <w:r w:rsidR="008C6603" w:rsidRPr="009819E7">
        <w:t xml:space="preserve"> are the same for some angle all other parameters are ignored for it and averaging over this angle is not performed.</w:t>
      </w:r>
      <w:r w:rsidR="006E19EF" w:rsidRPr="009819E7">
        <w:t xml:space="preserve"> Values of </w:t>
      </w:r>
      <m:oMath>
        <m:r>
          <w:rPr>
            <w:rFonts w:ascii="Cambria Math" w:hAnsi="Cambria Math"/>
          </w:rPr>
          <m:t>β</m:t>
        </m:r>
      </m:oMath>
      <w:r w:rsidR="006E19EF" w:rsidRPr="009819E7">
        <w:t xml:space="preserve"> are spaced uniformly in values of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oMath>
      <w:r w:rsidR="006E19EF" w:rsidRPr="009819E7">
        <w:t xml:space="preserve"> inside the specified interval.</w:t>
      </w:r>
      <w:r w:rsidR="00DB3B00" w:rsidRPr="009819E7">
        <w:t xml:space="preserve"> Currently </w:t>
      </w:r>
      <w:r w:rsidR="001E3D10">
        <w:t xml:space="preserve">the </w:t>
      </w:r>
      <w:r w:rsidR="00DB3B00" w:rsidRPr="009819E7">
        <w:t xml:space="preserve">error </w:t>
      </w:r>
      <w:r w:rsidR="00F14186" w:rsidRPr="009819E7">
        <w:t>of the</w:t>
      </w:r>
      <w:r w:rsidR="00DB3B00" w:rsidRPr="009819E7">
        <w:t xml:space="preserve"> integration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DB3B00" w:rsidRPr="009819E7">
        <w:t xml:space="preserve"> is used as a stopping criterion (it is compared to the specified </w:t>
      </w:r>
      <w:r w:rsidR="00DB3B00" w:rsidRPr="006022F8">
        <w:rPr>
          <w:rStyle w:val="CourierNew11pt"/>
        </w:rPr>
        <w:t>eps</w:t>
      </w:r>
      <w:r w:rsidR="00DB3B00" w:rsidRPr="009819E7">
        <w:t>).</w:t>
      </w:r>
      <w:r w:rsidR="001E3D10">
        <w:t xml:space="preserve"> Thus the error of integration of other computed quantities may significantly differ from </w:t>
      </w:r>
      <w:r w:rsidR="001E3D10" w:rsidRPr="006022F8">
        <w:rPr>
          <w:rStyle w:val="CourierNew11pt"/>
        </w:rPr>
        <w:t>eps</w:t>
      </w:r>
      <w:r w:rsidR="001E3D10">
        <w:t>.</w:t>
      </w:r>
    </w:p>
    <w:p w14:paraId="33FB0361" w14:textId="77777777" w:rsidR="008C6603" w:rsidRPr="009819E7" w:rsidRDefault="008C6603" w:rsidP="00BB532E">
      <w:pPr>
        <w:pStyle w:val="Indent"/>
      </w:pPr>
      <w:r w:rsidRPr="009819E7">
        <w:t>Particle symmetries may be considered by the user to decrease the ranges of Euler angles used for averaging. For example, if particle is axisymmetric (over</w:t>
      </w:r>
      <w:r w:rsidR="000B3244" w:rsidRPr="009819E7">
        <w:t xml:space="preserve"> the</w:t>
      </w:r>
      <w:r w:rsidRPr="009819E7">
        <w:t xml:space="preserve"> </w:t>
      </w:r>
      <m:oMath>
        <m:r>
          <w:rPr>
            <w:rFonts w:ascii="Cambria Math" w:hAnsi="Cambria Math"/>
          </w:rPr>
          <m:t>z</m:t>
        </m:r>
      </m:oMath>
      <w:r w:rsidR="000B3244" w:rsidRPr="009819E7">
        <w:noBreakHyphen/>
        <w:t>ax</w:t>
      </w:r>
      <w:r w:rsidRPr="009819E7">
        <w:t xml:space="preserve">is), </w:t>
      </w:r>
      <m:oMath>
        <m:r>
          <w:rPr>
            <w:rFonts w:ascii="Cambria Math" w:hAnsi="Cambria Math"/>
          </w:rPr>
          <m:t>γ</m:t>
        </m:r>
      </m:oMath>
      <w:r w:rsidRPr="009819E7">
        <w:t xml:space="preserve"> is not relevant and user should set</w:t>
      </w:r>
    </w:p>
    <w:p w14:paraId="3FBD7DD3" w14:textId="77777777" w:rsidR="008C6603" w:rsidRPr="009819E7" w:rsidRDefault="008C6603" w:rsidP="00F14C87">
      <w:pPr>
        <w:pStyle w:val="Commandline"/>
      </w:pPr>
      <w:r w:rsidRPr="009819E7">
        <w:t>gamma:</w:t>
      </w:r>
      <w:r w:rsidR="005A5CED" w:rsidRPr="009819E7">
        <w:br/>
      </w:r>
      <w:r w:rsidRPr="009819E7">
        <w:t>min=0</w:t>
      </w:r>
      <w:r w:rsidR="005A5CED" w:rsidRPr="009819E7">
        <w:br/>
      </w:r>
      <w:r w:rsidRPr="009819E7">
        <w:t>max=0</w:t>
      </w:r>
    </w:p>
    <w:p w14:paraId="6390DC78" w14:textId="77777777" w:rsidR="00983B85" w:rsidRPr="009819E7" w:rsidRDefault="00A367F8" w:rsidP="002B17FB">
      <w:r w:rsidRPr="009819E7">
        <w:t>This</w:t>
      </w:r>
      <w:r w:rsidR="008C6603" w:rsidRPr="009819E7">
        <w:t xml:space="preserve"> will dramatically increase the speed of </w:t>
      </w:r>
      <w:r w:rsidR="00F14186" w:rsidRPr="009819E7">
        <w:t xml:space="preserve">the </w:t>
      </w:r>
      <w:r w:rsidR="008C6603" w:rsidRPr="009819E7">
        <w:t xml:space="preserve">orientation averaging. </w:t>
      </w:r>
      <w:r w:rsidR="0044539D" w:rsidRPr="009819E7">
        <w:t>However even if particle is axisymmetric, its dipole representation has only 90</w:t>
      </w:r>
      <w:r w:rsidR="0056225A" w:rsidRPr="009819E7">
        <w:t>°</w:t>
      </w:r>
      <w:r w:rsidR="0044539D" w:rsidRPr="009819E7">
        <w:t xml:space="preserve"> rotation symmetry. Hence</w:t>
      </w:r>
      <w:r w:rsidR="008754D5" w:rsidRPr="009819E7">
        <w:t>,</w:t>
      </w:r>
      <w:r w:rsidR="0044539D" w:rsidRPr="009819E7">
        <w:t xml:space="preserve"> to be more precise, user should set </w:t>
      </w:r>
      <w:r w:rsidR="0044539D" w:rsidRPr="006022F8">
        <w:rPr>
          <w:rStyle w:val="CourierNew11pt"/>
        </w:rPr>
        <w:t>max=45;equiv=false</w:t>
      </w:r>
      <w:r w:rsidR="0044539D" w:rsidRPr="009819E7">
        <w:t xml:space="preserve"> and </w:t>
      </w:r>
      <w:r w:rsidR="008754D5" w:rsidRPr="009819E7">
        <w:t>decrease</w:t>
      </w:r>
      <w:r w:rsidR="0044539D" w:rsidRPr="009819E7">
        <w:t xml:space="preserve"> </w:t>
      </w:r>
      <w:r w:rsidR="0044539D" w:rsidRPr="006022F8">
        <w:rPr>
          <w:rStyle w:val="CourierNew11pt"/>
        </w:rPr>
        <w:t>Jmax</w:t>
      </w:r>
      <w:r w:rsidR="008754D5" w:rsidRPr="009819E7">
        <w:t xml:space="preserve"> by 3.</w:t>
      </w:r>
      <w:r w:rsidR="0044539D" w:rsidRPr="009819E7">
        <w:t xml:space="preserve"> </w:t>
      </w:r>
      <w:r w:rsidR="008C6603" w:rsidRPr="009819E7">
        <w:t xml:space="preserve">If </w:t>
      </w:r>
      <w:r w:rsidRPr="009819E7">
        <w:t xml:space="preserve">a </w:t>
      </w:r>
      <w:r w:rsidR="008C6603" w:rsidRPr="009819E7">
        <w:t xml:space="preserve">particle is symmetric with respect to the </w:t>
      </w:r>
      <m:oMath>
        <m:r>
          <w:rPr>
            <w:rFonts w:ascii="Cambria Math" w:hAnsi="Cambria Math"/>
          </w:rPr>
          <m:t>xy</m:t>
        </m:r>
      </m:oMath>
      <w:r w:rsidR="000B3244" w:rsidRPr="009819E7">
        <w:noBreakHyphen/>
        <w:t>plane</w:t>
      </w:r>
      <w:r w:rsidR="008C6603" w:rsidRPr="009819E7">
        <w:t xml:space="preserve">, then </w:t>
      </w:r>
      <w:r w:rsidRPr="009819E7">
        <w:t xml:space="preserve">the </w:t>
      </w:r>
      <m:oMath>
        <m:r>
          <w:rPr>
            <w:rFonts w:ascii="Cambria Math" w:hAnsi="Cambria Math"/>
          </w:rPr>
          <m:t>β</m:t>
        </m:r>
      </m:oMath>
      <w:r w:rsidR="008C6603" w:rsidRPr="009819E7">
        <w:t xml:space="preserve"> range may be limited to [0</w:t>
      </w:r>
      <w:r w:rsidR="0056225A" w:rsidRPr="009819E7">
        <w:t>°</w:t>
      </w:r>
      <w:r w:rsidR="008C6603" w:rsidRPr="009819E7">
        <w:t>,90</w:t>
      </w:r>
      <w:r w:rsidR="0056225A" w:rsidRPr="009819E7">
        <w:t>°</w:t>
      </w:r>
      <w:r w:rsidR="008C6603" w:rsidRPr="009819E7">
        <w:t xml:space="preserve">], reducing corresponding </w:t>
      </w:r>
      <w:r w:rsidR="008C6603" w:rsidRPr="006022F8">
        <w:rPr>
          <w:rStyle w:val="CourierNew11pt"/>
        </w:rPr>
        <w:t>J</w:t>
      </w:r>
      <w:r w:rsidR="00E50743" w:rsidRPr="006022F8">
        <w:rPr>
          <w:rStyle w:val="CourierNew11pt"/>
        </w:rPr>
        <w:t>max</w:t>
      </w:r>
      <w:r w:rsidR="008C6603" w:rsidRPr="009819E7">
        <w:t xml:space="preserve"> by 1.</w:t>
      </w:r>
      <w:r w:rsidR="00E95EA4" w:rsidRPr="009819E7">
        <w:t xml:space="preserve"> Most of the particle symmetries can be employed, but that is user</w:t>
      </w:r>
      <w:r w:rsidRPr="009819E7">
        <w:t>’s</w:t>
      </w:r>
      <w:r w:rsidR="00E95EA4" w:rsidRPr="009819E7">
        <w:t xml:space="preserve"> responsibility to carefully account for them.</w:t>
      </w:r>
    </w:p>
    <w:p w14:paraId="4766D91C" w14:textId="7671BA6E" w:rsidR="00983B85" w:rsidRPr="008C6C98" w:rsidRDefault="00983B85" w:rsidP="00BB532E">
      <w:pPr>
        <w:pStyle w:val="Indent"/>
      </w:pPr>
      <w:r w:rsidRPr="009819E7">
        <w:t xml:space="preserve">When </w:t>
      </w:r>
      <m:oMath>
        <m:r>
          <w:rPr>
            <w:rFonts w:ascii="Cambria Math" w:hAnsi="Cambria Math"/>
          </w:rPr>
          <m:t>β=0°</m:t>
        </m:r>
      </m:oMath>
      <w:r w:rsidRPr="009819E7">
        <w:t xml:space="preserve"> or 180</w:t>
      </w:r>
      <w:r w:rsidR="0056225A" w:rsidRPr="009819E7">
        <w:t>°</w:t>
      </w:r>
      <w:r w:rsidRPr="009819E7">
        <w:t xml:space="preserve">, </w:t>
      </w:r>
      <m:oMath>
        <m:r>
          <w:rPr>
            <w:rFonts w:ascii="Cambria Math" w:hAnsi="Cambria Math"/>
          </w:rPr>
          <m:t>γ</m:t>
        </m:r>
      </m:oMath>
      <w:r w:rsidRPr="009819E7">
        <w:t xml:space="preserve"> and </w:t>
      </w:r>
      <m:oMath>
        <m:r>
          <w:rPr>
            <w:rFonts w:ascii="Cambria Math" w:hAnsi="Cambria Math"/>
          </w:rPr>
          <m:t>α</m:t>
        </m:r>
      </m:oMath>
      <w:r w:rsidRPr="009819E7">
        <w:t xml:space="preserve"> are not relevant independently but only </w:t>
      </w:r>
      <w:r w:rsidR="00B521A4">
        <w:t>as a</w:t>
      </w:r>
      <w:r w:rsidRPr="009819E7">
        <w:t xml:space="preserve"> combination </w:t>
      </w:r>
      <m:oMath>
        <m:r>
          <w:rPr>
            <w:rFonts w:ascii="Cambria Math" w:hAnsi="Cambria Math"/>
          </w:rPr>
          <m:t>α±γ</m:t>
        </m:r>
      </m:oMath>
      <w:r w:rsidRPr="009819E7">
        <w:t xml:space="preserve">. If </w:t>
      </w:r>
      <m:oMath>
        <m:r>
          <w:rPr>
            <w:rFonts w:ascii="Cambria Math" w:hAnsi="Cambria Math"/>
          </w:rPr>
          <m:t>α</m:t>
        </m:r>
      </m:oMath>
      <w:r w:rsidRPr="009819E7">
        <w:t xml:space="preserve"> is varied in a full range [0</w:t>
      </w:r>
      <w:r w:rsidR="0056225A" w:rsidRPr="009819E7">
        <w:t>°</w:t>
      </w:r>
      <w:r w:rsidRPr="009819E7">
        <w:t>,360</w:t>
      </w:r>
      <w:r w:rsidR="0056225A" w:rsidRPr="009819E7">
        <w:t>°</w:t>
      </w:r>
      <w:r w:rsidRPr="009819E7">
        <w:t xml:space="preserve">), </w:t>
      </w:r>
      <w:r w:rsidR="00535EA9" w:rsidRPr="00535EA9">
        <w:rPr>
          <w:rStyle w:val="CourierNew11pt"/>
        </w:rPr>
        <w:t>ADDA</w:t>
      </w:r>
      <w:r w:rsidRPr="009819E7">
        <w:t xml:space="preserve"> simulates only one </w:t>
      </w:r>
      <m:oMath>
        <m:r>
          <w:rPr>
            <w:rFonts w:ascii="Cambria Math" w:hAnsi="Cambria Math"/>
          </w:rPr>
          <m:t>γ</m:t>
        </m:r>
      </m:oMath>
      <w:r w:rsidRPr="009819E7">
        <w:t xml:space="preserve"> value for these specific values</w:t>
      </w:r>
      <w:r w:rsidR="001B6429">
        <w:t xml:space="preserve"> of</w:t>
      </w:r>
      <w:r w:rsidR="001B6429" w:rsidRPr="001B6429">
        <w:rPr>
          <w:i/>
        </w:rPr>
        <w:t xml:space="preserve"> </w:t>
      </w:r>
      <m:oMath>
        <m:r>
          <w:rPr>
            <w:rFonts w:ascii="Cambria Math" w:hAnsi="Cambria Math"/>
          </w:rPr>
          <m:t>β</m:t>
        </m:r>
      </m:oMath>
      <w:r w:rsidRPr="009819E7">
        <w:t xml:space="preserve">, saving a few evaluations of internal fields. Therefore, do </w:t>
      </w:r>
      <w:r w:rsidRPr="009819E7">
        <w:rPr>
          <w:i/>
        </w:rPr>
        <w:t>not</w:t>
      </w:r>
      <w:r w:rsidRPr="009819E7">
        <w:t xml:space="preserve"> change the default (full) range of </w:t>
      </w:r>
      <m:oMath>
        <m:r>
          <w:rPr>
            <w:rFonts w:ascii="Cambria Math" w:hAnsi="Cambria Math"/>
          </w:rPr>
          <m:t>α</m:t>
        </m:r>
      </m:oMath>
      <w:r w:rsidRPr="009819E7">
        <w:t xml:space="preserve">, unless you have a good reason for it. It will cause all </w:t>
      </w:r>
      <m:oMath>
        <m:r>
          <w:rPr>
            <w:rFonts w:ascii="Cambria Math" w:hAnsi="Cambria Math"/>
          </w:rPr>
          <m:t>γ</m:t>
        </m:r>
      </m:oMath>
      <w:r w:rsidRPr="009819E7">
        <w:t xml:space="preserve"> values to be honestly simulated. However, if you do have such a reason, please communicate it to the </w:t>
      </w:r>
      <w:r w:rsidR="00DE53F4">
        <w:t>developer</w:t>
      </w:r>
      <w:r w:rsidRPr="009819E7">
        <w:t xml:space="preserve">s, </w:t>
      </w:r>
      <w:r w:rsidR="00FF3263">
        <w:t>motivating</w:t>
      </w:r>
      <w:r w:rsidRPr="009819E7">
        <w:t xml:space="preserve"> implement</w:t>
      </w:r>
      <w:r w:rsidR="00FF3263">
        <w:t>ation of</w:t>
      </w:r>
      <w:r w:rsidRPr="009819E7">
        <w:t xml:space="preserve"> special optimizations for such “exotic” case.</w:t>
      </w:r>
      <w:r w:rsidR="00B521A4">
        <w:t xml:space="preserve"> </w:t>
      </w:r>
      <w:r w:rsidR="001B6429">
        <w:t>Moreover</w:t>
      </w:r>
      <w:r w:rsidR="00B521A4">
        <w:t xml:space="preserve">, a range of </w:t>
      </w:r>
      <m:oMath>
        <m:r>
          <w:rPr>
            <w:rFonts w:ascii="Cambria Math" w:hAnsi="Cambria Math"/>
          </w:rPr>
          <m:t>α</m:t>
        </m:r>
      </m:oMath>
      <w:r w:rsidR="00B521A4">
        <w:t xml:space="preserve"> is completely irrelevant (and ignored by </w:t>
      </w:r>
      <w:r w:rsidR="00B521A4" w:rsidRPr="00535EA9">
        <w:rPr>
          <w:rStyle w:val="CourierNew11pt"/>
        </w:rPr>
        <w:t>ADDA</w:t>
      </w:r>
      <w:r w:rsidR="00B521A4">
        <w:t xml:space="preserve">) if only the cross sections need to be </w:t>
      </w:r>
      <w:r w:rsidR="008C6C98">
        <w:t>averaged (</w:t>
      </w:r>
      <w:r w:rsidR="008C6C98" w:rsidRPr="008C6C98">
        <w:rPr>
          <w:rStyle w:val="CourierNew11pt"/>
        </w:rPr>
        <w:noBreakHyphen/>
        <w:t xml:space="preserve">scat_matr </w:t>
      </w:r>
      <w:r w:rsidR="008C6C98">
        <w:rPr>
          <w:rStyle w:val="CourierNew11pt"/>
        </w:rPr>
        <w:t>none</w:t>
      </w:r>
      <w:r w:rsidR="008C6C98">
        <w:t>)</w:t>
      </w:r>
      <w:r w:rsidR="001B6429">
        <w:t>, since the</w:t>
      </w:r>
      <w:r w:rsidR="008C6C98">
        <w:t xml:space="preserve"> </w:t>
      </w:r>
      <w:r w:rsidR="001B6429">
        <w:t>latter</w:t>
      </w:r>
      <w:r w:rsidR="008C6C98">
        <w:t xml:space="preserve"> </w:t>
      </w:r>
      <w:r w:rsidR="001B6429">
        <w:t xml:space="preserve">are calculated </w:t>
      </w:r>
      <w:r w:rsidR="008C6C98">
        <w:t>for unpolarized incident light (§</w:t>
      </w:r>
      <w:r w:rsidR="008C6C98">
        <w:fldChar w:fldCharType="begin"/>
      </w:r>
      <w:r w:rsidR="008C6C98">
        <w:instrText xml:space="preserve"> REF _Ref127774927 \r \h </w:instrText>
      </w:r>
      <w:r w:rsidR="008C6C98">
        <w:fldChar w:fldCharType="separate"/>
      </w:r>
      <w:r w:rsidR="00AF049C">
        <w:t>11.4</w:t>
      </w:r>
      <w:r w:rsidR="008C6C98">
        <w:fldChar w:fldCharType="end"/>
      </w:r>
      <w:r w:rsidR="008C6C98">
        <w:t>)</w:t>
      </w:r>
      <w:r w:rsidR="001B6429">
        <w:t>.</w:t>
      </w:r>
    </w:p>
    <w:p w14:paraId="4FA3E821" w14:textId="0FBFFF2A" w:rsidR="008C6603" w:rsidRPr="009819E7" w:rsidRDefault="002B17FB" w:rsidP="00BB532E">
      <w:pPr>
        <w:pStyle w:val="Indent"/>
      </w:pPr>
      <w:r w:rsidRPr="009819E7">
        <w:t xml:space="preserve">The example of the </w:t>
      </w:r>
      <w:r w:rsidR="008C6603" w:rsidRPr="009819E7">
        <w:t xml:space="preserve">parameter </w:t>
      </w:r>
      <w:r w:rsidRPr="009819E7">
        <w:t>file is included in the distribution (</w:t>
      </w:r>
      <w:r w:rsidRPr="006022F8">
        <w:rPr>
          <w:rStyle w:val="CourierNew11pt"/>
        </w:rPr>
        <w:t>input/avg_params.dat</w:t>
      </w:r>
      <w:r w:rsidRPr="009819E7">
        <w:t>), it is</w:t>
      </w:r>
      <w:r w:rsidR="008C6603" w:rsidRPr="009819E7">
        <w:t xml:space="preserve"> </w:t>
      </w:r>
      <w:r w:rsidRPr="009819E7">
        <w:t xml:space="preserve">commented to facilitate its editing. </w:t>
      </w:r>
      <w:r w:rsidR="00E50743" w:rsidRPr="009819E7">
        <w:t xml:space="preserve">The order of all the parameters is important, however comments can be inserted anywhere. </w:t>
      </w:r>
      <w:r w:rsidR="008C6603" w:rsidRPr="009819E7">
        <w:t>A f</w:t>
      </w:r>
      <w:r w:rsidRPr="009819E7">
        <w:t xml:space="preserve">ile with </w:t>
      </w:r>
      <w:r w:rsidR="008C6603" w:rsidRPr="009819E7">
        <w:t xml:space="preserve">a </w:t>
      </w:r>
      <w:r w:rsidRPr="009819E7">
        <w:t xml:space="preserve">different name can be used if specified </w:t>
      </w:r>
      <w:r w:rsidR="008C6603" w:rsidRPr="009819E7">
        <w:t>i</w:t>
      </w:r>
      <w:r w:rsidRPr="009819E7">
        <w:t>n the command line (see §</w:t>
      </w:r>
      <w:r w:rsidRPr="009819E7">
        <w:fldChar w:fldCharType="begin"/>
      </w:r>
      <w:r w:rsidRPr="009819E7">
        <w:instrText xml:space="preserve"> REF _Ref127790319 \r \h </w:instrText>
      </w:r>
      <w:r w:rsidRPr="009819E7">
        <w:fldChar w:fldCharType="separate"/>
      </w:r>
      <w:r w:rsidR="00AF049C">
        <w:t>8.2</w:t>
      </w:r>
      <w:r w:rsidRPr="009819E7">
        <w:fldChar w:fldCharType="end"/>
      </w:r>
      <w:r w:rsidRPr="009819E7">
        <w:t>).</w:t>
      </w:r>
    </w:p>
    <w:p w14:paraId="5E0D1579" w14:textId="77777777" w:rsidR="00D87AA9" w:rsidRPr="009819E7" w:rsidRDefault="00D87AA9" w:rsidP="0020695F">
      <w:pPr>
        <w:pStyle w:val="Heading2app"/>
      </w:pPr>
      <w:bookmarkStart w:id="276" w:name="_Ref127853946"/>
      <w:bookmarkStart w:id="277" w:name="_Toc148426347"/>
      <w:bookmarkStart w:id="278" w:name="_Toc57726451"/>
      <w:r w:rsidRPr="009819E7">
        <w:t>alldir_params.dat</w:t>
      </w:r>
      <w:bookmarkEnd w:id="276"/>
      <w:bookmarkEnd w:id="277"/>
      <w:bookmarkEnd w:id="278"/>
    </w:p>
    <w:p w14:paraId="36FDBAD8" w14:textId="03758E3D" w:rsidR="005F6579" w:rsidRPr="009819E7" w:rsidRDefault="005F6579" w:rsidP="005F6579">
      <w:pPr>
        <w:rPr>
          <w:b/>
        </w:rPr>
      </w:pPr>
      <w:r w:rsidRPr="009819E7">
        <w:t>This file specifies parameters for averaging over the scattering angles for calculating integral scattering quantities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Pr="009819E7">
        <w:t xml:space="preserve">). It consists of two sections, specifying parameters for two scattering angles </w:t>
      </w:r>
      <m:oMath>
        <m:r>
          <w:rPr>
            <w:rFonts w:ascii="Cambria Math" w:hAnsi="Cambria Math"/>
          </w:rPr>
          <m:t>θ</m:t>
        </m:r>
      </m:oMath>
      <w:r w:rsidRPr="009819E7">
        <w:t xml:space="preserve"> and </w:t>
      </w:r>
      <m:oMath>
        <m:r>
          <w:rPr>
            <w:rFonts w:ascii="Cambria Math" w:hAnsi="Cambria Math"/>
          </w:rPr>
          <m:t>φ</m:t>
        </m:r>
      </m:oMath>
      <w:r w:rsidRPr="009819E7">
        <w:t xml:space="preserve">. Each section is completely the same as in the </w:t>
      </w:r>
      <w:r w:rsidRPr="006022F8">
        <w:rPr>
          <w:rStyle w:val="CourierNew11pt"/>
        </w:rPr>
        <w:t>avg_params.dat</w:t>
      </w:r>
      <w:r w:rsidRPr="009819E7">
        <w:t xml:space="preserve"> (§</w:t>
      </w:r>
      <w:r w:rsidRPr="009819E7">
        <w:fldChar w:fldCharType="begin"/>
      </w:r>
      <w:r w:rsidRPr="009819E7">
        <w:instrText xml:space="preserve"> REF _Ref127871251 \r \h </w:instrText>
      </w:r>
      <w:r w:rsidRPr="009819E7">
        <w:fldChar w:fldCharType="separate"/>
      </w:r>
      <w:r w:rsidR="00AF049C">
        <w:t>B.2</w:t>
      </w:r>
      <w:r w:rsidRPr="009819E7">
        <w:fldChar w:fldCharType="end"/>
      </w:r>
      <w:r w:rsidRPr="009819E7">
        <w:t>)</w:t>
      </w:r>
      <w:r w:rsidR="00E50743" w:rsidRPr="009819E7">
        <w:t>, but starts with “</w:t>
      </w:r>
      <w:r w:rsidR="00E50743" w:rsidRPr="006022F8">
        <w:rPr>
          <w:rStyle w:val="CourierNew11pt"/>
        </w:rPr>
        <w:t>theta:</w:t>
      </w:r>
      <w:r w:rsidR="00E50743" w:rsidRPr="009819E7">
        <w:t>” or “</w:t>
      </w:r>
      <w:r w:rsidR="00E50743" w:rsidRPr="006022F8">
        <w:rPr>
          <w:rStyle w:val="CourierNew11pt"/>
        </w:rPr>
        <w:t>phi:</w:t>
      </w:r>
      <w:r w:rsidR="00E50743" w:rsidRPr="009819E7">
        <w:t>” respectively</w:t>
      </w:r>
      <w:r w:rsidRPr="009819E7">
        <w:t xml:space="preserve">. </w:t>
      </w:r>
      <w:r w:rsidR="00A367F8" w:rsidRPr="009819E7">
        <w:t>A s</w:t>
      </w:r>
      <w:r w:rsidRPr="009819E7">
        <w:t xml:space="preserve">pecified </w:t>
      </w:r>
      <w:r w:rsidRPr="006022F8">
        <w:rPr>
          <w:rStyle w:val="CourierNew11pt"/>
        </w:rPr>
        <w:t>eps</w:t>
      </w:r>
      <w:r w:rsidRPr="009819E7">
        <w:t xml:space="preserve"> does not decrease the computational time, </w:t>
      </w:r>
      <w:r w:rsidRPr="009819E7">
        <w:lastRenderedPageBreak/>
        <w:t xml:space="preserve">since all the integrated values are precalculated, but may decrease accuracy. If </w:t>
      </w:r>
      <w:r w:rsidRPr="006022F8">
        <w:rPr>
          <w:rStyle w:val="CourierNew11pt"/>
        </w:rPr>
        <w:t>min</w:t>
      </w:r>
      <w:r w:rsidRPr="009819E7">
        <w:t xml:space="preserve"> and </w:t>
      </w:r>
      <w:r w:rsidRPr="006022F8">
        <w:rPr>
          <w:rStyle w:val="CourierNew11pt"/>
        </w:rPr>
        <w:t>max</w:t>
      </w:r>
      <w:r w:rsidRPr="009819E7">
        <w:t xml:space="preserve"> are the same for some angle all other parameters are ignored for it and averaging over this angle is not performed.</w:t>
      </w:r>
      <w:r w:rsidR="006E19EF" w:rsidRPr="009819E7">
        <w:t xml:space="preserve"> Values of </w:t>
      </w:r>
      <m:oMath>
        <m:r>
          <w:rPr>
            <w:rFonts w:ascii="Cambria Math" w:hAnsi="Cambria Math"/>
          </w:rPr>
          <m:t>θ</m:t>
        </m:r>
      </m:oMath>
      <w:r w:rsidR="006E19EF" w:rsidRPr="009819E7">
        <w:t xml:space="preserve"> are spaced uniformly in values of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6E19EF" w:rsidRPr="009819E7">
        <w:t xml:space="preserve"> inside the specified interval.</w:t>
      </w:r>
      <w:r w:rsidR="00D810A1" w:rsidRPr="009819E7">
        <w:t xml:space="preserve"> </w:t>
      </w:r>
      <w:r w:rsidR="00396244">
        <w:t>S</w:t>
      </w:r>
      <w:r w:rsidR="00FE6335">
        <w:t>cattering angles</w:t>
      </w:r>
      <w:r w:rsidR="00396244">
        <w:t xml:space="preserve"> are defined in</w:t>
      </w:r>
      <w:r w:rsidR="00FE6335">
        <w:t xml:space="preserve"> </w:t>
      </w:r>
      <w:r w:rsidR="00D810A1" w:rsidRPr="009819E7">
        <w:t>§</w:t>
      </w:r>
      <w:r w:rsidR="00396244">
        <w:fldChar w:fldCharType="begin"/>
      </w:r>
      <w:r w:rsidR="00396244">
        <w:instrText xml:space="preserve"> REF _Ref373922077 \r \h </w:instrText>
      </w:r>
      <w:r w:rsidR="00396244">
        <w:fldChar w:fldCharType="separate"/>
      </w:r>
      <w:r w:rsidR="00AF049C">
        <w:t>11.1</w:t>
      </w:r>
      <w:r w:rsidR="00396244">
        <w:fldChar w:fldCharType="end"/>
      </w:r>
      <w:r w:rsidR="00D810A1" w:rsidRPr="009819E7">
        <w:t>.</w:t>
      </w:r>
    </w:p>
    <w:p w14:paraId="3EF5BBEC" w14:textId="77777777" w:rsidR="005F6579" w:rsidRPr="009819E7" w:rsidRDefault="005F6579" w:rsidP="00BB532E">
      <w:pPr>
        <w:pStyle w:val="Indent"/>
      </w:pPr>
      <w:r w:rsidRPr="009819E7">
        <w:t xml:space="preserve">Particle symmetries may be considered by the user to decrease the ranges of scattering angles used for averaging. For example, if </w:t>
      </w:r>
      <w:r w:rsidR="00A367F8" w:rsidRPr="009819E7">
        <w:t xml:space="preserve">a </w:t>
      </w:r>
      <w:r w:rsidRPr="009819E7">
        <w:t xml:space="preserve">particle is axisymmetric (over </w:t>
      </w:r>
      <w:r w:rsidR="00A367F8" w:rsidRPr="009819E7">
        <w:t xml:space="preserve">the </w:t>
      </w:r>
      <m:oMath>
        <m:r>
          <w:rPr>
            <w:rFonts w:ascii="Cambria Math" w:hAnsi="Cambria Math"/>
          </w:rPr>
          <m:t>z</m:t>
        </m:r>
      </m:oMath>
      <w:r w:rsidR="000B3244" w:rsidRPr="009819E7">
        <w:noBreakHyphen/>
        <w:t>ax</w:t>
      </w:r>
      <w:r w:rsidRPr="009819E7">
        <w:t xml:space="preserve">is), </w:t>
      </w:r>
      <w:r w:rsidR="00B91CD0" w:rsidRPr="009819E7">
        <w:t xml:space="preserve">range of </w:t>
      </w:r>
      <m:oMath>
        <m:r>
          <w:rPr>
            <w:rFonts w:ascii="Cambria Math" w:hAnsi="Cambria Math"/>
          </w:rPr>
          <m:t>φ</m:t>
        </m:r>
      </m:oMath>
      <w:r w:rsidRPr="009819E7">
        <w:t xml:space="preserve"> </w:t>
      </w:r>
      <w:r w:rsidR="00B91CD0" w:rsidRPr="009819E7">
        <w:t>can be decreased</w:t>
      </w:r>
      <w:r w:rsidRPr="009819E7">
        <w:t xml:space="preserve"> and user should set</w:t>
      </w:r>
    </w:p>
    <w:p w14:paraId="74372333" w14:textId="77777777" w:rsidR="00B91CD0" w:rsidRPr="009819E7" w:rsidRDefault="005F6579" w:rsidP="00F14C87">
      <w:pPr>
        <w:pStyle w:val="Commandline"/>
      </w:pPr>
      <w:r w:rsidRPr="009819E7">
        <w:t>phi:</w:t>
      </w:r>
      <w:r w:rsidR="005A5CED" w:rsidRPr="009819E7">
        <w:br/>
      </w:r>
      <w:r w:rsidRPr="009819E7">
        <w:t>min=0</w:t>
      </w:r>
      <w:r w:rsidR="005A5CED" w:rsidRPr="009819E7">
        <w:br/>
      </w:r>
      <w:r w:rsidRPr="009819E7">
        <w:t>max=</w:t>
      </w:r>
      <w:r w:rsidR="00B91CD0" w:rsidRPr="009819E7">
        <w:t>90</w:t>
      </w:r>
      <w:r w:rsidR="005A5CED" w:rsidRPr="009819E7">
        <w:br/>
      </w:r>
      <w:r w:rsidR="00B91CD0" w:rsidRPr="009819E7">
        <w:t>equiv=false</w:t>
      </w:r>
    </w:p>
    <w:p w14:paraId="024E4CE6" w14:textId="77777777" w:rsidR="005F6579" w:rsidRPr="009819E7" w:rsidRDefault="00B91CD0" w:rsidP="005F6579">
      <w:r w:rsidRPr="009819E7">
        <w:t xml:space="preserve">and decrease </w:t>
      </w:r>
      <w:r w:rsidRPr="006022F8">
        <w:rPr>
          <w:rStyle w:val="CourierNew11pt"/>
        </w:rPr>
        <w:t>Jmax</w:t>
      </w:r>
      <w:r w:rsidRPr="009819E7">
        <w:t xml:space="preserve"> by 2. It will significantly</w:t>
      </w:r>
      <w:r w:rsidR="005F6579" w:rsidRPr="009819E7">
        <w:t xml:space="preserve"> increase the speed of the averaging. Many of the particle symmetries can be employed, but that is user</w:t>
      </w:r>
      <w:r w:rsidR="00A367F8" w:rsidRPr="009819E7">
        <w:t>’s</w:t>
      </w:r>
      <w:r w:rsidR="005F6579" w:rsidRPr="009819E7">
        <w:t xml:space="preserve"> responsibility to carefully account for them.</w:t>
      </w:r>
    </w:p>
    <w:p w14:paraId="10E8C04A" w14:textId="2266004C" w:rsidR="00D87AA9" w:rsidRPr="009819E7" w:rsidRDefault="005F6579" w:rsidP="00BB532E">
      <w:pPr>
        <w:pStyle w:val="Indent"/>
      </w:pPr>
      <w:r w:rsidRPr="009819E7">
        <w:t>The example of the parameter file is included in the distribution (</w:t>
      </w:r>
      <w:r w:rsidRPr="006022F8">
        <w:rPr>
          <w:rStyle w:val="CourierNew11pt"/>
        </w:rPr>
        <w:t>input/alldir_params.dat</w:t>
      </w:r>
      <w:r w:rsidRPr="009819E7">
        <w:t>), it is commented to facilitate its editing.</w:t>
      </w:r>
      <w:r w:rsidR="00E50743" w:rsidRPr="009819E7">
        <w:t xml:space="preserve"> The order of all the parameters is important, however comments can be inserted anywhere.</w:t>
      </w:r>
      <w:r w:rsidRPr="009819E7">
        <w:t xml:space="preserve"> A file with a different name can be used if specified in the command line (see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Pr="009819E7">
        <w:t>).</w:t>
      </w:r>
    </w:p>
    <w:p w14:paraId="4C259B38" w14:textId="77777777" w:rsidR="00D87AA9" w:rsidRPr="009819E7" w:rsidRDefault="00D87AA9" w:rsidP="0020695F">
      <w:pPr>
        <w:pStyle w:val="Heading2app"/>
      </w:pPr>
      <w:bookmarkStart w:id="279" w:name="_Ref127810184"/>
      <w:bookmarkStart w:id="280" w:name="_Toc148426348"/>
      <w:bookmarkStart w:id="281" w:name="_Toc57726452"/>
      <w:r w:rsidRPr="009819E7">
        <w:t>scat_params.dat</w:t>
      </w:r>
      <w:bookmarkEnd w:id="279"/>
      <w:bookmarkEnd w:id="280"/>
      <w:bookmarkEnd w:id="281"/>
    </w:p>
    <w:p w14:paraId="59C096FF" w14:textId="56255A9A" w:rsidR="00E50743" w:rsidRPr="009819E7" w:rsidRDefault="00E50743" w:rsidP="00E50743">
      <w:r w:rsidRPr="009819E7">
        <w:t>This file specifies parameters to calculate Mueller matrix on a grid of scattering angles (</w:t>
      </w:r>
      <m:oMath>
        <m:r>
          <w:rPr>
            <w:rFonts w:ascii="Cambria Math" w:hAnsi="Cambria Math"/>
          </w:rPr>
          <m:t>θ</m:t>
        </m:r>
      </m:oMath>
      <w:r w:rsidRPr="009819E7">
        <w:t xml:space="preserve"> and </w:t>
      </w:r>
      <m:oMath>
        <m:r>
          <w:rPr>
            <w:rFonts w:ascii="Cambria Math" w:hAnsi="Cambria Math"/>
          </w:rPr>
          <m:t>φ</m:t>
        </m:r>
      </m:oMath>
      <w:r w:rsidRPr="009819E7">
        <w:t>), and possibly</w:t>
      </w:r>
      <w:r w:rsidR="00F079BE" w:rsidRPr="009819E7">
        <w:t xml:space="preserve"> integrate</w:t>
      </w:r>
      <w:r w:rsidRPr="009819E7">
        <w:t xml:space="preserve"> result over the azimuthal angle </w:t>
      </w:r>
      <m:oMath>
        <m:r>
          <w:rPr>
            <w:rFonts w:ascii="Cambria Math" w:hAnsi="Cambria Math"/>
          </w:rPr>
          <m:t>φ</m:t>
        </m:r>
      </m:oMath>
      <w:r w:rsidRPr="009819E7">
        <w:t xml:space="preserve"> (§</w:t>
      </w:r>
      <w:r w:rsidRPr="009819E7">
        <w:fldChar w:fldCharType="begin"/>
      </w:r>
      <w:r w:rsidRPr="009819E7">
        <w:instrText xml:space="preserve"> REF _Ref127774925 \r \h </w:instrText>
      </w:r>
      <w:r w:rsidRPr="009819E7">
        <w:fldChar w:fldCharType="separate"/>
      </w:r>
      <w:r w:rsidR="00AF049C">
        <w:t>11.2</w:t>
      </w:r>
      <w:r w:rsidRPr="009819E7">
        <w:fldChar w:fldCharType="end"/>
      </w:r>
      <w:r w:rsidRPr="009819E7">
        <w:t xml:space="preserve">). It consists of one “global” section, two sections specifying the set of values for </w:t>
      </w:r>
      <m:oMath>
        <m:r>
          <w:rPr>
            <w:rFonts w:ascii="Cambria Math" w:hAnsi="Cambria Math"/>
          </w:rPr>
          <m:t>θ</m:t>
        </m:r>
      </m:oMath>
      <w:r w:rsidRPr="009819E7">
        <w:t xml:space="preserve"> and </w:t>
      </w:r>
      <m:oMath>
        <m:r>
          <w:rPr>
            <w:rFonts w:ascii="Cambria Math" w:hAnsi="Cambria Math"/>
          </w:rPr>
          <m:t>φ</m:t>
        </m:r>
      </m:oMath>
      <w:r w:rsidRPr="009819E7">
        <w:t xml:space="preserve">, and one section for parameters of integration over </w:t>
      </w:r>
      <m:oMath>
        <m:r>
          <w:rPr>
            <w:rFonts w:ascii="Cambria Math" w:hAnsi="Cambria Math"/>
          </w:rPr>
          <m:t>φ</m:t>
        </m:r>
      </m:oMath>
      <w:r w:rsidRPr="009819E7">
        <w:t>. The first section looks like</w:t>
      </w:r>
    </w:p>
    <w:p w14:paraId="4C6DA4CE" w14:textId="77777777" w:rsidR="00E50743" w:rsidRPr="009819E7" w:rsidRDefault="00E50743" w:rsidP="00F14C87">
      <w:pPr>
        <w:pStyle w:val="Commandline"/>
      </w:pPr>
      <w:r w:rsidRPr="009819E7">
        <w:t>global_type=grid</w:t>
      </w:r>
      <w:r w:rsidR="005A5CED" w:rsidRPr="009819E7">
        <w:br/>
      </w:r>
      <w:r w:rsidRPr="009819E7">
        <w:t>N=2</w:t>
      </w:r>
      <w:r w:rsidR="005A5CED" w:rsidRPr="009819E7">
        <w:br/>
      </w:r>
      <w:r w:rsidRPr="009819E7">
        <w:t>pairs=</w:t>
      </w:r>
      <w:r w:rsidR="005A5CED" w:rsidRPr="009819E7">
        <w:br/>
      </w:r>
      <w:r w:rsidRPr="009819E7">
        <w:t>0 0</w:t>
      </w:r>
      <w:r w:rsidR="005A5CED" w:rsidRPr="009819E7">
        <w:br/>
      </w:r>
      <w:r w:rsidRPr="009819E7">
        <w:t>30 90</w:t>
      </w:r>
      <w:r w:rsidR="005A5CED" w:rsidRPr="009819E7">
        <w:br/>
      </w:r>
      <w:r w:rsidR="008646F1" w:rsidRPr="009819E7">
        <w:t>…</w:t>
      </w:r>
    </w:p>
    <w:p w14:paraId="25584974" w14:textId="68BEBEB8" w:rsidR="00E50743" w:rsidRPr="009819E7" w:rsidRDefault="00A90305" w:rsidP="00E50743">
      <w:r>
        <w:t>The f</w:t>
      </w:r>
      <w:r w:rsidR="00E50743" w:rsidRPr="009819E7">
        <w:t xml:space="preserve">irst argument can be either </w:t>
      </w:r>
      <w:r w:rsidR="00E50743" w:rsidRPr="006022F8">
        <w:rPr>
          <w:rStyle w:val="CourierNew11pt"/>
        </w:rPr>
        <w:t>grid</w:t>
      </w:r>
      <w:r w:rsidR="00E50743" w:rsidRPr="009819E7">
        <w:t xml:space="preserve"> or </w:t>
      </w:r>
      <w:r w:rsidR="00E50743" w:rsidRPr="006022F8">
        <w:rPr>
          <w:rStyle w:val="CourierNew11pt"/>
        </w:rPr>
        <w:t>pairs</w:t>
      </w:r>
      <w:r w:rsidR="00E50743" w:rsidRPr="009819E7">
        <w:t xml:space="preserve">. Grid is constructed as a Cartesian product of two sets of angles (described below). Pairs are specified by total number </w:t>
      </w:r>
      <w:r w:rsidR="00E50743" w:rsidRPr="006022F8">
        <w:rPr>
          <w:rStyle w:val="CourierNew11pt"/>
        </w:rPr>
        <w:t>N</w:t>
      </w:r>
      <w:r w:rsidR="00E50743" w:rsidRPr="009819E7">
        <w:t xml:space="preserve"> and list of </w:t>
      </w:r>
      <m:oMath>
        <m:d>
          <m:dPr>
            <m:ctrlPr>
              <w:rPr>
                <w:rFonts w:ascii="Cambria Math" w:hAnsi="Cambria Math"/>
                <w:i/>
              </w:rPr>
            </m:ctrlPr>
          </m:dPr>
          <m:e>
            <m:r>
              <w:rPr>
                <w:rFonts w:ascii="Cambria Math" w:hAnsi="Cambria Math"/>
              </w:rPr>
              <m:t>θ,φ</m:t>
            </m:r>
          </m:e>
        </m:d>
      </m:oMath>
      <w:r w:rsidR="00E50743" w:rsidRPr="009819E7">
        <w:t xml:space="preserve"> values separated by space (each pair comes on a separate line). No comments can be inserted between “</w:t>
      </w:r>
      <w:r w:rsidR="00E50743" w:rsidRPr="006022F8">
        <w:rPr>
          <w:rStyle w:val="CourierNew11pt"/>
        </w:rPr>
        <w:t>pairs=</w:t>
      </w:r>
      <w:r w:rsidR="005827BA" w:rsidRPr="009819E7">
        <w:t xml:space="preserve">” and </w:t>
      </w:r>
      <w:r w:rsidR="00F14186" w:rsidRPr="009819E7">
        <w:t xml:space="preserve">the </w:t>
      </w:r>
      <w:r w:rsidR="005827BA" w:rsidRPr="009819E7">
        <w:t xml:space="preserve">end of the pairs list. </w:t>
      </w:r>
      <w:r w:rsidR="00E50743" w:rsidRPr="006022F8">
        <w:rPr>
          <w:rStyle w:val="CourierNew11pt"/>
        </w:rPr>
        <w:t>pairs</w:t>
      </w:r>
      <w:r w:rsidR="00E50743" w:rsidRPr="009819E7">
        <w:t xml:space="preserve"> option is not compatible with integration over </w:t>
      </w:r>
      <m:oMath>
        <m:r>
          <w:rPr>
            <w:rFonts w:ascii="Cambria Math" w:hAnsi="Cambria Math"/>
          </w:rPr>
          <m:t>φ</m:t>
        </m:r>
      </m:oMath>
      <w:r w:rsidR="00E50743" w:rsidRPr="009819E7">
        <w:t>. The second section looks like</w:t>
      </w:r>
    </w:p>
    <w:p w14:paraId="4706C015" w14:textId="77777777" w:rsidR="00E50743" w:rsidRPr="009819E7" w:rsidRDefault="00E50743" w:rsidP="00F14C87">
      <w:pPr>
        <w:pStyle w:val="Commandline"/>
      </w:pPr>
      <w:r w:rsidRPr="009819E7">
        <w:t>theta:</w:t>
      </w:r>
      <w:r w:rsidR="005A5CED" w:rsidRPr="009819E7">
        <w:br/>
      </w:r>
      <w:r w:rsidRPr="009819E7">
        <w:t>type=range</w:t>
      </w:r>
      <w:r w:rsidR="005A5CED" w:rsidRPr="009819E7">
        <w:br/>
      </w:r>
      <w:r w:rsidRPr="009819E7">
        <w:t>N=91</w:t>
      </w:r>
      <w:r w:rsidR="005A5CED" w:rsidRPr="009819E7">
        <w:br/>
      </w:r>
      <w:r w:rsidRPr="009819E7">
        <w:t>min=0</w:t>
      </w:r>
      <w:r w:rsidR="005A5CED" w:rsidRPr="009819E7">
        <w:br/>
      </w:r>
      <w:r w:rsidRPr="009819E7">
        <w:t>max=180</w:t>
      </w:r>
      <w:r w:rsidR="005A5CED" w:rsidRPr="009819E7">
        <w:br/>
      </w:r>
      <w:r w:rsidRPr="009819E7">
        <w:t>values=</w:t>
      </w:r>
      <w:r w:rsidR="005A5CED" w:rsidRPr="009819E7">
        <w:br/>
      </w:r>
      <w:r w:rsidRPr="009819E7">
        <w:t>0</w:t>
      </w:r>
      <w:r w:rsidR="005A5CED" w:rsidRPr="009819E7">
        <w:br/>
      </w:r>
      <w:r w:rsidRPr="009819E7">
        <w:t>10</w:t>
      </w:r>
      <w:r w:rsidR="005A5CED" w:rsidRPr="009819E7">
        <w:br/>
      </w:r>
      <w:r w:rsidR="008646F1" w:rsidRPr="009819E7">
        <w:t>…</w:t>
      </w:r>
    </w:p>
    <w:p w14:paraId="6903B068" w14:textId="688C70A5" w:rsidR="00E50743" w:rsidRPr="009819E7" w:rsidRDefault="00E50743" w:rsidP="00E50743">
      <w:r w:rsidRPr="006022F8">
        <w:rPr>
          <w:rStyle w:val="CourierNew11pt"/>
        </w:rPr>
        <w:t>type</w:t>
      </w:r>
      <w:r w:rsidRPr="009819E7">
        <w:t xml:space="preserve"> can be either </w:t>
      </w:r>
      <w:r w:rsidRPr="006022F8">
        <w:rPr>
          <w:rStyle w:val="CourierNew11pt"/>
        </w:rPr>
        <w:t>range</w:t>
      </w:r>
      <w:r w:rsidRPr="009819E7">
        <w:t xml:space="preserve"> or </w:t>
      </w:r>
      <w:r w:rsidRPr="006022F8">
        <w:rPr>
          <w:rStyle w:val="CourierNew11pt"/>
        </w:rPr>
        <w:t>values</w:t>
      </w:r>
      <w:r w:rsidRPr="009819E7">
        <w:t xml:space="preserve">. Range is determined by </w:t>
      </w:r>
      <w:r w:rsidRPr="006022F8">
        <w:rPr>
          <w:rStyle w:val="CourierNew11pt"/>
        </w:rPr>
        <w:t>min</w:t>
      </w:r>
      <w:r w:rsidRPr="009819E7">
        <w:t xml:space="preserve"> and </w:t>
      </w:r>
      <w:r w:rsidRPr="006022F8">
        <w:rPr>
          <w:rStyle w:val="CourierNew11pt"/>
        </w:rPr>
        <w:t>max</w:t>
      </w:r>
      <w:r w:rsidRPr="009819E7">
        <w:t xml:space="preserve"> values, in which </w:t>
      </w:r>
      <w:r w:rsidRPr="006022F8">
        <w:rPr>
          <w:rStyle w:val="CourierNew11pt"/>
        </w:rPr>
        <w:t>N</w:t>
      </w:r>
      <w:r w:rsidRPr="009819E7">
        <w:t xml:space="preserve"> points (including boundary points) are uniformly distributed. Values are</w:t>
      </w:r>
      <w:r w:rsidR="005827BA" w:rsidRPr="009819E7">
        <w:t xml:space="preserve"> specified by the total number </w:t>
      </w:r>
      <w:r w:rsidRPr="006022F8">
        <w:rPr>
          <w:rStyle w:val="CourierNew11pt"/>
        </w:rPr>
        <w:t>N</w:t>
      </w:r>
      <w:r w:rsidRPr="009819E7">
        <w:t xml:space="preserve"> and a list (each value comes on a separate line). No comments can be inserted between “</w:t>
      </w:r>
      <w:r w:rsidRPr="006022F8">
        <w:rPr>
          <w:rStyle w:val="CourierNew11pt"/>
        </w:rPr>
        <w:t>values=</w:t>
      </w:r>
      <w:r w:rsidRPr="009819E7">
        <w:t xml:space="preserve">” and </w:t>
      </w:r>
      <w:r w:rsidR="00F14186" w:rsidRPr="009819E7">
        <w:t xml:space="preserve">the </w:t>
      </w:r>
      <w:r w:rsidRPr="009819E7">
        <w:t xml:space="preserve">end of the values list. A set of </w:t>
      </w:r>
      <m:oMath>
        <m:r>
          <w:rPr>
            <w:rFonts w:ascii="Cambria Math" w:hAnsi="Cambria Math"/>
          </w:rPr>
          <m:t>φ</m:t>
        </m:r>
      </m:oMath>
      <w:r w:rsidRPr="009819E7">
        <w:t xml:space="preserve"> angles is defined by the similar section that starts with “</w:t>
      </w:r>
      <w:r w:rsidRPr="006022F8">
        <w:rPr>
          <w:rStyle w:val="CourierNew11pt"/>
        </w:rPr>
        <w:t>phi:</w:t>
      </w:r>
      <w:r w:rsidRPr="009819E7">
        <w:t xml:space="preserve">”, however if integration over </w:t>
      </w:r>
      <m:oMath>
        <m:r>
          <w:rPr>
            <w:rFonts w:ascii="Cambria Math" w:hAnsi="Cambria Math"/>
          </w:rPr>
          <m:t>φ</m:t>
        </m:r>
      </m:oMath>
      <w:r w:rsidRPr="009819E7">
        <w:t xml:space="preserve"> is enabled a range of </w:t>
      </w:r>
      <m:oMath>
        <m:r>
          <w:rPr>
            <w:rFonts w:ascii="Cambria Math" w:hAnsi="Cambria Math"/>
          </w:rPr>
          <m:t>φ</m:t>
        </m:r>
      </m:oMath>
      <w:r w:rsidRPr="009819E7">
        <w:t xml:space="preserve"> is initialized based on the last section. This section is completely the same as in the </w:t>
      </w:r>
      <w:r w:rsidRPr="006022F8">
        <w:rPr>
          <w:rStyle w:val="CourierNew11pt"/>
        </w:rPr>
        <w:t>avg_params.dat</w:t>
      </w:r>
      <w:r w:rsidRPr="009819E7">
        <w:t xml:space="preserve"> (§</w:t>
      </w:r>
      <w:r w:rsidRPr="009819E7">
        <w:fldChar w:fldCharType="begin"/>
      </w:r>
      <w:r w:rsidRPr="009819E7">
        <w:instrText xml:space="preserve"> REF _Ref127871251 \r \h </w:instrText>
      </w:r>
      <w:r w:rsidRPr="009819E7">
        <w:fldChar w:fldCharType="separate"/>
      </w:r>
      <w:r w:rsidR="00AF049C">
        <w:t>B.2</w:t>
      </w:r>
      <w:r w:rsidRPr="009819E7">
        <w:fldChar w:fldCharType="end"/>
      </w:r>
      <w:r w:rsidRPr="009819E7">
        <w:t>), but starts with “</w:t>
      </w:r>
      <w:r w:rsidRPr="00501409">
        <w:rPr>
          <w:rStyle w:val="CourierNew11pt"/>
        </w:rPr>
        <w:t>phi_integr:</w:t>
      </w:r>
      <w:r w:rsidRPr="009819E7">
        <w:t xml:space="preserve">”. Specified </w:t>
      </w:r>
      <w:r w:rsidRPr="00501409">
        <w:rPr>
          <w:rStyle w:val="CourierNew11pt"/>
        </w:rPr>
        <w:t>eps</w:t>
      </w:r>
      <w:r w:rsidRPr="009819E7">
        <w:t xml:space="preserve"> </w:t>
      </w:r>
      <w:r w:rsidR="008754D5" w:rsidRPr="009819E7">
        <w:t xml:space="preserve">and </w:t>
      </w:r>
      <w:r w:rsidR="008754D5" w:rsidRPr="00501409">
        <w:rPr>
          <w:rStyle w:val="CourierNew11pt"/>
        </w:rPr>
        <w:t>Jmin</w:t>
      </w:r>
      <w:r w:rsidR="008754D5" w:rsidRPr="009819E7">
        <w:t xml:space="preserve"> are not actually used</w:t>
      </w:r>
      <w:r w:rsidRPr="009819E7">
        <w:t>, since all the integrated values are precalcu</w:t>
      </w:r>
      <w:r w:rsidR="008754D5" w:rsidRPr="009819E7">
        <w:t>lated</w:t>
      </w:r>
      <w:r w:rsidRPr="009819E7">
        <w:t xml:space="preserve">. All options that are not relevant for current configuration (e.g. number and list of pairs when grid of scattering angles is used) are ignored by </w:t>
      </w:r>
      <w:r w:rsidR="00535EA9" w:rsidRPr="00535EA9">
        <w:rPr>
          <w:rStyle w:val="CourierNew11pt"/>
        </w:rPr>
        <w:t>ADDA</w:t>
      </w:r>
      <w:r w:rsidRPr="009819E7">
        <w:t>, so one doesn’t need to remove them from the file.</w:t>
      </w:r>
      <w:r w:rsidR="00D810A1" w:rsidRPr="009819E7">
        <w:t xml:space="preserve"> </w:t>
      </w:r>
      <w:r w:rsidR="00396244">
        <w:t xml:space="preserve">Scattering angles are defined in </w:t>
      </w:r>
      <w:r w:rsidR="00396244" w:rsidRPr="009819E7">
        <w:t>§</w:t>
      </w:r>
      <w:r w:rsidR="00396244">
        <w:fldChar w:fldCharType="begin"/>
      </w:r>
      <w:r w:rsidR="00396244">
        <w:instrText xml:space="preserve"> REF _Ref373922077 \r \h </w:instrText>
      </w:r>
      <w:r w:rsidR="00396244">
        <w:fldChar w:fldCharType="separate"/>
      </w:r>
      <w:r w:rsidR="00AF049C">
        <w:t>11.1</w:t>
      </w:r>
      <w:r w:rsidR="00396244">
        <w:fldChar w:fldCharType="end"/>
      </w:r>
      <w:r w:rsidR="00D810A1" w:rsidRPr="009819E7">
        <w:t>.</w:t>
      </w:r>
    </w:p>
    <w:p w14:paraId="4D936A42" w14:textId="1AF2B920" w:rsidR="00E50743" w:rsidRPr="009819E7" w:rsidRDefault="00F079BE" w:rsidP="00BB532E">
      <w:pPr>
        <w:pStyle w:val="Indent"/>
      </w:pPr>
      <w:r w:rsidRPr="009819E7">
        <w:lastRenderedPageBreak/>
        <w:t>Particle s</w:t>
      </w:r>
      <w:r w:rsidR="00E50743" w:rsidRPr="009819E7">
        <w:t xml:space="preserve">ymmetries may be considered by the user to decrease e.g. the range of </w:t>
      </w:r>
      <m:oMath>
        <m:r>
          <w:rPr>
            <w:rFonts w:ascii="Cambria Math" w:hAnsi="Cambria Math"/>
          </w:rPr>
          <m:t>φ</m:t>
        </m:r>
      </m:oMath>
      <w:r w:rsidR="00A06800">
        <w:t xml:space="preserve"> used for integration. </w:t>
      </w:r>
      <w:r w:rsidR="00E50743" w:rsidRPr="00A06800">
        <w:t xml:space="preserve">For example, </w:t>
      </w:r>
      <w:r w:rsidRPr="00A06800">
        <w:t xml:space="preserve">if particle is symmetric with respect to the </w:t>
      </w:r>
      <m:oMath>
        <m:r>
          <w:rPr>
            <w:rFonts w:ascii="Cambria Math" w:hAnsi="Cambria Math"/>
          </w:rPr>
          <m:t>xz</m:t>
        </m:r>
      </m:oMath>
      <w:r w:rsidR="000B3244" w:rsidRPr="00A06800">
        <w:noBreakHyphen/>
        <w:t>plane</w:t>
      </w:r>
      <w:r w:rsidRPr="00A06800">
        <w:t xml:space="preserve">, then </w:t>
      </w:r>
      <m:oMath>
        <m:r>
          <w:rPr>
            <w:rFonts w:ascii="Cambria Math" w:hAnsi="Cambria Math"/>
          </w:rPr>
          <m:t>φ</m:t>
        </m:r>
      </m:oMath>
      <w:r w:rsidRPr="00A06800">
        <w:t xml:space="preserve"> range may be limited to [0</w:t>
      </w:r>
      <w:r w:rsidR="0056225A" w:rsidRPr="00A06800">
        <w:t>°</w:t>
      </w:r>
      <w:r w:rsidRPr="00A06800">
        <w:t>,180</w:t>
      </w:r>
      <w:r w:rsidR="0056225A" w:rsidRPr="00A06800">
        <w:t>°</w:t>
      </w:r>
      <w:r w:rsidRPr="00A06800">
        <w:t xml:space="preserve">], reducing corresponding </w:t>
      </w:r>
      <w:r w:rsidRPr="00D255D0">
        <w:rPr>
          <w:rStyle w:val="CourierNew11pt"/>
        </w:rPr>
        <w:t>Jmax</w:t>
      </w:r>
      <w:r w:rsidRPr="00A06800">
        <w:t xml:space="preserve"> by 1</w:t>
      </w:r>
      <w:r w:rsidR="00A06800">
        <w:t>, for integration of the block-diagonal Mueller matrix elements (</w:t>
      </w:r>
      <m:oMath>
        <m:sSub>
          <m:sSubPr>
            <m:ctrlPr>
              <w:rPr>
                <w:rFonts w:ascii="Cambria Math" w:hAnsi="Cambria Math"/>
                <w:i/>
              </w:rPr>
            </m:ctrlPr>
          </m:sSubPr>
          <m:e>
            <m:r>
              <w:rPr>
                <w:rFonts w:ascii="Cambria Math" w:hAnsi="Cambria Math"/>
              </w:rPr>
              <m:t>S</m:t>
            </m:r>
          </m:e>
          <m:sub>
            <m:r>
              <w:rPr>
                <w:rFonts w:ascii="Cambria Math" w:hAnsi="Cambria Math"/>
                <w:vertAlign w:val="subscript"/>
              </w:rPr>
              <m:t>11</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12</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21</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22</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33</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34</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43</m:t>
            </m:r>
          </m:sub>
        </m:sSub>
      </m:oMath>
      <w:r w:rsidR="00A06800">
        <w:t xml:space="preserve">, </w:t>
      </w:r>
      <m:oMath>
        <m:sSub>
          <m:sSubPr>
            <m:ctrlPr>
              <w:rPr>
                <w:rFonts w:ascii="Cambria Math" w:hAnsi="Cambria Math"/>
                <w:i/>
              </w:rPr>
            </m:ctrlPr>
          </m:sSubPr>
          <m:e>
            <m:r>
              <w:rPr>
                <w:rFonts w:ascii="Cambria Math" w:hAnsi="Cambria Math"/>
              </w:rPr>
              <m:t>S</m:t>
            </m:r>
          </m:e>
          <m:sub>
            <m:r>
              <w:rPr>
                <w:rFonts w:ascii="Cambria Math" w:hAnsi="Cambria Math"/>
                <w:vertAlign w:val="subscript"/>
              </w:rPr>
              <m:t>44</m:t>
            </m:r>
          </m:sub>
        </m:sSub>
      </m:oMath>
      <w:r w:rsidR="00A06800">
        <w:t>) without multipliers</w:t>
      </w:r>
      <w:r w:rsidRPr="00A06800">
        <w:t>.</w:t>
      </w:r>
      <w:r w:rsidRPr="009819E7">
        <w:t xml:space="preserve"> </w:t>
      </w:r>
      <w:r w:rsidR="00A06800">
        <w:t xml:space="preserve">A number of similar examples is discussed in </w:t>
      </w:r>
      <w:r w:rsidR="00A06800">
        <w:fldChar w:fldCharType="begin"/>
      </w:r>
      <w:r w:rsidR="00BB0250">
        <w:instrText xml:space="preserve"> ADDIN ZOTERO_ITEM CSL_CITATION {"citationID":"gf8vl3aqf","properties":{"formattedCitation":"[93]","plainCitation":"[93]","noteIndex":0},"citationItems":[{"id":1357,"uris":["http://zotero.org/users/4070/items/IFGJ9D26"],"uri":["http://zotero.org/users/4070/items/IFGJ9D26"],"itemData":{"id":1357,"type":"article-journal","abstract":"Explicit symmetry relations for azimuthal Fourier components of the Mueller scattering matrix were derived as implications of particular scatterer symmetries. Several types of the latter were considered, including plane symmetries and second- and fourth-order rotational symmetries around the z-axis. Depending on the particular symmetry the integrals of the Mueller matrix over the azimuthal angle either vanish or equal the ones computed over the reduced angular range. Derived relations provide an independent test for any computer code that computes these integrals, which was illustrated by the discrete-dipole-approximation simulations for a number of test particles. Moreover, these relations can be used to reduce the time for computing these integrals for a symmetric particle by several times, which is relevant for several specific applications.","container-title":"Journal of Quantitative Spectroscopy and Radiative Transfer","DOI":"10.1016/j.jqsrt.2012.11.023","journalAbbreviation":"J. Quant. Spectrosc. Radiat. Transfer","page":"82-87","title":"Symmetry relations for the Mueller scattering matrix integrated over the azimuthal angle","volume":"131","author":[{"family":"Yurkin","given":"M. A."}],"issued":{"date-parts":[["2013"]]}}}],"schema":"https://github.com/citation-style-language/schema/raw/master/csl-citation.json"} </w:instrText>
      </w:r>
      <w:r w:rsidR="00A06800">
        <w:fldChar w:fldCharType="separate"/>
      </w:r>
      <w:r w:rsidR="00BB0250" w:rsidRPr="00BB0250">
        <w:t>[93]</w:t>
      </w:r>
      <w:r w:rsidR="00A06800">
        <w:fldChar w:fldCharType="end"/>
      </w:r>
      <w:r w:rsidR="00A06800">
        <w:t>. Overall, m</w:t>
      </w:r>
      <w:r w:rsidR="00E50743" w:rsidRPr="009819E7">
        <w:t>any of the particle symmetries can be employed, but that is user</w:t>
      </w:r>
      <w:r w:rsidR="00A367F8" w:rsidRPr="009819E7">
        <w:t>’s</w:t>
      </w:r>
      <w:r w:rsidR="00E50743" w:rsidRPr="009819E7">
        <w:t xml:space="preserve"> </w:t>
      </w:r>
      <w:r w:rsidR="00A06800">
        <w:t>responsibility</w:t>
      </w:r>
      <w:r w:rsidR="00E50743" w:rsidRPr="009819E7">
        <w:t xml:space="preserve"> to carefully account for them.</w:t>
      </w:r>
    </w:p>
    <w:p w14:paraId="2B605612" w14:textId="62910A91" w:rsidR="00E50743" w:rsidRPr="009819E7" w:rsidRDefault="00E50743" w:rsidP="00BB532E">
      <w:pPr>
        <w:pStyle w:val="Indent"/>
      </w:pPr>
      <w:r w:rsidRPr="009819E7">
        <w:t>The example of the parameter file is included in the distribution (</w:t>
      </w:r>
      <w:r w:rsidRPr="00D255D0">
        <w:rPr>
          <w:rStyle w:val="CourierNew11pt"/>
        </w:rPr>
        <w:t>input/scat_params.dat</w:t>
      </w:r>
      <w:r w:rsidRPr="009819E7">
        <w:t>), it is commented to facilitate its editing. The order of all the parameters is important, however comments can be inserted anywhere, except in lists of angle values or pairs. A file with a different name can be used if specified in the command line (see §</w:t>
      </w:r>
      <w:r w:rsidRPr="009819E7">
        <w:fldChar w:fldCharType="begin"/>
      </w:r>
      <w:r w:rsidRPr="009819E7">
        <w:instrText xml:space="preserve"> REF _Ref127774925 \r \h </w:instrText>
      </w:r>
      <w:r w:rsidR="00BB532E" w:rsidRPr="009819E7">
        <w:instrText xml:space="preserve"> \* MERGEFORMAT </w:instrText>
      </w:r>
      <w:r w:rsidRPr="009819E7">
        <w:fldChar w:fldCharType="separate"/>
      </w:r>
      <w:r w:rsidR="00AF049C">
        <w:t>11.2</w:t>
      </w:r>
      <w:r w:rsidRPr="009819E7">
        <w:fldChar w:fldCharType="end"/>
      </w:r>
      <w:r w:rsidRPr="009819E7">
        <w:t>).</w:t>
      </w:r>
    </w:p>
    <w:p w14:paraId="29D2C031" w14:textId="77777777" w:rsidR="00245CC9" w:rsidRPr="009819E7" w:rsidRDefault="00203230" w:rsidP="0020695F">
      <w:pPr>
        <w:pStyle w:val="Heading2app"/>
      </w:pPr>
      <w:bookmarkStart w:id="282" w:name="_Ref128068206"/>
      <w:bookmarkStart w:id="283" w:name="_Ref128068265"/>
      <w:bookmarkStart w:id="284" w:name="_Toc148426349"/>
      <w:bookmarkStart w:id="285" w:name="_Toc57726453"/>
      <w:r w:rsidRPr="009819E7">
        <w:t>G</w:t>
      </w:r>
      <w:r w:rsidR="00245CC9" w:rsidRPr="009819E7">
        <w:t>eometry files</w:t>
      </w:r>
      <w:bookmarkEnd w:id="282"/>
      <w:bookmarkEnd w:id="283"/>
      <w:bookmarkEnd w:id="284"/>
      <w:bookmarkEnd w:id="285"/>
    </w:p>
    <w:p w14:paraId="1523CE80" w14:textId="0769B1F0" w:rsidR="00D87AA9" w:rsidRPr="009819E7" w:rsidRDefault="009E704D" w:rsidP="00D87AA9">
      <w:r w:rsidRPr="009819E7">
        <w:t>This file specifies the shape of the scatterer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78075A" w:rsidRPr="009819E7">
        <w:t xml:space="preserve">). Two default </w:t>
      </w:r>
      <w:r w:rsidRPr="009819E7">
        <w:t xml:space="preserve">formats are supported: for </w:t>
      </w:r>
      <w:r w:rsidR="00DE3274">
        <w:t>single</w:t>
      </w:r>
      <w:r w:rsidRPr="009819E7">
        <w:t xml:space="preserve">- and multi-domain particles. </w:t>
      </w:r>
      <w:r w:rsidR="00575F79" w:rsidRPr="009819E7">
        <w:t>A</w:t>
      </w:r>
      <w:r w:rsidR="00F14186" w:rsidRPr="009819E7">
        <w:t xml:space="preserve"> </w:t>
      </w:r>
      <w:r w:rsidR="00DE3274">
        <w:t>single</w:t>
      </w:r>
      <w:r w:rsidRPr="009819E7">
        <w:t>-domain particle is described as the following:</w:t>
      </w:r>
    </w:p>
    <w:p w14:paraId="19B5CEE8" w14:textId="77777777" w:rsidR="009E704D" w:rsidRPr="009819E7" w:rsidRDefault="009E704D" w:rsidP="00F14C87">
      <w:pPr>
        <w:pStyle w:val="Commandline"/>
      </w:pPr>
      <w:r w:rsidRPr="009819E7">
        <w:t>#comments</w:t>
      </w:r>
      <w:r w:rsidR="005A5CED" w:rsidRPr="009819E7">
        <w:br/>
      </w:r>
      <w:r w:rsidRPr="009819E7">
        <w:t>0 0 1</w:t>
      </w:r>
      <w:r w:rsidR="005A5CED" w:rsidRPr="009819E7">
        <w:br/>
      </w:r>
      <w:r w:rsidRPr="009819E7">
        <w:t>2 1 0</w:t>
      </w:r>
      <w:r w:rsidR="005A5CED" w:rsidRPr="009819E7">
        <w:br/>
      </w:r>
      <w:r w:rsidR="008646F1" w:rsidRPr="009819E7">
        <w:t>…</w:t>
      </w:r>
    </w:p>
    <w:p w14:paraId="6ECF5BEA" w14:textId="79A43D3C" w:rsidR="009E704D" w:rsidRPr="009819E7" w:rsidRDefault="00A90305" w:rsidP="009E704D">
      <w:r>
        <w:t>The f</w:t>
      </w:r>
      <w:r w:rsidR="009E704D" w:rsidRPr="009819E7">
        <w:t xml:space="preserve">irst several lines are comments, after that each line contains three integers separated by space. That is </w:t>
      </w:r>
      <m:oMath>
        <m:r>
          <w:rPr>
            <w:rFonts w:ascii="Cambria Math" w:hAnsi="Cambria Math"/>
          </w:rPr>
          <m:t>x</m:t>
        </m:r>
      </m:oMath>
      <w:r w:rsidR="009E704D" w:rsidRPr="009819E7">
        <w:t xml:space="preserve">, </w:t>
      </w:r>
      <m:oMath>
        <m:r>
          <w:rPr>
            <w:rFonts w:ascii="Cambria Math" w:hAnsi="Cambria Math"/>
          </w:rPr>
          <m:t>y</m:t>
        </m:r>
      </m:oMath>
      <w:r w:rsidR="009E704D" w:rsidRPr="009819E7">
        <w:t xml:space="preserve">, and </w:t>
      </w:r>
      <m:oMath>
        <m:r>
          <w:rPr>
            <w:rFonts w:ascii="Cambria Math" w:hAnsi="Cambria Math"/>
          </w:rPr>
          <m:t>z</m:t>
        </m:r>
      </m:oMath>
      <w:r w:rsidR="009E704D" w:rsidRPr="009819E7">
        <w:t xml:space="preserve"> coordinates of a dipole (in units of the dipole size). </w:t>
      </w:r>
      <w:r w:rsidR="003E4277">
        <w:t>The</w:t>
      </w:r>
      <w:r w:rsidR="009E0236" w:rsidRPr="009819E7">
        <w:t>s</w:t>
      </w:r>
      <w:r w:rsidR="003E4277">
        <w:t>e</w:t>
      </w:r>
      <w:r w:rsidR="009E0236" w:rsidRPr="009819E7">
        <w:t xml:space="preserve"> coordinates can be considered relative to any (integer) reference point; </w:t>
      </w:r>
      <w:r w:rsidR="00535EA9" w:rsidRPr="00535EA9">
        <w:rPr>
          <w:rStyle w:val="CourierNew11pt"/>
        </w:rPr>
        <w:t>ADDA</w:t>
      </w:r>
      <w:r w:rsidR="009E0236" w:rsidRPr="009819E7">
        <w:t xml:space="preserve"> automatically places the minimum computational box (§</w:t>
      </w:r>
      <w:r w:rsidR="009E0236" w:rsidRPr="009819E7">
        <w:fldChar w:fldCharType="begin"/>
      </w:r>
      <w:r w:rsidR="009E0236" w:rsidRPr="009819E7">
        <w:instrText xml:space="preserve"> REF _Ref127766216 \r \h </w:instrText>
      </w:r>
      <w:r w:rsidR="009E0236" w:rsidRPr="009819E7">
        <w:fldChar w:fldCharType="separate"/>
      </w:r>
      <w:r w:rsidR="00AF049C">
        <w:t>6.2</w:t>
      </w:r>
      <w:r w:rsidR="009E0236" w:rsidRPr="009819E7">
        <w:fldChar w:fldCharType="end"/>
      </w:r>
      <w:r w:rsidR="009E0236" w:rsidRPr="009819E7">
        <w:t>) around all dipoles and centers it as described in §</w:t>
      </w:r>
      <w:r w:rsidR="009E0236" w:rsidRPr="009819E7">
        <w:fldChar w:fldCharType="begin"/>
      </w:r>
      <w:r w:rsidR="009E0236" w:rsidRPr="009819E7">
        <w:instrText xml:space="preserve"> REF _Ref133825795 \r \h </w:instrText>
      </w:r>
      <w:r w:rsidR="009E0236" w:rsidRPr="009819E7">
        <w:fldChar w:fldCharType="separate"/>
      </w:r>
      <w:r w:rsidR="00AF049C">
        <w:t>6.1</w:t>
      </w:r>
      <w:r w:rsidR="009E0236" w:rsidRPr="009819E7">
        <w:fldChar w:fldCharType="end"/>
      </w:r>
      <w:r w:rsidR="009E704D" w:rsidRPr="009819E7">
        <w:t xml:space="preserve">. </w:t>
      </w:r>
      <w:r w:rsidR="00E86F27" w:rsidRPr="009819E7">
        <w:t>The f</w:t>
      </w:r>
      <w:r w:rsidR="009E704D" w:rsidRPr="009819E7">
        <w:t>ormat for multi-domain particles is similar:</w:t>
      </w:r>
    </w:p>
    <w:p w14:paraId="240624B5" w14:textId="77777777" w:rsidR="009E704D" w:rsidRPr="009819E7" w:rsidRDefault="009E704D" w:rsidP="00BB532E">
      <w:pPr>
        <w:pStyle w:val="Commandline"/>
      </w:pPr>
      <w:r w:rsidRPr="009819E7">
        <w:t>#comments</w:t>
      </w:r>
      <w:r w:rsidR="005A5CED" w:rsidRPr="009819E7">
        <w:br/>
      </w:r>
      <w:r w:rsidRPr="009819E7">
        <w:t>Nmat=2</w:t>
      </w:r>
      <w:r w:rsidR="005A5CED" w:rsidRPr="009819E7">
        <w:br/>
      </w:r>
      <w:r w:rsidRPr="009819E7">
        <w:t>4 4 0 1</w:t>
      </w:r>
      <w:r w:rsidR="005A5CED" w:rsidRPr="009819E7">
        <w:br/>
      </w:r>
      <w:r w:rsidRPr="009819E7">
        <w:t>5 4 0 1</w:t>
      </w:r>
      <w:r w:rsidR="005A5CED" w:rsidRPr="009819E7">
        <w:br/>
      </w:r>
      <w:r w:rsidR="008646F1" w:rsidRPr="009819E7">
        <w:t>…</w:t>
      </w:r>
    </w:p>
    <w:p w14:paraId="1ABB019B" w14:textId="35335E1C" w:rsidR="0078075A" w:rsidRPr="009819E7" w:rsidRDefault="009E704D" w:rsidP="00D87AA9">
      <w:r w:rsidRPr="009819E7">
        <w:t>The first uncommented line specifies number of domains (different materials) and the last integer in every line specifies the domain number (1,…,</w:t>
      </w:r>
      <w:r w:rsidRPr="00D255D0">
        <w:rPr>
          <w:rStyle w:val="CourierNew11pt"/>
        </w:rPr>
        <w:t>Nmat</w:t>
      </w:r>
      <w:r w:rsidRPr="009819E7">
        <w:t>).</w:t>
      </w:r>
      <w:r w:rsidR="0078075A" w:rsidRPr="009819E7">
        <w:t xml:space="preserve"> </w:t>
      </w:r>
      <w:r w:rsidR="00C9100F" w:rsidRPr="009819E7">
        <w:t xml:space="preserve">However, given </w:t>
      </w:r>
      <w:r w:rsidR="00C9100F" w:rsidRPr="00D255D0">
        <w:rPr>
          <w:rStyle w:val="CourierNew11pt"/>
        </w:rPr>
        <w:t>Nmat</w:t>
      </w:r>
      <w:r w:rsidR="00C9100F" w:rsidRPr="009819E7">
        <w:t xml:space="preserve"> is largely ignored, since its more robust estimate is the maximum of the domain numbers among all dipoles. If these two are not equal, </w:t>
      </w:r>
      <w:r w:rsidR="00535EA9" w:rsidRPr="00535EA9">
        <w:rPr>
          <w:rStyle w:val="CourierNew11pt"/>
        </w:rPr>
        <w:t>ADDA</w:t>
      </w:r>
      <w:r w:rsidR="00C9100F" w:rsidRPr="009819E7">
        <w:t xml:space="preserve"> produces a warning and continues with the latter, ignoring the former.</w:t>
      </w:r>
    </w:p>
    <w:p w14:paraId="13396696" w14:textId="4805B9A3" w:rsidR="00D87AA9" w:rsidRPr="009819E7" w:rsidRDefault="00535EA9" w:rsidP="00EE51B2">
      <w:pPr>
        <w:ind w:firstLine="540"/>
      </w:pPr>
      <w:r w:rsidRPr="00535EA9">
        <w:rPr>
          <w:rStyle w:val="CourierNew11pt"/>
        </w:rPr>
        <w:t>ADDA</w:t>
      </w:r>
      <w:r w:rsidR="0078075A" w:rsidRPr="009819E7">
        <w:t xml:space="preserve"> also supports </w:t>
      </w:r>
      <w:r w:rsidR="002E2411" w:rsidRPr="002E2411">
        <w:rPr>
          <w:rStyle w:val="CourierNew11pt"/>
        </w:rPr>
        <w:t>DDSCAT</w:t>
      </w:r>
      <w:r w:rsidR="0078075A" w:rsidRPr="009819E7">
        <w:t xml:space="preserve"> </w:t>
      </w:r>
      <w:r w:rsidR="00C95213">
        <w:t>formats corresponding</w:t>
      </w:r>
      <w:r w:rsidR="0078075A" w:rsidRPr="009819E7">
        <w:t xml:space="preserve"> to its shape option </w:t>
      </w:r>
      <w:r w:rsidR="0078075A" w:rsidRPr="00D255D0">
        <w:rPr>
          <w:rStyle w:val="CourierNew11pt"/>
        </w:rPr>
        <w:t>FRMFIL</w:t>
      </w:r>
      <w:r w:rsidR="0078075A" w:rsidRPr="009819E7">
        <w:t xml:space="preserve"> </w:t>
      </w:r>
      <w:r w:rsidR="00356800">
        <w:t>(in version 6</w:t>
      </w:r>
      <w:r w:rsidR="00C95213">
        <w:t xml:space="preserve">) and </w:t>
      </w:r>
      <w:r w:rsidR="00C95213" w:rsidRPr="00BA34DC">
        <w:rPr>
          <w:rStyle w:val="CourierNew11pt"/>
        </w:rPr>
        <w:t>FROM_FILE</w:t>
      </w:r>
      <w:r w:rsidR="00356800">
        <w:t xml:space="preserve"> (in version 7</w:t>
      </w:r>
      <w:r w:rsidR="00C95213">
        <w:t xml:space="preserve">) </w:t>
      </w:r>
      <w:r w:rsidR="0078075A" w:rsidRPr="009819E7">
        <w:t xml:space="preserve">and output of </w:t>
      </w:r>
      <w:r w:rsidR="0078075A" w:rsidRPr="00D255D0">
        <w:rPr>
          <w:rStyle w:val="CourierNew11pt"/>
        </w:rPr>
        <w:t>calltarget</w:t>
      </w:r>
      <w:r w:rsidR="0078075A" w:rsidRPr="009819E7">
        <w:t xml:space="preserve"> utility</w:t>
      </w:r>
      <w:r w:rsidR="00425A19" w:rsidRPr="009819E7">
        <w:t xml:space="preserve"> </w:t>
      </w:r>
      <w:r w:rsidR="00425A19" w:rsidRPr="009819E7">
        <w:fldChar w:fldCharType="begin"/>
      </w:r>
      <w:r w:rsidR="00BB0250">
        <w:instrText xml:space="preserve"> ADDIN ZOTERO_ITEM CSL_CITATION {"citationID":"6lngUsTq","properties":{"unsorted":false,"formattedCitation":"[94,95]","plainCitation":"[94,95]","noteIndex":0},"citationItems":[{"id":12180,"uris":["http://zotero.org/users/4070/items/HQ564U7P"],"uri":["http://zotero.org/users/4070/items/HQ564U7P"],"itemData":{"id":12180,"type":"webpage","abstract":"DDSCAT 6.1 is a software package which applies the discrete dipole approximation (DDA) to calculate scattering and absorption of electromagnetic waves by targets with arbitrary geometries and complex refractive index. DDSCAT 6.1 allows accurate calculations of electromagnetic scattering from targets with size parameters 2 pi a_eff/lambda &lt; 15 provided the refractive index m is not large compared to unity (|m-1| &lt; 2). DDSCAT 6.1 includes support for MPI and FFTW. We also make available a \"plain\" distribution of DDSCAT 6.1 that does not include support for MPI, FFTW, or netCDF, but is much simpler to install than the full distribution. The DDSCAT package is written in Fortran and is highly portable. The program supports calculations for a variety of target geometries (e.g., ellipsoids, regular tetrahedra, rectangular solids, finite cylinders, hexagonal prisms, etc.). Target materials may be both inhomogeneous and anisotropic. It is straightforward for the user to import arbitrary target geometries into the code, and relatively straightforward to add new target generation capability to the package. DDSCAT automatically calculates total cross sections for absorption and scattering and selected elements of the Mueller scattering intensity matrix for specified orientation of the target relative to the incident wave, and for specified scattering directions.","title":"User guide for the discrete dipole approximation code DDSCAT 6.1","URL":"http://arxiv.org/abs/astro-ph/0409262v2","author":[{"family":"Draine","given":"B. T."},{"family":"Flatau","given":"P. J."}],"accessed":{"date-parts":[["2010",11,17]]},"issued":{"date-parts":[["2006",11,29]]}},"label":"page"},{"id":748,"uris":["http://zotero.org/users/4070/items/FGMT89NV"],"uri":["http://zotero.org/users/4070/items/FGMT89NV"],"itemData":{"id":748,"type":"webpage","abstract":"DDSCAT 7.1 is an open-source Fortran-90 software package applying the discrete dipole approximation to calculate scattering and absorption of electromagnetic waves by targets with arbitrary geometries and complex refractive index. The targets may be isolated entities (e.g., dust particles), but may also be 1-d or 2-d periodic arrays of \"target unit cells\", allowing calculation of absorption, scattering, and electric fields around arrays of nanostructures.\nThe theory of the DDA and its implementation in DDSCAT is presented in Draine (1988) and Draine &amp; Flatau (1994), and its extension to periodic structures (and near-field calculations) in Draine &amp; Flatau (2008). DDSCAT 7.1 includes support for MPI, OpenMP, and the Intel Math Kernel Library (MKL). DDSCAT supports calculations for a variety of target geometries. Target materials may be both inhomogeneous and anisotropic. It is straightforward for the user to \"import\" arbitrary target geometries into the code. DDSCAT automatically calculates total cross sections for absorption and scattering and selected elements of the Mueller scattering intensity matrix.\nThis User Guide explains how to use DDSCAT 7.1 to carry out electromagnetic scattering calculations. DDfield, a Fortran-90 code to calculate E and B at user-selected locations near the target, is included in the distribution. A number of changes have been made since the last release, DDSCAT 7.0.","title":"User guide for the discrete dipole approximation code DDSCAT 7.1","URL":"http://arxiv.org/abs/1002.1505v1","author":[{"family":"Draine","given":"B. T."},{"family":"Flatau","given":"P. J."}],"accessed":{"date-parts":[["2010",11,17]]},"issued":{"date-parts":[["2010",2,8]]}},"label":"page"}],"schema":"https://github.com/citation-style-language/schema/raw/master/csl-citation.json"} </w:instrText>
      </w:r>
      <w:r w:rsidR="00425A19" w:rsidRPr="009819E7">
        <w:fldChar w:fldCharType="separate"/>
      </w:r>
      <w:r w:rsidR="00BB0250" w:rsidRPr="00BB0250">
        <w:t>[94,95]</w:t>
      </w:r>
      <w:r w:rsidR="00425A19" w:rsidRPr="009819E7">
        <w:rPr>
          <w:vertAlign w:val="superscript"/>
        </w:rPr>
        <w:fldChar w:fldCharType="end"/>
      </w:r>
      <w:r w:rsidR="0078075A" w:rsidRPr="009819E7">
        <w:t>, which looks like</w:t>
      </w:r>
      <w:r w:rsidR="009738EF">
        <w:t xml:space="preserve"> (the 6</w:t>
      </w:r>
      <w:r w:rsidR="009738EF" w:rsidRPr="009738EF">
        <w:rPr>
          <w:vertAlign w:val="superscript"/>
        </w:rPr>
        <w:t>th</w:t>
      </w:r>
      <w:r w:rsidR="00356800">
        <w:t xml:space="preserve"> line is present only in </w:t>
      </w:r>
      <w:r w:rsidR="002E2411" w:rsidRPr="002E2411">
        <w:rPr>
          <w:rStyle w:val="CourierNew11pt"/>
        </w:rPr>
        <w:t>DDSCAT</w:t>
      </w:r>
      <w:r w:rsidR="009738EF">
        <w:t xml:space="preserve"> </w:t>
      </w:r>
      <w:r w:rsidR="00356800">
        <w:t>7</w:t>
      </w:r>
      <w:r w:rsidR="009738EF">
        <w:t>)</w:t>
      </w:r>
      <w:r w:rsidR="0078075A" w:rsidRPr="009819E7">
        <w:t>:</w:t>
      </w:r>
    </w:p>
    <w:p w14:paraId="1C2142B7" w14:textId="30E91527" w:rsidR="00C95213" w:rsidRDefault="0078075A" w:rsidP="00BB532E">
      <w:pPr>
        <w:pStyle w:val="Commandline"/>
      </w:pPr>
      <w:r w:rsidRPr="00C95213">
        <w:rPr>
          <w:rFonts w:ascii="Times New Roman" w:hAnsi="Times New Roman"/>
          <w:i/>
          <w:iCs/>
          <w:sz w:val="24"/>
        </w:rPr>
        <w:t>comment</w:t>
      </w:r>
      <w:r w:rsidR="0090216A">
        <w:rPr>
          <w:rFonts w:ascii="Times New Roman" w:hAnsi="Times New Roman"/>
          <w:i/>
          <w:iCs/>
          <w:sz w:val="24"/>
        </w:rPr>
        <w:t xml:space="preserve"> line</w:t>
      </w:r>
      <w:r w:rsidR="005A5CED" w:rsidRPr="009819E7">
        <w:br/>
      </w:r>
      <w:r w:rsidRPr="009819E7">
        <w:t>2176 = NAT</w:t>
      </w:r>
      <w:r w:rsidR="005A5CED" w:rsidRPr="009819E7">
        <w:br/>
      </w:r>
      <w:r w:rsidRPr="009819E7">
        <w:t>1 0 0 = A_1 vector</w:t>
      </w:r>
      <w:r w:rsidR="005A5CED" w:rsidRPr="009819E7">
        <w:br/>
      </w:r>
      <w:r w:rsidRPr="009819E7">
        <w:t>0 1 0 = A_2 vector</w:t>
      </w:r>
      <w:r w:rsidR="005A5CED" w:rsidRPr="009819E7">
        <w:br/>
      </w:r>
      <w:r w:rsidRPr="009819E7">
        <w:t>1 1 1 = lattice spacing</w:t>
      </w:r>
      <w:r w:rsidR="00F70D6C">
        <w:t>s (dx,dy,d</w:t>
      </w:r>
      <w:r w:rsidRPr="009819E7">
        <w:t>z)/d</w:t>
      </w:r>
    </w:p>
    <w:p w14:paraId="43091F20" w14:textId="604D0E64" w:rsidR="00575F79" w:rsidRPr="00BA34DC" w:rsidRDefault="00C95213" w:rsidP="0090216A">
      <w:pPr>
        <w:pStyle w:val="Commandline"/>
      </w:pPr>
      <w:r w:rsidRPr="00BA34DC">
        <w:t xml:space="preserve">0 0 0 </w:t>
      </w:r>
      <w:r w:rsidR="00BA34DC" w:rsidRPr="00BA34DC">
        <w:t xml:space="preserve">= </w:t>
      </w:r>
      <w:r w:rsidR="009738EF">
        <w:t>c</w:t>
      </w:r>
      <w:r w:rsidR="00BA34DC" w:rsidRPr="00BA34DC">
        <w:t xml:space="preserve">oordinates </w:t>
      </w:r>
      <w:r w:rsidR="009738EF">
        <w:t>(</w:t>
      </w:r>
      <w:r w:rsidR="00BA34DC" w:rsidRPr="00BA34DC">
        <w:t>x</w:t>
      </w:r>
      <w:r w:rsidR="009738EF">
        <w:t>0</w:t>
      </w:r>
      <w:r w:rsidR="00F70D6C">
        <w:t>/dx</w:t>
      </w:r>
      <w:r w:rsidR="009738EF">
        <w:t>,y0</w:t>
      </w:r>
      <w:r w:rsidR="00F70D6C">
        <w:t>/dy</w:t>
      </w:r>
      <w:r w:rsidR="009738EF">
        <w:t>,z0</w:t>
      </w:r>
      <w:r w:rsidR="00F70D6C">
        <w:t>/dz</w:t>
      </w:r>
      <w:r w:rsidR="009738EF">
        <w:t>)</w:t>
      </w:r>
      <w:r w:rsidR="00BA34DC" w:rsidRPr="00BA34DC">
        <w:t xml:space="preserve"> </w:t>
      </w:r>
      <w:r w:rsidR="009738EF">
        <w:t>of the zero dipole)</w:t>
      </w:r>
      <w:r w:rsidR="00F70D6C">
        <w:t>…</w:t>
      </w:r>
      <w:r w:rsidR="005A5CED" w:rsidRPr="00BA34DC">
        <w:br/>
      </w:r>
      <w:r w:rsidR="0090216A">
        <w:rPr>
          <w:rFonts w:ascii="Times New Roman" w:hAnsi="Times New Roman"/>
          <w:i/>
          <w:iCs/>
          <w:sz w:val="24"/>
        </w:rPr>
        <w:t>comment line</w:t>
      </w:r>
      <w:r w:rsidR="00575F79" w:rsidRPr="00BA34DC">
        <w:rPr>
          <w:rFonts w:ascii="Times New Roman" w:hAnsi="Times New Roman"/>
          <w:i/>
          <w:iCs/>
          <w:sz w:val="24"/>
        </w:rPr>
        <w:t>, e.g.</w:t>
      </w:r>
      <w:r w:rsidR="0078075A" w:rsidRPr="00BA34DC">
        <w:t xml:space="preserve"> JA  IX  IY  IZ ICOMP(x,y,z)</w:t>
      </w:r>
      <w:r w:rsidR="005A5CED" w:rsidRPr="00BA34DC">
        <w:br/>
      </w:r>
      <w:r w:rsidR="0090216A" w:rsidRPr="0090216A">
        <w:rPr>
          <w:rFonts w:ascii="Times New Roman" w:hAnsi="Times New Roman"/>
          <w:i/>
          <w:iCs/>
          <w:sz w:val="24"/>
        </w:rPr>
        <w:t>dummy</w:t>
      </w:r>
      <w:r w:rsidR="0078075A" w:rsidRPr="00BA34DC">
        <w:t xml:space="preserve"> </w:t>
      </w:r>
      <w:r w:rsidR="00575F79" w:rsidRPr="00BA34DC">
        <w:t>4</w:t>
      </w:r>
      <w:r w:rsidR="0078075A" w:rsidRPr="00BA34DC">
        <w:t xml:space="preserve"> </w:t>
      </w:r>
      <w:r w:rsidR="00575F79" w:rsidRPr="00BA34DC">
        <w:t>4</w:t>
      </w:r>
      <w:r w:rsidR="0078075A" w:rsidRPr="00BA34DC">
        <w:t xml:space="preserve"> 0 1 1 1</w:t>
      </w:r>
      <w:r w:rsidR="005A5CED" w:rsidRPr="00BA34DC">
        <w:br/>
      </w:r>
      <w:r w:rsidR="0090216A" w:rsidRPr="0090216A">
        <w:rPr>
          <w:rFonts w:ascii="Times New Roman" w:hAnsi="Times New Roman"/>
          <w:i/>
          <w:iCs/>
          <w:sz w:val="24"/>
        </w:rPr>
        <w:t>dummy</w:t>
      </w:r>
      <w:r w:rsidR="0078075A" w:rsidRPr="00BA34DC">
        <w:t xml:space="preserve"> </w:t>
      </w:r>
      <w:r w:rsidR="00575F79" w:rsidRPr="00BA34DC">
        <w:t>5 4 0 1 1 1</w:t>
      </w:r>
      <w:r w:rsidR="005A5CED" w:rsidRPr="00BA34DC">
        <w:br/>
      </w:r>
      <w:r w:rsidR="00575F79" w:rsidRPr="00BA34DC">
        <w:t>…</w:t>
      </w:r>
    </w:p>
    <w:p w14:paraId="4FFBF4C0" w14:textId="4CF68536" w:rsidR="0078075A" w:rsidRPr="009819E7" w:rsidRDefault="00575F79" w:rsidP="00575F79">
      <w:r w:rsidRPr="009819E7">
        <w:t xml:space="preserve">However, </w:t>
      </w:r>
      <w:r w:rsidR="00535EA9" w:rsidRPr="00535EA9">
        <w:rPr>
          <w:rStyle w:val="CourierNew11pt"/>
        </w:rPr>
        <w:t>ADDA</w:t>
      </w:r>
      <w:r w:rsidRPr="009819E7">
        <w:t xml:space="preserve">’s philosophy is slightly different from that of </w:t>
      </w:r>
      <w:r w:rsidR="002E2411" w:rsidRPr="002E2411">
        <w:rPr>
          <w:rStyle w:val="CourierNew11pt"/>
        </w:rPr>
        <w:t>DDSCAT</w:t>
      </w:r>
      <w:r w:rsidRPr="009819E7">
        <w:t xml:space="preserve">; in particular, shape file should describe only the dipole configuration, possibly multi-domain, but </w:t>
      </w:r>
      <w:r w:rsidRPr="009819E7">
        <w:rPr>
          <w:i/>
        </w:rPr>
        <w:t>n</w:t>
      </w:r>
      <w:r w:rsidR="00C9100F" w:rsidRPr="009819E7">
        <w:rPr>
          <w:i/>
        </w:rPr>
        <w:t>either</w:t>
      </w:r>
      <w:r w:rsidRPr="009819E7">
        <w:t xml:space="preserve"> orientation </w:t>
      </w:r>
      <w:r w:rsidR="00C9100F" w:rsidRPr="009819E7">
        <w:t>n</w:t>
      </w:r>
      <w:r w:rsidRPr="009819E7">
        <w:t>or size of the particle</w:t>
      </w:r>
      <w:r w:rsidR="00116FA0" w:rsidRPr="009819E7">
        <w:t xml:space="preserve">, which </w:t>
      </w:r>
      <w:r w:rsidRPr="009819E7">
        <w:t xml:space="preserve">should be specified independently in the command line. </w:t>
      </w:r>
      <w:r w:rsidR="00116FA0" w:rsidRPr="009819E7">
        <w:t xml:space="preserve">Moreover, in case of anisotropic refractive index </w:t>
      </w:r>
      <w:r w:rsidR="00535EA9" w:rsidRPr="00535EA9">
        <w:rPr>
          <w:rStyle w:val="CourierNew11pt"/>
        </w:rPr>
        <w:t>ADDA</w:t>
      </w:r>
      <w:r w:rsidR="00116FA0" w:rsidRPr="009819E7">
        <w:t xml:space="preserve"> uses one domain number to distinguish all different refractive index tensors, even those which differ only by rotation of the tensor. </w:t>
      </w:r>
      <w:r w:rsidRPr="009819E7">
        <w:t>Therefore</w:t>
      </w:r>
      <w:r w:rsidR="00116FA0" w:rsidRPr="009819E7">
        <w:t>,</w:t>
      </w:r>
      <w:r w:rsidRPr="009819E7">
        <w:t xml:space="preserve"> support </w:t>
      </w:r>
      <w:r w:rsidR="00C9100F" w:rsidRPr="009819E7">
        <w:t xml:space="preserve">of </w:t>
      </w:r>
      <w:r w:rsidR="002E2411" w:rsidRPr="002E2411">
        <w:rPr>
          <w:rStyle w:val="CourierNew11pt"/>
        </w:rPr>
        <w:t>DDSCAT</w:t>
      </w:r>
      <w:r w:rsidR="00C9100F" w:rsidRPr="009819E7">
        <w:t xml:space="preserve"> format</w:t>
      </w:r>
      <w:r w:rsidR="00356800">
        <w:t>s</w:t>
      </w:r>
      <w:r w:rsidR="00C9100F" w:rsidRPr="009819E7">
        <w:t xml:space="preserve"> is limited in </w:t>
      </w:r>
      <w:r w:rsidR="00116FA0" w:rsidRPr="009819E7">
        <w:t xml:space="preserve">the </w:t>
      </w:r>
      <w:r w:rsidR="00C9100F" w:rsidRPr="009819E7">
        <w:t>following respects:</w:t>
      </w:r>
      <w:r w:rsidRPr="009819E7">
        <w:t xml:space="preserve"> (a) </w:t>
      </w:r>
      <w:r w:rsidR="00535EA9" w:rsidRPr="00535EA9">
        <w:rPr>
          <w:rStyle w:val="CourierNew11pt"/>
        </w:rPr>
        <w:t>ADDA</w:t>
      </w:r>
      <w:r w:rsidR="00C9100F" w:rsidRPr="009819E7">
        <w:t xml:space="preserve"> completely </w:t>
      </w:r>
      <w:r w:rsidRPr="009819E7">
        <w:t>di</w:t>
      </w:r>
      <w:r w:rsidR="00C9100F" w:rsidRPr="009819E7">
        <w:t xml:space="preserve">scards </w:t>
      </w:r>
      <w:r w:rsidR="00A90305">
        <w:t xml:space="preserve">the </w:t>
      </w:r>
      <w:r w:rsidR="00C9100F" w:rsidRPr="009819E7">
        <w:t xml:space="preserve">first 6 </w:t>
      </w:r>
      <w:r w:rsidR="009738EF">
        <w:t xml:space="preserve">or 7 </w:t>
      </w:r>
      <w:r w:rsidR="00C9100F" w:rsidRPr="009819E7">
        <w:t xml:space="preserve">lines of the shape file, i.e. it always assumes default orientation and size of the particle, unless these are specified in the command line. (b) </w:t>
      </w:r>
      <w:r w:rsidR="00424064" w:rsidRPr="009819E7">
        <w:t xml:space="preserve">For each “dipole” row </w:t>
      </w:r>
      <w:r w:rsidR="00535EA9" w:rsidRPr="00535EA9">
        <w:rPr>
          <w:rStyle w:val="CourierNew11pt"/>
        </w:rPr>
        <w:t>ADDA</w:t>
      </w:r>
      <w:r w:rsidR="00116FA0" w:rsidRPr="009819E7">
        <w:t xml:space="preserve"> uses only </w:t>
      </w:r>
      <w:r w:rsidR="00C9100F" w:rsidRPr="009819E7">
        <w:t>dipole positions (2</w:t>
      </w:r>
      <w:r w:rsidR="00C9100F" w:rsidRPr="009819E7">
        <w:rPr>
          <w:vertAlign w:val="superscript"/>
        </w:rPr>
        <w:t>nd</w:t>
      </w:r>
      <w:r w:rsidR="00DE3274">
        <w:t>–</w:t>
      </w:r>
      <w:r w:rsidR="00C9100F" w:rsidRPr="009819E7">
        <w:t>4</w:t>
      </w:r>
      <w:r w:rsidR="00C9100F" w:rsidRPr="009819E7">
        <w:rPr>
          <w:vertAlign w:val="superscript"/>
        </w:rPr>
        <w:t>th</w:t>
      </w:r>
      <w:r w:rsidR="00C9100F" w:rsidRPr="009819E7">
        <w:t xml:space="preserve"> </w:t>
      </w:r>
      <w:r w:rsidR="00116FA0" w:rsidRPr="009819E7">
        <w:t xml:space="preserve">numbers) and </w:t>
      </w:r>
      <w:r w:rsidR="00116FA0" w:rsidRPr="009819E7">
        <w:lastRenderedPageBreak/>
        <w:t>identifier of</w:t>
      </w:r>
      <w:r w:rsidR="00116FA0" w:rsidRPr="009819E7">
        <w:rPr>
          <w:i/>
        </w:rPr>
        <w:t xml:space="preserve"> </w:t>
      </w:r>
      <m:oMath>
        <m:r>
          <w:rPr>
            <w:rFonts w:ascii="Cambria Math" w:hAnsi="Cambria Math"/>
          </w:rPr>
          <m:t>x</m:t>
        </m:r>
      </m:oMath>
      <w:r w:rsidR="00727DC0">
        <w:noBreakHyphen/>
      </w:r>
      <w:r w:rsidR="00116FA0" w:rsidRPr="009819E7">
        <w:t>component of refractive index tensor (5</w:t>
      </w:r>
      <w:r w:rsidR="00116FA0" w:rsidRPr="009819E7">
        <w:rPr>
          <w:vertAlign w:val="superscript"/>
        </w:rPr>
        <w:t>th</w:t>
      </w:r>
      <w:r w:rsidR="00116FA0" w:rsidRPr="009819E7">
        <w:t xml:space="preserve"> number) as domain number, discarding the other two components.</w:t>
      </w:r>
      <w:r w:rsidR="00116FA0" w:rsidRPr="00AA5BD7">
        <w:rPr>
          <w:rStyle w:val="a7"/>
        </w:rPr>
        <w:footnoteReference w:id="93"/>
      </w:r>
    </w:p>
    <w:p w14:paraId="0FE959B2" w14:textId="7CAC33B6" w:rsidR="00CE5DC1" w:rsidRDefault="00535EA9" w:rsidP="009738EF">
      <w:pPr>
        <w:ind w:firstLine="540"/>
      </w:pPr>
      <w:r w:rsidRPr="00535EA9">
        <w:rPr>
          <w:rStyle w:val="CourierNew11pt"/>
        </w:rPr>
        <w:t>ADDA</w:t>
      </w:r>
      <w:r w:rsidR="00424064" w:rsidRPr="009819E7">
        <w:t xml:space="preserve"> automatically determines the format of input dipole file, analyzing its several first lines. However, with increasing number of supported formats, probability of autodetection failure increases. If this happens, </w:t>
      </w:r>
      <w:r w:rsidRPr="00535EA9">
        <w:rPr>
          <w:rStyle w:val="CourierNew11pt"/>
        </w:rPr>
        <w:t>ADDA</w:t>
      </w:r>
      <w:r w:rsidR="00E86F27" w:rsidRPr="009819E7">
        <w:t xml:space="preserve"> produces an error because of different format of further lines. The error message contains the detected format, which can be used to diagnose the problem.</w:t>
      </w:r>
      <w:r w:rsidR="00CE5DC1">
        <w:t xml:space="preserve"> Also, for all shape formats the positions of any two dipoles must not coincide. Usually </w:t>
      </w:r>
      <w:r w:rsidR="00CE5DC1" w:rsidRPr="00535EA9">
        <w:rPr>
          <w:rStyle w:val="CourierNew11pt"/>
        </w:rPr>
        <w:t>ADDA</w:t>
      </w:r>
      <w:r w:rsidR="00CE5DC1">
        <w:t xml:space="preserve"> will detect such an error, but not in sparse mode.</w:t>
      </w:r>
    </w:p>
    <w:p w14:paraId="7548C2FA" w14:textId="7B5F00E2" w:rsidR="00734F75" w:rsidRPr="00734F75" w:rsidRDefault="00734F75" w:rsidP="00734F75">
      <w:pPr>
        <w:ind w:firstLine="540"/>
      </w:pPr>
      <w:r>
        <w:t xml:space="preserve">Finally, you can produce easily produce sample geometry files in any of the above format by saving predefined shapes using </w:t>
      </w:r>
      <w:r w:rsidRPr="00734F75">
        <w:rPr>
          <w:rStyle w:val="CourierNew11pt"/>
        </w:rPr>
        <w:noBreakHyphen/>
        <w:t>save_geom</w:t>
      </w:r>
      <w:r>
        <w:t xml:space="preserve"> command line option </w:t>
      </w:r>
      <w:r w:rsidRPr="009819E7">
        <w:t>(</w:t>
      </w:r>
      <w:r>
        <w:t>§</w:t>
      </w:r>
      <w:r>
        <w:fldChar w:fldCharType="begin"/>
      </w:r>
      <w:r>
        <w:instrText xml:space="preserve"> REF _Ref355435010 \r \h </w:instrText>
      </w:r>
      <w:r>
        <w:fldChar w:fldCharType="separate"/>
      </w:r>
      <w:r w:rsidR="00AF049C">
        <w:t>6.3</w:t>
      </w:r>
      <w:r>
        <w:fldChar w:fldCharType="end"/>
      </w:r>
      <w:r w:rsidRPr="009819E7">
        <w:t>)</w:t>
      </w:r>
      <w:r>
        <w:t>.</w:t>
      </w:r>
    </w:p>
    <w:p w14:paraId="0622C361" w14:textId="7ED61F2F" w:rsidR="00A95566" w:rsidRPr="009819E7" w:rsidRDefault="00A95566" w:rsidP="0020695F">
      <w:pPr>
        <w:pStyle w:val="Heading2app"/>
      </w:pPr>
      <w:bookmarkStart w:id="286" w:name="_Ref214164385"/>
      <w:bookmarkStart w:id="287" w:name="_Toc57726454"/>
      <w:r w:rsidRPr="009819E7">
        <w:t>Contour file</w:t>
      </w:r>
      <w:bookmarkEnd w:id="286"/>
      <w:bookmarkEnd w:id="287"/>
      <w:r w:rsidR="00734F75">
        <w:t>11</w:t>
      </w:r>
    </w:p>
    <w:p w14:paraId="7EAE1F2D" w14:textId="6E686226" w:rsidR="00A95566" w:rsidRPr="009819E7" w:rsidRDefault="005C5A1A" w:rsidP="008071DA">
      <w:pPr>
        <w:keepNext/>
      </w:pPr>
      <w:r w:rsidRPr="009819E7">
        <w:t>This file specifies contour in</w:t>
      </w:r>
      <w:r w:rsidR="000B3244" w:rsidRPr="009819E7">
        <w:t xml:space="preserve"> the</w:t>
      </w:r>
      <w:r w:rsidRPr="009819E7">
        <w:t xml:space="preserve"> </w:t>
      </w:r>
      <m:oMath>
        <m:r>
          <w:rPr>
            <w:rFonts w:ascii="Cambria Math" w:hAnsi="Cambria Math"/>
          </w:rPr>
          <m:t>ρz</m:t>
        </m:r>
      </m:oMath>
      <w:r w:rsidR="000B3244" w:rsidRPr="009819E7">
        <w:noBreakHyphen/>
        <w:t>plane</w:t>
      </w:r>
      <w:r w:rsidRPr="009819E7">
        <w:t xml:space="preserve"> </w:t>
      </w:r>
      <w:r w:rsidR="00326C5E" w:rsidRPr="009819E7">
        <w:t>defining the axisymmetric shape §</w:t>
      </w:r>
      <w:r w:rsidR="00326C5E" w:rsidRPr="009819E7">
        <w:fldChar w:fldCharType="begin"/>
      </w:r>
      <w:r w:rsidR="00326C5E" w:rsidRPr="009819E7">
        <w:instrText xml:space="preserve"> REF _Ref128034451 \r \h </w:instrText>
      </w:r>
      <w:r w:rsidR="00326C5E" w:rsidRPr="009819E7">
        <w:fldChar w:fldCharType="separate"/>
      </w:r>
      <w:r w:rsidR="00AF049C">
        <w:t>6.4</w:t>
      </w:r>
      <w:r w:rsidR="00326C5E" w:rsidRPr="009819E7">
        <w:fldChar w:fldCharType="end"/>
      </w:r>
      <w:r w:rsidR="00326C5E" w:rsidRPr="009819E7">
        <w:t>. It looks like:</w:t>
      </w:r>
    </w:p>
    <w:p w14:paraId="78EEF15D" w14:textId="77777777" w:rsidR="00326C5E" w:rsidRPr="009819E7" w:rsidRDefault="00326C5E" w:rsidP="00F14C87">
      <w:pPr>
        <w:pStyle w:val="Commandline"/>
      </w:pPr>
      <w:r w:rsidRPr="009819E7">
        <w:t>#comments</w:t>
      </w:r>
      <w:r w:rsidRPr="009819E7">
        <w:br/>
        <w:t>0 0.5</w:t>
      </w:r>
      <w:r w:rsidRPr="009819E7">
        <w:br/>
        <w:t xml:space="preserve">0.2 </w:t>
      </w:r>
      <w:r w:rsidR="00CE4EC7" w:rsidRPr="009819E7">
        <w:t>-</w:t>
      </w:r>
      <w:r w:rsidRPr="009819E7">
        <w:t>0.8</w:t>
      </w:r>
      <w:r w:rsidRPr="009819E7">
        <w:br/>
        <w:t>…</w:t>
      </w:r>
    </w:p>
    <w:p w14:paraId="01AE6BE8" w14:textId="7631E22E" w:rsidR="00326C5E" w:rsidRDefault="00A90305" w:rsidP="00A95566">
      <w:r>
        <w:t>The f</w:t>
      </w:r>
      <w:r w:rsidR="00326C5E" w:rsidRPr="009819E7">
        <w:t xml:space="preserve">irst several lines are comments, after that each line contains two floats defining </w:t>
      </w:r>
      <m:oMath>
        <m:r>
          <w:rPr>
            <w:rFonts w:ascii="Cambria Math" w:hAnsi="Cambria Math"/>
          </w:rPr>
          <m:t>ρ</m:t>
        </m:r>
      </m:oMath>
      <w:r w:rsidR="00326C5E" w:rsidRPr="009819E7">
        <w:t xml:space="preserve"> and </w:t>
      </w:r>
      <m:oMath>
        <m:r>
          <w:rPr>
            <w:rFonts w:ascii="Cambria Math" w:hAnsi="Cambria Math"/>
          </w:rPr>
          <m:t>z</m:t>
        </m:r>
      </m:oMath>
      <w:r w:rsidR="00326C5E" w:rsidRPr="009819E7">
        <w:t xml:space="preserve"> coordinates (in </w:t>
      </w:r>
      <w:r w:rsidR="000B3244" w:rsidRPr="009819E7">
        <w:t>µ</w:t>
      </w:r>
      <w:r w:rsidR="00326C5E" w:rsidRPr="009819E7">
        <w:t xml:space="preserve">m) of a contour point. At least three points should be specified. The contour is automatically closed by connecting the last and the first points. Linear interpolation is used between the specified points. </w:t>
      </w:r>
      <w:r w:rsidR="00CE4EC7" w:rsidRPr="009819E7">
        <w:t xml:space="preserve">The only requirement for the contour is that (by definition) </w:t>
      </w:r>
      <m:oMath>
        <m:r>
          <w:rPr>
            <w:rFonts w:ascii="Cambria Math" w:hAnsi="Cambria Math"/>
          </w:rPr>
          <m:t>ρ</m:t>
        </m:r>
      </m:oMath>
      <w:r w:rsidR="00CE4EC7" w:rsidRPr="009819E7">
        <w:t xml:space="preserve"> coordinates should be non-negative – </w:t>
      </w:r>
      <w:r w:rsidR="00535EA9" w:rsidRPr="00535EA9">
        <w:rPr>
          <w:rStyle w:val="CourierNew11pt"/>
        </w:rPr>
        <w:t>ADDA</w:t>
      </w:r>
      <w:r w:rsidR="00CE4EC7" w:rsidRPr="009819E7">
        <w:t xml:space="preserve"> will produce an error otherwise. For example, if a particle contains the interval of the </w:t>
      </w:r>
      <m:oMath>
        <m:r>
          <w:rPr>
            <w:rFonts w:ascii="Cambria Math" w:hAnsi="Cambria Math"/>
          </w:rPr>
          <m:t>z</m:t>
        </m:r>
      </m:oMath>
      <w:r w:rsidR="000B3244" w:rsidRPr="009819E7">
        <w:noBreakHyphen/>
        <w:t>ax</w:t>
      </w:r>
      <w:r w:rsidR="00CE4EC7" w:rsidRPr="009819E7">
        <w:t xml:space="preserve">is, it is natural (although not necessary) to choose the first and the last points of the contour on the </w:t>
      </w:r>
      <m:oMath>
        <m:r>
          <w:rPr>
            <w:rFonts w:ascii="Cambria Math" w:hAnsi="Cambria Math"/>
          </w:rPr>
          <m:t>z</m:t>
        </m:r>
      </m:oMath>
      <w:r w:rsidR="000B3244" w:rsidRPr="009819E7">
        <w:noBreakHyphen/>
        <w:t>ax</w:t>
      </w:r>
      <w:r w:rsidR="00CE4EC7" w:rsidRPr="009819E7">
        <w:t>is. A</w:t>
      </w:r>
      <w:r w:rsidR="004466DC" w:rsidRPr="009819E7">
        <w:t>part from this requirement,</w:t>
      </w:r>
      <w:r w:rsidR="00CE4EC7" w:rsidRPr="009819E7">
        <w:t xml:space="preserve"> any set of points ca</w:t>
      </w:r>
      <w:r w:rsidR="004466DC" w:rsidRPr="009819E7">
        <w:t>n be used;</w:t>
      </w:r>
      <w:r w:rsidR="00CE4EC7" w:rsidRPr="009819E7">
        <w:t xml:space="preserve"> in particular, t</w:t>
      </w:r>
      <w:r w:rsidR="004466DC" w:rsidRPr="009819E7">
        <w:t>he contour may intersect itself or contain identical points.</w:t>
      </w:r>
    </w:p>
    <w:p w14:paraId="1B6E6525" w14:textId="77777777" w:rsidR="00681029" w:rsidRPr="009819E7" w:rsidRDefault="00855C9A" w:rsidP="0020695F">
      <w:pPr>
        <w:pStyle w:val="Heading2app"/>
      </w:pPr>
      <w:bookmarkStart w:id="288" w:name="_Ref326012072"/>
      <w:bookmarkStart w:id="289" w:name="_Ref355436398"/>
      <w:bookmarkStart w:id="290" w:name="_Toc57726455"/>
      <w:r>
        <w:t>Field</w:t>
      </w:r>
      <w:r w:rsidR="00681029">
        <w:t xml:space="preserve"> file</w:t>
      </w:r>
      <w:bookmarkEnd w:id="288"/>
      <w:r>
        <w:t>s</w:t>
      </w:r>
      <w:bookmarkEnd w:id="289"/>
      <w:bookmarkEnd w:id="290"/>
    </w:p>
    <w:p w14:paraId="752B0951" w14:textId="033DE550" w:rsidR="00681029" w:rsidRPr="009819E7" w:rsidRDefault="00BB7944" w:rsidP="00BB7944">
      <w:r>
        <w:t>This file determines the incident wave</w:t>
      </w:r>
      <w:r w:rsidR="00E82378">
        <w:t xml:space="preserve"> (§</w:t>
      </w:r>
      <w:r w:rsidR="00E82378">
        <w:fldChar w:fldCharType="begin"/>
      </w:r>
      <w:r w:rsidR="00E82378">
        <w:instrText xml:space="preserve"> REF _Ref128561353 \r \h </w:instrText>
      </w:r>
      <w:r w:rsidR="00E82378">
        <w:fldChar w:fldCharType="separate"/>
      </w:r>
      <w:r w:rsidR="00AF049C">
        <w:t>9.2</w:t>
      </w:r>
      <w:r w:rsidR="00E82378">
        <w:fldChar w:fldCharType="end"/>
      </w:r>
      <w:r w:rsidR="00E82378">
        <w:t>)</w:t>
      </w:r>
      <w:r>
        <w:t xml:space="preserve"> </w:t>
      </w:r>
      <w:r w:rsidR="00855C9A">
        <w:t>or initial field for the iterative solver (§</w:t>
      </w:r>
      <w:r w:rsidR="00855C9A">
        <w:fldChar w:fldCharType="begin"/>
      </w:r>
      <w:r w:rsidR="00855C9A">
        <w:instrText xml:space="preserve"> REF _Ref127765208 \r \h </w:instrText>
      </w:r>
      <w:r w:rsidR="00855C9A">
        <w:fldChar w:fldCharType="separate"/>
      </w:r>
      <w:r w:rsidR="00AF049C">
        <w:t>12.1</w:t>
      </w:r>
      <w:r w:rsidR="00855C9A">
        <w:fldChar w:fldCharType="end"/>
      </w:r>
      <w:r w:rsidR="00855C9A">
        <w:t xml:space="preserve">) </w:t>
      </w:r>
      <w:r>
        <w:t xml:space="preserve">on dipole-per-dipole basis. </w:t>
      </w:r>
      <w:r w:rsidR="00C75D82">
        <w:t xml:space="preserve">The format is the same as output format for file </w:t>
      </w:r>
      <w:r w:rsidR="00C75D82" w:rsidRPr="002B74E1">
        <w:rPr>
          <w:rStyle w:val="CourierNew11pt"/>
        </w:rPr>
        <w:t>IncBeam</w:t>
      </w:r>
      <w:r w:rsidR="001F7010">
        <w:t xml:space="preserve"> </w:t>
      </w:r>
      <w:r w:rsidR="00855C9A">
        <w:t xml:space="preserve">or </w:t>
      </w:r>
      <w:r w:rsidR="00855C9A" w:rsidRPr="00855C9A">
        <w:rPr>
          <w:rStyle w:val="CourierNew11pt"/>
        </w:rPr>
        <w:t>IntField</w:t>
      </w:r>
      <w:r w:rsidR="00855C9A">
        <w:t xml:space="preserve"> </w:t>
      </w:r>
      <w:r w:rsidR="00C75D82">
        <w:t>(§</w:t>
      </w:r>
      <w:r w:rsidR="00C75D82">
        <w:fldChar w:fldCharType="begin"/>
      </w:r>
      <w:r w:rsidR="00C75D82">
        <w:instrText xml:space="preserve"> REF _Ref326009072 \r \h </w:instrText>
      </w:r>
      <w:r w:rsidR="00C75D82">
        <w:fldChar w:fldCharType="separate"/>
      </w:r>
      <w:r w:rsidR="00AF049C">
        <w:t>C.9</w:t>
      </w:r>
      <w:r w:rsidR="00C75D82">
        <w:fldChar w:fldCharType="end"/>
      </w:r>
      <w:r w:rsidR="00C75D82">
        <w:t>).</w:t>
      </w:r>
      <w:r>
        <w:t xml:space="preserve"> In particular, the file should look like</w:t>
      </w:r>
      <w:r w:rsidR="00681029" w:rsidRPr="009819E7">
        <w:t>:</w:t>
      </w:r>
    </w:p>
    <w:p w14:paraId="0F116735" w14:textId="77777777" w:rsidR="00681029" w:rsidRPr="00860997" w:rsidRDefault="00BB7944" w:rsidP="00860997">
      <w:pPr>
        <w:pStyle w:val="Commandline"/>
      </w:pPr>
      <w:r w:rsidRPr="00860997">
        <w:t>x y z |E|^2 Ex.r Ex.i … Ez.i</w:t>
      </w:r>
      <w:r w:rsidR="00860997">
        <w:br/>
      </w:r>
      <w:r w:rsidR="00C75D82" w:rsidRPr="00860997">
        <w:t>#comments</w:t>
      </w:r>
      <w:r w:rsidR="00860997">
        <w:br/>
      </w:r>
      <w:r w:rsidR="00681029" w:rsidRPr="00860997">
        <w:t>-0.2094395102 … -0.1844808236</w:t>
      </w:r>
      <w:r w:rsidR="00860997">
        <w:br/>
      </w:r>
      <w:r w:rsidR="00681029" w:rsidRPr="00860997">
        <w:t>…</w:t>
      </w:r>
      <w:r w:rsidR="00860997">
        <w:br/>
      </w:r>
      <w:r w:rsidR="00681029" w:rsidRPr="00860997">
        <w:t>0.2094395102 … -0.32940396</w:t>
      </w:r>
    </w:p>
    <w:p w14:paraId="29B11C9E" w14:textId="0A43D2D0" w:rsidR="00F26204" w:rsidRDefault="00BB7944" w:rsidP="00A66902">
      <w:r>
        <w:t xml:space="preserve">The first (header) line is ignored, as well as any number of following comment lines (starting with </w:t>
      </w:r>
      <w:r w:rsidRPr="00BB7944">
        <w:rPr>
          <w:rStyle w:val="CourierNew11pt"/>
        </w:rPr>
        <w:t>#</w:t>
      </w:r>
      <w:r>
        <w:t xml:space="preserve">). </w:t>
      </w:r>
      <w:r w:rsidR="00F26204">
        <w:t>For each following data line</w:t>
      </w:r>
      <w:r w:rsidR="00A90305">
        <w:t xml:space="preserve"> the</w:t>
      </w:r>
      <w:r>
        <w:t xml:space="preserve"> first four numbers are ignored </w:t>
      </w:r>
      <w:r w:rsidR="00F26204">
        <w:t xml:space="preserve">and next six numbers define the complex vector field in the following order: real and imaginary parts of </w:t>
      </w:r>
      <m:oMath>
        <m:r>
          <w:rPr>
            <w:rFonts w:ascii="Cambria Math" w:hAnsi="Cambria Math"/>
          </w:rPr>
          <m:t>x</m:t>
        </m:r>
      </m:oMath>
      <w:r w:rsidR="00F26204">
        <w:noBreakHyphen/>
        <w:t xml:space="preserve">component, the same for </w:t>
      </w:r>
      <m:oMath>
        <m:r>
          <w:rPr>
            <w:rFonts w:ascii="Cambria Math" w:hAnsi="Cambria Math"/>
          </w:rPr>
          <m:t>y</m:t>
        </m:r>
      </m:oMath>
      <w:r w:rsidR="00F26204">
        <w:noBreakHyphen/>
        <w:t xml:space="preserve">component, and then for </w:t>
      </w:r>
      <m:oMath>
        <m:r>
          <w:rPr>
            <w:rFonts w:ascii="Cambria Math" w:hAnsi="Cambria Math"/>
          </w:rPr>
          <m:t>z</m:t>
        </m:r>
      </m:oMath>
      <w:r w:rsidR="00F26204">
        <w:noBreakHyphen/>
        <w:t>component</w:t>
      </w:r>
      <w:r w:rsidR="0029471C">
        <w:t xml:space="preserve"> (all in particle reference frame)</w:t>
      </w:r>
      <w:r w:rsidR="00F26204">
        <w:t xml:space="preserve">. It </w:t>
      </w:r>
      <w:r w:rsidR="00E82378">
        <w:t>should be</w:t>
      </w:r>
      <w:r w:rsidR="00F26204">
        <w:t xml:space="preserve"> stress</w:t>
      </w:r>
      <w:r w:rsidR="00E82378">
        <w:t>ed</w:t>
      </w:r>
      <w:r w:rsidR="00F26204">
        <w:t xml:space="preserve"> that dipole coordinates (</w:t>
      </w:r>
      <w:r w:rsidR="00A90305">
        <w:t xml:space="preserve">the </w:t>
      </w:r>
      <w:r w:rsidR="00F26204">
        <w:t xml:space="preserve">first three numbers) are ignored, and correspondence between a field value and a dipole is based solely on the order of lines in the file. </w:t>
      </w:r>
      <w:r w:rsidR="00D36431">
        <w:t>In other words, index</w:t>
      </w:r>
      <w:r w:rsidR="00F26204">
        <w:t xml:space="preserve"> of non-trivial data line exactly </w:t>
      </w:r>
      <w:r w:rsidR="00D36431">
        <w:t xml:space="preserve">equals index of dipole. Thus, the safest way to produce </w:t>
      </w:r>
      <w:r w:rsidR="00A66902">
        <w:t xml:space="preserve">correct </w:t>
      </w:r>
      <w:r w:rsidR="00D36431">
        <w:t xml:space="preserve">input files is to use file </w:t>
      </w:r>
      <w:r w:rsidR="00D36431" w:rsidRPr="002B74E1">
        <w:rPr>
          <w:rStyle w:val="CourierNew11pt"/>
        </w:rPr>
        <w:t>IncBeam</w:t>
      </w:r>
      <w:r w:rsidR="00177C92" w:rsidRPr="00177C92">
        <w:t xml:space="preserve"> </w:t>
      </w:r>
      <w:r w:rsidR="00177C92">
        <w:t xml:space="preserve">or </w:t>
      </w:r>
      <w:r w:rsidR="00177C92" w:rsidRPr="00855C9A">
        <w:rPr>
          <w:rStyle w:val="CourierNew11pt"/>
        </w:rPr>
        <w:t>IntField</w:t>
      </w:r>
      <w:r w:rsidR="00D36431">
        <w:t xml:space="preserve">, produced by </w:t>
      </w:r>
      <w:r w:rsidR="00E82378" w:rsidRPr="00E82378">
        <w:rPr>
          <w:rStyle w:val="CourierNew11pt"/>
        </w:rPr>
        <w:noBreakHyphen/>
        <w:t>store_beam</w:t>
      </w:r>
      <w:r w:rsidR="00E82378">
        <w:t xml:space="preserve"> </w:t>
      </w:r>
      <w:r w:rsidR="00177C92">
        <w:t>(§</w:t>
      </w:r>
      <w:r w:rsidR="00177C92">
        <w:fldChar w:fldCharType="begin"/>
      </w:r>
      <w:r w:rsidR="00177C92">
        <w:instrText xml:space="preserve"> REF _Ref128105496 \r \h </w:instrText>
      </w:r>
      <w:r w:rsidR="00177C92">
        <w:fldChar w:fldCharType="separate"/>
      </w:r>
      <w:r w:rsidR="00AF049C">
        <w:t>9</w:t>
      </w:r>
      <w:r w:rsidR="00177C92">
        <w:fldChar w:fldCharType="end"/>
      </w:r>
      <w:r w:rsidR="00177C92">
        <w:t xml:space="preserve">) or </w:t>
      </w:r>
      <w:r w:rsidR="00177C92" w:rsidRPr="00E82378">
        <w:rPr>
          <w:rStyle w:val="CourierNew11pt"/>
        </w:rPr>
        <w:noBreakHyphen/>
        <w:t>store_</w:t>
      </w:r>
      <w:r w:rsidR="00177C92">
        <w:rPr>
          <w:rStyle w:val="CourierNew11pt"/>
        </w:rPr>
        <w:t>int_field</w:t>
      </w:r>
      <w:r w:rsidR="00177C92">
        <w:t xml:space="preserve"> (§</w:t>
      </w:r>
      <w:r w:rsidR="00177C92">
        <w:fldChar w:fldCharType="begin"/>
      </w:r>
      <w:r w:rsidR="00177C92">
        <w:instrText xml:space="preserve"> REF _Ref168486775 \r \h </w:instrText>
      </w:r>
      <w:r w:rsidR="00177C92">
        <w:fldChar w:fldCharType="separate"/>
      </w:r>
      <w:r w:rsidR="00AF049C">
        <w:t>11.7</w:t>
      </w:r>
      <w:r w:rsidR="00177C92">
        <w:fldChar w:fldCharType="end"/>
      </w:r>
      <w:r w:rsidR="00177C92">
        <w:t xml:space="preserve">) </w:t>
      </w:r>
      <w:r w:rsidR="00E82378">
        <w:t>command line option</w:t>
      </w:r>
      <w:r w:rsidR="00177C92">
        <w:t xml:space="preserve"> respectively</w:t>
      </w:r>
      <w:r w:rsidR="00E82378">
        <w:t>, as a template, changing only the values of the fields according to dipole coordinates.</w:t>
      </w:r>
      <w:r w:rsidR="00A66902">
        <w:t xml:space="preserve"> Finally, keep in mind that </w:t>
      </w:r>
      <w:r w:rsidR="00A66902" w:rsidRPr="00A66902">
        <w:rPr>
          <w:rStyle w:val="CourierNew11pt"/>
        </w:rPr>
        <w:t>ADDA</w:t>
      </w:r>
      <w:r w:rsidR="00A66902">
        <w:t xml:space="preserve"> assumes </w:t>
      </w:r>
      <w:r w:rsidR="001D78E4">
        <w:t>the same normalization conditions for the input beam, as used for built-in beam types (§</w:t>
      </w:r>
      <w:r w:rsidR="001D78E4">
        <w:fldChar w:fldCharType="begin"/>
      </w:r>
      <w:r w:rsidR="001D78E4">
        <w:instrText xml:space="preserve"> REF _Ref128561353 \r \h </w:instrText>
      </w:r>
      <w:r w:rsidR="001D78E4">
        <w:fldChar w:fldCharType="separate"/>
      </w:r>
      <w:r w:rsidR="00AF049C">
        <w:t>9.2</w:t>
      </w:r>
      <w:r w:rsidR="001D78E4">
        <w:fldChar w:fldCharType="end"/>
      </w:r>
      <w:r w:rsidR="001D78E4">
        <w:t>)</w:t>
      </w:r>
      <w:r w:rsidR="00A66902">
        <w:t>.</w:t>
      </w:r>
    </w:p>
    <w:p w14:paraId="0AA3B45D" w14:textId="77777777" w:rsidR="00D87AA9" w:rsidRPr="009819E7" w:rsidRDefault="00D07C14" w:rsidP="00EB5F17">
      <w:pPr>
        <w:pStyle w:val="Heading1app"/>
      </w:pPr>
      <w:bookmarkStart w:id="291" w:name="_Ref128214717"/>
      <w:bookmarkStart w:id="292" w:name="_Toc148426350"/>
      <w:bookmarkStart w:id="293" w:name="_Toc57726456"/>
      <w:r w:rsidRPr="009819E7">
        <w:lastRenderedPageBreak/>
        <w:t>Output F</w:t>
      </w:r>
      <w:r w:rsidR="00245CC9" w:rsidRPr="009819E7">
        <w:t>iles</w:t>
      </w:r>
      <w:bookmarkEnd w:id="291"/>
      <w:bookmarkEnd w:id="292"/>
      <w:bookmarkEnd w:id="293"/>
    </w:p>
    <w:p w14:paraId="454B1AE4" w14:textId="4B19D736" w:rsidR="00B678E5" w:rsidRPr="009819E7" w:rsidRDefault="00535EA9" w:rsidP="001B5E1A">
      <w:r w:rsidRPr="00535EA9">
        <w:rPr>
          <w:rStyle w:val="CourierNew11pt"/>
        </w:rPr>
        <w:t>ADDA</w:t>
      </w:r>
      <w:r w:rsidR="009E704D" w:rsidRPr="009819E7">
        <w:t xml:space="preserve"> outputs some information about its execution to </w:t>
      </w:r>
      <w:r w:rsidR="00D87FCC" w:rsidRPr="002B74E1">
        <w:rPr>
          <w:rStyle w:val="CourierNew11pt"/>
        </w:rPr>
        <w:t>stdout</w:t>
      </w:r>
      <w:r w:rsidR="009E704D" w:rsidRPr="009819E7">
        <w:t xml:space="preserve"> (§</w:t>
      </w:r>
      <w:r w:rsidR="009E704D" w:rsidRPr="009819E7">
        <w:fldChar w:fldCharType="begin"/>
      </w:r>
      <w:r w:rsidR="009E704D" w:rsidRPr="009819E7">
        <w:instrText xml:space="preserve"> REF _Ref128214648 \r \h </w:instrText>
      </w:r>
      <w:r w:rsidR="009E704D" w:rsidRPr="009819E7">
        <w:fldChar w:fldCharType="separate"/>
      </w:r>
      <w:r w:rsidR="00AF049C">
        <w:t>C.2</w:t>
      </w:r>
      <w:r w:rsidR="009E704D" w:rsidRPr="009819E7">
        <w:fldChar w:fldCharType="end"/>
      </w:r>
      <w:r w:rsidR="009E704D" w:rsidRPr="009819E7">
        <w:t>), but most of information is saved in special files, which are created in a separate</w:t>
      </w:r>
      <w:r w:rsidR="006A56C1" w:rsidRPr="009819E7">
        <w:t xml:space="preserve"> output directory</w:t>
      </w:r>
      <w:r w:rsidR="009E704D" w:rsidRPr="009819E7">
        <w:t xml:space="preserve"> (§</w:t>
      </w:r>
      <w:r w:rsidR="009E704D" w:rsidRPr="009819E7">
        <w:fldChar w:fldCharType="begin"/>
      </w:r>
      <w:r w:rsidR="009E704D" w:rsidRPr="009819E7">
        <w:instrText xml:space="preserve"> REF _Ref128108285 \r \h </w:instrText>
      </w:r>
      <w:r w:rsidR="009E704D" w:rsidRPr="009819E7">
        <w:fldChar w:fldCharType="separate"/>
      </w:r>
      <w:r w:rsidR="00AF049C">
        <w:t>C.3</w:t>
      </w:r>
      <w:r w:rsidR="009E704D" w:rsidRPr="009819E7">
        <w:fldChar w:fldCharType="end"/>
      </w:r>
      <w:r w:rsidR="009E704D" w:rsidRPr="009819E7">
        <w:t>).</w:t>
      </w:r>
      <w:r w:rsidR="00250534" w:rsidRPr="009819E7">
        <w:t xml:space="preserve"> </w:t>
      </w:r>
      <w:r w:rsidR="001C6451" w:rsidRPr="009819E7">
        <w:t>All spreadsheet files use space as separator (both between column names and values).</w:t>
      </w:r>
      <w:r w:rsidR="00DE4EFC" w:rsidRPr="009819E7">
        <w:t xml:space="preserve"> All files in this section are in ASC</w:t>
      </w:r>
      <w:r w:rsidR="00B678E5" w:rsidRPr="009819E7">
        <w:t>II format to ensure portability.</w:t>
      </w:r>
    </w:p>
    <w:p w14:paraId="6D538520" w14:textId="77777777" w:rsidR="00B678E5" w:rsidRPr="009819E7" w:rsidRDefault="00B678E5" w:rsidP="0020695F">
      <w:pPr>
        <w:pStyle w:val="Heading2app"/>
      </w:pPr>
      <w:bookmarkStart w:id="294" w:name="_Ref130920431"/>
      <w:bookmarkStart w:id="295" w:name="_Toc148426351"/>
      <w:bookmarkStart w:id="296" w:name="_Toc57726457"/>
      <w:r w:rsidRPr="009819E7">
        <w:t>stderr, logerr</w:t>
      </w:r>
      <w:bookmarkEnd w:id="294"/>
      <w:bookmarkEnd w:id="295"/>
      <w:bookmarkEnd w:id="296"/>
    </w:p>
    <w:p w14:paraId="382716D5" w14:textId="77777777" w:rsidR="00B678E5" w:rsidRPr="009819E7" w:rsidRDefault="00B678E5" w:rsidP="00B678E5">
      <w:r w:rsidRPr="009819E7">
        <w:t xml:space="preserve">If any inconsistency is detected by </w:t>
      </w:r>
      <w:r w:rsidR="00535EA9" w:rsidRPr="00535EA9">
        <w:rPr>
          <w:rStyle w:val="CourierNew11pt"/>
        </w:rPr>
        <w:t>ADDA</w:t>
      </w:r>
      <w:r w:rsidRPr="009819E7">
        <w:t xml:space="preserve"> during execution, it produces error and warnings. They are shown in </w:t>
      </w:r>
      <w:r w:rsidRPr="009819E7">
        <w:rPr>
          <w:rFonts w:ascii="Courier New" w:hAnsi="Courier New" w:cs="Courier New"/>
          <w:sz w:val="22"/>
          <w:szCs w:val="22"/>
        </w:rPr>
        <w:t>stderr</w:t>
      </w:r>
      <w:r w:rsidRPr="009819E7">
        <w:t xml:space="preserve"> and duplicated in log files, as lines starting with</w:t>
      </w:r>
    </w:p>
    <w:p w14:paraId="4EA3CD1C" w14:textId="77777777" w:rsidR="00B678E5" w:rsidRPr="009819E7" w:rsidRDefault="0047503F" w:rsidP="00F14C87">
      <w:pPr>
        <w:pStyle w:val="Commandline"/>
      </w:pPr>
      <w:r w:rsidRPr="009819E7">
        <w:t>ERROR:</w:t>
      </w:r>
    </w:p>
    <w:p w14:paraId="7D007BF1" w14:textId="77777777" w:rsidR="00B678E5" w:rsidRPr="009819E7" w:rsidRDefault="00B678E5" w:rsidP="00B678E5">
      <w:r w:rsidRPr="009819E7">
        <w:t>or</w:t>
      </w:r>
    </w:p>
    <w:p w14:paraId="169FC56A" w14:textId="77777777" w:rsidR="00B678E5" w:rsidRPr="009819E7" w:rsidRDefault="0047503F" w:rsidP="00F14C87">
      <w:pPr>
        <w:pStyle w:val="Commandline"/>
      </w:pPr>
      <w:r w:rsidRPr="009819E7">
        <w:t>WARNING:</w:t>
      </w:r>
    </w:p>
    <w:p w14:paraId="0A65268A" w14:textId="6863F3B1" w:rsidR="00B678E5" w:rsidRPr="009819E7" w:rsidRDefault="00B678E5" w:rsidP="001B5E1A">
      <w:r w:rsidRPr="009819E7">
        <w:t>respectively. M</w:t>
      </w:r>
      <w:r w:rsidR="000C4653" w:rsidRPr="009819E7">
        <w:t xml:space="preserve">ost </w:t>
      </w:r>
      <w:r w:rsidRPr="009819E7">
        <w:t xml:space="preserve">error messages are saved </w:t>
      </w:r>
      <w:r w:rsidR="002B74E1">
        <w:t xml:space="preserve">to </w:t>
      </w:r>
      <w:r w:rsidRPr="002B74E1">
        <w:rPr>
          <w:rStyle w:val="CourierNew11pt"/>
        </w:rPr>
        <w:t>log</w:t>
      </w:r>
      <w:r w:rsidRPr="009819E7">
        <w:t xml:space="preserve"> (§</w:t>
      </w:r>
      <w:r w:rsidR="000C4653" w:rsidRPr="009819E7">
        <w:fldChar w:fldCharType="begin"/>
      </w:r>
      <w:r w:rsidR="000C4653" w:rsidRPr="009819E7">
        <w:instrText xml:space="preserve"> REF _Ref127766593 \r \h </w:instrText>
      </w:r>
      <w:r w:rsidR="000C4653" w:rsidRPr="009819E7">
        <w:fldChar w:fldCharType="separate"/>
      </w:r>
      <w:r w:rsidR="00AF049C">
        <w:t>C.4</w:t>
      </w:r>
      <w:r w:rsidR="000C4653" w:rsidRPr="009819E7">
        <w:fldChar w:fldCharType="end"/>
      </w:r>
      <w:r w:rsidRPr="009819E7">
        <w:t>)</w:t>
      </w:r>
      <w:r w:rsidR="000C4653" w:rsidRPr="009819E7">
        <w:t xml:space="preserve">, however in parallel mode each processor may produce specific error messages. The latter are saved in special files, named </w:t>
      </w:r>
      <w:r w:rsidR="000C4653" w:rsidRPr="002B74E1">
        <w:rPr>
          <w:rStyle w:val="CourierNew11pt"/>
        </w:rPr>
        <w:t>logerr.n</w:t>
      </w:r>
      <w:r w:rsidR="000C4653" w:rsidRPr="009819E7">
        <w:t xml:space="preserve">, where </w:t>
      </w:r>
      <w:r w:rsidR="000C4653" w:rsidRPr="009819E7">
        <w:rPr>
          <w:rFonts w:ascii="Courier New" w:hAnsi="Courier New" w:cs="Courier New"/>
          <w:sz w:val="22"/>
          <w:szCs w:val="22"/>
        </w:rPr>
        <w:t>n</w:t>
      </w:r>
      <w:r w:rsidR="000C4653" w:rsidRPr="009819E7">
        <w:t xml:space="preserve"> is a number of processor. In case of an error </w:t>
      </w:r>
      <w:r w:rsidR="00535EA9" w:rsidRPr="00535EA9">
        <w:rPr>
          <w:rStyle w:val="CourierNew11pt"/>
        </w:rPr>
        <w:t>ADDA</w:t>
      </w:r>
      <w:r w:rsidR="00F14186" w:rsidRPr="009819E7">
        <w:t xml:space="preserve"> terminates execution</w:t>
      </w:r>
      <w:r w:rsidR="000C4653" w:rsidRPr="009819E7">
        <w:t>, hence the errors that were detected before the output directory was created (</w:t>
      </w:r>
      <w:r w:rsidR="006373A4" w:rsidRPr="009819E7">
        <w:t>§</w:t>
      </w:r>
      <w:r w:rsidR="006373A4" w:rsidRPr="009819E7">
        <w:fldChar w:fldCharType="begin"/>
      </w:r>
      <w:r w:rsidR="006373A4" w:rsidRPr="009819E7">
        <w:instrText xml:space="preserve"> REF _Ref128108285 \r \h </w:instrText>
      </w:r>
      <w:r w:rsidR="006373A4" w:rsidRPr="009819E7">
        <w:fldChar w:fldCharType="separate"/>
      </w:r>
      <w:r w:rsidR="00AF049C">
        <w:t>C.3</w:t>
      </w:r>
      <w:r w:rsidR="006373A4" w:rsidRPr="009819E7">
        <w:fldChar w:fldCharType="end"/>
      </w:r>
      <w:r w:rsidR="000C4653" w:rsidRPr="009819E7">
        <w:t xml:space="preserve">) are not saved to file and appear only in </w:t>
      </w:r>
      <w:r w:rsidR="000C4653" w:rsidRPr="009819E7">
        <w:rPr>
          <w:rFonts w:ascii="Courier New" w:hAnsi="Courier New" w:cs="Courier New"/>
          <w:sz w:val="22"/>
          <w:szCs w:val="22"/>
        </w:rPr>
        <w:t>stderr</w:t>
      </w:r>
      <w:r w:rsidR="000C4653" w:rsidRPr="009819E7">
        <w:t>.</w:t>
      </w:r>
      <w:r w:rsidR="00C32ADC" w:rsidRPr="009819E7">
        <w:t xml:space="preserve"> Warnings indicate that probably the simulation goes not exactly the way intended by user, but </w:t>
      </w:r>
      <w:r w:rsidR="00535EA9" w:rsidRPr="00535EA9">
        <w:rPr>
          <w:rStyle w:val="CourierNew11pt"/>
        </w:rPr>
        <w:t>ADDA</w:t>
      </w:r>
      <w:r w:rsidR="00C32ADC" w:rsidRPr="009819E7">
        <w:t xml:space="preserve"> continues execution.</w:t>
      </w:r>
    </w:p>
    <w:p w14:paraId="658423FE" w14:textId="77777777" w:rsidR="001B5E1A" w:rsidRPr="009819E7" w:rsidRDefault="001B5E1A" w:rsidP="0020695F">
      <w:pPr>
        <w:pStyle w:val="Heading2app"/>
      </w:pPr>
      <w:bookmarkStart w:id="297" w:name="_Ref128214648"/>
      <w:bookmarkStart w:id="298" w:name="_Toc148426352"/>
      <w:bookmarkStart w:id="299" w:name="_Toc57726458"/>
      <w:r w:rsidRPr="009819E7">
        <w:t>stdout</w:t>
      </w:r>
      <w:bookmarkEnd w:id="297"/>
      <w:bookmarkEnd w:id="298"/>
      <w:bookmarkEnd w:id="299"/>
    </w:p>
    <w:p w14:paraId="1965B964" w14:textId="336F5175" w:rsidR="009E704D" w:rsidRPr="009819E7" w:rsidRDefault="00535EA9" w:rsidP="009E704D">
      <w:r w:rsidRPr="00535EA9">
        <w:rPr>
          <w:rStyle w:val="CourierNew11pt"/>
        </w:rPr>
        <w:t>ADDA</w:t>
      </w:r>
      <w:r w:rsidR="009E704D" w:rsidRPr="009819E7">
        <w:t xml:space="preserve">’s output to </w:t>
      </w:r>
      <w:r w:rsidR="009E704D" w:rsidRPr="009819E7">
        <w:rPr>
          <w:rFonts w:ascii="Courier New" w:hAnsi="Courier New" w:cs="Courier New"/>
          <w:sz w:val="22"/>
          <w:szCs w:val="22"/>
        </w:rPr>
        <w:t>stdout</w:t>
      </w:r>
      <w:r w:rsidR="009E704D" w:rsidRPr="009819E7">
        <w:t xml:space="preserve"> is mainly designed to show the progress of the execution, when </w:t>
      </w:r>
      <w:r w:rsidRPr="00535EA9">
        <w:rPr>
          <w:rStyle w:val="CourierNew11pt"/>
        </w:rPr>
        <w:t>ADDA</w:t>
      </w:r>
      <w:r w:rsidR="009E704D" w:rsidRPr="009819E7">
        <w:t xml:space="preserve"> is run in the terminal session. More detailed information is saved to </w:t>
      </w:r>
      <w:r w:rsidR="009E704D" w:rsidRPr="002B74E1">
        <w:rPr>
          <w:rStyle w:val="CourierNew11pt"/>
        </w:rPr>
        <w:t>log</w:t>
      </w:r>
      <w:r w:rsidR="009E704D" w:rsidRPr="009819E7">
        <w:t xml:space="preserve"> (§</w:t>
      </w:r>
      <w:r w:rsidR="009E704D" w:rsidRPr="009819E7">
        <w:fldChar w:fldCharType="begin"/>
      </w:r>
      <w:r w:rsidR="009E704D" w:rsidRPr="009819E7">
        <w:instrText xml:space="preserve"> REF _Ref127766593 \r \h </w:instrText>
      </w:r>
      <w:r w:rsidR="009E704D" w:rsidRPr="009819E7">
        <w:fldChar w:fldCharType="separate"/>
      </w:r>
      <w:r w:rsidR="00AF049C">
        <w:t>C.4</w:t>
      </w:r>
      <w:r w:rsidR="009E704D" w:rsidRPr="009819E7">
        <w:fldChar w:fldCharType="end"/>
      </w:r>
      <w:r w:rsidR="009E704D" w:rsidRPr="009819E7">
        <w:t>)</w:t>
      </w:r>
      <w:r w:rsidR="0078475F" w:rsidRPr="009819E7">
        <w:t xml:space="preserve"> and other output files</w:t>
      </w:r>
      <w:r w:rsidR="009E704D" w:rsidRPr="009819E7">
        <w:t xml:space="preserve">, except for </w:t>
      </w:r>
      <w:r w:rsidR="00D10478" w:rsidRPr="009819E7">
        <w:t>few information messages</w:t>
      </w:r>
      <w:r w:rsidR="009E704D" w:rsidRPr="009819E7">
        <w:t xml:space="preserve"> that appear only in </w:t>
      </w:r>
      <w:r w:rsidR="009E704D" w:rsidRPr="002B74E1">
        <w:rPr>
          <w:rStyle w:val="CourierNew11pt"/>
        </w:rPr>
        <w:t>stdout</w:t>
      </w:r>
      <w:r w:rsidR="009E704D" w:rsidRPr="009819E7">
        <w:t xml:space="preserve">. The </w:t>
      </w:r>
      <w:r w:rsidR="009E704D" w:rsidRPr="002B74E1">
        <w:rPr>
          <w:rStyle w:val="CourierNew11pt"/>
        </w:rPr>
        <w:t>stdout</w:t>
      </w:r>
      <w:r w:rsidR="009E704D" w:rsidRPr="009819E7">
        <w:t xml:space="preserve"> from the sample calculation (§</w:t>
      </w:r>
      <w:r w:rsidR="009E704D" w:rsidRPr="009819E7">
        <w:fldChar w:fldCharType="begin"/>
      </w:r>
      <w:r w:rsidR="009E704D" w:rsidRPr="009819E7">
        <w:instrText xml:space="preserve"> REF _Ref128324059 \r \h </w:instrText>
      </w:r>
      <w:r w:rsidR="009E704D" w:rsidRPr="009819E7">
        <w:fldChar w:fldCharType="separate"/>
      </w:r>
      <w:r w:rsidR="00AF049C">
        <w:t>3.1</w:t>
      </w:r>
      <w:r w:rsidR="009E704D" w:rsidRPr="009819E7">
        <w:fldChar w:fldCharType="end"/>
      </w:r>
      <w:r w:rsidR="009E704D" w:rsidRPr="009819E7">
        <w:t>) looks like</w:t>
      </w:r>
    </w:p>
    <w:p w14:paraId="6E85FD4E" w14:textId="12958467" w:rsidR="00DE0F81" w:rsidRDefault="00114D74" w:rsidP="00DE0F81">
      <w:pPr>
        <w:pStyle w:val="Commandline"/>
      </w:pPr>
      <w:r w:rsidRPr="00DF09BE">
        <w:t>all data is saved in 'run000_sphere_g16</w:t>
      </w:r>
      <w:r w:rsidR="001F1A1A" w:rsidRPr="00DF09BE">
        <w:t>_m1.</w:t>
      </w:r>
      <w:r w:rsidRPr="00DF09BE">
        <w:t>5'</w:t>
      </w:r>
      <w:r w:rsidRPr="00DF09BE">
        <w:br/>
      </w:r>
      <w:r w:rsidR="00DF09BE" w:rsidRPr="00DF09BE">
        <w:t>box dimensions: 16x16x16</w:t>
      </w:r>
      <w:r w:rsidRPr="00DF09BE">
        <w:br/>
        <w:t>lambda: 6.283185307   Dipoles/lambda: 15</w:t>
      </w:r>
      <w:r w:rsidRPr="00DF09BE">
        <w:br/>
        <w:t>Required relative residual norm: 1e-</w:t>
      </w:r>
      <w:r w:rsidR="00462179" w:rsidRPr="00DF09BE">
        <w:t>0</w:t>
      </w:r>
      <w:r w:rsidRPr="00DF09BE">
        <w:t>05</w:t>
      </w:r>
      <w:r w:rsidRPr="00DF09BE">
        <w:br/>
        <w:t>Total number of occupied dipoles: 2176</w:t>
      </w:r>
      <w:r w:rsidRPr="00DF09BE">
        <w:br/>
        <w:t>Memory usage for MatVec matrices: 1.3 M</w:t>
      </w:r>
      <w:r w:rsidR="00400D7B" w:rsidRPr="00DF09BE">
        <w:t>B</w:t>
      </w:r>
      <w:r w:rsidRPr="00DF09BE">
        <w:br/>
      </w:r>
      <w:r w:rsidR="00F046AC" w:rsidRPr="00DF09BE">
        <w:t>Calculating Green's function (Dmatrix)</w:t>
      </w:r>
      <w:r w:rsidR="00F046AC" w:rsidRPr="00DF09BE">
        <w:br/>
        <w:t>Fo</w:t>
      </w:r>
      <w:r w:rsidR="00C20184">
        <w:t>urier transform of Dmatrix</w:t>
      </w:r>
      <w:r w:rsidR="00F046AC" w:rsidRPr="00DF09BE">
        <w:br/>
      </w:r>
      <w:r w:rsidRPr="00DF09BE">
        <w:t>Initializing FFTW3</w:t>
      </w:r>
      <w:r w:rsidRPr="00DF09BE">
        <w:br/>
        <w:t>Total memory usage: 2.2 M</w:t>
      </w:r>
      <w:r w:rsidR="00400D7B" w:rsidRPr="00DF09BE">
        <w:t>B</w:t>
      </w:r>
      <w:r w:rsidRPr="00DF09BE">
        <w:br/>
      </w:r>
      <w:r w:rsidRPr="00DF09BE">
        <w:br/>
        <w:t>here we go, calc Y</w:t>
      </w:r>
      <w:r w:rsidRPr="00DF09BE">
        <w:br/>
      </w:r>
      <w:r w:rsidRPr="00DF09BE">
        <w:br/>
        <w:t>CoupleConstant:0.005259037197+1.843854148e-</w:t>
      </w:r>
      <w:r w:rsidR="00462179" w:rsidRPr="00DF09BE">
        <w:t>0</w:t>
      </w:r>
      <w:r w:rsidRPr="00DF09BE">
        <w:t>05i</w:t>
      </w:r>
      <w:r w:rsidRPr="00DF09BE">
        <w:br/>
        <w:t>x_0 = 0</w:t>
      </w:r>
      <w:r w:rsidRPr="00DF09BE">
        <w:br/>
        <w:t>RE_000 = 1.0000000000E+</w:t>
      </w:r>
      <w:r w:rsidR="00462179" w:rsidRPr="00DF09BE">
        <w:t>0</w:t>
      </w:r>
      <w:r w:rsidRPr="00DF09BE">
        <w:t>00</w:t>
      </w:r>
      <w:r w:rsidRPr="00DF09BE">
        <w:br/>
        <w:t>RE_001 = 8.4752662637E-</w:t>
      </w:r>
      <w:r w:rsidR="00462179" w:rsidRPr="00DF09BE">
        <w:t>0</w:t>
      </w:r>
      <w:r w:rsidR="00FD3D4D">
        <w:t>01  +</w:t>
      </w:r>
      <w:r w:rsidRPr="00DF09BE">
        <w:br/>
        <w:t>…</w:t>
      </w:r>
      <w:r w:rsidRPr="00DF09BE">
        <w:br/>
      </w:r>
      <w:r w:rsidR="00FD3D4D" w:rsidRPr="00FD3D4D">
        <w:t>RE_022 = 3.1673391134E-006  +</w:t>
      </w:r>
      <w:r w:rsidR="00FD3D4D">
        <w:br/>
      </w:r>
      <w:r w:rsidR="00DE0F81">
        <w:t>Cext = 135.0449041</w:t>
      </w:r>
      <w:r w:rsidR="00860997">
        <w:br/>
      </w:r>
      <w:r w:rsidR="00DE0F81">
        <w:t>Qext = 3.791149597</w:t>
      </w:r>
      <w:r w:rsidR="00860997">
        <w:br/>
      </w:r>
      <w:r w:rsidR="00DE0F81">
        <w:t>Cabs = -0</w:t>
      </w:r>
      <w:r w:rsidR="00860997">
        <w:br/>
      </w:r>
      <w:r w:rsidR="00DE0F81">
        <w:t>Qabs = -0</w:t>
      </w:r>
    </w:p>
    <w:p w14:paraId="25537A38" w14:textId="76B28259" w:rsidR="009E704D" w:rsidRPr="009819E7" w:rsidRDefault="0078475F" w:rsidP="00AA04B6">
      <w:r w:rsidRPr="009819E7">
        <w:t xml:space="preserve">It provides name of the output directory for this calculation, basic information about the scattering problem, memory requirements, progress of the iterative solver, and results for extinction and absorption cross section. It may provide more information depending on the particular simulation parameters. </w:t>
      </w:r>
      <w:r w:rsidR="00D07C14" w:rsidRPr="009819E7">
        <w:t>When precise timing (§</w:t>
      </w:r>
      <w:r w:rsidR="00D07C14" w:rsidRPr="009819E7">
        <w:fldChar w:fldCharType="begin"/>
      </w:r>
      <w:r w:rsidR="00D07C14" w:rsidRPr="009819E7">
        <w:instrText xml:space="preserve"> REF _Ref128371723 \r \h </w:instrText>
      </w:r>
      <w:r w:rsidR="00D07C14" w:rsidRPr="009819E7">
        <w:fldChar w:fldCharType="separate"/>
      </w:r>
      <w:r w:rsidR="00AF049C">
        <w:t>13.2</w:t>
      </w:r>
      <w:r w:rsidR="00D07C14" w:rsidRPr="009819E7">
        <w:fldChar w:fldCharType="end"/>
      </w:r>
      <w:r w:rsidR="00D07C14" w:rsidRPr="009819E7">
        <w:t xml:space="preserve">) is enabled, all results go to </w:t>
      </w:r>
      <w:r w:rsidR="00D07C14" w:rsidRPr="002B74E1">
        <w:rPr>
          <w:rStyle w:val="CourierNew11pt"/>
        </w:rPr>
        <w:t>stdout</w:t>
      </w:r>
      <w:r w:rsidR="00D07C14" w:rsidRPr="009819E7">
        <w:t>.</w:t>
      </w:r>
    </w:p>
    <w:p w14:paraId="0E848AF1" w14:textId="32D0447D" w:rsidR="00AC1887" w:rsidRDefault="00AC1887" w:rsidP="00AC1887">
      <w:pPr>
        <w:ind w:firstLine="540"/>
      </w:pPr>
      <w:r w:rsidRPr="009819E7">
        <w:t xml:space="preserve">In some </w:t>
      </w:r>
      <w:r w:rsidR="00ED6041" w:rsidRPr="009819E7">
        <w:t>cases,</w:t>
      </w:r>
      <w:r w:rsidRPr="009819E7">
        <w:t xml:space="preserve"> reading long lines in </w:t>
      </w:r>
      <w:r w:rsidRPr="002B74E1">
        <w:rPr>
          <w:rStyle w:val="CourierNew11pt"/>
        </w:rPr>
        <w:t>stdout</w:t>
      </w:r>
      <w:r w:rsidRPr="009819E7">
        <w:t xml:space="preserve"> </w:t>
      </w:r>
      <w:r w:rsidR="00145239" w:rsidRPr="009819E7">
        <w:t xml:space="preserve">(as well as in </w:t>
      </w:r>
      <w:r w:rsidR="00145239" w:rsidRPr="002B74E1">
        <w:rPr>
          <w:rStyle w:val="CourierNew11pt"/>
        </w:rPr>
        <w:t>stderr</w:t>
      </w:r>
      <w:r w:rsidR="00145239" w:rsidRPr="009819E7">
        <w:t xml:space="preserve">) </w:t>
      </w:r>
      <w:r w:rsidRPr="009819E7">
        <w:t xml:space="preserve">can be “inconvenient”, since such lines can be broken in the middle of the word to fit the terminal width. To improve this </w:t>
      </w:r>
      <w:r w:rsidRPr="009819E7">
        <w:lastRenderedPageBreak/>
        <w:t xml:space="preserve">situation </w:t>
      </w:r>
      <w:r w:rsidR="00535EA9" w:rsidRPr="00535EA9">
        <w:rPr>
          <w:rStyle w:val="CourierNew11pt"/>
        </w:rPr>
        <w:t>ADDA</w:t>
      </w:r>
      <w:r w:rsidRPr="009819E7">
        <w:t xml:space="preserve"> automatic </w:t>
      </w:r>
      <w:r w:rsidR="00475E15" w:rsidRPr="009819E7">
        <w:t xml:space="preserve">wraps </w:t>
      </w:r>
      <w:r w:rsidRPr="009819E7">
        <w:t>line</w:t>
      </w:r>
      <w:r w:rsidR="00475E15" w:rsidRPr="009819E7">
        <w:t>s</w:t>
      </w:r>
      <w:r w:rsidRPr="009819E7">
        <w:t xml:space="preserve"> moving whole words to the new line. It tries to determine terminal width from the environmental variable </w:t>
      </w:r>
      <w:r w:rsidRPr="002B74E1">
        <w:rPr>
          <w:rStyle w:val="CourierNew11pt"/>
        </w:rPr>
        <w:t>COLUMNS</w:t>
      </w:r>
      <w:r w:rsidR="00EC2138" w:rsidRPr="009819E7">
        <w:t>,</w:t>
      </w:r>
      <w:r w:rsidRPr="00AA5BD7">
        <w:rPr>
          <w:rStyle w:val="a7"/>
        </w:rPr>
        <w:footnoteReference w:id="94"/>
      </w:r>
      <w:r w:rsidRPr="009819E7">
        <w:t xml:space="preserve"> </w:t>
      </w:r>
      <w:r w:rsidR="00EC2138" w:rsidRPr="009819E7">
        <w:t xml:space="preserve">otherwise uses the </w:t>
      </w:r>
      <w:r w:rsidRPr="009819E7">
        <w:t>value</w:t>
      </w:r>
      <w:r w:rsidR="00EC2138" w:rsidRPr="009819E7">
        <w:t xml:space="preserve">, which is defined at compilation time by the parameter </w:t>
      </w:r>
      <w:r w:rsidR="00EC2138" w:rsidRPr="002B74E1">
        <w:rPr>
          <w:rStyle w:val="CourierNew11pt"/>
        </w:rPr>
        <w:t>DEF_TERM_WIDTH</w:t>
      </w:r>
      <w:r w:rsidR="00EC2138" w:rsidRPr="009819E7">
        <w:t xml:space="preserve"> in the file </w:t>
      </w:r>
      <w:r w:rsidR="00EC2138" w:rsidRPr="002B74E1">
        <w:rPr>
          <w:rStyle w:val="CourierNew11pt"/>
        </w:rPr>
        <w:t>const.h</w:t>
      </w:r>
      <w:r w:rsidR="00EC2138" w:rsidRPr="009819E7">
        <w:t xml:space="preserve"> (80 by default).</w:t>
      </w:r>
    </w:p>
    <w:p w14:paraId="7AE04952" w14:textId="71515D9F" w:rsidR="006E2458" w:rsidRDefault="006E2458" w:rsidP="00AC1887">
      <w:pPr>
        <w:ind w:firstLine="540"/>
      </w:pPr>
      <w:r>
        <w:t xml:space="preserve">When run from a terminal the output will appear line after line, but if the output is redirected to a file a large buffer is used (typically a few </w:t>
      </w:r>
      <w:r w:rsidR="00BC69EB">
        <w:t>K</w:t>
      </w:r>
      <w:r>
        <w:t xml:space="preserve">B). The same happens when MPI version of </w:t>
      </w:r>
      <w:r w:rsidRPr="006E2458">
        <w:rPr>
          <w:rStyle w:val="CourierNew11pt"/>
        </w:rPr>
        <w:t>ADDA</w:t>
      </w:r>
      <w:r>
        <w:t xml:space="preserve"> is run with </w:t>
      </w:r>
      <w:r w:rsidRPr="006E2458">
        <w:rPr>
          <w:rStyle w:val="CourierNew11pt"/>
        </w:rPr>
        <w:t>mpiexec</w:t>
      </w:r>
      <w:r>
        <w:t xml:space="preserve">, resulting in visible delay of the output. That is the default behavior for </w:t>
      </w:r>
      <w:r w:rsidRPr="006E2458">
        <w:rPr>
          <w:rStyle w:val="CourierNew11pt"/>
        </w:rPr>
        <w:t>POSIX</w:t>
      </w:r>
      <w:r>
        <w:t xml:space="preserve"> operating systems, and </w:t>
      </w:r>
      <w:r w:rsidRPr="006E2458">
        <w:rPr>
          <w:rStyle w:val="CourierNew11pt"/>
        </w:rPr>
        <w:t>ADDA</w:t>
      </w:r>
      <w:r>
        <w:t xml:space="preserve"> emulates the same behavior on Windows.</w:t>
      </w:r>
      <w:r w:rsidR="00BC69EB">
        <w:t xml:space="preserve"> However, this automatic behavior can be changed by the command line option:</w:t>
      </w:r>
    </w:p>
    <w:p w14:paraId="6F0EA0AF" w14:textId="411A1A61" w:rsidR="00BC69EB" w:rsidRPr="009819E7" w:rsidRDefault="00BC69EB" w:rsidP="00BC69EB">
      <w:pPr>
        <w:pStyle w:val="Commandline"/>
      </w:pPr>
      <w:r w:rsidRPr="009819E7">
        <w:t>-s</w:t>
      </w:r>
      <w:r>
        <w:t>o_buf</w:t>
      </w:r>
      <w:r w:rsidRPr="009819E7">
        <w:t xml:space="preserve"> </w:t>
      </w:r>
      <w:r w:rsidRPr="00965591">
        <w:t>{no|line|full}</w:t>
      </w:r>
    </w:p>
    <w:p w14:paraId="542FA096" w14:textId="48048643" w:rsidR="00BC69EB" w:rsidRDefault="00BC69EB" w:rsidP="00BC69EB">
      <w:r>
        <w:t>which manually sets the buffer to none, a single line, or a large block.</w:t>
      </w:r>
    </w:p>
    <w:p w14:paraId="0DD2F5CD" w14:textId="77777777" w:rsidR="00D82982" w:rsidRPr="009819E7" w:rsidRDefault="00D82982" w:rsidP="0020695F">
      <w:pPr>
        <w:pStyle w:val="Heading2app"/>
      </w:pPr>
      <w:bookmarkStart w:id="300" w:name="_Ref128108285"/>
      <w:bookmarkStart w:id="301" w:name="_Toc148426353"/>
      <w:bookmarkStart w:id="302" w:name="_Toc57726459"/>
      <w:r w:rsidRPr="009819E7">
        <w:t>Output directory</w:t>
      </w:r>
      <w:bookmarkEnd w:id="300"/>
      <w:bookmarkEnd w:id="301"/>
      <w:bookmarkEnd w:id="302"/>
    </w:p>
    <w:p w14:paraId="712C806D" w14:textId="77777777" w:rsidR="0078475F" w:rsidRPr="009819E7" w:rsidRDefault="0078475F" w:rsidP="0078475F">
      <w:r w:rsidRPr="009819E7">
        <w:t xml:space="preserve">Output directory is generated by </w:t>
      </w:r>
      <w:r w:rsidR="00535EA9" w:rsidRPr="00535EA9">
        <w:rPr>
          <w:rStyle w:val="CourierNew11pt"/>
        </w:rPr>
        <w:t>ADDA</w:t>
      </w:r>
      <w:r w:rsidRPr="009819E7">
        <w:t xml:space="preserve"> automatically to store all output files. The name of the directory has the following format</w:t>
      </w:r>
    </w:p>
    <w:p w14:paraId="5347D653" w14:textId="77777777" w:rsidR="0078475F" w:rsidRPr="009819E7" w:rsidRDefault="0078475F" w:rsidP="00F14C87">
      <w:pPr>
        <w:pStyle w:val="Commandline"/>
      </w:pPr>
      <w:r w:rsidRPr="009819E7">
        <w:t>&lt;type&gt;&lt;N&gt;_&lt;shtype</w:t>
      </w:r>
      <w:r w:rsidR="0061734B" w:rsidRPr="009819E7">
        <w:t>&gt;_g&lt;nx&gt;</w:t>
      </w:r>
      <w:r w:rsidR="001F1A1A">
        <w:t>_</w:t>
      </w:r>
      <w:r w:rsidR="0061734B" w:rsidRPr="009819E7">
        <w:t>m&lt;m1Re&gt;[</w:t>
      </w:r>
      <w:r w:rsidR="001F1A1A">
        <w:t>_</w:t>
      </w:r>
      <w:r w:rsidR="0061734B" w:rsidRPr="009819E7">
        <w:t>id&lt;job</w:t>
      </w:r>
      <w:r w:rsidRPr="009819E7">
        <w:t>id&gt;]</w:t>
      </w:r>
    </w:p>
    <w:p w14:paraId="05F60A65" w14:textId="5300D2E6" w:rsidR="0078475F" w:rsidRPr="009819E7" w:rsidRDefault="0078475F" w:rsidP="0078475F">
      <w:r w:rsidRPr="009819E7">
        <w:t xml:space="preserve">where </w:t>
      </w:r>
      <w:r w:rsidRPr="002B74E1">
        <w:rPr>
          <w:rStyle w:val="CourierNew11pt"/>
        </w:rPr>
        <w:t>&lt;type&gt;</w:t>
      </w:r>
      <w:r w:rsidRPr="009819E7">
        <w:t xml:space="preserve"> is either </w:t>
      </w:r>
      <w:r w:rsidRPr="002B74E1">
        <w:rPr>
          <w:rStyle w:val="CourierNew11pt"/>
        </w:rPr>
        <w:t>run</w:t>
      </w:r>
      <w:r w:rsidRPr="009819E7">
        <w:t xml:space="preserve"> or </w:t>
      </w:r>
      <w:r w:rsidRPr="002B74E1">
        <w:rPr>
          <w:rStyle w:val="CourierNew11pt"/>
        </w:rPr>
        <w:t>test</w:t>
      </w:r>
      <w:r w:rsidR="005827BA" w:rsidRPr="009819E7">
        <w:t xml:space="preserve">. The latter is only used if </w:t>
      </w:r>
      <w:r w:rsidR="008F3B98" w:rsidRPr="002B74E1">
        <w:rPr>
          <w:rStyle w:val="CourierNew11pt"/>
        </w:rPr>
        <w:noBreakHyphen/>
      </w:r>
      <w:r w:rsidR="00AD4D7C" w:rsidRPr="002B74E1">
        <w:rPr>
          <w:rStyle w:val="CourierNew11pt"/>
        </w:rPr>
        <w:t>prognosis</w:t>
      </w:r>
      <w:r w:rsidRPr="009819E7">
        <w:t xml:space="preserve"> (§</w:t>
      </w:r>
      <w:r w:rsidRPr="009819E7">
        <w:fldChar w:fldCharType="begin"/>
      </w:r>
      <w:r w:rsidRPr="009819E7">
        <w:instrText xml:space="preserve"> REF _Ref127766196 \r \h </w:instrText>
      </w:r>
      <w:r w:rsidRPr="009819E7">
        <w:fldChar w:fldCharType="separate"/>
      </w:r>
      <w:r w:rsidR="00AF049C">
        <w:t>5</w:t>
      </w:r>
      <w:r w:rsidRPr="009819E7">
        <w:fldChar w:fldCharType="end"/>
      </w:r>
      <w:r w:rsidRPr="009819E7">
        <w:t>) is enabled or</w:t>
      </w:r>
    </w:p>
    <w:p w14:paraId="4AF968CE" w14:textId="77777777" w:rsidR="0078475F" w:rsidRPr="009819E7" w:rsidRDefault="0078475F" w:rsidP="00F14C87">
      <w:pPr>
        <w:pStyle w:val="Commandline"/>
      </w:pPr>
      <w:r w:rsidRPr="009819E7">
        <w:t>-test</w:t>
      </w:r>
    </w:p>
    <w:p w14:paraId="5D3695CE" w14:textId="2BDC05A2" w:rsidR="0078475F" w:rsidRPr="009819E7" w:rsidRDefault="0078475F" w:rsidP="0078475F">
      <w:r w:rsidRPr="009819E7">
        <w:t xml:space="preserve">command line option is specified. </w:t>
      </w:r>
      <w:r w:rsidRPr="002B74E1">
        <w:rPr>
          <w:rStyle w:val="CourierNew11pt"/>
        </w:rPr>
        <w:t>&lt;N&gt;</w:t>
      </w:r>
      <w:r w:rsidRPr="009819E7">
        <w:t xml:space="preserve"> is a run number that is read from ExpCount file (§</w:t>
      </w:r>
      <w:r w:rsidRPr="009819E7">
        <w:fldChar w:fldCharType="begin"/>
      </w:r>
      <w:r w:rsidRPr="009819E7">
        <w:instrText xml:space="preserve"> REF _Ref127699810 \r \h </w:instrText>
      </w:r>
      <w:r w:rsidRPr="009819E7">
        <w:fldChar w:fldCharType="separate"/>
      </w:r>
      <w:r w:rsidR="00AF049C">
        <w:t>B.1</w:t>
      </w:r>
      <w:r w:rsidRPr="009819E7">
        <w:fldChar w:fldCharType="end"/>
      </w:r>
      <w:r w:rsidRPr="009819E7">
        <w:t xml:space="preserve">) and written in a format including at least three digits. </w:t>
      </w:r>
      <w:r w:rsidRPr="002B74E1">
        <w:rPr>
          <w:rStyle w:val="CourierNew11pt"/>
        </w:rPr>
        <w:t>&lt;shtype&gt;</w:t>
      </w:r>
      <w:r w:rsidRPr="009819E7">
        <w:t xml:space="preserve"> is </w:t>
      </w:r>
      <w:r w:rsidR="0092604A" w:rsidRPr="009819E7">
        <w:t xml:space="preserve">shape name </w:t>
      </w:r>
      <w:r w:rsidRPr="009819E7">
        <w:t>(</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92604A" w:rsidRPr="009819E7">
        <w:t>)</w:t>
      </w:r>
      <w:r w:rsidRPr="009819E7">
        <w:t xml:space="preserve">. </w:t>
      </w:r>
      <w:r w:rsidRPr="002B74E1">
        <w:rPr>
          <w:rStyle w:val="CourierNew11pt"/>
        </w:rPr>
        <w:t>&lt;nx&gt;</w:t>
      </w:r>
      <w:r w:rsidRPr="009819E7">
        <w:t xml:space="preserve"> is dimension of the computational grid along</w:t>
      </w:r>
      <w:r w:rsidR="000B3244" w:rsidRPr="009819E7">
        <w:t xml:space="preserve"> the</w:t>
      </w:r>
      <w:r w:rsidRPr="009819E7">
        <w:t xml:space="preserve"> </w:t>
      </w:r>
      <m:oMath>
        <m:r>
          <w:rPr>
            <w:rFonts w:ascii="Cambria Math" w:hAnsi="Cambria Math"/>
          </w:rPr>
          <m:t>x</m:t>
        </m:r>
      </m:oMath>
      <w:r w:rsidR="000B3244" w:rsidRPr="009819E7">
        <w:noBreakHyphen/>
        <w:t>ax</w:t>
      </w:r>
      <w:r w:rsidRPr="009819E7">
        <w:t>is (§</w:t>
      </w:r>
      <w:r w:rsidRPr="009819E7">
        <w:fldChar w:fldCharType="begin"/>
      </w:r>
      <w:r w:rsidRPr="009819E7">
        <w:instrText xml:space="preserve"> REF _Ref127766216 \r \h </w:instrText>
      </w:r>
      <w:r w:rsidRPr="009819E7">
        <w:fldChar w:fldCharType="separate"/>
      </w:r>
      <w:r w:rsidR="00AF049C">
        <w:t>6.2</w:t>
      </w:r>
      <w:r w:rsidRPr="009819E7">
        <w:fldChar w:fldCharType="end"/>
      </w:r>
      <w:r w:rsidRPr="009819E7">
        <w:t xml:space="preserve">), </w:t>
      </w:r>
      <w:r w:rsidRPr="002B74E1">
        <w:rPr>
          <w:rStyle w:val="CourierNew11pt"/>
        </w:rPr>
        <w:t>&lt;m1Re&gt;</w:t>
      </w:r>
      <w:r w:rsidRPr="009819E7">
        <w:t xml:space="preserve"> is real part of the first given refractive index (</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Pr="009819E7">
        <w:t>) written with up to 4 significant digits and decimal point replaced by “</w:t>
      </w:r>
      <w:r w:rsidRPr="002B74E1">
        <w:rPr>
          <w:rStyle w:val="CourierNew11pt"/>
        </w:rPr>
        <w:t>_</w:t>
      </w:r>
      <w:r w:rsidRPr="009819E7">
        <w:t xml:space="preserve">”. The last part of the name is added only if </w:t>
      </w:r>
      <w:r w:rsidR="0068783C" w:rsidRPr="009819E7">
        <w:t>any of</w:t>
      </w:r>
      <w:r w:rsidR="0061734B" w:rsidRPr="009819E7">
        <w:t xml:space="preserve"> </w:t>
      </w:r>
      <w:r w:rsidRPr="009819E7">
        <w:t>environmental variable</w:t>
      </w:r>
      <w:r w:rsidR="0068783C" w:rsidRPr="009819E7">
        <w:t>s</w:t>
      </w:r>
      <w:r w:rsidRPr="009819E7">
        <w:t xml:space="preserve"> </w:t>
      </w:r>
      <w:r w:rsidRPr="002B74E1">
        <w:rPr>
          <w:rStyle w:val="CourierNew11pt"/>
        </w:rPr>
        <w:t>PBS_JOBID</w:t>
      </w:r>
      <w:r w:rsidR="0068783C" w:rsidRPr="009819E7">
        <w:t xml:space="preserve">, </w:t>
      </w:r>
      <w:r w:rsidR="0061734B" w:rsidRPr="002B74E1">
        <w:rPr>
          <w:rStyle w:val="CourierNew11pt"/>
        </w:rPr>
        <w:t>JOB_ID</w:t>
      </w:r>
      <w:r w:rsidR="0068783C" w:rsidRPr="009819E7">
        <w:t xml:space="preserve">, or </w:t>
      </w:r>
      <w:r w:rsidR="0068783C" w:rsidRPr="002B74E1">
        <w:rPr>
          <w:rStyle w:val="CourierNew11pt"/>
        </w:rPr>
        <w:t>SLURM_JOBID</w:t>
      </w:r>
      <w:r w:rsidR="0068783C" w:rsidRPr="009819E7">
        <w:t xml:space="preserve"> </w:t>
      </w:r>
      <w:r w:rsidRPr="009819E7">
        <w:t>is defined (</w:t>
      </w:r>
      <w:r w:rsidR="0068783C" w:rsidRPr="009819E7">
        <w:t>they are defined by PBS,</w:t>
      </w:r>
      <w:r w:rsidR="0061734B" w:rsidRPr="009819E7">
        <w:t xml:space="preserve"> SGE</w:t>
      </w:r>
      <w:r w:rsidR="0068783C" w:rsidRPr="009819E7">
        <w:t>, and SLURM</w:t>
      </w:r>
      <w:r w:rsidR="00742A04" w:rsidRPr="00AA5BD7">
        <w:rPr>
          <w:rStyle w:val="a7"/>
        </w:rPr>
        <w:footnoteReference w:id="95"/>
      </w:r>
      <w:r w:rsidR="0061734B" w:rsidRPr="009819E7">
        <w:t xml:space="preserve"> respectively, </w:t>
      </w:r>
      <w:r w:rsidRPr="009819E7">
        <w:t>§</w:t>
      </w:r>
      <w:r w:rsidR="000C4427" w:rsidRPr="009819E7">
        <w:fldChar w:fldCharType="begin"/>
      </w:r>
      <w:r w:rsidR="000C4427" w:rsidRPr="009819E7">
        <w:instrText xml:space="preserve"> REF _Ref168730673 \r \h </w:instrText>
      </w:r>
      <w:r w:rsidR="000C4427" w:rsidRPr="009819E7">
        <w:fldChar w:fldCharType="separate"/>
      </w:r>
      <w:r w:rsidR="00AF049C">
        <w:t>3.2</w:t>
      </w:r>
      <w:r w:rsidR="000C4427" w:rsidRPr="009819E7">
        <w:fldChar w:fldCharType="end"/>
      </w:r>
      <w:r w:rsidRPr="009819E7">
        <w:t xml:space="preserve">), then </w:t>
      </w:r>
      <w:r w:rsidR="0061734B" w:rsidRPr="002B74E1">
        <w:rPr>
          <w:rStyle w:val="CourierNew11pt"/>
        </w:rPr>
        <w:t>&lt;job</w:t>
      </w:r>
      <w:r w:rsidRPr="002B74E1">
        <w:rPr>
          <w:rStyle w:val="CourierNew11pt"/>
        </w:rPr>
        <w:t>id&gt;</w:t>
      </w:r>
      <w:r w:rsidRPr="009819E7">
        <w:t xml:space="preserve"> is its value. </w:t>
      </w:r>
      <w:r w:rsidR="005224D0" w:rsidRPr="009819E7">
        <w:t>For e</w:t>
      </w:r>
      <w:r w:rsidRPr="009819E7">
        <w:t>xample</w:t>
      </w:r>
      <w:r w:rsidR="005224D0" w:rsidRPr="009819E7">
        <w:t>, directory name may look like:</w:t>
      </w:r>
    </w:p>
    <w:p w14:paraId="121DDA0D" w14:textId="77777777" w:rsidR="0078475F" w:rsidRPr="009819E7" w:rsidRDefault="0078475F" w:rsidP="00F14C87">
      <w:pPr>
        <w:pStyle w:val="Commandline"/>
      </w:pPr>
      <w:r w:rsidRPr="009819E7">
        <w:t>run000_sphere_g16</w:t>
      </w:r>
      <w:r w:rsidR="001F1A1A">
        <w:t>_m1.</w:t>
      </w:r>
      <w:r w:rsidRPr="009819E7">
        <w:t>5</w:t>
      </w:r>
      <w:r w:rsidR="004A0879" w:rsidRPr="009819E7">
        <w:br/>
      </w:r>
      <w:r w:rsidRPr="009819E7">
        <w:t>test123_box_g40</w:t>
      </w:r>
      <w:r w:rsidR="001F1A1A">
        <w:t>_m1.</w:t>
      </w:r>
      <w:r w:rsidRPr="009819E7">
        <w:t>33</w:t>
      </w:r>
      <w:r w:rsidR="001F1A1A">
        <w:t>_</w:t>
      </w:r>
      <w:r w:rsidRPr="009819E7">
        <w:t>id123456</w:t>
      </w:r>
    </w:p>
    <w:p w14:paraId="1E42F2E0" w14:textId="1339D778" w:rsidR="0078475F" w:rsidRPr="009819E7" w:rsidRDefault="0078475F" w:rsidP="004A0879">
      <w:r w:rsidRPr="009819E7">
        <w:t>The first one corresponds to the sample simulation (§</w:t>
      </w:r>
      <w:r w:rsidRPr="009819E7">
        <w:fldChar w:fldCharType="begin"/>
      </w:r>
      <w:r w:rsidRPr="009819E7">
        <w:instrText xml:space="preserve"> REF _Ref128334115 \r \h </w:instrText>
      </w:r>
      <w:r w:rsidRPr="009819E7">
        <w:fldChar w:fldCharType="separate"/>
      </w:r>
      <w:r w:rsidR="00AF049C">
        <w:t>3.1</w:t>
      </w:r>
      <w:r w:rsidRPr="009819E7">
        <w:fldChar w:fldCharType="end"/>
      </w:r>
      <w:r w:rsidRPr="009819E7">
        <w:t>)</w:t>
      </w:r>
      <w:r w:rsidR="00FC4454" w:rsidRPr="009819E7">
        <w:t>, it is included in the distribution with 3 output files in it (</w:t>
      </w:r>
      <w:r w:rsidR="00FC4454" w:rsidRPr="002B74E1">
        <w:rPr>
          <w:rStyle w:val="CourierNew11pt"/>
        </w:rPr>
        <w:t>sample/run000_sphere_g16</w:t>
      </w:r>
      <w:r w:rsidR="001F1A1A" w:rsidRPr="002B74E1">
        <w:rPr>
          <w:rStyle w:val="CourierNew11pt"/>
        </w:rPr>
        <w:t>_m1.</w:t>
      </w:r>
      <w:r w:rsidR="00FC4454" w:rsidRPr="002B74E1">
        <w:rPr>
          <w:rStyle w:val="CourierNew11pt"/>
        </w:rPr>
        <w:t>5</w:t>
      </w:r>
      <w:r w:rsidR="00FC4454" w:rsidRPr="009819E7">
        <w:t>)</w:t>
      </w:r>
      <w:r w:rsidRPr="009819E7">
        <w:t>. To disable automatic naming of the output directory specify its name as an argument to the command line option</w:t>
      </w:r>
    </w:p>
    <w:p w14:paraId="096C402A" w14:textId="77777777" w:rsidR="0078475F" w:rsidRPr="009819E7" w:rsidRDefault="0078475F" w:rsidP="00F14C87">
      <w:pPr>
        <w:pStyle w:val="Commandline"/>
      </w:pPr>
      <w:r w:rsidRPr="009819E7">
        <w:t>-dir &lt;dirname&gt;</w:t>
      </w:r>
    </w:p>
    <w:p w14:paraId="18E634FF" w14:textId="77777777" w:rsidR="00245CC9" w:rsidRPr="009819E7" w:rsidRDefault="00245CC9" w:rsidP="0020695F">
      <w:pPr>
        <w:pStyle w:val="Heading2app"/>
      </w:pPr>
      <w:bookmarkStart w:id="303" w:name="_Ref127766593"/>
      <w:bookmarkStart w:id="304" w:name="_Toc148426354"/>
      <w:bookmarkStart w:id="305" w:name="_Toc57726460"/>
      <w:r w:rsidRPr="009819E7">
        <w:t>log</w:t>
      </w:r>
      <w:bookmarkEnd w:id="303"/>
      <w:bookmarkEnd w:id="304"/>
      <w:bookmarkEnd w:id="305"/>
    </w:p>
    <w:p w14:paraId="528BD4C8" w14:textId="3A566F10" w:rsidR="00FC4454" w:rsidRPr="009819E7" w:rsidRDefault="00FC4454" w:rsidP="00FC4454">
      <w:r w:rsidRPr="00B5665B">
        <w:t xml:space="preserve">This file contains most of the information that characterize the </w:t>
      </w:r>
      <w:r w:rsidR="00535EA9" w:rsidRPr="00535EA9">
        <w:rPr>
          <w:rStyle w:val="CourierNew11pt"/>
        </w:rPr>
        <w:t>ADDA</w:t>
      </w:r>
      <w:r w:rsidRPr="00B5665B">
        <w:t xml:space="preserve"> simulation. The </w:t>
      </w:r>
      <w:r w:rsidRPr="002B74E1">
        <w:rPr>
          <w:rStyle w:val="CourierNew11pt"/>
        </w:rPr>
        <w:t>log</w:t>
      </w:r>
      <w:r w:rsidRPr="00B5665B">
        <w:t xml:space="preserve"> for the sample calculation (§</w:t>
      </w:r>
      <w:r w:rsidRPr="00B5665B">
        <w:fldChar w:fldCharType="begin"/>
      </w:r>
      <w:r w:rsidRPr="00B5665B">
        <w:instrText xml:space="preserve"> REF _Ref128334115 \r \h </w:instrText>
      </w:r>
      <w:r w:rsidR="00DC6C21" w:rsidRPr="00B5665B">
        <w:instrText xml:space="preserve"> \* MERGEFORMAT </w:instrText>
      </w:r>
      <w:r w:rsidRPr="00B5665B">
        <w:fldChar w:fldCharType="separate"/>
      </w:r>
      <w:r w:rsidR="00AF049C">
        <w:t>3.1</w:t>
      </w:r>
      <w:r w:rsidRPr="00B5665B">
        <w:fldChar w:fldCharType="end"/>
      </w:r>
      <w:r w:rsidRPr="00B5665B">
        <w:t>) is the following</w:t>
      </w:r>
    </w:p>
    <w:p w14:paraId="596ED4B2" w14:textId="42F81C72" w:rsidR="0035039B" w:rsidRPr="00DF09BE" w:rsidRDefault="00FC4454" w:rsidP="000D7610">
      <w:pPr>
        <w:pStyle w:val="Commandline"/>
      </w:pPr>
      <w:r w:rsidRPr="00DF09BE">
        <w:t>Generated by ADDA v.</w:t>
      </w:r>
      <w:fldSimple w:instr=" REF Version  \* MERGEFORMAT ">
        <w:r w:rsidR="00AF049C" w:rsidRPr="00AF049C">
          <w:rPr>
            <w:noProof/>
          </w:rPr>
          <w:t>1.4.0</w:t>
        </w:r>
      </w:fldSimple>
      <w:r w:rsidR="00114D74" w:rsidRPr="00DF09BE">
        <w:br/>
      </w:r>
      <w:r w:rsidR="000D7610" w:rsidRPr="00DF09BE">
        <w:t xml:space="preserve">The program was run on: </w:t>
      </w:r>
      <w:r w:rsidR="00DE0F81">
        <w:t>…</w:t>
      </w:r>
      <w:r w:rsidR="00114D74" w:rsidRPr="00DF09BE">
        <w:br/>
        <w:t>command: '</w:t>
      </w:r>
      <w:r w:rsidR="00DE0F81">
        <w:t>…</w:t>
      </w:r>
      <w:r w:rsidR="000D7610" w:rsidRPr="00DF09BE">
        <w:t>\adda.exe</w:t>
      </w:r>
      <w:r w:rsidR="00114D74" w:rsidRPr="00DF09BE">
        <w:t xml:space="preserve"> '</w:t>
      </w:r>
      <w:r w:rsidR="00114D74" w:rsidRPr="00DF09BE">
        <w:br/>
        <w:t>lambda: 6.283185307</w:t>
      </w:r>
      <w:r w:rsidR="00114D74" w:rsidRPr="00DF09BE">
        <w:br/>
        <w:t>shape: sphere; diameter:6.734551818</w:t>
      </w:r>
      <w:r w:rsidR="00114D74" w:rsidRPr="00DF09BE">
        <w:br/>
        <w:t>box dimensions: 16x16x16</w:t>
      </w:r>
      <w:r w:rsidR="00114D74" w:rsidRPr="00DF09BE">
        <w:br/>
        <w:t>refractive index: 1.5+0i</w:t>
      </w:r>
      <w:r w:rsidR="00114D74" w:rsidRPr="00DF09BE">
        <w:br/>
      </w:r>
      <w:r w:rsidR="00734F75" w:rsidRPr="00734F75">
        <w:t>Dipole size: 0.418879 (cubical)</w:t>
      </w:r>
      <w:r w:rsidR="00734F75">
        <w:br/>
      </w:r>
      <w:r w:rsidR="00114D74" w:rsidRPr="00DF09BE">
        <w:t>Dipoles/lambda: 15</w:t>
      </w:r>
      <w:r w:rsidR="00114D74" w:rsidRPr="00DF09BE">
        <w:br/>
      </w:r>
      <w:r w:rsidR="00114D74" w:rsidRPr="00DF09BE">
        <w:tab/>
        <w:t>(Volume correction used)</w:t>
      </w:r>
      <w:r w:rsidR="00114D74" w:rsidRPr="00DF09BE">
        <w:br/>
        <w:t>Required relative residual norm: 1e-0</w:t>
      </w:r>
      <w:r w:rsidR="00462179" w:rsidRPr="00DF09BE">
        <w:t>0</w:t>
      </w:r>
      <w:r w:rsidR="00114D74" w:rsidRPr="00DF09BE">
        <w:t>5</w:t>
      </w:r>
      <w:r w:rsidR="00114D74" w:rsidRPr="00DF09BE">
        <w:br/>
        <w:t>Total number of occupied dipoles: 2176</w:t>
      </w:r>
      <w:r w:rsidR="00114D74" w:rsidRPr="00DF09BE">
        <w:br/>
        <w:t>Volume-equivalent size parameter: 3.367275909</w:t>
      </w:r>
      <w:r w:rsidR="00114D74" w:rsidRPr="00DF09BE">
        <w:br/>
      </w:r>
      <w:r w:rsidR="00114D74" w:rsidRPr="00DF09BE">
        <w:br/>
        <w:t>---In laboratory reference frame:---</w:t>
      </w:r>
      <w:r w:rsidR="00114D74" w:rsidRPr="00DF09BE">
        <w:br/>
        <w:t xml:space="preserve">Incident beam: </w:t>
      </w:r>
      <w:r w:rsidR="00505658" w:rsidRPr="00DF09BE">
        <w:t>p</w:t>
      </w:r>
      <w:r w:rsidR="00114D74" w:rsidRPr="00DF09BE">
        <w:t>lane wave</w:t>
      </w:r>
      <w:r w:rsidR="00114D74" w:rsidRPr="00DF09BE">
        <w:br/>
      </w:r>
      <w:r w:rsidR="00114D74" w:rsidRPr="00DF09BE">
        <w:lastRenderedPageBreak/>
        <w:t>Incident propagation vector: (0,0,1)</w:t>
      </w:r>
      <w:r w:rsidR="00114D74" w:rsidRPr="00DF09BE">
        <w:br/>
        <w:t>Incident polarization Y(par): (0,1,0)</w:t>
      </w:r>
      <w:r w:rsidR="00114D74" w:rsidRPr="00DF09BE">
        <w:br/>
        <w:t>Incident polarization X(per): (1,0,0)</w:t>
      </w:r>
      <w:r w:rsidR="00114D74" w:rsidRPr="00DF09BE">
        <w:br/>
      </w:r>
      <w:r w:rsidR="00114D74" w:rsidRPr="00DF09BE">
        <w:br/>
        <w:t>Particle orientation: default</w:t>
      </w:r>
      <w:r w:rsidR="00114D74" w:rsidRPr="00DF09BE">
        <w:br/>
      </w:r>
      <w:r w:rsidR="00114D74" w:rsidRPr="00DF09BE">
        <w:br/>
      </w:r>
      <w:r w:rsidR="0035039B" w:rsidRPr="00DF09BE">
        <w:t>Calculating only Mueller scattering matrix</w:t>
      </w:r>
    </w:p>
    <w:p w14:paraId="0BE29AEA" w14:textId="77777777" w:rsidR="00A24AD0" w:rsidRDefault="00114D74" w:rsidP="00DF09BE">
      <w:pPr>
        <w:pStyle w:val="Commandline"/>
      </w:pPr>
      <w:r w:rsidRPr="00DF09BE">
        <w:t>Polariza</w:t>
      </w:r>
      <w:r w:rsidR="00A50AF4">
        <w:t>bility</w:t>
      </w:r>
      <w:r w:rsidRPr="00DF09BE">
        <w:t xml:space="preserve"> relation: 'Lattice Dispersion Relation'</w:t>
      </w:r>
      <w:r w:rsidRPr="00DF09BE">
        <w:br/>
        <w:t>Scattering quantities formulae: 'by Draine'</w:t>
      </w:r>
      <w:r w:rsidRPr="00DF09BE">
        <w:br/>
        <w:t>Interaction term prescription: 'as Point dipoles'</w:t>
      </w:r>
      <w:r w:rsidRPr="00DF09BE">
        <w:br/>
        <w:t>FFT algorithm: FFTW3</w:t>
      </w:r>
      <w:r w:rsidRPr="00DF09BE">
        <w:br/>
        <w:t>Iterative Method: QMR (complex symmetric)</w:t>
      </w:r>
    </w:p>
    <w:p w14:paraId="0F5DCC37" w14:textId="77777777" w:rsidR="00DE0F81" w:rsidRDefault="00A24AD0" w:rsidP="00DF09BE">
      <w:pPr>
        <w:pStyle w:val="Commandline"/>
      </w:pPr>
      <w:r>
        <w:t>Symmetries: XYR</w:t>
      </w:r>
      <w:r w:rsidR="00114D74" w:rsidRPr="00DF09BE">
        <w:br/>
        <w:t>Optimization is done for maximum speed</w:t>
      </w:r>
      <w:r w:rsidR="00114D74" w:rsidRPr="00DF09BE">
        <w:br/>
        <w:t>The FFT grid is: 32x32x32</w:t>
      </w:r>
      <w:r w:rsidR="00114D74" w:rsidRPr="00DF09BE">
        <w:br/>
        <w:t>Memory usage for MatVec matrices: 1.3 M</w:t>
      </w:r>
      <w:r w:rsidR="00400D7B" w:rsidRPr="00DF09BE">
        <w:t>B</w:t>
      </w:r>
      <w:r w:rsidR="00114D74" w:rsidRPr="00DF09BE">
        <w:br/>
        <w:t>Total memory usage: 2.2 M</w:t>
      </w:r>
      <w:r w:rsidR="00400D7B" w:rsidRPr="00DF09BE">
        <w:t>B</w:t>
      </w:r>
      <w:r w:rsidR="00114D74" w:rsidRPr="00DF09BE">
        <w:br/>
      </w:r>
      <w:r w:rsidR="00114D74" w:rsidRPr="00DF09BE">
        <w:br/>
        <w:t>here we go, calc Y</w:t>
      </w:r>
      <w:r w:rsidR="00114D74" w:rsidRPr="00DF09BE">
        <w:br/>
      </w:r>
      <w:r w:rsidR="00114D74" w:rsidRPr="00DF09BE">
        <w:br/>
        <w:t>CoupleConstant:0.005259037197+1.843854148e-</w:t>
      </w:r>
      <w:r w:rsidR="000D7610" w:rsidRPr="00DF09BE">
        <w:t>0</w:t>
      </w:r>
      <w:r w:rsidR="00114D74" w:rsidRPr="00DF09BE">
        <w:t>05i</w:t>
      </w:r>
      <w:r w:rsidR="00114D74" w:rsidRPr="00DF09BE">
        <w:br/>
        <w:t>x_0 = 0</w:t>
      </w:r>
      <w:r w:rsidR="00114D74" w:rsidRPr="00DF09BE">
        <w:br/>
        <w:t>RE_000 = 1.0000000000E+</w:t>
      </w:r>
      <w:r w:rsidR="00462179" w:rsidRPr="00DF09BE">
        <w:t>0</w:t>
      </w:r>
      <w:r w:rsidR="00114D74" w:rsidRPr="00DF09BE">
        <w:t>00</w:t>
      </w:r>
      <w:r w:rsidR="00114D74" w:rsidRPr="00DF09BE">
        <w:br/>
        <w:t>RE_001 = 8.4752662637E-</w:t>
      </w:r>
      <w:r w:rsidR="000D7610" w:rsidRPr="00DF09BE">
        <w:t>0</w:t>
      </w:r>
      <w:r w:rsidR="00114D74" w:rsidRPr="00DF09BE">
        <w:t>01  +   progress = 0.152473</w:t>
      </w:r>
      <w:r w:rsidR="00114D74" w:rsidRPr="00DF09BE">
        <w:br/>
        <w:t>…</w:t>
      </w:r>
      <w:r w:rsidR="00114D74" w:rsidRPr="00DF09BE">
        <w:br/>
      </w:r>
      <w:r w:rsidR="00DE0F81" w:rsidRPr="00DE0F81">
        <w:t>RE_022 = 3.1673391134E-006  +   progress = 0.791210</w:t>
      </w:r>
      <w:r w:rsidR="00114D74" w:rsidRPr="00DF09BE">
        <w:br/>
      </w:r>
      <w:r w:rsidR="00114D74" w:rsidRPr="00DF09BE">
        <w:br/>
        <w:t>~~~~~~~~~~~~~~~~~~~~~~~~~~~~~~~~~~~~~~~~~~~</w:t>
      </w:r>
      <w:r w:rsidR="00114D74" w:rsidRPr="00DF09BE">
        <w:br/>
        <w:t xml:space="preserve">                Timing Results             </w:t>
      </w:r>
      <w:r w:rsidR="00114D74" w:rsidRPr="00DF09BE">
        <w:br/>
        <w:t>~~~~~~~~~~~~~~~~~~~~~~~~~~~~~~~~~~~~~~~~~~~</w:t>
      </w:r>
      <w:r w:rsidR="00114D74" w:rsidRPr="00DF09BE">
        <w:br/>
        <w:t>Total number of iterations: 22</w:t>
      </w:r>
    </w:p>
    <w:p w14:paraId="1C701F37" w14:textId="77777777" w:rsidR="00114D74" w:rsidRPr="009819E7" w:rsidRDefault="00DE0F81" w:rsidP="00DF09BE">
      <w:pPr>
        <w:pStyle w:val="Commandline"/>
      </w:pPr>
      <w:r w:rsidRPr="00DE0F81">
        <w:t>Total number of matrix-vector products: 22</w:t>
      </w:r>
      <w:r w:rsidR="00114D74" w:rsidRPr="00DF09BE">
        <w:br/>
        <w:t>Total planes of E field calculation (each 181 points): 2</w:t>
      </w:r>
      <w:r w:rsidR="00114D74" w:rsidRPr="00DF09BE">
        <w:br/>
      </w:r>
      <w:r w:rsidR="00114D74" w:rsidRPr="00DF09BE">
        <w:br/>
      </w:r>
      <w:r w:rsidR="0035039B" w:rsidRPr="00DF09BE">
        <w:t>Total wall time:     1</w:t>
      </w:r>
      <w:r w:rsidR="0035039B" w:rsidRPr="00DF09BE">
        <w:br/>
      </w:r>
      <w:r w:rsidR="00DF09BE">
        <w:t>…</w:t>
      </w:r>
    </w:p>
    <w:p w14:paraId="146A5487" w14:textId="63992592" w:rsidR="00FC4454" w:rsidRDefault="00FC4454" w:rsidP="00FC4454">
      <w:r w:rsidRPr="009819E7">
        <w:t xml:space="preserve">Most of the information is self-descriptive. The hostname (on the second line) is read from the environmental variable </w:t>
      </w:r>
      <w:r w:rsidRPr="002B74E1">
        <w:rPr>
          <w:rStyle w:val="CourierNew11pt"/>
        </w:rPr>
        <w:t>HOST</w:t>
      </w:r>
      <w:r w:rsidRPr="009819E7">
        <w:t xml:space="preserve"> (in Unix) or by function </w:t>
      </w:r>
      <w:r w:rsidRPr="002B74E1">
        <w:rPr>
          <w:rStyle w:val="CourierNew11pt"/>
        </w:rPr>
        <w:t>GetComputerName</w:t>
      </w:r>
      <w:r w:rsidRPr="009819E7">
        <w:t xml:space="preserve"> (in Windows). Command line that was used to call </w:t>
      </w:r>
      <w:r w:rsidR="00535EA9" w:rsidRPr="00535EA9">
        <w:rPr>
          <w:rStyle w:val="CourierNew11pt"/>
        </w:rPr>
        <w:t>ADDA</w:t>
      </w:r>
      <w:r w:rsidRPr="009819E7">
        <w:t xml:space="preserve"> is duplicated. The scatterer (§</w:t>
      </w:r>
      <w:r w:rsidR="00CC177D" w:rsidRPr="009819E7">
        <w:fldChar w:fldCharType="begin"/>
      </w:r>
      <w:r w:rsidR="00CC177D" w:rsidRPr="009819E7">
        <w:instrText xml:space="preserve"> REF _Ref128370735 \r \h </w:instrText>
      </w:r>
      <w:r w:rsidR="00CC177D" w:rsidRPr="009819E7">
        <w:fldChar w:fldCharType="separate"/>
      </w:r>
      <w:r w:rsidR="00AF049C">
        <w:t>6</w:t>
      </w:r>
      <w:r w:rsidR="00CC177D" w:rsidRPr="009819E7">
        <w:fldChar w:fldCharType="end"/>
      </w:r>
      <w:r w:rsidRPr="009819E7">
        <w:t>) is completely described, then the incident beam (§</w:t>
      </w:r>
      <w:r w:rsidRPr="009819E7">
        <w:fldChar w:fldCharType="begin"/>
      </w:r>
      <w:r w:rsidRPr="009819E7">
        <w:instrText xml:space="preserve"> REF _Ref128105496 \r \h </w:instrText>
      </w:r>
      <w:r w:rsidRPr="009819E7">
        <w:fldChar w:fldCharType="separate"/>
      </w:r>
      <w:r w:rsidR="00AF049C">
        <w:t>9</w:t>
      </w:r>
      <w:r w:rsidRPr="009819E7">
        <w:fldChar w:fldCharType="end"/>
      </w:r>
      <w:r w:rsidR="001D2B0C">
        <w:t xml:space="preserve">), </w:t>
      </w:r>
      <w:r w:rsidRPr="009819E7">
        <w:t>scatterer orientation (§</w:t>
      </w:r>
      <w:r w:rsidRPr="009819E7">
        <w:fldChar w:fldCharType="begin"/>
      </w:r>
      <w:r w:rsidRPr="009819E7">
        <w:instrText xml:space="preserve"> REF _Ref128370755 \r \h </w:instrText>
      </w:r>
      <w:r w:rsidRPr="009819E7">
        <w:fldChar w:fldCharType="separate"/>
      </w:r>
      <w:r w:rsidR="00AF049C">
        <w:t>8</w:t>
      </w:r>
      <w:r w:rsidRPr="009819E7">
        <w:fldChar w:fldCharType="end"/>
      </w:r>
      <w:r w:rsidR="001D2B0C">
        <w:t>), and which scattering matrices are calculated (</w:t>
      </w:r>
      <w:r w:rsidR="00A301F2">
        <w:t>§</w:t>
      </w:r>
      <w:r w:rsidR="00A301F2">
        <w:fldChar w:fldCharType="begin"/>
      </w:r>
      <w:r w:rsidR="00A301F2">
        <w:instrText xml:space="preserve"> REF _Ref373840437 \r \h </w:instrText>
      </w:r>
      <w:r w:rsidR="00A301F2">
        <w:fldChar w:fldCharType="separate"/>
      </w:r>
      <w:r w:rsidR="00AF049C">
        <w:t>11.2</w:t>
      </w:r>
      <w:r w:rsidR="00A301F2">
        <w:fldChar w:fldCharType="end"/>
      </w:r>
      <w:r w:rsidR="00A301F2">
        <w:t>,</w:t>
      </w:r>
      <w:r w:rsidR="00A62950">
        <w:t xml:space="preserve"> </w:t>
      </w:r>
      <w:r w:rsidR="00A301F2" w:rsidRPr="009819E7">
        <w:t>§</w:t>
      </w:r>
      <w:r w:rsidR="00A301F2">
        <w:fldChar w:fldCharType="begin"/>
      </w:r>
      <w:r w:rsidR="00A301F2">
        <w:instrText xml:space="preserve"> REF _Ref373840345 \r \h </w:instrText>
      </w:r>
      <w:r w:rsidR="00A301F2">
        <w:fldChar w:fldCharType="separate"/>
      </w:r>
      <w:r w:rsidR="00AF049C">
        <w:t>11.3</w:t>
      </w:r>
      <w:r w:rsidR="00A301F2">
        <w:fldChar w:fldCharType="end"/>
      </w:r>
      <w:r w:rsidR="001D2B0C">
        <w:t xml:space="preserve">). </w:t>
      </w:r>
      <w:r w:rsidRPr="009819E7">
        <w:t>The DDA formulation (§</w:t>
      </w:r>
      <w:r w:rsidRPr="009819E7">
        <w:fldChar w:fldCharType="begin"/>
      </w:r>
      <w:r w:rsidRPr="009819E7">
        <w:instrText xml:space="preserve"> REF _Ref127709963 \r \h </w:instrText>
      </w:r>
      <w:r w:rsidRPr="009819E7">
        <w:fldChar w:fldCharType="separate"/>
      </w:r>
      <w:r w:rsidR="00AF049C">
        <w:t>10</w:t>
      </w:r>
      <w:r w:rsidRPr="009819E7">
        <w:fldChar w:fldCharType="end"/>
      </w:r>
      <w:r w:rsidRPr="009819E7">
        <w:t>) is described, then FFT algorithm (§</w:t>
      </w:r>
      <w:r w:rsidRPr="009819E7">
        <w:fldChar w:fldCharType="begin"/>
      </w:r>
      <w:r w:rsidRPr="009819E7">
        <w:instrText xml:space="preserve"> REF _Ref127703429 \r \h </w:instrText>
      </w:r>
      <w:r w:rsidRPr="009819E7">
        <w:fldChar w:fldCharType="separate"/>
      </w:r>
      <w:r w:rsidR="00AF049C">
        <w:t>12.2</w:t>
      </w:r>
      <w:r w:rsidRPr="009819E7">
        <w:fldChar w:fldCharType="end"/>
      </w:r>
      <w:r w:rsidRPr="009819E7">
        <w:t>)</w:t>
      </w:r>
      <w:r w:rsidR="00114D74" w:rsidRPr="009819E7">
        <w:t>,</w:t>
      </w:r>
      <w:r w:rsidRPr="009819E7">
        <w:t xml:space="preserve"> iterative method (§</w:t>
      </w:r>
      <w:r w:rsidRPr="009819E7">
        <w:fldChar w:fldCharType="begin"/>
      </w:r>
      <w:r w:rsidRPr="009819E7">
        <w:instrText xml:space="preserve"> REF _Ref127765208 \r \h </w:instrText>
      </w:r>
      <w:r w:rsidRPr="009819E7">
        <w:fldChar w:fldCharType="separate"/>
      </w:r>
      <w:r w:rsidR="00AF049C">
        <w:t>12.1</w:t>
      </w:r>
      <w:r w:rsidRPr="009819E7">
        <w:fldChar w:fldCharType="end"/>
      </w:r>
      <w:r w:rsidRPr="009819E7">
        <w:t>)</w:t>
      </w:r>
      <w:r w:rsidR="00114D74" w:rsidRPr="009819E7">
        <w:t xml:space="preserve">, </w:t>
      </w:r>
      <w:r w:rsidR="00A24AD0">
        <w:t>symmetries of the problem (§</w:t>
      </w:r>
      <w:r w:rsidR="00A24AD0">
        <w:fldChar w:fldCharType="begin"/>
      </w:r>
      <w:r w:rsidR="00A24AD0">
        <w:instrText xml:space="preserve"> REF _Ref127789636 \r \h </w:instrText>
      </w:r>
      <w:r w:rsidR="00A24AD0">
        <w:fldChar w:fldCharType="separate"/>
      </w:r>
      <w:r w:rsidR="00AF049C">
        <w:t>6.7</w:t>
      </w:r>
      <w:r w:rsidR="00A24AD0">
        <w:fldChar w:fldCharType="end"/>
      </w:r>
      <w:r w:rsidR="00A24AD0">
        <w:t xml:space="preserve">), </w:t>
      </w:r>
      <w:r w:rsidR="00114D74" w:rsidRPr="009819E7">
        <w:t>and type of optimization (§</w:t>
      </w:r>
      <w:r w:rsidR="00354F92" w:rsidRPr="009819E7">
        <w:fldChar w:fldCharType="begin"/>
      </w:r>
      <w:r w:rsidR="00354F92" w:rsidRPr="009819E7">
        <w:instrText xml:space="preserve"> REF _Ref127766196 \r \h </w:instrText>
      </w:r>
      <w:r w:rsidR="00354F92" w:rsidRPr="009819E7">
        <w:fldChar w:fldCharType="separate"/>
      </w:r>
      <w:r w:rsidR="00AF049C">
        <w:t>5</w:t>
      </w:r>
      <w:r w:rsidR="00354F92" w:rsidRPr="009819E7">
        <w:fldChar w:fldCharType="end"/>
      </w:r>
      <w:r w:rsidR="00114D74" w:rsidRPr="009819E7">
        <w:t>)</w:t>
      </w:r>
      <w:r w:rsidRPr="009819E7">
        <w:t xml:space="preserve"> are specified.</w:t>
      </w:r>
      <w:r w:rsidR="00BE2201" w:rsidRPr="009819E7">
        <w:t xml:space="preserve"> Memory usage is given (both total and for FFT part, §</w:t>
      </w:r>
      <w:r w:rsidR="00BE2201" w:rsidRPr="009819E7">
        <w:fldChar w:fldCharType="begin"/>
      </w:r>
      <w:r w:rsidR="00BE2201" w:rsidRPr="009819E7">
        <w:instrText xml:space="preserve"> REF _Ref127766196 \r \h </w:instrText>
      </w:r>
      <w:r w:rsidR="00BE2201" w:rsidRPr="009819E7">
        <w:fldChar w:fldCharType="separate"/>
      </w:r>
      <w:r w:rsidR="00AF049C">
        <w:t>5</w:t>
      </w:r>
      <w:r w:rsidR="00BE2201" w:rsidRPr="009819E7">
        <w:fldChar w:fldCharType="end"/>
      </w:r>
      <w:r w:rsidR="00BE2201" w:rsidRPr="009819E7">
        <w:t>).</w:t>
      </w:r>
      <w:r w:rsidR="00462B56" w:rsidRPr="009819E7">
        <w:t xml:space="preserve"> “</w:t>
      </w:r>
      <w:r w:rsidR="00462B56" w:rsidRPr="002B74E1">
        <w:rPr>
          <w:rStyle w:val="CourierNew11pt"/>
        </w:rPr>
        <w:t>calc Y</w:t>
      </w:r>
      <w:r w:rsidR="00462B56" w:rsidRPr="009819E7">
        <w:t xml:space="preserve">” denotes beginning of calculation for </w:t>
      </w:r>
      <m:oMath>
        <m:r>
          <w:rPr>
            <w:rFonts w:ascii="Cambria Math" w:hAnsi="Cambria Math"/>
          </w:rPr>
          <m:t>y</m:t>
        </m:r>
      </m:oMath>
      <w:r w:rsidR="00462B56" w:rsidRPr="009819E7">
        <w:t xml:space="preserve"> incident polarization. “</w:t>
      </w:r>
      <w:r w:rsidR="00462B56" w:rsidRPr="002B74E1">
        <w:rPr>
          <w:rStyle w:val="CourierNew11pt"/>
        </w:rPr>
        <w:t>CoupleConstant</w:t>
      </w:r>
      <w:r w:rsidR="00462B56" w:rsidRPr="009819E7">
        <w:t>” is dipole polarizability, “</w:t>
      </w:r>
      <w:r w:rsidR="00462B56" w:rsidRPr="002B74E1">
        <w:rPr>
          <w:rStyle w:val="CourierNew11pt"/>
        </w:rPr>
        <w:t>x_0</w:t>
      </w:r>
      <w:r w:rsidR="00462B56" w:rsidRPr="009819E7">
        <w:t>” denotes which initial vector is used for iterative solver (§</w:t>
      </w:r>
      <w:r w:rsidR="00462B56" w:rsidRPr="009819E7">
        <w:fldChar w:fldCharType="begin"/>
      </w:r>
      <w:r w:rsidR="00462B56" w:rsidRPr="009819E7">
        <w:instrText xml:space="preserve"> REF _Ref127765208 \r \h </w:instrText>
      </w:r>
      <w:r w:rsidR="00462B56" w:rsidRPr="009819E7">
        <w:fldChar w:fldCharType="separate"/>
      </w:r>
      <w:r w:rsidR="00AF049C">
        <w:t>12.1</w:t>
      </w:r>
      <w:r w:rsidR="00462B56" w:rsidRPr="009819E7">
        <w:fldChar w:fldCharType="end"/>
      </w:r>
      <w:r w:rsidR="00462B56" w:rsidRPr="009819E7">
        <w:t>)</w:t>
      </w:r>
      <w:r w:rsidR="00874F37" w:rsidRPr="009819E7">
        <w:t>. After each iteration the relative norm of the residual is shown together with its relative decrease compared to the previous iteration (</w:t>
      </w:r>
      <w:r w:rsidR="00874F37" w:rsidRPr="002B74E1">
        <w:rPr>
          <w:rStyle w:val="CourierNew11pt"/>
        </w:rPr>
        <w:t>progress</w:t>
      </w:r>
      <w:r w:rsidR="00874F37" w:rsidRPr="009819E7">
        <w:t xml:space="preserve">). A sign in between is one of </w:t>
      </w:r>
      <w:r w:rsidR="00874F37" w:rsidRPr="009819E7">
        <w:rPr>
          <w:rFonts w:ascii="Courier New" w:hAnsi="Courier New" w:cs="Courier New"/>
          <w:sz w:val="22"/>
          <w:szCs w:val="22"/>
        </w:rPr>
        <w:t>+</w:t>
      </w:r>
      <w:r w:rsidR="00874F37" w:rsidRPr="009819E7">
        <w:t xml:space="preserve">, </w:t>
      </w:r>
      <w:r w:rsidR="00874F37" w:rsidRPr="009819E7">
        <w:rPr>
          <w:rFonts w:ascii="Courier New" w:hAnsi="Courier New" w:cs="Courier New"/>
          <w:sz w:val="22"/>
          <w:szCs w:val="22"/>
        </w:rPr>
        <w:t>-</w:t>
      </w:r>
      <w:r w:rsidR="00874F37" w:rsidRPr="009819E7">
        <w:t xml:space="preserve"> or </w:t>
      </w:r>
      <w:r w:rsidR="00874F37" w:rsidRPr="009819E7">
        <w:rPr>
          <w:rFonts w:ascii="Courier New" w:hAnsi="Courier New" w:cs="Courier New"/>
          <w:sz w:val="22"/>
          <w:szCs w:val="22"/>
        </w:rPr>
        <w:t>-+</w:t>
      </w:r>
      <w:r w:rsidR="00874F37" w:rsidRPr="009819E7">
        <w:t xml:space="preserve"> indicating respectively that the residual is the smallest of all the previous iterations, larger than the previous one, and smaller than the previous one but not the smallest of all the previous.</w:t>
      </w:r>
      <w:r w:rsidR="0008505D" w:rsidRPr="009819E7">
        <w:t xml:space="preserve"> </w:t>
      </w:r>
      <w:r w:rsidR="0008505D" w:rsidRPr="009819E7">
        <w:rPr>
          <w:rFonts w:ascii="Courier New" w:hAnsi="Courier New" w:cs="Courier New"/>
          <w:sz w:val="22"/>
          <w:szCs w:val="22"/>
        </w:rPr>
        <w:t>log</w:t>
      </w:r>
      <w:r w:rsidR="0008505D" w:rsidRPr="009819E7">
        <w:t xml:space="preserve"> finishes with timing information (§</w:t>
      </w:r>
      <w:r w:rsidR="0008505D" w:rsidRPr="009819E7">
        <w:fldChar w:fldCharType="begin"/>
      </w:r>
      <w:r w:rsidR="0008505D" w:rsidRPr="009819E7">
        <w:instrText xml:space="preserve"> REF _Ref128376258 \r \h </w:instrText>
      </w:r>
      <w:r w:rsidR="0008505D" w:rsidRPr="009819E7">
        <w:fldChar w:fldCharType="separate"/>
      </w:r>
      <w:r w:rsidR="00AF049C">
        <w:t>13.1</w:t>
      </w:r>
      <w:r w:rsidR="0008505D" w:rsidRPr="009819E7">
        <w:fldChar w:fldCharType="end"/>
      </w:r>
      <w:r w:rsidR="0008505D" w:rsidRPr="009819E7">
        <w:t>). This file may contain more information depending on the particular simulation parameters, the one that is</w:t>
      </w:r>
      <w:r w:rsidR="00874F37" w:rsidRPr="009819E7">
        <w:t xml:space="preserve"> described above</w:t>
      </w:r>
      <w:r w:rsidRPr="009819E7">
        <w:t xml:space="preserve"> is included in the distribution (</w:t>
      </w:r>
      <w:r w:rsidRPr="002B74E1">
        <w:rPr>
          <w:rStyle w:val="CourierNew11pt"/>
        </w:rPr>
        <w:t>sample/run000_sphere_g16</w:t>
      </w:r>
      <w:r w:rsidR="001F1A1A" w:rsidRPr="002B74E1">
        <w:rPr>
          <w:rStyle w:val="CourierNew11pt"/>
        </w:rPr>
        <w:t>_m1.</w:t>
      </w:r>
      <w:r w:rsidRPr="002B74E1">
        <w:rPr>
          <w:rStyle w:val="CourierNew11pt"/>
        </w:rPr>
        <w:t>5/log</w:t>
      </w:r>
      <w:r w:rsidRPr="009819E7">
        <w:t>).</w:t>
      </w:r>
    </w:p>
    <w:p w14:paraId="4E3986D3" w14:textId="77777777" w:rsidR="000B50CB" w:rsidRPr="009819E7" w:rsidRDefault="000B50CB" w:rsidP="000B50CB">
      <w:pPr>
        <w:ind w:firstLine="540"/>
      </w:pPr>
      <w:r>
        <w:t xml:space="preserve">Package </w:t>
      </w:r>
      <w:r w:rsidRPr="00DA5984">
        <w:rPr>
          <w:rStyle w:val="CourierNew11pt"/>
        </w:rPr>
        <w:t>misc</w:t>
      </w:r>
      <w:r>
        <w:rPr>
          <w:rStyle w:val="CourierNew11pt"/>
        </w:rPr>
        <w:t>/parse_log</w:t>
      </w:r>
      <w:r>
        <w:t xml:space="preserve"> contains Mathematica program to parse multiple log files, which may be useful for analyzing results of massive </w:t>
      </w:r>
      <w:r w:rsidRPr="000B50CB">
        <w:rPr>
          <w:rStyle w:val="CourierNew11pt"/>
        </w:rPr>
        <w:t>ADDA</w:t>
      </w:r>
      <w:r>
        <w:t xml:space="preserve"> simulations.</w:t>
      </w:r>
    </w:p>
    <w:p w14:paraId="0FF626F2" w14:textId="77777777" w:rsidR="00245CC9" w:rsidRPr="009819E7" w:rsidRDefault="00245CC9" w:rsidP="0020695F">
      <w:pPr>
        <w:pStyle w:val="Heading2app"/>
      </w:pPr>
      <w:bookmarkStart w:id="306" w:name="_Ref127808745"/>
      <w:bookmarkStart w:id="307" w:name="_Toc148426355"/>
      <w:bookmarkStart w:id="308" w:name="_Toc57726461"/>
      <w:r w:rsidRPr="009819E7">
        <w:lastRenderedPageBreak/>
        <w:t>mueller</w:t>
      </w:r>
      <w:bookmarkEnd w:id="306"/>
      <w:bookmarkEnd w:id="307"/>
      <w:bookmarkEnd w:id="308"/>
    </w:p>
    <w:p w14:paraId="7140C0AB" w14:textId="53C5C930" w:rsidR="00260782" w:rsidRPr="009819E7" w:rsidRDefault="00260782" w:rsidP="00245CC9">
      <w:r w:rsidRPr="009819E7">
        <w:t xml:space="preserve">This file contains </w:t>
      </w:r>
      <w:r w:rsidR="007644A4">
        <w:t>results of</w:t>
      </w:r>
      <w:r w:rsidR="00EF722A" w:rsidRPr="009819E7">
        <w:t xml:space="preserve"> </w:t>
      </w:r>
      <w:r w:rsidR="007644A4">
        <w:t xml:space="preserve">the </w:t>
      </w:r>
      <w:r w:rsidR="00EF722A" w:rsidRPr="009819E7">
        <w:t>Mueller matrix at different scattering angles (§</w:t>
      </w:r>
      <w:r w:rsidR="00EF722A" w:rsidRPr="009819E7">
        <w:fldChar w:fldCharType="begin"/>
      </w:r>
      <w:r w:rsidR="00EF722A" w:rsidRPr="009819E7">
        <w:instrText xml:space="preserve"> REF _Ref127774925 \r \h </w:instrText>
      </w:r>
      <w:r w:rsidR="00EF722A" w:rsidRPr="009819E7">
        <w:fldChar w:fldCharType="separate"/>
      </w:r>
      <w:r w:rsidR="00AF049C">
        <w:t>11.2</w:t>
      </w:r>
      <w:r w:rsidR="00EF722A" w:rsidRPr="009819E7">
        <w:fldChar w:fldCharType="end"/>
      </w:r>
      <w:r w:rsidR="00EF722A" w:rsidRPr="009819E7">
        <w:t xml:space="preserve">). There are a number of output files, which name starts with </w:t>
      </w:r>
      <w:r w:rsidR="00EF722A" w:rsidRPr="002B74E1">
        <w:rPr>
          <w:rStyle w:val="CourierNew11pt"/>
        </w:rPr>
        <w:t>mueller</w:t>
      </w:r>
      <w:r w:rsidR="00EF722A" w:rsidRPr="009819E7">
        <w:t>, but they all look very similar. When scattering is computed in one scattering plane or orientation averaging (§</w:t>
      </w:r>
      <w:r w:rsidR="00EF722A" w:rsidRPr="009819E7">
        <w:fldChar w:fldCharType="begin"/>
      </w:r>
      <w:r w:rsidR="00EF722A" w:rsidRPr="009819E7">
        <w:instrText xml:space="preserve"> REF _Ref127790319 \r \h </w:instrText>
      </w:r>
      <w:r w:rsidR="00EF722A" w:rsidRPr="009819E7">
        <w:fldChar w:fldCharType="separate"/>
      </w:r>
      <w:r w:rsidR="00AF049C">
        <w:t>8.2</w:t>
      </w:r>
      <w:r w:rsidR="00EF722A" w:rsidRPr="009819E7">
        <w:fldChar w:fldCharType="end"/>
      </w:r>
      <w:r w:rsidR="00EF722A" w:rsidRPr="009819E7">
        <w:t xml:space="preserve">) is performed the simplest file </w:t>
      </w:r>
      <w:r w:rsidR="00EF722A" w:rsidRPr="002B74E1">
        <w:rPr>
          <w:rStyle w:val="CourierNew11pt"/>
        </w:rPr>
        <w:t>mueller</w:t>
      </w:r>
      <w:r w:rsidR="00EF722A" w:rsidRPr="009819E7">
        <w:t xml:space="preserve"> is produced:</w:t>
      </w:r>
    </w:p>
    <w:p w14:paraId="5C2C4725" w14:textId="77777777" w:rsidR="00EF722A" w:rsidRPr="00F935E2" w:rsidRDefault="00EF722A" w:rsidP="00384292">
      <w:pPr>
        <w:pStyle w:val="Commandmultiline"/>
        <w:rPr>
          <w:lang w:val="it-IT"/>
        </w:rPr>
      </w:pPr>
      <w:r w:rsidRPr="00F935E2">
        <w:rPr>
          <w:lang w:val="it-IT"/>
        </w:rPr>
        <w:t xml:space="preserve">theta s11 s12 s13 s14 s21 </w:t>
      </w:r>
      <w:r w:rsidR="008646F1" w:rsidRPr="00F935E2">
        <w:rPr>
          <w:lang w:val="it-IT"/>
        </w:rPr>
        <w:t>…</w:t>
      </w:r>
      <w:r w:rsidRPr="00F935E2">
        <w:rPr>
          <w:lang w:val="it-IT"/>
        </w:rPr>
        <w:t xml:space="preserve"> s44</w:t>
      </w:r>
    </w:p>
    <w:p w14:paraId="29B24D5B" w14:textId="77777777" w:rsidR="00EF722A" w:rsidRPr="00F935E2" w:rsidRDefault="00EF722A" w:rsidP="00384292">
      <w:pPr>
        <w:pStyle w:val="Commandmultiline"/>
        <w:rPr>
          <w:lang w:val="it-IT"/>
        </w:rPr>
      </w:pPr>
      <w:r w:rsidRPr="00F935E2">
        <w:rPr>
          <w:lang w:val="it-IT"/>
        </w:rPr>
        <w:t xml:space="preserve">0.00 </w:t>
      </w:r>
      <w:r w:rsidR="00985373" w:rsidRPr="00F935E2">
        <w:rPr>
          <w:lang w:val="it-IT"/>
        </w:rPr>
        <w:t>1.4154797793E+</w:t>
      </w:r>
      <w:r w:rsidR="000D7610" w:rsidRPr="00F935E2">
        <w:rPr>
          <w:lang w:val="it-IT"/>
        </w:rPr>
        <w:t>0</w:t>
      </w:r>
      <w:r w:rsidR="00985373" w:rsidRPr="00F935E2">
        <w:rPr>
          <w:lang w:val="it-IT"/>
        </w:rPr>
        <w:t>02</w:t>
      </w:r>
      <w:r w:rsidRPr="00F935E2">
        <w:rPr>
          <w:lang w:val="it-IT"/>
        </w:rPr>
        <w:t xml:space="preserve"> 0.0000000000E+</w:t>
      </w:r>
      <w:r w:rsidR="000D7610" w:rsidRPr="00F935E2">
        <w:rPr>
          <w:lang w:val="it-IT"/>
        </w:rPr>
        <w:t>0</w:t>
      </w:r>
      <w:r w:rsidRPr="00F935E2">
        <w:rPr>
          <w:lang w:val="it-IT"/>
        </w:rPr>
        <w:t>00 0.0000000000E+</w:t>
      </w:r>
      <w:r w:rsidR="000D7610" w:rsidRPr="00F935E2">
        <w:rPr>
          <w:lang w:val="it-IT"/>
        </w:rPr>
        <w:t>0</w:t>
      </w:r>
      <w:r w:rsidRPr="00F935E2">
        <w:rPr>
          <w:lang w:val="it-IT"/>
        </w:rPr>
        <w:t>00 \</w:t>
      </w:r>
      <w:r w:rsidRPr="00F935E2">
        <w:rPr>
          <w:lang w:val="it-IT"/>
        </w:rPr>
        <w:br/>
      </w:r>
      <w:r w:rsidR="00985373" w:rsidRPr="00F935E2">
        <w:rPr>
          <w:lang w:val="it-IT"/>
        </w:rPr>
        <w:t>-5.0959034824E-</w:t>
      </w:r>
      <w:r w:rsidR="000D7610" w:rsidRPr="00F935E2">
        <w:rPr>
          <w:lang w:val="it-IT"/>
        </w:rPr>
        <w:t>0</w:t>
      </w:r>
      <w:r w:rsidR="00985373" w:rsidRPr="00F935E2">
        <w:rPr>
          <w:lang w:val="it-IT"/>
        </w:rPr>
        <w:t>12</w:t>
      </w:r>
      <w:r w:rsidRPr="00F935E2">
        <w:rPr>
          <w:lang w:val="it-IT"/>
        </w:rPr>
        <w:t xml:space="preserve"> 0.0000000000E+</w:t>
      </w:r>
      <w:r w:rsidR="000D7610" w:rsidRPr="00F935E2">
        <w:rPr>
          <w:lang w:val="it-IT"/>
        </w:rPr>
        <w:t>0</w:t>
      </w:r>
      <w:r w:rsidRPr="00F935E2">
        <w:rPr>
          <w:lang w:val="it-IT"/>
        </w:rPr>
        <w:t xml:space="preserve">00 </w:t>
      </w:r>
      <w:r w:rsidR="008646F1" w:rsidRPr="00F935E2">
        <w:rPr>
          <w:lang w:val="it-IT"/>
        </w:rPr>
        <w:t>…</w:t>
      </w:r>
      <w:r w:rsidRPr="00F935E2">
        <w:rPr>
          <w:lang w:val="it-IT"/>
        </w:rPr>
        <w:t xml:space="preserve"> </w:t>
      </w:r>
      <w:r w:rsidR="00985373" w:rsidRPr="00F935E2">
        <w:rPr>
          <w:lang w:val="it-IT"/>
        </w:rPr>
        <w:t>1.4154797793E+</w:t>
      </w:r>
      <w:r w:rsidR="000D7610" w:rsidRPr="00F935E2">
        <w:rPr>
          <w:lang w:val="it-IT"/>
        </w:rPr>
        <w:t>0</w:t>
      </w:r>
      <w:r w:rsidR="00985373" w:rsidRPr="00F935E2">
        <w:rPr>
          <w:lang w:val="it-IT"/>
        </w:rPr>
        <w:t>02</w:t>
      </w:r>
    </w:p>
    <w:p w14:paraId="384E59A7" w14:textId="77777777" w:rsidR="00EF722A" w:rsidRPr="009819E7" w:rsidRDefault="00EF722A" w:rsidP="00384292">
      <w:pPr>
        <w:pStyle w:val="Commandmultiline"/>
      </w:pPr>
      <w:r w:rsidRPr="00F935E2">
        <w:rPr>
          <w:lang w:val="it-IT"/>
        </w:rPr>
        <w:t xml:space="preserve">1.00 </w:t>
      </w:r>
      <w:r w:rsidR="00CB2ED1" w:rsidRPr="00F935E2">
        <w:rPr>
          <w:lang w:val="it-IT"/>
        </w:rPr>
        <w:t>1.4140075337E+</w:t>
      </w:r>
      <w:r w:rsidR="000D7610" w:rsidRPr="00F935E2">
        <w:rPr>
          <w:lang w:val="it-IT"/>
        </w:rPr>
        <w:t>0</w:t>
      </w:r>
      <w:r w:rsidR="00CB2ED1" w:rsidRPr="00F935E2">
        <w:rPr>
          <w:lang w:val="it-IT"/>
        </w:rPr>
        <w:t>02 -5.8903788393E-</w:t>
      </w:r>
      <w:r w:rsidR="000D7610" w:rsidRPr="00F935E2">
        <w:rPr>
          <w:lang w:val="it-IT"/>
        </w:rPr>
        <w:t>0</w:t>
      </w:r>
      <w:r w:rsidR="00CB2ED1" w:rsidRPr="00F935E2">
        <w:rPr>
          <w:lang w:val="it-IT"/>
        </w:rPr>
        <w:t>03 7.3212262090E-</w:t>
      </w:r>
      <w:r w:rsidR="000D7610" w:rsidRPr="00F935E2">
        <w:rPr>
          <w:lang w:val="it-IT"/>
        </w:rPr>
        <w:t>0</w:t>
      </w:r>
      <w:r w:rsidR="00CB2ED1" w:rsidRPr="00F935E2">
        <w:rPr>
          <w:lang w:val="it-IT"/>
        </w:rPr>
        <w:t xml:space="preserve">13 </w:t>
      </w:r>
      <w:r w:rsidRPr="00F935E2">
        <w:rPr>
          <w:lang w:val="it-IT"/>
        </w:rPr>
        <w:t>\</w:t>
      </w:r>
      <w:r w:rsidRPr="00F935E2">
        <w:rPr>
          <w:lang w:val="it-IT"/>
        </w:rPr>
        <w:br/>
      </w:r>
      <w:r w:rsidR="00CB2ED1" w:rsidRPr="00F935E2">
        <w:rPr>
          <w:lang w:val="it-IT"/>
        </w:rPr>
        <w:t>-2.0347873246E-</w:t>
      </w:r>
      <w:r w:rsidR="000D7610" w:rsidRPr="00F935E2">
        <w:rPr>
          <w:lang w:val="it-IT"/>
        </w:rPr>
        <w:t>0</w:t>
      </w:r>
      <w:r w:rsidR="00CB2ED1" w:rsidRPr="00F935E2">
        <w:rPr>
          <w:lang w:val="it-IT"/>
        </w:rPr>
        <w:t>12 -5.8903788393E-</w:t>
      </w:r>
      <w:r w:rsidR="000D7610" w:rsidRPr="00F935E2">
        <w:rPr>
          <w:lang w:val="it-IT"/>
        </w:rPr>
        <w:t>0</w:t>
      </w:r>
      <w:r w:rsidR="00CB2ED1" w:rsidRPr="00F935E2">
        <w:rPr>
          <w:lang w:val="it-IT"/>
        </w:rPr>
        <w:t>03</w:t>
      </w:r>
      <w:r w:rsidRPr="00F935E2">
        <w:rPr>
          <w:lang w:val="it-IT"/>
        </w:rPr>
        <w:t xml:space="preserve"> </w:t>
      </w:r>
      <w:r w:rsidR="008646F1" w:rsidRPr="00F935E2">
        <w:rPr>
          <w:lang w:val="it-IT"/>
        </w:rPr>
        <w:t>…</w:t>
      </w:r>
      <w:r w:rsidRPr="00F935E2">
        <w:rPr>
          <w:lang w:val="it-IT"/>
        </w:rPr>
        <w:t xml:space="preserve"> </w:t>
      </w:r>
      <w:r w:rsidR="00CB2ED1" w:rsidRPr="009819E7">
        <w:t>1.4140075290E+</w:t>
      </w:r>
      <w:r w:rsidR="000D7610" w:rsidRPr="009819E7">
        <w:t>0</w:t>
      </w:r>
      <w:r w:rsidR="00CB2ED1" w:rsidRPr="009819E7">
        <w:t>02</w:t>
      </w:r>
    </w:p>
    <w:p w14:paraId="30D21AFC" w14:textId="77777777" w:rsidR="00EF722A" w:rsidRPr="009819E7" w:rsidRDefault="008646F1" w:rsidP="00384292">
      <w:pPr>
        <w:pStyle w:val="Commandmultiline"/>
      </w:pPr>
      <w:r w:rsidRPr="009819E7">
        <w:t>…</w:t>
      </w:r>
    </w:p>
    <w:p w14:paraId="0761FBAF" w14:textId="77777777" w:rsidR="00EF722A" w:rsidRPr="009819E7" w:rsidRDefault="00EF722A" w:rsidP="00384292">
      <w:pPr>
        <w:pStyle w:val="Commandmultiline"/>
      </w:pPr>
      <w:r w:rsidRPr="009819E7">
        <w:t xml:space="preserve">180.00 </w:t>
      </w:r>
      <w:r w:rsidR="00CB2ED1" w:rsidRPr="009819E7">
        <w:t>2.9143742276E+</w:t>
      </w:r>
      <w:r w:rsidR="000D7610" w:rsidRPr="009819E7">
        <w:t>0</w:t>
      </w:r>
      <w:r w:rsidR="00CB2ED1" w:rsidRPr="009819E7">
        <w:t>00 1.0348709736E-</w:t>
      </w:r>
      <w:r w:rsidR="000D7610" w:rsidRPr="009819E7">
        <w:t>0</w:t>
      </w:r>
      <w:r w:rsidR="00CB2ED1" w:rsidRPr="009819E7">
        <w:t>15 -1.0104462691E-</w:t>
      </w:r>
      <w:r w:rsidR="000D7610" w:rsidRPr="009819E7">
        <w:t>0</w:t>
      </w:r>
      <w:r w:rsidR="00CB2ED1" w:rsidRPr="009819E7">
        <w:t>17</w:t>
      </w:r>
      <w:r w:rsidRPr="009819E7">
        <w:t xml:space="preserve"> \</w:t>
      </w:r>
      <w:r w:rsidRPr="009819E7">
        <w:br/>
      </w:r>
      <w:r w:rsidR="00CB2ED1" w:rsidRPr="009819E7">
        <w:t>3.8122857626E-</w:t>
      </w:r>
      <w:r w:rsidR="000D7610" w:rsidRPr="009819E7">
        <w:t>0</w:t>
      </w:r>
      <w:r w:rsidR="00CB2ED1" w:rsidRPr="009819E7">
        <w:t>12 1.0348709736E-</w:t>
      </w:r>
      <w:r w:rsidR="000D7610" w:rsidRPr="009819E7">
        <w:t>0</w:t>
      </w:r>
      <w:r w:rsidR="00CB2ED1" w:rsidRPr="009819E7">
        <w:t>15</w:t>
      </w:r>
      <w:r w:rsidRPr="009819E7">
        <w:t xml:space="preserve"> </w:t>
      </w:r>
      <w:r w:rsidR="008646F1" w:rsidRPr="009819E7">
        <w:t>…</w:t>
      </w:r>
      <w:r w:rsidRPr="009819E7">
        <w:t xml:space="preserve"> </w:t>
      </w:r>
      <w:r w:rsidR="00CB2ED1" w:rsidRPr="009819E7">
        <w:t>-2.9143742276E+</w:t>
      </w:r>
      <w:r w:rsidR="000D7610" w:rsidRPr="009819E7">
        <w:t>0</w:t>
      </w:r>
      <w:r w:rsidR="00CB2ED1" w:rsidRPr="009819E7">
        <w:t>00</w:t>
      </w:r>
    </w:p>
    <w:p w14:paraId="55011CA6" w14:textId="317FB9A0" w:rsidR="00EF722A" w:rsidRPr="009819E7" w:rsidRDefault="00EF722A" w:rsidP="00245CC9">
      <w:r w:rsidRPr="009819E7">
        <w:t>where “</w:t>
      </w:r>
      <w:r w:rsidRPr="009819E7">
        <w:rPr>
          <w:rFonts w:ascii="Courier New" w:hAnsi="Courier New" w:cs="Courier New"/>
          <w:sz w:val="22"/>
          <w:szCs w:val="22"/>
        </w:rPr>
        <w:t>\</w:t>
      </w:r>
      <w:r w:rsidRPr="009819E7">
        <w:t>” denotes continuation of the line. All 16 Mueller matrix elements for each scattering angle are saved. Shown is the output of the sample calculation</w:t>
      </w:r>
      <w:r w:rsidR="006443CC" w:rsidRPr="009819E7">
        <w:t xml:space="preserve"> (§</w:t>
      </w:r>
      <w:r w:rsidR="006443CC" w:rsidRPr="009819E7">
        <w:fldChar w:fldCharType="begin"/>
      </w:r>
      <w:r w:rsidR="006443CC" w:rsidRPr="009819E7">
        <w:instrText xml:space="preserve"> REF _Ref128324059 \r \h </w:instrText>
      </w:r>
      <w:r w:rsidR="006443CC" w:rsidRPr="009819E7">
        <w:fldChar w:fldCharType="separate"/>
      </w:r>
      <w:r w:rsidR="00AF049C">
        <w:t>3.1</w:t>
      </w:r>
      <w:r w:rsidR="006443CC" w:rsidRPr="009819E7">
        <w:fldChar w:fldCharType="end"/>
      </w:r>
      <w:r w:rsidR="006443CC" w:rsidRPr="009819E7">
        <w:t xml:space="preserve">) – </w:t>
      </w:r>
      <w:r w:rsidRPr="002B74E1">
        <w:rPr>
          <w:rStyle w:val="CourierNew11pt"/>
        </w:rPr>
        <w:t>sample/run000_sphere_g16</w:t>
      </w:r>
      <w:r w:rsidR="001F1A1A" w:rsidRPr="002B74E1">
        <w:rPr>
          <w:rStyle w:val="CourierNew11pt"/>
        </w:rPr>
        <w:t>_m1.</w:t>
      </w:r>
      <w:r w:rsidRPr="002B74E1">
        <w:rPr>
          <w:rStyle w:val="CourierNew11pt"/>
        </w:rPr>
        <w:t>5/mueller</w:t>
      </w:r>
      <w:r w:rsidRPr="009819E7">
        <w:t xml:space="preserve">. If grid of scattering angles (any type) is calculated </w:t>
      </w:r>
      <w:r w:rsidRPr="002B74E1">
        <w:rPr>
          <w:rStyle w:val="CourierNew11pt"/>
        </w:rPr>
        <w:t>mueller_scatgrid</w:t>
      </w:r>
      <w:r w:rsidRPr="009819E7">
        <w:t xml:space="preserve"> is produced, which differs only by the additional column of azimuthal angle </w:t>
      </w:r>
      <m:oMath>
        <m:r>
          <w:rPr>
            <w:rFonts w:ascii="Cambria Math" w:hAnsi="Cambria Math"/>
          </w:rPr>
          <m:t>φ</m:t>
        </m:r>
      </m:oMath>
      <w:r w:rsidRPr="009819E7">
        <w:t xml:space="preserve"> (and usually larger number of lines):</w:t>
      </w:r>
    </w:p>
    <w:p w14:paraId="26B4EF5D" w14:textId="77777777" w:rsidR="00EF722A" w:rsidRPr="009819E7" w:rsidRDefault="00EF722A" w:rsidP="00F14C87">
      <w:pPr>
        <w:pStyle w:val="Commandline"/>
      </w:pPr>
      <w:r w:rsidRPr="009819E7">
        <w:t xml:space="preserve">theta phi s11 </w:t>
      </w:r>
      <w:r w:rsidR="008646F1" w:rsidRPr="009819E7">
        <w:t>…</w:t>
      </w:r>
      <w:r w:rsidRPr="009819E7">
        <w:t xml:space="preserve"> s44</w:t>
      </w:r>
      <w:r w:rsidR="004A0879" w:rsidRPr="009819E7">
        <w:br/>
      </w:r>
      <w:r w:rsidR="00406FD3" w:rsidRPr="009819E7">
        <w:t>0.00 0.00 1.4154797792E+</w:t>
      </w:r>
      <w:r w:rsidR="000D7610" w:rsidRPr="009819E7">
        <w:t>0</w:t>
      </w:r>
      <w:r w:rsidR="00406FD3" w:rsidRPr="009819E7">
        <w:t>02 … 1.4154797792E+</w:t>
      </w:r>
      <w:r w:rsidR="000D7610" w:rsidRPr="009819E7">
        <w:t>0</w:t>
      </w:r>
      <w:r w:rsidR="00406FD3" w:rsidRPr="009819E7">
        <w:t>02</w:t>
      </w:r>
      <w:r w:rsidR="004A0879" w:rsidRPr="009819E7">
        <w:br/>
      </w:r>
      <w:r w:rsidR="008646F1" w:rsidRPr="009819E7">
        <w:t>…</w:t>
      </w:r>
      <w:r w:rsidR="004A0879" w:rsidRPr="009819E7">
        <w:br/>
      </w:r>
      <w:r w:rsidR="00406FD3" w:rsidRPr="009819E7">
        <w:t>180.00 360.00 2.9143742274E+</w:t>
      </w:r>
      <w:r w:rsidR="000D7610" w:rsidRPr="009819E7">
        <w:t>0</w:t>
      </w:r>
      <w:r w:rsidR="00406FD3" w:rsidRPr="009819E7">
        <w:t>00 … -2.9143742274E+</w:t>
      </w:r>
      <w:r w:rsidR="000D7610" w:rsidRPr="009819E7">
        <w:t>0</w:t>
      </w:r>
      <w:r w:rsidR="00406FD3" w:rsidRPr="009819E7">
        <w:t>00</w:t>
      </w:r>
    </w:p>
    <w:p w14:paraId="064F7B36" w14:textId="77777777" w:rsidR="00EF722A" w:rsidRPr="009819E7" w:rsidRDefault="00EF722A" w:rsidP="00245CC9">
      <w:r w:rsidRPr="009819E7">
        <w:t>This file can be produced by the command</w:t>
      </w:r>
    </w:p>
    <w:p w14:paraId="3236717A" w14:textId="77777777" w:rsidR="00EF722A" w:rsidRPr="009819E7" w:rsidRDefault="00B8422D" w:rsidP="00F14C87">
      <w:pPr>
        <w:pStyle w:val="Commandline"/>
      </w:pPr>
      <w:r w:rsidRPr="009819E7">
        <w:t>adda</w:t>
      </w:r>
      <w:r w:rsidR="00EF722A" w:rsidRPr="009819E7">
        <w:t xml:space="preserve"> </w:t>
      </w:r>
      <w:r w:rsidR="00246252" w:rsidRPr="009819E7">
        <w:t>-</w:t>
      </w:r>
      <w:r w:rsidR="00EF722A" w:rsidRPr="009819E7">
        <w:t>store_scat_grid</w:t>
      </w:r>
    </w:p>
    <w:p w14:paraId="6DAC2B43" w14:textId="067FC406" w:rsidR="00D87FCC" w:rsidRPr="009819E7" w:rsidRDefault="00EF722A" w:rsidP="00245CC9">
      <w:r w:rsidRPr="009819E7">
        <w:t xml:space="preserve">with default </w:t>
      </w:r>
      <w:r w:rsidRPr="002B74E1">
        <w:rPr>
          <w:rStyle w:val="CourierNew11pt"/>
        </w:rPr>
        <w:t>scat_params.dat</w:t>
      </w:r>
      <w:r w:rsidRPr="009819E7">
        <w:t xml:space="preserve"> (§</w:t>
      </w:r>
      <w:r w:rsidRPr="009819E7">
        <w:fldChar w:fldCharType="begin"/>
      </w:r>
      <w:r w:rsidRPr="009819E7">
        <w:instrText xml:space="preserve"> REF _Ref127810184 \r \h </w:instrText>
      </w:r>
      <w:r w:rsidRPr="009819E7">
        <w:fldChar w:fldCharType="separate"/>
      </w:r>
      <w:r w:rsidR="00AF049C">
        <w:t>B.4</w:t>
      </w:r>
      <w:r w:rsidRPr="009819E7">
        <w:fldChar w:fldCharType="end"/>
      </w:r>
      <w:r w:rsidRPr="009819E7">
        <w:t xml:space="preserve">). If integration over </w:t>
      </w:r>
      <m:oMath>
        <m:r>
          <w:rPr>
            <w:rFonts w:ascii="Cambria Math" w:hAnsi="Cambria Math"/>
          </w:rPr>
          <m:t>φ</m:t>
        </m:r>
      </m:oMath>
      <w:r w:rsidRPr="009819E7">
        <w:t xml:space="preserve"> is enabled, up to 5 different files are produced depending on the parameters (different multipliers for integration, §</w:t>
      </w:r>
      <w:r w:rsidRPr="009819E7">
        <w:fldChar w:fldCharType="begin"/>
      </w:r>
      <w:r w:rsidRPr="009819E7">
        <w:instrText xml:space="preserve"> REF _Ref127774925 \r \h </w:instrText>
      </w:r>
      <w:r w:rsidRPr="009819E7">
        <w:fldChar w:fldCharType="separate"/>
      </w:r>
      <w:r w:rsidR="00AF049C">
        <w:t>11.2</w:t>
      </w:r>
      <w:r w:rsidRPr="009819E7">
        <w:fldChar w:fldCharType="end"/>
      </w:r>
      <w:r w:rsidRPr="009819E7">
        <w:t xml:space="preserve">). They are called </w:t>
      </w:r>
      <w:r w:rsidR="00D87FCC" w:rsidRPr="002B74E1">
        <w:rPr>
          <w:rStyle w:val="CourierNew11pt"/>
        </w:rPr>
        <w:t>mueller_integr</w:t>
      </w:r>
      <w:r w:rsidR="00D87FCC" w:rsidRPr="009819E7">
        <w:t xml:space="preserve">, </w:t>
      </w:r>
      <w:r w:rsidR="00D87FCC" w:rsidRPr="002B74E1">
        <w:rPr>
          <w:rStyle w:val="CourierNew11pt"/>
        </w:rPr>
        <w:t>mueller_integr_c2</w:t>
      </w:r>
      <w:r w:rsidR="00D87FCC" w:rsidRPr="009819E7">
        <w:t xml:space="preserve">, </w:t>
      </w:r>
      <w:r w:rsidR="00D87FCC" w:rsidRPr="002B74E1">
        <w:rPr>
          <w:rStyle w:val="CourierNew11pt"/>
        </w:rPr>
        <w:t>mueller_integr_s2</w:t>
      </w:r>
      <w:r w:rsidR="00D87FCC" w:rsidRPr="009819E7">
        <w:t xml:space="preserve">, </w:t>
      </w:r>
      <w:r w:rsidR="00D87FCC" w:rsidRPr="002B74E1">
        <w:rPr>
          <w:rStyle w:val="CourierNew11pt"/>
        </w:rPr>
        <w:t>mueller_integr_c4</w:t>
      </w:r>
      <w:r w:rsidR="00D87FCC" w:rsidRPr="009819E7">
        <w:t xml:space="preserve">, and </w:t>
      </w:r>
      <w:r w:rsidR="00D87FCC" w:rsidRPr="002B74E1">
        <w:rPr>
          <w:rStyle w:val="CourierNew11pt"/>
        </w:rPr>
        <w:t>mueller_integr_s4</w:t>
      </w:r>
      <w:r w:rsidRPr="009819E7">
        <w:t xml:space="preserve">. The format is the same as that of </w:t>
      </w:r>
      <w:r w:rsidRPr="002B74E1">
        <w:rPr>
          <w:rStyle w:val="CourierNew11pt"/>
        </w:rPr>
        <w:t>mueller</w:t>
      </w:r>
      <w:r w:rsidRPr="009819E7">
        <w:t xml:space="preserve"> but with addition of the column with error</w:t>
      </w:r>
    </w:p>
    <w:p w14:paraId="0104904C" w14:textId="77777777" w:rsidR="00030A32" w:rsidRPr="009819E7" w:rsidRDefault="00FA645B" w:rsidP="00F14C87">
      <w:pPr>
        <w:pStyle w:val="Commandline"/>
      </w:pPr>
      <w:r w:rsidRPr="00F935E2">
        <w:rPr>
          <w:lang w:val="it-IT"/>
        </w:rPr>
        <w:t xml:space="preserve">theta s11 </w:t>
      </w:r>
      <w:r w:rsidR="008646F1" w:rsidRPr="00F935E2">
        <w:rPr>
          <w:lang w:val="it-IT"/>
        </w:rPr>
        <w:t>…</w:t>
      </w:r>
      <w:r w:rsidRPr="00F935E2">
        <w:rPr>
          <w:lang w:val="it-IT"/>
        </w:rPr>
        <w:t xml:space="preserve"> s44 RMSE(integr)</w:t>
      </w:r>
      <w:r w:rsidR="004A0879" w:rsidRPr="00F935E2">
        <w:rPr>
          <w:lang w:val="it-IT"/>
        </w:rPr>
        <w:br/>
      </w:r>
      <w:r w:rsidR="00030A32" w:rsidRPr="00F935E2">
        <w:rPr>
          <w:lang w:val="it-IT"/>
        </w:rPr>
        <w:t>0.00 1.4154797792E+</w:t>
      </w:r>
      <w:r w:rsidR="000D7610" w:rsidRPr="00F935E2">
        <w:rPr>
          <w:lang w:val="it-IT"/>
        </w:rPr>
        <w:t>0</w:t>
      </w:r>
      <w:r w:rsidR="00030A32" w:rsidRPr="00F935E2">
        <w:rPr>
          <w:lang w:val="it-IT"/>
        </w:rPr>
        <w:t>02 … 1.4154797792E+</w:t>
      </w:r>
      <w:r w:rsidR="000D7610" w:rsidRPr="00F935E2">
        <w:rPr>
          <w:lang w:val="it-IT"/>
        </w:rPr>
        <w:t>0</w:t>
      </w:r>
      <w:r w:rsidR="00030A32" w:rsidRPr="00F935E2">
        <w:rPr>
          <w:lang w:val="it-IT"/>
        </w:rPr>
        <w:t>02 2.150E-</w:t>
      </w:r>
      <w:r w:rsidR="000D7610" w:rsidRPr="00F935E2">
        <w:rPr>
          <w:lang w:val="it-IT"/>
        </w:rPr>
        <w:t>0</w:t>
      </w:r>
      <w:r w:rsidR="00030A32" w:rsidRPr="00F935E2">
        <w:rPr>
          <w:lang w:val="it-IT"/>
        </w:rPr>
        <w:t>17</w:t>
      </w:r>
      <w:r w:rsidR="004A0879" w:rsidRPr="00F935E2">
        <w:rPr>
          <w:lang w:val="it-IT"/>
        </w:rPr>
        <w:br/>
      </w:r>
      <w:r w:rsidR="008646F1" w:rsidRPr="00F935E2">
        <w:rPr>
          <w:lang w:val="it-IT"/>
        </w:rPr>
        <w:t>…</w:t>
      </w:r>
      <w:r w:rsidR="004A0879" w:rsidRPr="00F935E2">
        <w:rPr>
          <w:lang w:val="it-IT"/>
        </w:rPr>
        <w:br/>
      </w:r>
      <w:r w:rsidR="00030A32" w:rsidRPr="009819E7">
        <w:t>50.00 8.7607151503E+</w:t>
      </w:r>
      <w:r w:rsidR="000D7610" w:rsidRPr="009819E7">
        <w:t>0</w:t>
      </w:r>
      <w:r w:rsidR="00030A32" w:rsidRPr="009819E7">
        <w:t>00 … 8.4048020875E+</w:t>
      </w:r>
      <w:r w:rsidR="000D7610" w:rsidRPr="009819E7">
        <w:t>0</w:t>
      </w:r>
      <w:r w:rsidR="00030A32" w:rsidRPr="009819E7">
        <w:t>00 3.663E-</w:t>
      </w:r>
      <w:r w:rsidR="000D7610" w:rsidRPr="009819E7">
        <w:t>0</w:t>
      </w:r>
      <w:r w:rsidR="00030A32" w:rsidRPr="009819E7">
        <w:t>10</w:t>
      </w:r>
      <w:r w:rsidR="004A0879" w:rsidRPr="009819E7">
        <w:br/>
      </w:r>
      <w:r w:rsidR="008646F1" w:rsidRPr="009819E7">
        <w:t>…</w:t>
      </w:r>
      <w:r w:rsidR="004A0879" w:rsidRPr="009819E7">
        <w:br/>
      </w:r>
      <w:r w:rsidR="00030A32" w:rsidRPr="009819E7">
        <w:t>180.00 2.9143742274E+</w:t>
      </w:r>
      <w:r w:rsidR="000D7610" w:rsidRPr="009819E7">
        <w:t>0</w:t>
      </w:r>
      <w:r w:rsidR="00030A32" w:rsidRPr="009819E7">
        <w:t>00 … -2.9143742274E+</w:t>
      </w:r>
      <w:r w:rsidR="000D7610" w:rsidRPr="009819E7">
        <w:t>0</w:t>
      </w:r>
      <w:r w:rsidR="00030A32" w:rsidRPr="009819E7">
        <w:t>00 3.601E-</w:t>
      </w:r>
      <w:r w:rsidR="000D7610" w:rsidRPr="009819E7">
        <w:t>0</w:t>
      </w:r>
      <w:r w:rsidR="00030A32" w:rsidRPr="009819E7">
        <w:t>17</w:t>
      </w:r>
    </w:p>
    <w:p w14:paraId="272056E7" w14:textId="1C4D692A" w:rsidR="00EF722A" w:rsidRPr="009819E7" w:rsidRDefault="00FA645B" w:rsidP="00245CC9">
      <w:r w:rsidRPr="009819E7">
        <w:t xml:space="preserve">The shown error is </w:t>
      </w:r>
      <w:r w:rsidR="00172299" w:rsidRPr="009819E7">
        <w:t>relative root-</w:t>
      </w:r>
      <w:r w:rsidRPr="009819E7">
        <w:t>mean-square error over all 16 elements of Mueller matrix,</w:t>
      </w:r>
      <w:r w:rsidR="00172299" w:rsidRPr="00AA5BD7">
        <w:rPr>
          <w:rStyle w:val="a7"/>
        </w:rPr>
        <w:footnoteReference w:id="96"/>
      </w:r>
      <w:r w:rsidRPr="009819E7">
        <w:t xml:space="preserve"> integration error of each element is an estimation from </w:t>
      </w:r>
      <w:r w:rsidR="001523C9" w:rsidRPr="009819E7">
        <w:t xml:space="preserve">the </w:t>
      </w:r>
      <w:r w:rsidRPr="009819E7">
        <w:t>Romberg routine (§</w:t>
      </w:r>
      <w:r w:rsidRPr="009819E7">
        <w:fldChar w:fldCharType="begin"/>
      </w:r>
      <w:r w:rsidRPr="009819E7">
        <w:instrText xml:space="preserve"> REF _Ref127873015 \r \h </w:instrText>
      </w:r>
      <w:r w:rsidRPr="009819E7">
        <w:fldChar w:fldCharType="separate"/>
      </w:r>
      <w:r w:rsidR="00AF049C">
        <w:t>12.6</w:t>
      </w:r>
      <w:r w:rsidRPr="009819E7">
        <w:fldChar w:fldCharType="end"/>
      </w:r>
      <w:r w:rsidR="00030A32" w:rsidRPr="009819E7">
        <w:t>). In this example the error is extremely low because of the spherical symmetry of the target and large number of integration points used (32)</w:t>
      </w:r>
      <w:r w:rsidRPr="009819E7">
        <w:t xml:space="preserve">. </w:t>
      </w:r>
      <w:r w:rsidR="006443CC" w:rsidRPr="009819E7">
        <w:t xml:space="preserve">It is important to note that, strictly speaking, averaging but not integration is performed over </w:t>
      </w:r>
      <m:oMath>
        <m:r>
          <w:rPr>
            <w:rFonts w:ascii="Cambria Math" w:hAnsi="Cambria Math"/>
          </w:rPr>
          <m:t>φ</m:t>
        </m:r>
      </m:oMath>
      <w:r w:rsidR="006443CC" w:rsidRPr="009819E7">
        <w:t xml:space="preserve">. </w:t>
      </w:r>
      <w:r w:rsidRPr="009819E7">
        <w:t>The above file can be produced by the command</w:t>
      </w:r>
    </w:p>
    <w:p w14:paraId="1EB2A49A" w14:textId="77777777" w:rsidR="00FA645B" w:rsidRPr="009819E7" w:rsidRDefault="00B8422D" w:rsidP="00F14C87">
      <w:pPr>
        <w:pStyle w:val="Commandline"/>
      </w:pPr>
      <w:r w:rsidRPr="009819E7">
        <w:t>adda</w:t>
      </w:r>
      <w:r w:rsidR="00FA645B" w:rsidRPr="009819E7">
        <w:t xml:space="preserve"> </w:t>
      </w:r>
      <w:r w:rsidR="00246252" w:rsidRPr="009819E7">
        <w:t>-</w:t>
      </w:r>
      <w:r w:rsidR="00FA645B" w:rsidRPr="009819E7">
        <w:t>phi_integr 1</w:t>
      </w:r>
    </w:p>
    <w:p w14:paraId="46616E44" w14:textId="1913C172" w:rsidR="00FA645B" w:rsidRDefault="00FA645B" w:rsidP="00FA645B">
      <w:r w:rsidRPr="009819E7">
        <w:t xml:space="preserve">with default </w:t>
      </w:r>
      <w:r w:rsidRPr="002B74E1">
        <w:rPr>
          <w:rStyle w:val="CourierNew11pt"/>
        </w:rPr>
        <w:t>scat_params.dat</w:t>
      </w:r>
      <w:r w:rsidRPr="009819E7">
        <w:t xml:space="preserve"> (§</w:t>
      </w:r>
      <w:r w:rsidRPr="009819E7">
        <w:fldChar w:fldCharType="begin"/>
      </w:r>
      <w:r w:rsidRPr="009819E7">
        <w:instrText xml:space="preserve"> REF _Ref127810184 \r \h </w:instrText>
      </w:r>
      <w:r w:rsidRPr="009819E7">
        <w:fldChar w:fldCharType="separate"/>
      </w:r>
      <w:r w:rsidR="00AF049C">
        <w:t>B.4</w:t>
      </w:r>
      <w:r w:rsidRPr="009819E7">
        <w:fldChar w:fldCharType="end"/>
      </w:r>
      <w:r w:rsidRPr="009819E7">
        <w:t>).</w:t>
      </w:r>
      <w:r w:rsidR="00D810A1" w:rsidRPr="009819E7">
        <w:t xml:space="preserve"> </w:t>
      </w:r>
      <w:r w:rsidR="00ED0379">
        <w:t xml:space="preserve">Scattering angles are defined in </w:t>
      </w:r>
      <w:r w:rsidR="00ED0379" w:rsidRPr="009819E7">
        <w:t>§</w:t>
      </w:r>
      <w:r w:rsidR="00ED0379">
        <w:fldChar w:fldCharType="begin"/>
      </w:r>
      <w:r w:rsidR="00ED0379">
        <w:instrText xml:space="preserve"> REF _Ref373922077 \r \h </w:instrText>
      </w:r>
      <w:r w:rsidR="00ED0379">
        <w:fldChar w:fldCharType="separate"/>
      </w:r>
      <w:r w:rsidR="00AF049C">
        <w:t>11.1</w:t>
      </w:r>
      <w:r w:rsidR="00ED0379">
        <w:fldChar w:fldCharType="end"/>
      </w:r>
    </w:p>
    <w:p w14:paraId="22CFFF62" w14:textId="77777777" w:rsidR="007644A4" w:rsidRDefault="007644A4" w:rsidP="0020695F">
      <w:pPr>
        <w:pStyle w:val="Heading2app"/>
      </w:pPr>
      <w:bookmarkStart w:id="309" w:name="_Ref269830710"/>
      <w:bookmarkStart w:id="310" w:name="_Toc57726462"/>
      <w:r>
        <w:t>ampl</w:t>
      </w:r>
      <w:bookmarkEnd w:id="309"/>
      <w:bookmarkEnd w:id="310"/>
    </w:p>
    <w:p w14:paraId="20851823" w14:textId="299E403D" w:rsidR="007644A4" w:rsidRPr="009819E7" w:rsidRDefault="007644A4" w:rsidP="007644A4">
      <w:r w:rsidRPr="009819E7">
        <w:t xml:space="preserve">This file contains results </w:t>
      </w:r>
      <w:r>
        <w:t>of the amplitude</w:t>
      </w:r>
      <w:r w:rsidRPr="009819E7">
        <w:t xml:space="preserve"> matrix at different scattering angles </w:t>
      </w:r>
      <w:r w:rsidR="00A301F2">
        <w:t>(</w:t>
      </w:r>
      <w:r w:rsidR="00A301F2" w:rsidRPr="009819E7">
        <w:t>§</w:t>
      </w:r>
      <w:r w:rsidR="00A301F2">
        <w:fldChar w:fldCharType="begin"/>
      </w:r>
      <w:r w:rsidR="00A301F2">
        <w:instrText xml:space="preserve"> REF _Ref373840345 \r \h </w:instrText>
      </w:r>
      <w:r w:rsidR="00A301F2">
        <w:fldChar w:fldCharType="separate"/>
      </w:r>
      <w:r w:rsidR="00AF049C">
        <w:t>11.3</w:t>
      </w:r>
      <w:r w:rsidR="00A301F2">
        <w:fldChar w:fldCharType="end"/>
      </w:r>
      <w:r w:rsidRPr="009819E7">
        <w:t xml:space="preserve">). There are </w:t>
      </w:r>
      <w:r>
        <w:t>two</w:t>
      </w:r>
      <w:r w:rsidRPr="009819E7">
        <w:t xml:space="preserve"> output files, which name starts with </w:t>
      </w:r>
      <w:r w:rsidR="00294F59" w:rsidRPr="002B74E1">
        <w:rPr>
          <w:rStyle w:val="CourierNew11pt"/>
        </w:rPr>
        <w:t>ampl</w:t>
      </w:r>
      <w:r w:rsidRPr="009819E7">
        <w:t>, but they all look very similar. When scattering is computed in one scattering plane</w:t>
      </w:r>
      <w:r w:rsidR="00294F59">
        <w:t>,</w:t>
      </w:r>
      <w:r w:rsidRPr="009819E7">
        <w:t xml:space="preserve"> file </w:t>
      </w:r>
      <w:r w:rsidRPr="002B74E1">
        <w:rPr>
          <w:rStyle w:val="CourierNew11pt"/>
        </w:rPr>
        <w:t>ampl</w:t>
      </w:r>
      <w:r w:rsidRPr="009819E7">
        <w:t xml:space="preserve"> is produced:</w:t>
      </w:r>
    </w:p>
    <w:p w14:paraId="2CFBBFC5" w14:textId="77777777" w:rsidR="007644A4" w:rsidRPr="002B0557" w:rsidRDefault="00294F59" w:rsidP="00384292">
      <w:pPr>
        <w:pStyle w:val="Commandline"/>
      </w:pPr>
      <w:r w:rsidRPr="00204EC7">
        <w:rPr>
          <w:lang w:val="pl-PL"/>
        </w:rPr>
        <w:t>theta s1.r s1.i … s4.i</w:t>
      </w:r>
      <w:r w:rsidR="00384292">
        <w:rPr>
          <w:lang w:val="pl-PL"/>
        </w:rPr>
        <w:br/>
      </w:r>
      <w:r>
        <w:t xml:space="preserve">0.00 1.0746532054E+001 -5.1049022279E+000 </w:t>
      </w:r>
      <w:r w:rsidR="002B0557">
        <w:t xml:space="preserve">… </w:t>
      </w:r>
      <w:r>
        <w:t>2.4881279126E-013</w:t>
      </w:r>
      <w:r w:rsidR="00384292">
        <w:br/>
      </w:r>
      <w:r>
        <w:t xml:space="preserve">1.00 1.0741905097E+001 -5.1007958857E+000 </w:t>
      </w:r>
      <w:r w:rsidR="002B0557">
        <w:t xml:space="preserve">… </w:t>
      </w:r>
      <w:r>
        <w:t>3.8850759557E-013</w:t>
      </w:r>
      <w:r w:rsidR="00384292">
        <w:br/>
      </w:r>
      <w:r w:rsidR="007644A4" w:rsidRPr="009819E7">
        <w:t>…</w:t>
      </w:r>
      <w:r w:rsidR="00384292">
        <w:br/>
      </w:r>
      <w:r w:rsidR="002B0557" w:rsidRPr="002B0557">
        <w:t xml:space="preserve">180.00 3.5097745561E-001 1.6706852073E+000 </w:t>
      </w:r>
      <w:r w:rsidR="002B0557">
        <w:t>…</w:t>
      </w:r>
      <w:r w:rsidR="002B0557" w:rsidRPr="002B0557">
        <w:t xml:space="preserve"> -2.6713706097E-013</w:t>
      </w:r>
    </w:p>
    <w:p w14:paraId="50F8C63A" w14:textId="560FE265" w:rsidR="007644A4" w:rsidRDefault="007644A4" w:rsidP="00DA5E69">
      <w:r>
        <w:lastRenderedPageBreak/>
        <w:t>Four complex</w:t>
      </w:r>
      <w:r w:rsidRPr="009819E7">
        <w:t xml:space="preserve"> </w:t>
      </w:r>
      <w:r>
        <w:t xml:space="preserve">amplitude </w:t>
      </w:r>
      <w:r w:rsidRPr="009819E7">
        <w:t>matrix elements for each scattering angle are saved</w:t>
      </w:r>
      <w:r w:rsidR="00294F59">
        <w:t xml:space="preserve"> (separately real and imaginary parts)</w:t>
      </w:r>
      <w:r w:rsidRPr="009819E7">
        <w:t xml:space="preserve">. </w:t>
      </w:r>
      <w:r w:rsidR="00FF05A1">
        <w:t xml:space="preserve">Traditional way to number the amplitude matrix elements is by a single index, i.e. </w:t>
      </w:r>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4</m:t>
            </m:r>
          </m:sub>
        </m:sSub>
      </m:oMath>
      <w:r w:rsidR="00FF05A1">
        <w:t xml:space="preserve"> </w:t>
      </w:r>
      <w:r w:rsidR="00FF05A1">
        <w:rPr>
          <w:lang w:eastAsia="ru-RU"/>
        </w:rPr>
        <w:fldChar w:fldCharType="begin"/>
      </w:r>
      <w:r w:rsidR="00BB0250">
        <w:rPr>
          <w:lang w:eastAsia="ru-RU"/>
        </w:rPr>
        <w:instrText xml:space="preserve"> ADDIN ZOTERO_ITEM CSL_CITATION {"citationID":"FsKqCFxm","properties":{"unsorted":false,"formattedCitation":"[57]","plainCitation":"[57]","noteIndex":0},"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rsidR="00FF05A1">
        <w:rPr>
          <w:lang w:eastAsia="ru-RU"/>
        </w:rPr>
        <w:fldChar w:fldCharType="separate"/>
      </w:r>
      <w:r w:rsidR="00BB0250" w:rsidRPr="00BB0250">
        <w:t>[57]</w:t>
      </w:r>
      <w:r w:rsidR="00FF05A1">
        <w:rPr>
          <w:lang w:eastAsia="ru-RU"/>
        </w:rPr>
        <w:fldChar w:fldCharType="end"/>
      </w:r>
      <w:r w:rsidR="00FF05A1">
        <w:t xml:space="preserve">. </w:t>
      </w:r>
      <w:r>
        <w:t>The above file can be produced by the command</w:t>
      </w:r>
    </w:p>
    <w:p w14:paraId="72D97ADB" w14:textId="77777777" w:rsidR="007644A4" w:rsidRPr="009819E7" w:rsidRDefault="007644A4" w:rsidP="007644A4">
      <w:pPr>
        <w:pStyle w:val="Commandline"/>
      </w:pPr>
      <w:r w:rsidRPr="009819E7">
        <w:t xml:space="preserve">adda </w:t>
      </w:r>
      <w:r>
        <w:t>–scat_matr ampl</w:t>
      </w:r>
    </w:p>
    <w:p w14:paraId="1C4B10F5" w14:textId="77777777" w:rsidR="007644A4" w:rsidRPr="009819E7" w:rsidRDefault="007644A4" w:rsidP="002B0557">
      <w:pPr>
        <w:pStyle w:val="Indent"/>
      </w:pPr>
      <w:r w:rsidRPr="009819E7">
        <w:t xml:space="preserve">If </w:t>
      </w:r>
      <w:r w:rsidR="002B0557">
        <w:t xml:space="preserve">a </w:t>
      </w:r>
      <w:r w:rsidRPr="009819E7">
        <w:t>grid of scattering angles (any type) is calculated</w:t>
      </w:r>
      <w:r w:rsidR="002B0557">
        <w:t>,</w:t>
      </w:r>
      <w:r w:rsidRPr="009819E7">
        <w:t xml:space="preserve"> </w:t>
      </w:r>
      <w:r w:rsidR="002B0557" w:rsidRPr="002B74E1">
        <w:rPr>
          <w:rStyle w:val="CourierNew11pt"/>
        </w:rPr>
        <w:t>ampl</w:t>
      </w:r>
      <w:r w:rsidRPr="002B74E1">
        <w:rPr>
          <w:rStyle w:val="CourierNew11pt"/>
        </w:rPr>
        <w:t>_scatgrid</w:t>
      </w:r>
      <w:r w:rsidRPr="009819E7">
        <w:t xml:space="preserve"> is produced, which differs only by the additional column of azimuthal angle </w:t>
      </w:r>
      <m:oMath>
        <m:r>
          <w:rPr>
            <w:rFonts w:ascii="Cambria Math" w:hAnsi="Cambria Math"/>
          </w:rPr>
          <m:t>φ</m:t>
        </m:r>
      </m:oMath>
      <w:r w:rsidRPr="009819E7">
        <w:t xml:space="preserve"> (and usually larger number of lines):</w:t>
      </w:r>
    </w:p>
    <w:p w14:paraId="06D641FA" w14:textId="77777777" w:rsidR="007644A4" w:rsidRPr="002B0557" w:rsidRDefault="007644A4" w:rsidP="007644A4">
      <w:pPr>
        <w:pStyle w:val="Commandline"/>
      </w:pPr>
      <w:r w:rsidRPr="009819E7">
        <w:t>theta phi s1</w:t>
      </w:r>
      <w:r w:rsidR="002B0557">
        <w:t>.r</w:t>
      </w:r>
      <w:r w:rsidRPr="009819E7">
        <w:t xml:space="preserve"> …</w:t>
      </w:r>
      <w:r w:rsidR="002B0557">
        <w:t xml:space="preserve"> s4.i</w:t>
      </w:r>
      <w:r w:rsidRPr="009819E7">
        <w:br/>
        <w:t xml:space="preserve">0.00 0.00 </w:t>
      </w:r>
      <w:r w:rsidR="002B0557" w:rsidRPr="002B0557">
        <w:t>1.0746532054E+001</w:t>
      </w:r>
      <w:r w:rsidRPr="009819E7">
        <w:t xml:space="preserve"> … </w:t>
      </w:r>
      <w:r w:rsidR="002B0557" w:rsidRPr="002B0557">
        <w:t>1.1550780581E-013</w:t>
      </w:r>
      <w:r w:rsidRPr="009819E7">
        <w:br/>
        <w:t>…</w:t>
      </w:r>
      <w:r w:rsidRPr="009819E7">
        <w:br/>
      </w:r>
      <w:r w:rsidR="002B0557" w:rsidRPr="002B0557">
        <w:t>180.00 360.00 3.5097745561E-001</w:t>
      </w:r>
      <w:r w:rsidRPr="009819E7">
        <w:t xml:space="preserve"> … </w:t>
      </w:r>
      <w:r w:rsidR="002B0557" w:rsidRPr="002B0557">
        <w:t>-1.0410157053E-013</w:t>
      </w:r>
    </w:p>
    <w:p w14:paraId="64ADC56C" w14:textId="77777777" w:rsidR="007644A4" w:rsidRPr="009819E7" w:rsidRDefault="007644A4" w:rsidP="007644A4">
      <w:r w:rsidRPr="009819E7">
        <w:t>This file can be produced by the command</w:t>
      </w:r>
    </w:p>
    <w:p w14:paraId="797BA383" w14:textId="77777777" w:rsidR="007644A4" w:rsidRPr="009819E7" w:rsidRDefault="007644A4" w:rsidP="007644A4">
      <w:pPr>
        <w:pStyle w:val="Commandline"/>
      </w:pPr>
      <w:r w:rsidRPr="009819E7">
        <w:t xml:space="preserve">adda </w:t>
      </w:r>
      <w:r>
        <w:t>–scat_matr ampl</w:t>
      </w:r>
      <w:r w:rsidRPr="009819E7">
        <w:t xml:space="preserve"> -store_scat_grid</w:t>
      </w:r>
    </w:p>
    <w:p w14:paraId="173CCC48" w14:textId="74BD8005" w:rsidR="007644A4" w:rsidRPr="007644A4" w:rsidRDefault="007644A4" w:rsidP="007644A4">
      <w:r w:rsidRPr="009819E7">
        <w:t xml:space="preserve">with default </w:t>
      </w:r>
      <w:r w:rsidRPr="002B74E1">
        <w:rPr>
          <w:rStyle w:val="CourierNew11pt"/>
        </w:rPr>
        <w:t>scat_params.dat</w:t>
      </w:r>
      <w:r w:rsidRPr="009819E7">
        <w:t xml:space="preserve"> (§</w:t>
      </w:r>
      <w:r w:rsidRPr="009819E7">
        <w:fldChar w:fldCharType="begin"/>
      </w:r>
      <w:r w:rsidRPr="009819E7">
        <w:instrText xml:space="preserve"> REF _Ref127810184 \r \h </w:instrText>
      </w:r>
      <w:r w:rsidRPr="009819E7">
        <w:fldChar w:fldCharType="separate"/>
      </w:r>
      <w:r w:rsidR="00AF049C">
        <w:t>B.4</w:t>
      </w:r>
      <w:r w:rsidRPr="009819E7">
        <w:fldChar w:fldCharType="end"/>
      </w:r>
      <w:r w:rsidRPr="009819E7">
        <w:t>).</w:t>
      </w:r>
    </w:p>
    <w:p w14:paraId="1275AB05" w14:textId="77777777" w:rsidR="00245CC9" w:rsidRPr="009819E7" w:rsidRDefault="00245CC9" w:rsidP="0020695F">
      <w:pPr>
        <w:pStyle w:val="Heading2app"/>
      </w:pPr>
      <w:bookmarkStart w:id="311" w:name="_Ref127786917"/>
      <w:bookmarkStart w:id="312" w:name="_Toc148426356"/>
      <w:bookmarkStart w:id="313" w:name="_Toc57726463"/>
      <w:r w:rsidRPr="009819E7">
        <w:t>CrossSec</w:t>
      </w:r>
      <w:bookmarkEnd w:id="311"/>
      <w:bookmarkEnd w:id="312"/>
      <w:bookmarkEnd w:id="313"/>
    </w:p>
    <w:p w14:paraId="472E8F85" w14:textId="589C6FC6" w:rsidR="00D87FCC" w:rsidRPr="009819E7" w:rsidRDefault="006443CC" w:rsidP="00D87FCC">
      <w:r w:rsidRPr="009819E7">
        <w:t>This file contains the results for integral scattering quantities (§</w:t>
      </w:r>
      <w:r w:rsidRPr="009819E7">
        <w:fldChar w:fldCharType="begin"/>
      </w:r>
      <w:r w:rsidRPr="009819E7">
        <w:instrText xml:space="preserve"> REF _Ref127774927 \r \h </w:instrText>
      </w:r>
      <w:r w:rsidRPr="009819E7">
        <w:fldChar w:fldCharType="separate"/>
      </w:r>
      <w:r w:rsidR="00AF049C">
        <w:t>11.4</w:t>
      </w:r>
      <w:r w:rsidRPr="009819E7">
        <w:fldChar w:fldCharType="end"/>
      </w:r>
      <w:r w:rsidRPr="009819E7">
        <w:t>). If orientation averaging (§</w:t>
      </w:r>
      <w:r w:rsidRPr="009819E7">
        <w:fldChar w:fldCharType="begin"/>
      </w:r>
      <w:r w:rsidRPr="009819E7">
        <w:instrText xml:space="preserve"> REF _Ref127790319 \r \h </w:instrText>
      </w:r>
      <w:r w:rsidRPr="009819E7">
        <w:fldChar w:fldCharType="separate"/>
      </w:r>
      <w:r w:rsidR="00AF049C">
        <w:t>8.2</w:t>
      </w:r>
      <w:r w:rsidRPr="009819E7">
        <w:fldChar w:fldCharType="end"/>
      </w:r>
      <w:r w:rsidRPr="009819E7">
        <w:t xml:space="preserve">) is performed the result is saved to </w:t>
      </w:r>
      <w:r w:rsidR="00D87FCC" w:rsidRPr="002B74E1">
        <w:rPr>
          <w:rStyle w:val="CourierNew11pt"/>
        </w:rPr>
        <w:t>CrossSec</w:t>
      </w:r>
      <w:r w:rsidRPr="009819E7">
        <w:t xml:space="preserve"> file, otherwise a separate file is used for each incident polarization: </w:t>
      </w:r>
      <w:r w:rsidR="00D87FCC" w:rsidRPr="002B74E1">
        <w:rPr>
          <w:rStyle w:val="CourierNew11pt"/>
        </w:rPr>
        <w:t>CrossSec</w:t>
      </w:r>
      <w:r w:rsidR="008F3B98" w:rsidRPr="002B74E1">
        <w:rPr>
          <w:rStyle w:val="CourierNew11pt"/>
        </w:rPr>
        <w:noBreakHyphen/>
      </w:r>
      <w:r w:rsidR="00D87FCC" w:rsidRPr="002B74E1">
        <w:rPr>
          <w:rStyle w:val="CourierNew11pt"/>
        </w:rPr>
        <w:t>X</w:t>
      </w:r>
      <w:r w:rsidRPr="009819E7">
        <w:t xml:space="preserve"> and </w:t>
      </w:r>
      <w:r w:rsidR="00D87FCC" w:rsidRPr="002B74E1">
        <w:rPr>
          <w:rStyle w:val="CourierNew11pt"/>
        </w:rPr>
        <w:t>CrossSec</w:t>
      </w:r>
      <w:r w:rsidR="008F3B98" w:rsidRPr="002B74E1">
        <w:rPr>
          <w:rStyle w:val="CourierNew11pt"/>
        </w:rPr>
        <w:noBreakHyphen/>
      </w:r>
      <w:r w:rsidR="00D87FCC" w:rsidRPr="002B74E1">
        <w:rPr>
          <w:rStyle w:val="CourierNew11pt"/>
        </w:rPr>
        <w:t>Y</w:t>
      </w:r>
      <w:r w:rsidRPr="009819E7">
        <w:t>. Only one file (</w:t>
      </w:r>
      <w:r w:rsidRPr="002B74E1">
        <w:rPr>
          <w:rStyle w:val="CourierNew11pt"/>
        </w:rPr>
        <w:t>CrossSec</w:t>
      </w:r>
      <w:r w:rsidR="008F3B98" w:rsidRPr="002B74E1">
        <w:rPr>
          <w:rStyle w:val="CourierNew11pt"/>
        </w:rPr>
        <w:noBreakHyphen/>
      </w:r>
      <w:r w:rsidRPr="002B74E1">
        <w:rPr>
          <w:rStyle w:val="CourierNew11pt"/>
        </w:rPr>
        <w:t>Y</w:t>
      </w:r>
      <w:r w:rsidRPr="009819E7">
        <w:t>) is produced if symmetry of the particle is used to simulate only one incident polarization independently (§</w:t>
      </w:r>
      <w:r w:rsidRPr="009819E7">
        <w:fldChar w:fldCharType="begin"/>
      </w:r>
      <w:r w:rsidRPr="009819E7">
        <w:instrText xml:space="preserve"> REF _Ref127789636 \r \h </w:instrText>
      </w:r>
      <w:r w:rsidRPr="009819E7">
        <w:fldChar w:fldCharType="separate"/>
      </w:r>
      <w:r w:rsidR="00AF049C">
        <w:t>6.7</w:t>
      </w:r>
      <w:r w:rsidRPr="009819E7">
        <w:fldChar w:fldCharType="end"/>
      </w:r>
      <w:r w:rsidRPr="009819E7">
        <w:t>). The format is self-explanative, for example the output of the sample simulation (§</w:t>
      </w:r>
      <w:r w:rsidRPr="009819E7">
        <w:fldChar w:fldCharType="begin"/>
      </w:r>
      <w:r w:rsidRPr="009819E7">
        <w:instrText xml:space="preserve"> REF _Ref128324059 \r \h </w:instrText>
      </w:r>
      <w:r w:rsidRPr="009819E7">
        <w:fldChar w:fldCharType="separate"/>
      </w:r>
      <w:r w:rsidR="00AF049C">
        <w:t>3.1</w:t>
      </w:r>
      <w:r w:rsidRPr="009819E7">
        <w:fldChar w:fldCharType="end"/>
      </w:r>
      <w:r w:rsidRPr="009819E7">
        <w:t>) looks like (</w:t>
      </w:r>
      <w:r w:rsidRPr="002B74E1">
        <w:rPr>
          <w:rStyle w:val="CourierNew11pt"/>
        </w:rPr>
        <w:t>sample/run000_sphere_g16</w:t>
      </w:r>
      <w:r w:rsidR="001F1A1A" w:rsidRPr="002B74E1">
        <w:rPr>
          <w:rStyle w:val="CourierNew11pt"/>
        </w:rPr>
        <w:t>_m1.</w:t>
      </w:r>
      <w:r w:rsidRPr="002B74E1">
        <w:rPr>
          <w:rStyle w:val="CourierNew11pt"/>
        </w:rPr>
        <w:t>5/Crosssec</w:t>
      </w:r>
      <w:r w:rsidR="008F3B98" w:rsidRPr="002B74E1">
        <w:rPr>
          <w:rStyle w:val="CourierNew11pt"/>
        </w:rPr>
        <w:noBreakHyphen/>
      </w:r>
      <w:r w:rsidRPr="002B74E1">
        <w:rPr>
          <w:rStyle w:val="CourierNew11pt"/>
        </w:rPr>
        <w:t>Y</w:t>
      </w:r>
      <w:r w:rsidRPr="009819E7">
        <w:t>):</w:t>
      </w:r>
    </w:p>
    <w:p w14:paraId="6044BDB4" w14:textId="77777777" w:rsidR="00D87FCC" w:rsidRPr="009819E7" w:rsidRDefault="0042282B" w:rsidP="00AA04B6">
      <w:pPr>
        <w:pStyle w:val="Commandline"/>
      </w:pPr>
      <w:r w:rsidRPr="00AA04B6">
        <w:t>Cext</w:t>
      </w:r>
      <w:r w:rsidRPr="00AA04B6">
        <w:tab/>
        <w:t>= 135.0449046</w:t>
      </w:r>
      <w:r w:rsidR="004A0879" w:rsidRPr="009819E7">
        <w:br/>
      </w:r>
      <w:r w:rsidRPr="009819E7">
        <w:t>Qext</w:t>
      </w:r>
      <w:r w:rsidRPr="009819E7">
        <w:tab/>
        <w:t>= 3.79114961</w:t>
      </w:r>
      <w:r w:rsidR="004A0879" w:rsidRPr="009819E7">
        <w:br/>
      </w:r>
      <w:r w:rsidRPr="009819E7">
        <w:t>Cabs</w:t>
      </w:r>
      <w:r w:rsidRPr="009819E7">
        <w:tab/>
        <w:t>= 0</w:t>
      </w:r>
      <w:r w:rsidR="004A0879" w:rsidRPr="009819E7">
        <w:br/>
      </w:r>
      <w:r w:rsidRPr="009819E7">
        <w:t>Qabs</w:t>
      </w:r>
      <w:r w:rsidRPr="009819E7">
        <w:tab/>
        <w:t>= 0</w:t>
      </w:r>
    </w:p>
    <w:p w14:paraId="482E7ACE" w14:textId="77777777" w:rsidR="006443CC" w:rsidRPr="009819E7" w:rsidRDefault="006443CC" w:rsidP="006443CC">
      <w:r w:rsidRPr="009819E7">
        <w:t>More results are shown in this file if additional (to default) scattering quantities are calculated.</w:t>
      </w:r>
    </w:p>
    <w:p w14:paraId="3A2A1790" w14:textId="77777777" w:rsidR="00F66FB2" w:rsidRPr="009819E7" w:rsidRDefault="00F3692E" w:rsidP="0020695F">
      <w:pPr>
        <w:pStyle w:val="Heading2app"/>
      </w:pPr>
      <w:bookmarkStart w:id="314" w:name="_Ref325378035"/>
      <w:bookmarkStart w:id="315" w:name="_Toc57726464"/>
      <w:r>
        <w:t>RadForce</w:t>
      </w:r>
      <w:bookmarkEnd w:id="314"/>
      <w:bookmarkEnd w:id="315"/>
    </w:p>
    <w:p w14:paraId="7BD6CA46" w14:textId="2B714B9E" w:rsidR="00D87FCC" w:rsidRPr="00464795" w:rsidRDefault="006443CC" w:rsidP="000E0A89">
      <w:r w:rsidRPr="00464795">
        <w:t xml:space="preserve">This file </w:t>
      </w:r>
      <w:r w:rsidR="001C6451" w:rsidRPr="00464795">
        <w:t>stores the results for radiation force on each dipole (</w:t>
      </w:r>
      <w:r w:rsidRPr="00464795">
        <w:t>§</w:t>
      </w:r>
      <w:r w:rsidRPr="00464795">
        <w:fldChar w:fldCharType="begin"/>
      </w:r>
      <w:r w:rsidRPr="00464795">
        <w:instrText xml:space="preserve"> REF _Ref128461164 \r \h </w:instrText>
      </w:r>
      <w:r w:rsidR="00087A1F" w:rsidRPr="00464795">
        <w:instrText xml:space="preserve"> \* MERGEFORMAT </w:instrText>
      </w:r>
      <w:r w:rsidRPr="00464795">
        <w:fldChar w:fldCharType="separate"/>
      </w:r>
      <w:r w:rsidR="00AF049C">
        <w:t>11.6</w:t>
      </w:r>
      <w:r w:rsidRPr="00464795">
        <w:fldChar w:fldCharType="end"/>
      </w:r>
      <w:r w:rsidR="001C6451" w:rsidRPr="00464795">
        <w:t xml:space="preserve">). A separate file is used for each simulated incident polarization: </w:t>
      </w:r>
      <w:r w:rsidR="000E0A89" w:rsidRPr="002B74E1">
        <w:rPr>
          <w:rStyle w:val="CourierNew11pt"/>
        </w:rPr>
        <w:t>RadForce</w:t>
      </w:r>
      <w:r w:rsidR="008F3B98" w:rsidRPr="002B74E1">
        <w:rPr>
          <w:rStyle w:val="CourierNew11pt"/>
        </w:rPr>
        <w:noBreakHyphen/>
      </w:r>
      <w:r w:rsidR="00D87FCC" w:rsidRPr="002B74E1">
        <w:rPr>
          <w:rStyle w:val="CourierNew11pt"/>
        </w:rPr>
        <w:t>X</w:t>
      </w:r>
      <w:r w:rsidR="001C6451" w:rsidRPr="00464795">
        <w:t xml:space="preserve"> and </w:t>
      </w:r>
      <w:bookmarkStart w:id="316" w:name="_Ref127786915"/>
      <w:r w:rsidR="000E0A89" w:rsidRPr="002B74E1">
        <w:rPr>
          <w:rStyle w:val="CourierNew11pt"/>
        </w:rPr>
        <w:t>RadForce</w:t>
      </w:r>
      <w:r w:rsidR="008F3B98" w:rsidRPr="002B74E1">
        <w:rPr>
          <w:rStyle w:val="CourierNew11pt"/>
        </w:rPr>
        <w:noBreakHyphen/>
      </w:r>
      <w:r w:rsidR="00D87FCC" w:rsidRPr="002B74E1">
        <w:rPr>
          <w:rStyle w:val="CourierNew11pt"/>
        </w:rPr>
        <w:t>Y</w:t>
      </w:r>
      <w:r w:rsidR="001C6451" w:rsidRPr="00464795">
        <w:t xml:space="preserve">. </w:t>
      </w:r>
      <w:r w:rsidR="000E0A89">
        <w:t>It</w:t>
      </w:r>
      <w:r w:rsidR="001C6451" w:rsidRPr="00464795">
        <w:t xml:space="preserve"> looks like</w:t>
      </w:r>
    </w:p>
    <w:p w14:paraId="7A1ACCE6" w14:textId="77777777" w:rsidR="000E0A89" w:rsidRPr="001F15C7" w:rsidRDefault="000E0A89" w:rsidP="00384292">
      <w:pPr>
        <w:pStyle w:val="Commandmultiline"/>
        <w:rPr>
          <w:lang w:val="es-ES"/>
        </w:rPr>
      </w:pPr>
      <w:r w:rsidRPr="001F15C7">
        <w:rPr>
          <w:lang w:val="es-ES"/>
        </w:rPr>
        <w:t>x y z |F|^2 Fx Fy Fz</w:t>
      </w:r>
    </w:p>
    <w:p w14:paraId="71337BED" w14:textId="77777777" w:rsidR="000E0A89" w:rsidRPr="001F15C7" w:rsidRDefault="000E0A89" w:rsidP="00384292">
      <w:pPr>
        <w:pStyle w:val="Commandmultiline"/>
        <w:rPr>
          <w:lang w:val="es-ES"/>
        </w:rPr>
      </w:pPr>
      <w:r w:rsidRPr="001F15C7">
        <w:rPr>
          <w:lang w:val="es-ES"/>
        </w:rPr>
        <w:t>-0.2094395102 -1.047197551 -3.141592654 2.348525769e-005 \</w:t>
      </w:r>
      <w:r w:rsidRPr="001F15C7">
        <w:rPr>
          <w:lang w:val="es-ES"/>
        </w:rPr>
        <w:br/>
        <w:t>-0.001450116615 0.004378387866 -0.001487326185</w:t>
      </w:r>
    </w:p>
    <w:p w14:paraId="5F263459" w14:textId="77777777" w:rsidR="000E0A89" w:rsidRDefault="000E0A89" w:rsidP="00384292">
      <w:pPr>
        <w:pStyle w:val="Commandmultiline"/>
      </w:pPr>
      <w:r>
        <w:t>…</w:t>
      </w:r>
    </w:p>
    <w:p w14:paraId="57B320E8" w14:textId="77777777" w:rsidR="000E0A89" w:rsidRPr="000E0A89" w:rsidRDefault="000E0A89" w:rsidP="00384292">
      <w:pPr>
        <w:pStyle w:val="Commandmultiline"/>
      </w:pPr>
      <w:r w:rsidRPr="000E0A89">
        <w:t xml:space="preserve">0.2094395102 1.047197551 3.141592654 0.001840340346 </w:t>
      </w:r>
      <w:r>
        <w:t>\</w:t>
      </w:r>
      <w:r>
        <w:br/>
      </w:r>
      <w:r w:rsidRPr="000E0A89">
        <w:t>0.01038653728 -0.04118221174 -0.006040333213</w:t>
      </w:r>
    </w:p>
    <w:p w14:paraId="0E0257AD" w14:textId="0682A0C5" w:rsidR="001C6451" w:rsidRPr="00464795" w:rsidRDefault="000E0A89" w:rsidP="00460185">
      <w:r w:rsidRPr="009819E7">
        <w:t>where “</w:t>
      </w:r>
      <w:r w:rsidRPr="009819E7">
        <w:rPr>
          <w:rFonts w:ascii="Courier New" w:hAnsi="Courier New" w:cs="Courier New"/>
          <w:sz w:val="22"/>
          <w:szCs w:val="22"/>
        </w:rPr>
        <w:t>\</w:t>
      </w:r>
      <w:r w:rsidRPr="009819E7">
        <w:t xml:space="preserve">” denotes continuation of the line. This file describes the dependence of the </w:t>
      </w:r>
      <w:r>
        <w:t>force</w:t>
      </w:r>
      <w:r w:rsidRPr="009819E7">
        <w:t xml:space="preserve"> vector on the coordinates inside the particle (in µm). All values are specified in the particle reference frame (§</w:t>
      </w:r>
      <w:r w:rsidRPr="009819E7">
        <w:fldChar w:fldCharType="begin"/>
      </w:r>
      <w:r w:rsidRPr="009819E7">
        <w:instrText xml:space="preserve"> REF _Ref133825795 \r \h </w:instrText>
      </w:r>
      <w:r w:rsidRPr="009819E7">
        <w:fldChar w:fldCharType="separate"/>
      </w:r>
      <w:r w:rsidR="00AF049C">
        <w:t>6.1</w:t>
      </w:r>
      <w:r w:rsidRPr="009819E7">
        <w:fldChar w:fldCharType="end"/>
      </w:r>
      <w:r w:rsidRPr="009819E7">
        <w:t xml:space="preserve">). The squared norm of the </w:t>
      </w:r>
      <w:r>
        <w:t xml:space="preserve">force vector </w:t>
      </w:r>
      <w:r w:rsidRPr="009819E7">
        <w:t>is presented for convenience.</w:t>
      </w:r>
      <w:r>
        <w:t xml:space="preserve"> </w:t>
      </w:r>
      <w:r w:rsidR="00460185">
        <w:t xml:space="preserve">The unit of force is </w:t>
      </w:r>
      <m:oMath>
        <m:sSup>
          <m:sSupPr>
            <m:ctrlPr>
              <w:rPr>
                <w:rFonts w:ascii="Cambria Math" w:hAnsi="Cambria Math"/>
                <w:i/>
              </w:rPr>
            </m:ctrlPr>
          </m:sSupPr>
          <m:e>
            <m:r>
              <w:rPr>
                <w:rFonts w:ascii="Cambria Math" w:hAnsi="Cambria Math"/>
              </w:rPr>
              <m:t>10</m:t>
            </m:r>
          </m:e>
          <m:sup>
            <m:r>
              <w:rPr>
                <w:rFonts w:ascii="Cambria Math" w:hAnsi="Cambria Math"/>
                <w:vertAlign w:val="superscript"/>
              </w:rPr>
              <m:t>-8</m:t>
            </m:r>
          </m:sup>
        </m:sSup>
      </m:oMath>
      <w:r w:rsidR="00460185">
        <w:t xml:space="preserve"> dyne when all lengths are measured in µm and unity amplitude (1 statV/cm) of incident field is assumed (see </w:t>
      </w:r>
      <w:r w:rsidR="00460185" w:rsidRPr="00464795">
        <w:t>§</w:t>
      </w:r>
      <w:r w:rsidR="00460185" w:rsidRPr="00464795">
        <w:fldChar w:fldCharType="begin"/>
      </w:r>
      <w:r w:rsidR="00460185" w:rsidRPr="00464795">
        <w:instrText xml:space="preserve"> REF _Ref128461164 \r \h  \* MERGEFORMAT </w:instrText>
      </w:r>
      <w:r w:rsidR="00460185" w:rsidRPr="00464795">
        <w:fldChar w:fldCharType="separate"/>
      </w:r>
      <w:r w:rsidR="00AF049C">
        <w:t>11.6</w:t>
      </w:r>
      <w:r w:rsidR="00460185" w:rsidRPr="00464795">
        <w:fldChar w:fldCharType="end"/>
      </w:r>
      <w:r w:rsidR="00460185">
        <w:t xml:space="preserve"> for details).</w:t>
      </w:r>
      <w:r w:rsidR="00460185" w:rsidRPr="00464795">
        <w:t xml:space="preserve"> </w:t>
      </w:r>
      <w:r w:rsidR="001C6451" w:rsidRPr="00464795">
        <w:t>The above file can be produced by the command</w:t>
      </w:r>
    </w:p>
    <w:p w14:paraId="0AEA30D6" w14:textId="77777777" w:rsidR="001C6451" w:rsidRPr="009819E7" w:rsidRDefault="00B8422D" w:rsidP="00464795">
      <w:pPr>
        <w:pStyle w:val="Commandline"/>
      </w:pPr>
      <w:r w:rsidRPr="00464795">
        <w:t>adda</w:t>
      </w:r>
      <w:r w:rsidR="001C6451" w:rsidRPr="00464795">
        <w:t xml:space="preserve"> </w:t>
      </w:r>
      <w:r w:rsidR="00246252" w:rsidRPr="00464795">
        <w:t>-</w:t>
      </w:r>
      <w:r w:rsidR="001C6451" w:rsidRPr="00464795">
        <w:t>store_force</w:t>
      </w:r>
    </w:p>
    <w:p w14:paraId="556042EE" w14:textId="77777777" w:rsidR="00F66FB2" w:rsidRPr="009819E7" w:rsidRDefault="00E418A1" w:rsidP="0020695F">
      <w:pPr>
        <w:pStyle w:val="Heading2app"/>
      </w:pPr>
      <w:bookmarkStart w:id="317" w:name="_Ref128214366"/>
      <w:bookmarkStart w:id="318" w:name="_Toc148426358"/>
      <w:bookmarkStart w:id="319" w:name="_Ref326009072"/>
      <w:bookmarkStart w:id="320" w:name="_Ref387955664"/>
      <w:bookmarkStart w:id="321" w:name="_Toc57726465"/>
      <w:r w:rsidRPr="009819E7">
        <w:t>IntField</w:t>
      </w:r>
      <w:bookmarkEnd w:id="316"/>
      <w:bookmarkEnd w:id="317"/>
      <w:r w:rsidR="00B21E24" w:rsidRPr="009819E7">
        <w:t>, DipPol,</w:t>
      </w:r>
      <w:r w:rsidR="00F757B7" w:rsidRPr="009819E7">
        <w:t xml:space="preserve"> and IncBeam</w:t>
      </w:r>
      <w:bookmarkEnd w:id="318"/>
      <w:bookmarkEnd w:id="319"/>
      <w:bookmarkEnd w:id="320"/>
      <w:bookmarkEnd w:id="321"/>
    </w:p>
    <w:p w14:paraId="68F47F59" w14:textId="1E77CB08" w:rsidR="00D87FCC" w:rsidRPr="009819E7" w:rsidRDefault="00ED3A58" w:rsidP="00B21E24">
      <w:r w:rsidRPr="009819E7">
        <w:t xml:space="preserve">Internal </w:t>
      </w:r>
      <w:r w:rsidR="00B21E24" w:rsidRPr="009819E7">
        <w:t xml:space="preserve">fields, dipole polarizations </w:t>
      </w:r>
      <w:r w:rsidR="00FE75FA" w:rsidRPr="009819E7">
        <w:t>(§</w:t>
      </w:r>
      <w:r w:rsidR="00FE75FA" w:rsidRPr="009819E7">
        <w:fldChar w:fldCharType="begin"/>
      </w:r>
      <w:r w:rsidR="00FE75FA" w:rsidRPr="009819E7">
        <w:instrText xml:space="preserve"> REF _Ref128635465 \r \h </w:instrText>
      </w:r>
      <w:r w:rsidR="00FE75FA" w:rsidRPr="009819E7">
        <w:fldChar w:fldCharType="separate"/>
      </w:r>
      <w:r w:rsidR="00AF049C">
        <w:t>11.7</w:t>
      </w:r>
      <w:r w:rsidR="00FE75FA" w:rsidRPr="009819E7">
        <w:fldChar w:fldCharType="end"/>
      </w:r>
      <w:r w:rsidR="00FE75FA" w:rsidRPr="009819E7">
        <w:t>)</w:t>
      </w:r>
      <w:r w:rsidR="00B21E24" w:rsidRPr="009819E7">
        <w:t>,</w:t>
      </w:r>
      <w:r w:rsidR="00FE75FA" w:rsidRPr="009819E7">
        <w:t xml:space="preserve"> </w:t>
      </w:r>
      <w:r w:rsidR="00F757B7" w:rsidRPr="009819E7">
        <w:t>and incident</w:t>
      </w:r>
      <w:r w:rsidR="00FE75FA" w:rsidRPr="009819E7">
        <w:t xml:space="preserve"> </w:t>
      </w:r>
      <w:r w:rsidR="00B21E24" w:rsidRPr="009819E7">
        <w:t xml:space="preserve">fields </w:t>
      </w:r>
      <w:r w:rsidR="00FE75FA" w:rsidRPr="009819E7">
        <w:t>(§</w:t>
      </w:r>
      <w:r w:rsidR="00FE75FA" w:rsidRPr="009819E7">
        <w:fldChar w:fldCharType="begin"/>
      </w:r>
      <w:r w:rsidR="00FE75FA" w:rsidRPr="009819E7">
        <w:instrText xml:space="preserve"> REF _Ref128105496 \r \h </w:instrText>
      </w:r>
      <w:r w:rsidR="00FE75FA" w:rsidRPr="009819E7">
        <w:fldChar w:fldCharType="separate"/>
      </w:r>
      <w:r w:rsidR="00AF049C">
        <w:t>9</w:t>
      </w:r>
      <w:r w:rsidR="00FE75FA" w:rsidRPr="009819E7">
        <w:fldChar w:fldCharType="end"/>
      </w:r>
      <w:r w:rsidR="00FE75FA" w:rsidRPr="009819E7">
        <w:t>)</w:t>
      </w:r>
      <w:r w:rsidR="00F757B7" w:rsidRPr="009819E7">
        <w:t xml:space="preserve"> </w:t>
      </w:r>
      <w:r w:rsidRPr="009819E7">
        <w:t>are saved to file</w:t>
      </w:r>
      <w:r w:rsidR="00FE75FA" w:rsidRPr="009819E7">
        <w:t xml:space="preserve">s </w:t>
      </w:r>
      <w:r w:rsidR="00FE75FA" w:rsidRPr="002B74E1">
        <w:rPr>
          <w:rStyle w:val="CourierNew11pt"/>
        </w:rPr>
        <w:t>IntField</w:t>
      </w:r>
      <w:r w:rsidR="00FE75FA" w:rsidRPr="002B74E1">
        <w:rPr>
          <w:rStyle w:val="CourierNew11pt"/>
        </w:rPr>
        <w:noBreakHyphen/>
        <w:t>X</w:t>
      </w:r>
      <w:r w:rsidR="00B21E24" w:rsidRPr="009819E7">
        <w:t xml:space="preserve">, </w:t>
      </w:r>
      <w:r w:rsidR="00B21E24" w:rsidRPr="002B74E1">
        <w:rPr>
          <w:rStyle w:val="CourierNew11pt"/>
        </w:rPr>
        <w:t>DipPol</w:t>
      </w:r>
      <w:r w:rsidR="00B21E24" w:rsidRPr="002B74E1">
        <w:rPr>
          <w:rStyle w:val="CourierNew11pt"/>
        </w:rPr>
        <w:noBreakHyphen/>
        <w:t>X</w:t>
      </w:r>
      <w:r w:rsidR="00B21E24" w:rsidRPr="009819E7">
        <w:t xml:space="preserve">, </w:t>
      </w:r>
      <w:r w:rsidR="00FE75FA" w:rsidRPr="009819E7">
        <w:t xml:space="preserve">and </w:t>
      </w:r>
      <w:r w:rsidR="00FE75FA" w:rsidRPr="002B74E1">
        <w:rPr>
          <w:rStyle w:val="CourierNew11pt"/>
        </w:rPr>
        <w:t>IncBeam</w:t>
      </w:r>
      <w:r w:rsidR="00FE75FA" w:rsidRPr="002B74E1">
        <w:rPr>
          <w:rStyle w:val="CourierNew11pt"/>
        </w:rPr>
        <w:noBreakHyphen/>
        <w:t>X</w:t>
      </w:r>
      <w:r w:rsidR="00FE75FA" w:rsidRPr="009819E7">
        <w:t xml:space="preserve"> respectively. A </w:t>
      </w:r>
      <w:r w:rsidRPr="009819E7">
        <w:t>separate file is used for each simulated incident polarization</w:t>
      </w:r>
      <w:r w:rsidR="00FE75FA" w:rsidRPr="009819E7">
        <w:t>, their names end</w:t>
      </w:r>
      <w:r w:rsidR="00F757B7" w:rsidRPr="009819E7">
        <w:t xml:space="preserve"> with </w:t>
      </w:r>
      <w:r w:rsidR="00FE75FA" w:rsidRPr="009819E7">
        <w:t xml:space="preserve">different </w:t>
      </w:r>
      <w:r w:rsidR="00F757B7" w:rsidRPr="009819E7">
        <w:t>suffixes</w:t>
      </w:r>
      <w:r w:rsidR="00FE75FA" w:rsidRPr="009819E7">
        <w:t xml:space="preserve"> </w:t>
      </w:r>
      <w:r w:rsidR="00FE75FA" w:rsidRPr="009819E7">
        <w:rPr>
          <w:rFonts w:ascii="Courier New" w:hAnsi="Courier New" w:cs="Courier New"/>
          <w:sz w:val="22"/>
          <w:szCs w:val="22"/>
        </w:rPr>
        <w:t>(</w:t>
      </w:r>
      <w:r w:rsidR="00FE75FA" w:rsidRPr="002B74E1">
        <w:rPr>
          <w:rStyle w:val="CourierNew11pt"/>
        </w:rPr>
        <w:t>X</w:t>
      </w:r>
      <w:r w:rsidR="00FE75FA" w:rsidRPr="009819E7">
        <w:t xml:space="preserve"> or </w:t>
      </w:r>
      <w:r w:rsidR="00FE75FA" w:rsidRPr="002B74E1">
        <w:rPr>
          <w:rStyle w:val="CourierNew11pt"/>
        </w:rPr>
        <w:t>Y</w:t>
      </w:r>
      <w:r w:rsidR="00FE75FA" w:rsidRPr="009819E7">
        <w:t>).</w:t>
      </w:r>
      <w:r w:rsidRPr="009819E7">
        <w:t xml:space="preserve"> </w:t>
      </w:r>
      <w:r w:rsidR="00FE75FA" w:rsidRPr="009819E7">
        <w:t>For instance,</w:t>
      </w:r>
      <w:r w:rsidR="00FE75FA" w:rsidRPr="009819E7">
        <w:rPr>
          <w:rFonts w:ascii="Courier New" w:hAnsi="Courier New" w:cs="Courier New"/>
          <w:sz w:val="22"/>
          <w:szCs w:val="22"/>
        </w:rPr>
        <w:t xml:space="preserve"> </w:t>
      </w:r>
      <w:r w:rsidR="00FE75FA" w:rsidRPr="002B74E1">
        <w:rPr>
          <w:rStyle w:val="CourierNew11pt"/>
        </w:rPr>
        <w:t>IntField</w:t>
      </w:r>
      <w:r w:rsidR="00FE75FA" w:rsidRPr="002B74E1">
        <w:rPr>
          <w:rStyle w:val="CourierNew11pt"/>
        </w:rPr>
        <w:noBreakHyphen/>
        <w:t>Y</w:t>
      </w:r>
      <w:r w:rsidR="00FE75FA" w:rsidRPr="009819E7">
        <w:t xml:space="preserve"> looks like:</w:t>
      </w:r>
    </w:p>
    <w:p w14:paraId="06C65FD6" w14:textId="77777777" w:rsidR="00ED3A58" w:rsidRPr="009819E7" w:rsidRDefault="00ED3A58" w:rsidP="00384292">
      <w:pPr>
        <w:pStyle w:val="Commandmultiline"/>
      </w:pPr>
      <w:r w:rsidRPr="009819E7">
        <w:t xml:space="preserve">x y z |E|^2 Ex.r Ex.i </w:t>
      </w:r>
      <w:r w:rsidR="008646F1" w:rsidRPr="009819E7">
        <w:t>…</w:t>
      </w:r>
      <w:r w:rsidRPr="009819E7">
        <w:t xml:space="preserve"> Ez.i</w:t>
      </w:r>
    </w:p>
    <w:p w14:paraId="03575ACE" w14:textId="77777777" w:rsidR="00ED3A58" w:rsidRPr="009819E7" w:rsidRDefault="00ED3A58" w:rsidP="00384292">
      <w:pPr>
        <w:pStyle w:val="Commandmultiline"/>
      </w:pPr>
      <w:r w:rsidRPr="009819E7">
        <w:t>-0.2094395102 -1.047197551 -3.141592654 0.6988347019 \</w:t>
      </w:r>
      <w:r w:rsidRPr="009819E7">
        <w:br/>
        <w:t xml:space="preserve">-0.01668015393 0.006582289815 </w:t>
      </w:r>
      <w:r w:rsidR="008646F1" w:rsidRPr="009819E7">
        <w:t>…</w:t>
      </w:r>
      <w:r w:rsidRPr="009819E7">
        <w:t xml:space="preserve"> -0.1844808236</w:t>
      </w:r>
    </w:p>
    <w:p w14:paraId="49433DF1" w14:textId="77777777" w:rsidR="00ED3A58" w:rsidRPr="009819E7" w:rsidRDefault="008646F1" w:rsidP="00384292">
      <w:pPr>
        <w:pStyle w:val="Commandmultiline"/>
      </w:pPr>
      <w:r w:rsidRPr="009819E7">
        <w:t>…</w:t>
      </w:r>
    </w:p>
    <w:p w14:paraId="33AC2DBA" w14:textId="77777777" w:rsidR="00ED3A58" w:rsidRPr="009819E7" w:rsidRDefault="00ED3A58" w:rsidP="00384292">
      <w:pPr>
        <w:pStyle w:val="Commandmultiline"/>
      </w:pPr>
      <w:r w:rsidRPr="009819E7">
        <w:t>0.2094395102 1.047197551 3.141592654 5.876037053 \</w:t>
      </w:r>
      <w:r w:rsidRPr="009819E7">
        <w:br/>
        <w:t xml:space="preserve">0.01112798497 -0.06772761653 </w:t>
      </w:r>
      <w:r w:rsidR="008646F1" w:rsidRPr="009819E7">
        <w:t>…</w:t>
      </w:r>
      <w:r w:rsidRPr="009819E7">
        <w:t xml:space="preserve"> -0.32940396</w:t>
      </w:r>
    </w:p>
    <w:p w14:paraId="6F6316FA" w14:textId="54726D28" w:rsidR="00ED3A58" w:rsidRPr="009819E7" w:rsidRDefault="00ED3A58" w:rsidP="00ED3A58">
      <w:r w:rsidRPr="009819E7">
        <w:lastRenderedPageBreak/>
        <w:t>where “</w:t>
      </w:r>
      <w:r w:rsidRPr="009819E7">
        <w:rPr>
          <w:rFonts w:ascii="Courier New" w:hAnsi="Courier New" w:cs="Courier New"/>
          <w:sz w:val="22"/>
          <w:szCs w:val="22"/>
        </w:rPr>
        <w:t>\</w:t>
      </w:r>
      <w:r w:rsidRPr="009819E7">
        <w:t xml:space="preserve">” denotes continuation of the line. This file describes the dependence of the electric field vector (normalized to the incident field) on the coordinates inside the particle (in </w:t>
      </w:r>
      <w:r w:rsidR="000B3244" w:rsidRPr="009819E7">
        <w:t>µ</w:t>
      </w:r>
      <w:r w:rsidRPr="009819E7">
        <w:t>m)</w:t>
      </w:r>
      <w:r w:rsidR="00FB72AF" w:rsidRPr="009819E7">
        <w:t xml:space="preserve">, suffixes </w:t>
      </w:r>
      <w:r w:rsidR="00FB72AF" w:rsidRPr="009819E7">
        <w:rPr>
          <w:rFonts w:ascii="Courier New" w:hAnsi="Courier New"/>
          <w:sz w:val="22"/>
        </w:rPr>
        <w:t>r</w:t>
      </w:r>
      <w:r w:rsidR="00FB72AF" w:rsidRPr="009819E7">
        <w:t xml:space="preserve"> and </w:t>
      </w:r>
      <w:r w:rsidR="00FB72AF" w:rsidRPr="009819E7">
        <w:rPr>
          <w:rFonts w:ascii="Courier New" w:hAnsi="Courier New"/>
          <w:sz w:val="22"/>
        </w:rPr>
        <w:t>i</w:t>
      </w:r>
      <w:r w:rsidR="00FB72AF" w:rsidRPr="009819E7">
        <w:t xml:space="preserve"> denote real and imaginary parts respectively</w:t>
      </w:r>
      <w:r w:rsidRPr="009819E7">
        <w:t xml:space="preserve">. </w:t>
      </w:r>
      <w:r w:rsidR="00AD35CD" w:rsidRPr="009819E7">
        <w:t>All values</w:t>
      </w:r>
      <w:r w:rsidR="00AD5F9D" w:rsidRPr="009819E7">
        <w:t xml:space="preserve"> are specified in the particle reference frame</w:t>
      </w:r>
      <w:r w:rsidR="0016027D" w:rsidRPr="009819E7">
        <w:t xml:space="preserve"> (§</w:t>
      </w:r>
      <w:r w:rsidR="0016027D" w:rsidRPr="009819E7">
        <w:fldChar w:fldCharType="begin"/>
      </w:r>
      <w:r w:rsidR="0016027D" w:rsidRPr="009819E7">
        <w:instrText xml:space="preserve"> REF _Ref133825795 \r \h </w:instrText>
      </w:r>
      <w:r w:rsidR="0016027D" w:rsidRPr="009819E7">
        <w:fldChar w:fldCharType="separate"/>
      </w:r>
      <w:r w:rsidR="00AF049C">
        <w:t>6.1</w:t>
      </w:r>
      <w:r w:rsidR="0016027D" w:rsidRPr="009819E7">
        <w:fldChar w:fldCharType="end"/>
      </w:r>
      <w:r w:rsidR="0016027D" w:rsidRPr="009819E7">
        <w:t>)</w:t>
      </w:r>
      <w:r w:rsidR="00AD5F9D" w:rsidRPr="009819E7">
        <w:t xml:space="preserve">. </w:t>
      </w:r>
      <w:r w:rsidRPr="009819E7">
        <w:t>The squared norm of the electric field is presented for convenience</w:t>
      </w:r>
      <w:r w:rsidR="00B85EC3" w:rsidRPr="009819E7">
        <w:t xml:space="preserve">, it is </w:t>
      </w:r>
      <w:r w:rsidR="00B23F48" w:rsidRPr="009819E7">
        <w:t xml:space="preserve">proportional </w:t>
      </w:r>
      <w:r w:rsidR="00B85EC3" w:rsidRPr="009819E7">
        <w:t>to the energy density of the electric field and absorption power per unit volume</w:t>
      </w:r>
      <w:r w:rsidR="00B23F48" w:rsidRPr="009819E7">
        <w:t xml:space="preserve"> for isotropic materials</w:t>
      </w:r>
      <w:r w:rsidRPr="009819E7">
        <w:t>.</w:t>
      </w:r>
      <w:r w:rsidR="00B23F48" w:rsidRPr="009819E7">
        <w:t xml:space="preserve"> </w:t>
      </w:r>
      <w:r w:rsidRPr="009819E7">
        <w:t>The above file can be produced by the command</w:t>
      </w:r>
    </w:p>
    <w:p w14:paraId="47756FED" w14:textId="77777777" w:rsidR="00ED3A58" w:rsidRPr="009819E7" w:rsidRDefault="00B8422D" w:rsidP="00F14C87">
      <w:pPr>
        <w:pStyle w:val="Commandline"/>
      </w:pPr>
      <w:r w:rsidRPr="009819E7">
        <w:t>adda</w:t>
      </w:r>
      <w:r w:rsidR="00ED3A58" w:rsidRPr="009819E7">
        <w:t xml:space="preserve"> </w:t>
      </w:r>
      <w:r w:rsidR="00246252" w:rsidRPr="009819E7">
        <w:t>-</w:t>
      </w:r>
      <w:r w:rsidR="00ED3A58" w:rsidRPr="009819E7">
        <w:t>store_int_field</w:t>
      </w:r>
    </w:p>
    <w:p w14:paraId="7F53C1B8" w14:textId="77777777" w:rsidR="003E4737" w:rsidRPr="009819E7" w:rsidRDefault="003E4737" w:rsidP="003E4737">
      <w:r w:rsidRPr="009819E7">
        <w:t>Symbol used in the first row for column labels is different for different fields. It is “</w:t>
      </w:r>
      <w:r w:rsidRPr="009819E7">
        <w:rPr>
          <w:rFonts w:ascii="Courier New" w:hAnsi="Courier New"/>
          <w:sz w:val="22"/>
        </w:rPr>
        <w:t>E</w:t>
      </w:r>
      <w:r w:rsidRPr="009819E7">
        <w:t>” for the internal field, “</w:t>
      </w:r>
      <w:r w:rsidRPr="009819E7">
        <w:rPr>
          <w:rFonts w:ascii="Courier New" w:hAnsi="Courier New"/>
          <w:sz w:val="22"/>
        </w:rPr>
        <w:t>P</w:t>
      </w:r>
      <w:r w:rsidRPr="009819E7">
        <w:t>” for the dipole polarization, and “</w:t>
      </w:r>
      <w:r w:rsidRPr="009819E7">
        <w:rPr>
          <w:rFonts w:ascii="Courier New" w:hAnsi="Courier New"/>
          <w:sz w:val="22"/>
        </w:rPr>
        <w:t>Einc</w:t>
      </w:r>
      <w:r w:rsidRPr="009819E7">
        <w:t xml:space="preserve">” for the incident field. Electric fields are considered relative to the </w:t>
      </w:r>
      <w:r w:rsidR="00FE1F5E" w:rsidRPr="009819E7">
        <w:t>amplitude of the incident field, i.e. the values in the files are effectively dimensionless. The unit of the dipole polarizations is then the same as of volume (</w:t>
      </w:r>
      <w:r w:rsidR="000B3244" w:rsidRPr="009819E7">
        <w:t>µ</w:t>
      </w:r>
      <w:r w:rsidR="00FE1F5E" w:rsidRPr="009819E7">
        <w:t>m</w:t>
      </w:r>
      <w:r w:rsidR="00FE1F5E" w:rsidRPr="009819E7">
        <w:rPr>
          <w:vertAlign w:val="superscript"/>
        </w:rPr>
        <w:t>3</w:t>
      </w:r>
      <w:r w:rsidR="00FE1F5E" w:rsidRPr="009819E7">
        <w:t>).</w:t>
      </w:r>
    </w:p>
    <w:p w14:paraId="4B3B9BE4" w14:textId="77777777" w:rsidR="009F315C" w:rsidRPr="00F935E2" w:rsidRDefault="007400EB" w:rsidP="0020695F">
      <w:pPr>
        <w:pStyle w:val="Heading2app"/>
        <w:rPr>
          <w:lang w:val="sv-SE"/>
        </w:rPr>
      </w:pPr>
      <w:bookmarkStart w:id="322" w:name="_Ref127869923"/>
      <w:bookmarkStart w:id="323" w:name="_Toc148426359"/>
      <w:bookmarkStart w:id="324" w:name="_Toc57726466"/>
      <w:r w:rsidRPr="00F935E2">
        <w:rPr>
          <w:lang w:val="sv-SE"/>
        </w:rPr>
        <w:t xml:space="preserve">log_orient_avg </w:t>
      </w:r>
      <w:r w:rsidR="000B476F" w:rsidRPr="00F935E2">
        <w:rPr>
          <w:lang w:val="sv-SE"/>
        </w:rPr>
        <w:t>and</w:t>
      </w:r>
      <w:r w:rsidRPr="00F935E2">
        <w:rPr>
          <w:lang w:val="sv-SE"/>
        </w:rPr>
        <w:t xml:space="preserve"> </w:t>
      </w:r>
      <w:r w:rsidR="002B2D9D" w:rsidRPr="00F935E2">
        <w:rPr>
          <w:lang w:val="sv-SE"/>
        </w:rPr>
        <w:t>log_int</w:t>
      </w:r>
      <w:bookmarkEnd w:id="322"/>
      <w:bookmarkEnd w:id="323"/>
      <w:bookmarkEnd w:id="324"/>
    </w:p>
    <w:p w14:paraId="48D850F8" w14:textId="7DC42AA8" w:rsidR="00D87FCC" w:rsidRPr="009819E7" w:rsidRDefault="007400EB" w:rsidP="00D87FCC">
      <w:r w:rsidRPr="009819E7">
        <w:t xml:space="preserve">These files </w:t>
      </w:r>
      <w:r w:rsidR="00601C78" w:rsidRPr="009819E7">
        <w:t>contain</w:t>
      </w:r>
      <w:r w:rsidR="00C704D4" w:rsidRPr="009819E7">
        <w:t xml:space="preserve"> information about the</w:t>
      </w:r>
      <w:r w:rsidR="00601C78" w:rsidRPr="009819E7">
        <w:t xml:space="preserve"> 2D</w:t>
      </w:r>
      <w:r w:rsidR="00C704D4" w:rsidRPr="009819E7">
        <w:t xml:space="preserve"> Romberg integration (§</w:t>
      </w:r>
      <w:r w:rsidR="00C704D4" w:rsidRPr="009819E7">
        <w:fldChar w:fldCharType="begin"/>
      </w:r>
      <w:r w:rsidR="00C704D4" w:rsidRPr="009819E7">
        <w:instrText xml:space="preserve"> REF _Ref127873015 \r \h </w:instrText>
      </w:r>
      <w:r w:rsidR="00C704D4" w:rsidRPr="009819E7">
        <w:fldChar w:fldCharType="separate"/>
      </w:r>
      <w:r w:rsidR="00AF049C">
        <w:t>12.6</w:t>
      </w:r>
      <w:r w:rsidR="00C704D4" w:rsidRPr="009819E7">
        <w:fldChar w:fldCharType="end"/>
      </w:r>
      <w:r w:rsidR="00C704D4" w:rsidRPr="009819E7">
        <w:t xml:space="preserve">), they are produced directly by the routine and hence have the same format. Their names are </w:t>
      </w:r>
      <w:r w:rsidR="00D87FCC" w:rsidRPr="005C26FF">
        <w:rPr>
          <w:rStyle w:val="CourierNew11pt"/>
        </w:rPr>
        <w:t>log_orient_avg</w:t>
      </w:r>
      <w:r w:rsidR="00C704D4" w:rsidRPr="009819E7">
        <w:t xml:space="preserve">, </w:t>
      </w:r>
      <w:r w:rsidR="00D87FCC" w:rsidRPr="005C26FF">
        <w:rPr>
          <w:rStyle w:val="CourierNew11pt"/>
        </w:rPr>
        <w:t>log_int_Csca</w:t>
      </w:r>
      <w:r w:rsidR="00CB2ED1" w:rsidRPr="005C26FF">
        <w:rPr>
          <w:rStyle w:val="CourierNew11pt"/>
        </w:rPr>
        <w:noBreakHyphen/>
        <w:t>X</w:t>
      </w:r>
      <w:r w:rsidR="00C704D4" w:rsidRPr="009819E7">
        <w:t xml:space="preserve">, and </w:t>
      </w:r>
      <w:r w:rsidR="00D87FCC" w:rsidRPr="005C26FF">
        <w:rPr>
          <w:rStyle w:val="CourierNew11pt"/>
        </w:rPr>
        <w:t>log_int_asym_x</w:t>
      </w:r>
      <w:r w:rsidR="00CB2ED1" w:rsidRPr="005C26FF">
        <w:rPr>
          <w:rStyle w:val="CourierNew11pt"/>
        </w:rPr>
        <w:noBreakHyphen/>
        <w:t>X</w:t>
      </w:r>
      <w:r w:rsidR="00C704D4" w:rsidRPr="009819E7">
        <w:t xml:space="preserve">, </w:t>
      </w:r>
      <w:r w:rsidR="00D87FCC" w:rsidRPr="005C26FF">
        <w:rPr>
          <w:rStyle w:val="CourierNew11pt"/>
        </w:rPr>
        <w:t>log_int_asym_y</w:t>
      </w:r>
      <w:r w:rsidR="00CB2ED1" w:rsidRPr="005C26FF">
        <w:rPr>
          <w:rStyle w:val="CourierNew11pt"/>
        </w:rPr>
        <w:noBreakHyphen/>
        <w:t>X</w:t>
      </w:r>
      <w:r w:rsidR="00C704D4" w:rsidRPr="009819E7">
        <w:t xml:space="preserve">, </w:t>
      </w:r>
      <w:r w:rsidR="00D87FCC" w:rsidRPr="005C26FF">
        <w:rPr>
          <w:rStyle w:val="CourierNew11pt"/>
        </w:rPr>
        <w:t>log_int_asym_z</w:t>
      </w:r>
      <w:r w:rsidR="00CB2ED1" w:rsidRPr="005C26FF">
        <w:rPr>
          <w:rStyle w:val="CourierNew11pt"/>
        </w:rPr>
        <w:noBreakHyphen/>
        <w:t>X</w:t>
      </w:r>
      <w:r w:rsidR="00C704D4" w:rsidRPr="009819E7">
        <w:t xml:space="preserve"> for orientation averaging (§</w:t>
      </w:r>
      <w:r w:rsidR="00C704D4" w:rsidRPr="009819E7">
        <w:fldChar w:fldCharType="begin"/>
      </w:r>
      <w:r w:rsidR="00C704D4" w:rsidRPr="009819E7">
        <w:instrText xml:space="preserve"> REF _Ref127790319 \r \h </w:instrText>
      </w:r>
      <w:r w:rsidR="00C704D4" w:rsidRPr="009819E7">
        <w:fldChar w:fldCharType="separate"/>
      </w:r>
      <w:r w:rsidR="00AF049C">
        <w:t>8.2</w:t>
      </w:r>
      <w:r w:rsidR="00C704D4" w:rsidRPr="009819E7">
        <w:fldChar w:fldCharType="end"/>
      </w:r>
      <w:r w:rsidR="00C704D4" w:rsidRPr="009819E7">
        <w:t>)</w:t>
      </w:r>
      <w:r w:rsidR="004265ED" w:rsidRPr="009819E7">
        <w:t xml:space="preserve"> and</w:t>
      </w:r>
      <w:r w:rsidR="00C704D4" w:rsidRPr="009819E7">
        <w:t xml:space="preserve"> calculation of scattering cross section and asymmetry vector (§</w:t>
      </w:r>
      <w:r w:rsidR="00C704D4" w:rsidRPr="009819E7">
        <w:fldChar w:fldCharType="begin"/>
      </w:r>
      <w:r w:rsidR="00C704D4" w:rsidRPr="009819E7">
        <w:instrText xml:space="preserve"> REF _Ref127774927 \r \h </w:instrText>
      </w:r>
      <w:r w:rsidR="00C704D4" w:rsidRPr="009819E7">
        <w:fldChar w:fldCharType="separate"/>
      </w:r>
      <w:r w:rsidR="00AF049C">
        <w:t>11.4</w:t>
      </w:r>
      <w:r w:rsidR="00C704D4" w:rsidRPr="009819E7">
        <w:fldChar w:fldCharType="end"/>
      </w:r>
      <w:r w:rsidR="00C704D4" w:rsidRPr="009819E7">
        <w:t>)</w:t>
      </w:r>
      <w:r w:rsidR="004265ED" w:rsidRPr="009819E7">
        <w:t xml:space="preserve"> respectively</w:t>
      </w:r>
      <w:r w:rsidR="00CB2ED1" w:rsidRPr="009819E7">
        <w:t xml:space="preserve">. The latter 4 files have different suffixes </w:t>
      </w:r>
      <w:r w:rsidR="00CB2ED1" w:rsidRPr="009819E7">
        <w:rPr>
          <w:rFonts w:ascii="Courier New" w:hAnsi="Courier New" w:cs="Courier New"/>
          <w:sz w:val="22"/>
          <w:szCs w:val="22"/>
        </w:rPr>
        <w:t>(</w:t>
      </w:r>
      <w:r w:rsidR="00CB2ED1" w:rsidRPr="005C26FF">
        <w:rPr>
          <w:rStyle w:val="CourierNew11pt"/>
        </w:rPr>
        <w:t>X</w:t>
      </w:r>
      <w:r w:rsidR="00CB2ED1" w:rsidRPr="009819E7">
        <w:t xml:space="preserve"> or </w:t>
      </w:r>
      <w:r w:rsidR="00CB2ED1" w:rsidRPr="005C26FF">
        <w:rPr>
          <w:rStyle w:val="CourierNew11pt"/>
        </w:rPr>
        <w:t>Y</w:t>
      </w:r>
      <w:r w:rsidR="00CB2ED1" w:rsidRPr="009819E7">
        <w:t>) for different incident polarizations</w:t>
      </w:r>
      <w:r w:rsidR="00C704D4" w:rsidRPr="009819E7">
        <w:t>.</w:t>
      </w:r>
      <w:r w:rsidR="004265ED" w:rsidRPr="009819E7">
        <w:t xml:space="preserve"> For example,</w:t>
      </w:r>
      <w:r w:rsidR="004265ED" w:rsidRPr="009819E7">
        <w:rPr>
          <w:rFonts w:ascii="Courier New" w:hAnsi="Courier New" w:cs="Courier New"/>
          <w:sz w:val="22"/>
          <w:szCs w:val="22"/>
        </w:rPr>
        <w:t xml:space="preserve"> </w:t>
      </w:r>
      <w:r w:rsidR="004265ED" w:rsidRPr="005C26FF">
        <w:rPr>
          <w:rStyle w:val="CourierNew11pt"/>
        </w:rPr>
        <w:t>log_int_Csca</w:t>
      </w:r>
      <w:r w:rsidR="00CB2ED1" w:rsidRPr="005C26FF">
        <w:rPr>
          <w:rStyle w:val="CourierNew11pt"/>
        </w:rPr>
        <w:noBreakHyphen/>
        <w:t>Y</w:t>
      </w:r>
      <w:r w:rsidR="004265ED" w:rsidRPr="009819E7">
        <w:t xml:space="preserve"> looks like:</w:t>
      </w:r>
    </w:p>
    <w:p w14:paraId="2DA71D73" w14:textId="77777777" w:rsidR="0042282B" w:rsidRPr="009819E7" w:rsidRDefault="0042282B" w:rsidP="00F14C87">
      <w:pPr>
        <w:pStyle w:val="Commandline"/>
      </w:pPr>
      <w:r w:rsidRPr="009819E7">
        <w:t xml:space="preserve">                    PHI(rad)   cos(THETA)</w:t>
      </w:r>
      <w:r w:rsidR="00341B76" w:rsidRPr="009819E7">
        <w:br/>
      </w:r>
      <w:r w:rsidRPr="009819E7">
        <w:t>EPS                    0         0</w:t>
      </w:r>
      <w:r w:rsidR="00341B76" w:rsidRPr="009819E7">
        <w:br/>
      </w:r>
      <w:r w:rsidRPr="009819E7">
        <w:t>Refinement stages:</w:t>
      </w:r>
      <w:r w:rsidR="00341B76" w:rsidRPr="009819E7">
        <w:br/>
      </w:r>
      <w:r w:rsidRPr="009819E7">
        <w:t>Minimum                2         2</w:t>
      </w:r>
      <w:r w:rsidR="00341B76" w:rsidRPr="009819E7">
        <w:br/>
      </w:r>
      <w:r w:rsidRPr="009819E7">
        <w:t>Maximum                5         6</w:t>
      </w:r>
      <w:r w:rsidR="00341B76" w:rsidRPr="009819E7">
        <w:br/>
      </w:r>
      <w:r w:rsidRPr="009819E7">
        <w:t>lower boundary         0         -1</w:t>
      </w:r>
      <w:r w:rsidR="00341B76" w:rsidRPr="009819E7">
        <w:br/>
      </w:r>
      <w:r w:rsidRPr="009819E7">
        <w:t>upper boundary         6.28319   1</w:t>
      </w:r>
      <w:r w:rsidR="00341B76" w:rsidRPr="009819E7">
        <w:br/>
      </w:r>
      <w:r w:rsidRPr="009819E7">
        <w:t>equiva</w:t>
      </w:r>
      <w:r w:rsidR="00341B76" w:rsidRPr="009819E7">
        <w:t>lent min&amp;max     true      false</w:t>
      </w:r>
      <w:r w:rsidR="00341B76" w:rsidRPr="009819E7">
        <w:br/>
      </w:r>
      <w:r w:rsidRPr="009819E7">
        <w:t>periodic               true      false</w:t>
      </w:r>
      <w:r w:rsidR="00341B76" w:rsidRPr="009819E7">
        <w:br/>
      </w:r>
      <w:r w:rsidR="00341B76" w:rsidRPr="009819E7">
        <w:br/>
      </w:r>
      <w:r w:rsidR="00341B76" w:rsidRPr="009819E7">
        <w:br/>
      </w:r>
      <w:r w:rsidRPr="009819E7">
        <w:t>Outer-Loop</w:t>
      </w:r>
      <w:r w:rsidRPr="009819E7">
        <w:tab/>
        <w:t>Inner Loop</w:t>
      </w:r>
      <w:r w:rsidR="00341B76" w:rsidRPr="009819E7">
        <w:br/>
      </w:r>
      <w:r w:rsidRPr="009819E7">
        <w:t>Inner_qromb converged only to d=7.61895e-</w:t>
      </w:r>
      <w:r w:rsidR="000D7610" w:rsidRPr="009819E7">
        <w:t>0</w:t>
      </w:r>
      <w:r w:rsidRPr="009819E7">
        <w:t>17 for cosine value #0</w:t>
      </w:r>
      <w:r w:rsidR="00341B76" w:rsidRPr="009819E7">
        <w:br/>
      </w:r>
      <w:r w:rsidRPr="009819E7">
        <w:t>Inner_qromb converged only to d=0 for cosine value #64</w:t>
      </w:r>
      <w:r w:rsidR="00341B76" w:rsidRPr="009819E7">
        <w:br/>
      </w:r>
      <w:r w:rsidRPr="009819E7">
        <w:t>init</w:t>
      </w:r>
      <w:r w:rsidRPr="009819E7">
        <w:tab/>
      </w:r>
      <w:r w:rsidRPr="009819E7">
        <w:tab/>
        <w:t>64 integrand-values were used.</w:t>
      </w:r>
      <w:r w:rsidR="00341B76" w:rsidRPr="009819E7">
        <w:br/>
      </w:r>
      <w:r w:rsidRPr="009819E7">
        <w:t>Inner_qromb converged only to d=5.88e-</w:t>
      </w:r>
      <w:r w:rsidR="000D7610" w:rsidRPr="009819E7">
        <w:t>0</w:t>
      </w:r>
      <w:r w:rsidRPr="009819E7">
        <w:t>10 for cosine value #32</w:t>
      </w:r>
      <w:r w:rsidR="00341B76" w:rsidRPr="009819E7">
        <w:br/>
      </w:r>
      <w:r w:rsidRPr="009819E7">
        <w:t>1</w:t>
      </w:r>
      <w:r w:rsidRPr="009819E7">
        <w:tab/>
      </w:r>
      <w:r w:rsidRPr="009819E7">
        <w:tab/>
        <w:t>32 integrand-values were used.</w:t>
      </w:r>
      <w:r w:rsidR="00384292">
        <w:br/>
      </w:r>
      <w:r w:rsidRPr="009819E7">
        <w:t>Inner_qromb converged only to d=4.77002e-</w:t>
      </w:r>
      <w:r w:rsidR="000D7610" w:rsidRPr="009819E7">
        <w:t>0</w:t>
      </w:r>
      <w:r w:rsidRPr="009819E7">
        <w:t>10 for cosine value #16</w:t>
      </w:r>
      <w:r w:rsidR="00384292">
        <w:br/>
      </w:r>
      <w:r w:rsidRPr="009819E7">
        <w:t>Inner_qromb converged only to d=1.74306e-</w:t>
      </w:r>
      <w:r w:rsidR="000D7610" w:rsidRPr="009819E7">
        <w:t>0</w:t>
      </w:r>
      <w:r w:rsidRPr="009819E7">
        <w:t>10 for cosine value #48</w:t>
      </w:r>
      <w:r w:rsidR="00384292">
        <w:br/>
      </w:r>
      <w:r w:rsidRPr="009819E7">
        <w:t>2</w:t>
      </w:r>
      <w:r w:rsidRPr="009819E7">
        <w:tab/>
      </w:r>
      <w:r w:rsidRPr="009819E7">
        <w:tab/>
        <w:t>64 integrand-values were used.</w:t>
      </w:r>
      <w:r w:rsidR="00341B76" w:rsidRPr="009819E7">
        <w:br/>
      </w:r>
      <w:r w:rsidRPr="009819E7">
        <w:t>…</w:t>
      </w:r>
      <w:r w:rsidR="00341B76" w:rsidRPr="009819E7">
        <w:br/>
      </w:r>
      <w:r w:rsidRPr="009819E7">
        <w:t>6</w:t>
      </w:r>
      <w:r w:rsidRPr="009819E7">
        <w:tab/>
      </w:r>
      <w:r w:rsidRPr="009819E7">
        <w:tab/>
        <w:t>1024 integrand-values were used.</w:t>
      </w:r>
      <w:r w:rsidR="00341B76" w:rsidRPr="009819E7">
        <w:br/>
      </w:r>
      <w:r w:rsidRPr="009819E7">
        <w:t>65 inner integrations did not converge.</w:t>
      </w:r>
      <w:r w:rsidR="00341B76" w:rsidRPr="009819E7">
        <w:br/>
      </w:r>
      <w:r w:rsidRPr="009819E7">
        <w:t>The outer integration did not converge</w:t>
      </w:r>
      <w:r w:rsidR="00341B76" w:rsidRPr="009819E7">
        <w:br/>
      </w:r>
      <w:r w:rsidRPr="009819E7">
        <w:t>The outer integration reached d=3.70825e-</w:t>
      </w:r>
      <w:r w:rsidR="000D7610" w:rsidRPr="009819E7">
        <w:t>0</w:t>
      </w:r>
      <w:r w:rsidRPr="009819E7">
        <w:t>09</w:t>
      </w:r>
      <w:r w:rsidR="00341B76" w:rsidRPr="009819E7">
        <w:br/>
      </w:r>
      <w:r w:rsidRPr="009819E7">
        <w:t>In total 2080 evaluations were used</w:t>
      </w:r>
    </w:p>
    <w:p w14:paraId="7F219911" w14:textId="77777777" w:rsidR="00127E10" w:rsidRPr="009819E7" w:rsidRDefault="00601C78" w:rsidP="00127E10">
      <w:r w:rsidRPr="009819E7">
        <w:t>The first part with parameters is self-descriptive.</w:t>
      </w:r>
      <w:r w:rsidR="00CD47C4" w:rsidRPr="009819E7">
        <w:t xml:space="preserve"> Then for every </w:t>
      </w:r>
      <w:r w:rsidR="00AF26FD" w:rsidRPr="009819E7">
        <w:t xml:space="preserve">step of </w:t>
      </w:r>
      <w:r w:rsidR="00CD47C4" w:rsidRPr="009819E7">
        <w:t xml:space="preserve">outer integration (over </w:t>
      </w:r>
      <m:oMath>
        <m:r>
          <w:rPr>
            <w:rFonts w:ascii="Cambria Math" w:hAnsi="Cambria Math"/>
          </w:rPr>
          <m:t>θ</m:t>
        </m:r>
      </m:oMath>
      <w:r w:rsidR="00CD47C4" w:rsidRPr="009819E7">
        <w:t xml:space="preserve">), convergence of all the inner integrations and total number of integrand evaluation are shown. At the end final statistics over the whole integration is shown. An integration (outer or one of the inner) is considered converged if its estimated </w:t>
      </w:r>
      <w:r w:rsidR="00172299" w:rsidRPr="009819E7">
        <w:t xml:space="preserve">relative </w:t>
      </w:r>
      <w:r w:rsidR="00CD47C4" w:rsidRPr="009819E7">
        <w:t xml:space="preserve">error falls below </w:t>
      </w:r>
      <w:r w:rsidR="00CD47C4" w:rsidRPr="009819E7">
        <w:rPr>
          <w:rFonts w:ascii="Courier New" w:hAnsi="Courier New" w:cs="Courier New"/>
          <w:sz w:val="22"/>
          <w:szCs w:val="22"/>
        </w:rPr>
        <w:t>eps</w:t>
      </w:r>
      <w:r w:rsidR="00CD47C4" w:rsidRPr="009819E7">
        <w:t xml:space="preserve"> (shown in the second line), which is given in a corresponding parameter file.</w:t>
      </w:r>
      <w:r w:rsidR="00127E10" w:rsidRPr="009819E7">
        <w:t xml:space="preserve"> </w:t>
      </w:r>
      <w:r w:rsidR="00172299" w:rsidRPr="009819E7">
        <w:t xml:space="preserve">For orientation averaging relative error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rsidR="00172299" w:rsidRPr="009819E7">
        <w:t xml:space="preserve"> is shown. </w:t>
      </w:r>
      <w:r w:rsidR="00127E10" w:rsidRPr="009819E7">
        <w:t>For this example no adaptation is used (</w:t>
      </w:r>
      <w:r w:rsidR="00127E10" w:rsidRPr="005C26FF">
        <w:rPr>
          <w:rStyle w:val="CourierNew11pt"/>
        </w:rPr>
        <w:t>eps</w:t>
      </w:r>
      <w:r w:rsidR="00127E10" w:rsidRPr="009819E7">
        <w:t> </w:t>
      </w:r>
      <m:oMath>
        <m:r>
          <w:rPr>
            <w:rFonts w:ascii="Cambria Math" w:hAnsi="Cambria Math"/>
          </w:rPr>
          <m:t>=0</m:t>
        </m:r>
      </m:oMath>
      <w:r w:rsidR="00127E10" w:rsidRPr="009819E7">
        <w:t xml:space="preserve">), hence none of the integrals converge, but the reached </w:t>
      </w:r>
      <w:r w:rsidR="00172299" w:rsidRPr="009819E7">
        <w:t xml:space="preserve">relative </w:t>
      </w:r>
      <w:r w:rsidR="00127E10" w:rsidRPr="009819E7">
        <w:t xml:space="preserve">errors are informative. </w:t>
      </w:r>
      <w:r w:rsidR="003C7E8B" w:rsidRPr="009819E7">
        <w:t>The range for angles (</w:t>
      </w:r>
      <w:r w:rsidR="00CB2ED1" w:rsidRPr="009819E7">
        <w:t xml:space="preserve">in the first column, </w:t>
      </w:r>
      <m:oMath>
        <m:r>
          <w:rPr>
            <w:rFonts w:ascii="Cambria Math" w:hAnsi="Cambria Math"/>
          </w:rPr>
          <m:t>φ</m:t>
        </m:r>
      </m:oMath>
      <w:r w:rsidR="003C7E8B" w:rsidRPr="009819E7">
        <w:t xml:space="preserve"> or </w:t>
      </w:r>
      <m:oMath>
        <m:r>
          <w:rPr>
            <w:rFonts w:ascii="Cambria Math" w:hAnsi="Cambria Math"/>
          </w:rPr>
          <m:t>γ</m:t>
        </m:r>
      </m:oMath>
      <w:r w:rsidR="003C7E8B" w:rsidRPr="009819E7">
        <w:t xml:space="preserve">) is specified in </w:t>
      </w:r>
      <w:r w:rsidR="003C7E8B" w:rsidRPr="009819E7">
        <w:rPr>
          <w:i/>
        </w:rPr>
        <w:t>radians</w:t>
      </w:r>
      <w:r w:rsidR="003C7E8B" w:rsidRPr="009819E7">
        <w:t xml:space="preserve">. </w:t>
      </w:r>
      <w:r w:rsidR="00127E10" w:rsidRPr="009819E7">
        <w:t>The above file can be produced by the command</w:t>
      </w:r>
    </w:p>
    <w:p w14:paraId="46FA2EA4" w14:textId="77777777" w:rsidR="00D87FCC" w:rsidRPr="009819E7" w:rsidRDefault="00B8422D" w:rsidP="00F14C87">
      <w:pPr>
        <w:pStyle w:val="Commandline"/>
      </w:pPr>
      <w:r w:rsidRPr="009819E7">
        <w:t>adda</w:t>
      </w:r>
      <w:r w:rsidR="00127E10" w:rsidRPr="009819E7">
        <w:t xml:space="preserve"> </w:t>
      </w:r>
      <w:r w:rsidR="00246252" w:rsidRPr="009819E7">
        <w:t>-</w:t>
      </w:r>
      <w:r w:rsidR="00127E10" w:rsidRPr="009819E7">
        <w:t>Csca</w:t>
      </w:r>
    </w:p>
    <w:p w14:paraId="06DC2106" w14:textId="77777777" w:rsidR="009F315C" w:rsidRPr="009819E7" w:rsidRDefault="000B476F" w:rsidP="0020695F">
      <w:pPr>
        <w:pStyle w:val="Heading2app"/>
      </w:pPr>
      <w:bookmarkStart w:id="325" w:name="_Ref128110452"/>
      <w:bookmarkStart w:id="326" w:name="_Toc148426360"/>
      <w:bookmarkStart w:id="327" w:name="_Toc57726467"/>
      <w:r w:rsidRPr="009819E7">
        <w:lastRenderedPageBreak/>
        <w:t>G</w:t>
      </w:r>
      <w:r w:rsidR="009F315C" w:rsidRPr="009819E7">
        <w:t>eometry files</w:t>
      </w:r>
      <w:bookmarkEnd w:id="325"/>
      <w:bookmarkEnd w:id="326"/>
      <w:bookmarkEnd w:id="327"/>
    </w:p>
    <w:p w14:paraId="45EB95AE" w14:textId="08BAB8CB" w:rsidR="00232CF7" w:rsidRPr="009819E7" w:rsidRDefault="00CD4BB7" w:rsidP="00245CC9">
      <w:r w:rsidRPr="009819E7">
        <w:t>These files hold the information about the scatterer shape. They have exactly the same format as</w:t>
      </w:r>
      <w:r w:rsidRPr="009819E7">
        <w:rPr>
          <w:i/>
        </w:rPr>
        <w:t xml:space="preserve"> input</w:t>
      </w:r>
      <w:r w:rsidRPr="009819E7">
        <w:t xml:space="preserve"> geometry files (§</w:t>
      </w:r>
      <w:r w:rsidRPr="009819E7">
        <w:fldChar w:fldCharType="begin"/>
      </w:r>
      <w:r w:rsidRPr="009819E7">
        <w:instrText xml:space="preserve"> REF _Ref128068206 \r \h </w:instrText>
      </w:r>
      <w:r w:rsidRPr="009819E7">
        <w:fldChar w:fldCharType="separate"/>
      </w:r>
      <w:r w:rsidR="00AF049C">
        <w:t>B.5</w:t>
      </w:r>
      <w:r w:rsidRPr="009819E7">
        <w:fldChar w:fldCharType="end"/>
      </w:r>
      <w:r w:rsidRPr="009819E7">
        <w:t xml:space="preserve">), the only difference is that </w:t>
      </w:r>
      <w:r w:rsidR="00535EA9" w:rsidRPr="00535EA9">
        <w:rPr>
          <w:rStyle w:val="CourierNew11pt"/>
        </w:rPr>
        <w:t>ADDA</w:t>
      </w:r>
      <w:r w:rsidRPr="009819E7">
        <w:t xml:space="preserve"> automatically puts basic information in comments. </w:t>
      </w:r>
      <w:r w:rsidR="00E86F27" w:rsidRPr="009819E7">
        <w:t>By default, e</w:t>
      </w:r>
      <w:r w:rsidR="00232CF7" w:rsidRPr="009819E7">
        <w:t>ither</w:t>
      </w:r>
      <w:r w:rsidRPr="009819E7">
        <w:t xml:space="preserve"> </w:t>
      </w:r>
      <w:r w:rsidR="00DE3274">
        <w:t>single</w:t>
      </w:r>
      <w:r w:rsidRPr="009819E7">
        <w:t xml:space="preserve">- or multi-domain </w:t>
      </w:r>
      <w:r w:rsidR="00232CF7" w:rsidRPr="009819E7">
        <w:t xml:space="preserve">format </w:t>
      </w:r>
      <w:r w:rsidRPr="009819E7">
        <w:t xml:space="preserve">is used depending on the number of domains in the specified shape. </w:t>
      </w:r>
      <w:r w:rsidR="00232CF7" w:rsidRPr="009819E7">
        <w:t>For example, the command</w:t>
      </w:r>
    </w:p>
    <w:p w14:paraId="79DA1E62" w14:textId="77777777" w:rsidR="00232CF7" w:rsidRPr="009819E7" w:rsidRDefault="00B8422D" w:rsidP="00F14C87">
      <w:pPr>
        <w:pStyle w:val="Commandline"/>
      </w:pPr>
      <w:r w:rsidRPr="009819E7">
        <w:t>adda</w:t>
      </w:r>
      <w:r w:rsidR="00232CF7" w:rsidRPr="009819E7">
        <w:t xml:space="preserve"> </w:t>
      </w:r>
      <w:r w:rsidR="00246252" w:rsidRPr="009819E7">
        <w:t>-</w:t>
      </w:r>
      <w:r w:rsidR="00232CF7" w:rsidRPr="009819E7">
        <w:t>save_geom</w:t>
      </w:r>
    </w:p>
    <w:p w14:paraId="3FCC7E34" w14:textId="77777777" w:rsidR="00232CF7" w:rsidRPr="009819E7" w:rsidRDefault="00232CF7" w:rsidP="00245CC9">
      <w:r w:rsidRPr="009819E7">
        <w:t xml:space="preserve">produces the file </w:t>
      </w:r>
      <w:r w:rsidRPr="005C26FF">
        <w:rPr>
          <w:rStyle w:val="CourierNew11pt"/>
        </w:rPr>
        <w:t>sphere.geom</w:t>
      </w:r>
      <w:r w:rsidRPr="009819E7">
        <w:t xml:space="preserve"> that looks like:</w:t>
      </w:r>
    </w:p>
    <w:p w14:paraId="23125A3F" w14:textId="24E0DF7F" w:rsidR="004140D5" w:rsidRPr="009819E7" w:rsidRDefault="004140D5" w:rsidP="00F14C87">
      <w:pPr>
        <w:pStyle w:val="Commandline"/>
      </w:pPr>
      <w:r w:rsidRPr="009819E7">
        <w:t>#generated by ADDA v.</w:t>
      </w:r>
      <w:r w:rsidR="00A90BD3" w:rsidRPr="009819E7">
        <w:fldChar w:fldCharType="begin"/>
      </w:r>
      <w:r w:rsidR="00A90BD3" w:rsidRPr="009819E7">
        <w:instrText xml:space="preserve"> REF Version </w:instrText>
      </w:r>
      <w:r w:rsidR="003E1CE6" w:rsidRPr="009819E7">
        <w:instrText xml:space="preserve"> \* MERGEFORMAT </w:instrText>
      </w:r>
      <w:r w:rsidR="00A90BD3" w:rsidRPr="009819E7">
        <w:fldChar w:fldCharType="separate"/>
      </w:r>
      <w:r w:rsidR="00AF049C" w:rsidRPr="00AF049C">
        <w:rPr>
          <w:noProof/>
        </w:rPr>
        <w:t>1.4.0</w:t>
      </w:r>
      <w:r w:rsidR="00A90BD3" w:rsidRPr="009819E7">
        <w:fldChar w:fldCharType="end"/>
      </w:r>
      <w:r w:rsidR="00341B76" w:rsidRPr="009819E7">
        <w:br/>
      </w:r>
      <w:r w:rsidRPr="009819E7">
        <w:t>#shape: 'sphere'</w:t>
      </w:r>
      <w:r w:rsidR="00341B76" w:rsidRPr="009819E7">
        <w:br/>
      </w:r>
      <w:r w:rsidRPr="009819E7">
        <w:t>#box size: 16x16x16</w:t>
      </w:r>
      <w:r w:rsidR="00F70D6C">
        <w:br/>
      </w:r>
      <w:r w:rsidR="00F70D6C" w:rsidRPr="00F70D6C">
        <w:t>#lattice spacings: 1 1 1</w:t>
      </w:r>
      <w:r w:rsidR="00341B76" w:rsidRPr="009819E7">
        <w:br/>
      </w:r>
      <w:r w:rsidRPr="009819E7">
        <w:t>7 5 0</w:t>
      </w:r>
      <w:r w:rsidR="00341B76" w:rsidRPr="009819E7">
        <w:br/>
      </w:r>
      <w:r w:rsidR="008646F1" w:rsidRPr="009819E7">
        <w:t>…</w:t>
      </w:r>
      <w:r w:rsidR="00341B76" w:rsidRPr="009819E7">
        <w:br/>
      </w:r>
      <w:r w:rsidRPr="009819E7">
        <w:t>8 10 15</w:t>
      </w:r>
    </w:p>
    <w:p w14:paraId="121CF60F" w14:textId="77777777" w:rsidR="002A0045" w:rsidRPr="00DF6412" w:rsidRDefault="002A0045" w:rsidP="00386B1D">
      <w:r>
        <w:t xml:space="preserve">It is important to note, that specified “box size” is the size of the computational domain. It </w:t>
      </w:r>
      <w:r w:rsidR="00DF6412">
        <w:t>always</w:t>
      </w:r>
      <w:r>
        <w:t xml:space="preserve"> include</w:t>
      </w:r>
      <w:r w:rsidR="00DF6412">
        <w:t>s</w:t>
      </w:r>
      <w:r>
        <w:t xml:space="preserve"> all the listed dipole positions, but in certain rare cases it may be larger than the minimal possible </w:t>
      </w:r>
      <w:r w:rsidR="00DF6412">
        <w:t xml:space="preserve">circumscribing </w:t>
      </w:r>
      <w:r>
        <w:t xml:space="preserve">box. In other words, for box size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vertAlign w:val="subscript"/>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vertAlign w:val="subscript"/>
              </w:rPr>
              <m:t>z</m:t>
            </m:r>
          </m:sub>
        </m:sSub>
      </m:oMath>
      <w:r>
        <w:t xml:space="preserve"> the first number is always </w:t>
      </w:r>
      <w:r w:rsidR="00DF6412">
        <w:t xml:space="preserve">between 0 and </w:t>
      </w:r>
      <m:oMath>
        <m:sSub>
          <m:sSubPr>
            <m:ctrlPr>
              <w:rPr>
                <w:rFonts w:ascii="Cambria Math" w:hAnsi="Cambria Math"/>
                <w:i/>
              </w:rPr>
            </m:ctrlPr>
          </m:sSubPr>
          <m:e>
            <m:r>
              <w:rPr>
                <w:rFonts w:ascii="Cambria Math" w:hAnsi="Cambria Math"/>
              </w:rPr>
              <m:t>n</m:t>
            </m:r>
          </m:e>
          <m:sub>
            <m:r>
              <w:rPr>
                <w:rFonts w:ascii="Cambria Math" w:hAnsi="Cambria Math"/>
                <w:vertAlign w:val="subscript"/>
              </w:rPr>
              <m:t>x</m:t>
            </m:r>
          </m:sub>
        </m:sSub>
        <m:r>
          <w:rPr>
            <w:rFonts w:ascii="Cambria Math" w:hAnsi="Cambria Math"/>
          </w:rPr>
          <m:t>-1</m:t>
        </m:r>
      </m:oMath>
      <w:r w:rsidR="00DF6412">
        <w:t xml:space="preserve"> and so on, but the limiting bounds are not necessarily reached. Moreover, the center of the computational domain can (rarely) be different from the center of the minimal circumscribing box around the particle. These issues should be carefully considered when processing the shape files.</w:t>
      </w:r>
    </w:p>
    <w:p w14:paraId="7C1868C0" w14:textId="58127839" w:rsidR="00386B1D" w:rsidRPr="001F15C7" w:rsidRDefault="00535EA9" w:rsidP="00087A1F">
      <w:pPr>
        <w:pStyle w:val="Indent"/>
      </w:pPr>
      <w:r w:rsidRPr="00535EA9">
        <w:rPr>
          <w:rStyle w:val="CourierNew11pt"/>
        </w:rPr>
        <w:t>ADDA</w:t>
      </w:r>
      <w:r w:rsidR="00386B1D" w:rsidRPr="009819E7">
        <w:t xml:space="preserve"> can also save geometry in </w:t>
      </w:r>
      <w:r w:rsidR="002E2411" w:rsidRPr="002E2411">
        <w:rPr>
          <w:rStyle w:val="CourierNew11pt"/>
        </w:rPr>
        <w:t>DDSCAT</w:t>
      </w:r>
      <w:r w:rsidR="00386B1D" w:rsidRPr="009819E7">
        <w:t xml:space="preserve"> format</w:t>
      </w:r>
      <w:r w:rsidR="00C70227">
        <w:t>s</w:t>
      </w:r>
      <w:r w:rsidR="00386B1D" w:rsidRPr="009819E7">
        <w:t xml:space="preserve">, if specified by the command line option </w:t>
      </w:r>
      <w:r w:rsidR="00386B1D" w:rsidRPr="005C26FF">
        <w:rPr>
          <w:rStyle w:val="CourierNew11pt"/>
        </w:rPr>
        <w:noBreakHyphen/>
        <w:t>sg_format</w:t>
      </w:r>
      <w:r w:rsidR="00386B1D" w:rsidRPr="009819E7">
        <w:rPr>
          <w:rFonts w:ascii="Courier New" w:hAnsi="Courier New" w:cs="Courier New"/>
          <w:sz w:val="22"/>
        </w:rPr>
        <w:t xml:space="preserve"> </w:t>
      </w:r>
      <w:r w:rsidR="00386B1D" w:rsidRPr="009819E7">
        <w:t>(</w:t>
      </w:r>
      <w:r w:rsidR="00900A84">
        <w:t>§</w:t>
      </w:r>
      <w:r w:rsidR="00900A84">
        <w:fldChar w:fldCharType="begin"/>
      </w:r>
      <w:r w:rsidR="00900A84">
        <w:instrText xml:space="preserve"> REF _Ref355435010 \r \h </w:instrText>
      </w:r>
      <w:r w:rsidR="00900A84">
        <w:fldChar w:fldCharType="separate"/>
      </w:r>
      <w:r w:rsidR="00AF049C">
        <w:t>6.3</w:t>
      </w:r>
      <w:r w:rsidR="00900A84">
        <w:fldChar w:fldCharType="end"/>
      </w:r>
      <w:r w:rsidR="00386B1D" w:rsidRPr="009819E7">
        <w:t xml:space="preserve">), with the following limitations: (a) particle orientation and size is always saved as default, ignoring the actual values used in a specific simulation; (b) </w:t>
      </w:r>
      <w:r w:rsidR="00B560DC" w:rsidRPr="009819E7">
        <w:t>all three identifiers of components of the refractive index tensor are saved equal to the domain number, thus effectively transforming anisotropic particles to isotropic with (possibly) larger number of domains</w:t>
      </w:r>
      <w:r w:rsidR="00B560DC" w:rsidRPr="00AA5BD7">
        <w:rPr>
          <w:rStyle w:val="a7"/>
        </w:rPr>
        <w:footnoteReference w:id="97"/>
      </w:r>
      <w:r w:rsidR="00B560DC" w:rsidRPr="009819E7">
        <w:t xml:space="preserve"> </w:t>
      </w:r>
      <w:r w:rsidR="00386B1D" w:rsidRPr="009819E7">
        <w:t>(</w:t>
      </w:r>
      <w:r w:rsidR="00B560DC" w:rsidRPr="009819E7">
        <w:t xml:space="preserve">see </w:t>
      </w:r>
      <w:r w:rsidR="00386B1D" w:rsidRPr="009819E7">
        <w:t>§</w:t>
      </w:r>
      <w:r w:rsidR="00386B1D" w:rsidRPr="009819E7">
        <w:fldChar w:fldCharType="begin"/>
      </w:r>
      <w:r w:rsidR="00386B1D" w:rsidRPr="009819E7">
        <w:instrText xml:space="preserve"> REF _Ref128068206 \r \h </w:instrText>
      </w:r>
      <w:r w:rsidR="00386B1D" w:rsidRPr="009819E7">
        <w:fldChar w:fldCharType="separate"/>
      </w:r>
      <w:r w:rsidR="00AF049C">
        <w:t>B.5</w:t>
      </w:r>
      <w:r w:rsidR="00386B1D" w:rsidRPr="009819E7">
        <w:fldChar w:fldCharType="end"/>
      </w:r>
      <w:r w:rsidR="00B560DC" w:rsidRPr="009819E7">
        <w:t xml:space="preserve"> for philosophical reasons of these limitations</w:t>
      </w:r>
      <w:r w:rsidR="00386B1D" w:rsidRPr="009819E7">
        <w:t>)</w:t>
      </w:r>
      <w:r w:rsidR="00B560DC" w:rsidRPr="009819E7">
        <w:t>.</w:t>
      </w:r>
      <w:r w:rsidR="00C76CDD" w:rsidRPr="009819E7">
        <w:t xml:space="preserve"> </w:t>
      </w:r>
      <w:r w:rsidR="00A90305">
        <w:t>The f</w:t>
      </w:r>
      <w:r w:rsidR="00C76CDD" w:rsidRPr="009819E7">
        <w:t>irst number saved in each row is a dipole number, starting from 1.</w:t>
      </w:r>
    </w:p>
    <w:p w14:paraId="4F777CA5" w14:textId="77777777" w:rsidR="00141F20" w:rsidRPr="009819E7" w:rsidRDefault="00141F20" w:rsidP="0020695F">
      <w:pPr>
        <w:pStyle w:val="Heading2app"/>
      </w:pPr>
      <w:bookmarkStart w:id="328" w:name="_Ref207358315"/>
      <w:bookmarkStart w:id="329" w:name="_Toc57726468"/>
      <w:r w:rsidRPr="009819E7">
        <w:t>granules</w:t>
      </w:r>
      <w:bookmarkEnd w:id="328"/>
      <w:bookmarkEnd w:id="329"/>
    </w:p>
    <w:p w14:paraId="35F59930" w14:textId="72249E04" w:rsidR="00141F20" w:rsidRPr="009819E7" w:rsidRDefault="00141F20" w:rsidP="00141F20">
      <w:r w:rsidRPr="009819E7">
        <w:t xml:space="preserve">This file stores the </w:t>
      </w:r>
      <w:r w:rsidR="008614DB" w:rsidRPr="009819E7">
        <w:t xml:space="preserve">coordinates of the granules produced by granule generator </w:t>
      </w:r>
      <w:r w:rsidRPr="009819E7">
        <w:t>(§</w:t>
      </w:r>
      <w:r w:rsidR="008614DB" w:rsidRPr="009819E7">
        <w:fldChar w:fldCharType="begin"/>
      </w:r>
      <w:r w:rsidR="008614DB" w:rsidRPr="009819E7">
        <w:instrText xml:space="preserve"> REF _Ref142321345 \r \h </w:instrText>
      </w:r>
      <w:r w:rsidR="008614DB" w:rsidRPr="009819E7">
        <w:fldChar w:fldCharType="separate"/>
      </w:r>
      <w:r w:rsidR="00AF049C">
        <w:t>6.5</w:t>
      </w:r>
      <w:r w:rsidR="008614DB" w:rsidRPr="009819E7">
        <w:fldChar w:fldCharType="end"/>
      </w:r>
      <w:r w:rsidRPr="009819E7">
        <w:t>). Currently the result looks like</w:t>
      </w:r>
      <w:r w:rsidR="008614DB" w:rsidRPr="009819E7">
        <w:t>:</w:t>
      </w:r>
    </w:p>
    <w:p w14:paraId="2A0298B6" w14:textId="52E7114B" w:rsidR="00141F20" w:rsidRPr="009819E7" w:rsidRDefault="00141F20" w:rsidP="00F14C87">
      <w:pPr>
        <w:pStyle w:val="Commandline"/>
      </w:pPr>
      <w:r w:rsidRPr="009819E7">
        <w:t>#generated by ADDA v.</w:t>
      </w:r>
      <w:fldSimple w:instr=" REF Version  \* MERGEFORMAT ">
        <w:r w:rsidR="00AF049C" w:rsidRPr="00AF049C">
          <w:rPr>
            <w:noProof/>
          </w:rPr>
          <w:t>1.4.0</w:t>
        </w:r>
      </w:fldSimple>
      <w:r w:rsidRPr="009819E7">
        <w:br/>
        <w:t>#</w:t>
      </w:r>
      <w:r w:rsidR="008614DB" w:rsidRPr="009819E7">
        <w:t>granule diameter = 0.9980867612</w:t>
      </w:r>
      <w:r w:rsidRPr="009819E7">
        <w:br/>
      </w:r>
      <w:r w:rsidR="008614DB" w:rsidRPr="009819E7">
        <w:t>-0.6693706848 1.833970089 -0.9894352851</w:t>
      </w:r>
      <w:r w:rsidRPr="009819E7">
        <w:br/>
        <w:t>…</w:t>
      </w:r>
      <w:r w:rsidRPr="009819E7">
        <w:br/>
      </w:r>
      <w:r w:rsidR="008614DB" w:rsidRPr="009819E7">
        <w:t>-2.217014497 0.5198635377 -2.576990365</w:t>
      </w:r>
    </w:p>
    <w:p w14:paraId="40A94287" w14:textId="651CA730" w:rsidR="008614DB" w:rsidRPr="009819E7" w:rsidRDefault="008614DB" w:rsidP="008614DB">
      <w:r w:rsidRPr="009819E7">
        <w:t xml:space="preserve">where each line specifies </w:t>
      </w:r>
      <m:oMath>
        <m:r>
          <w:rPr>
            <w:rFonts w:ascii="Cambria Math" w:hAnsi="Cambria Math"/>
          </w:rPr>
          <m:t>x</m:t>
        </m:r>
      </m:oMath>
      <w:r w:rsidRPr="009819E7">
        <w:t xml:space="preserve">, </w:t>
      </w:r>
      <m:oMath>
        <m:r>
          <w:rPr>
            <w:rFonts w:ascii="Cambria Math" w:hAnsi="Cambria Math"/>
          </w:rPr>
          <m:t>y</m:t>
        </m:r>
      </m:oMath>
      <w:r w:rsidRPr="009819E7">
        <w:t xml:space="preserve">, and </w:t>
      </w:r>
      <m:oMath>
        <m:r>
          <w:rPr>
            <w:rFonts w:ascii="Cambria Math" w:hAnsi="Cambria Math"/>
          </w:rPr>
          <m:t>z</m:t>
        </m:r>
      </m:oMath>
      <w:r w:rsidRPr="009819E7">
        <w:t xml:space="preserve"> coordinates of a granule center in particle reference frame (§</w:t>
      </w:r>
      <w:r w:rsidRPr="009819E7">
        <w:fldChar w:fldCharType="begin"/>
      </w:r>
      <w:r w:rsidRPr="009819E7">
        <w:instrText xml:space="preserve"> REF _Ref133825795 \r \h </w:instrText>
      </w:r>
      <w:r w:rsidRPr="009819E7">
        <w:fldChar w:fldCharType="separate"/>
      </w:r>
      <w:r w:rsidR="00AF049C">
        <w:t>6.1</w:t>
      </w:r>
      <w:r w:rsidRPr="009819E7">
        <w:fldChar w:fldCharType="end"/>
      </w:r>
      <w:r w:rsidRPr="009819E7">
        <w:t>). However</w:t>
      </w:r>
      <w:r w:rsidR="00694D05">
        <w:t>,</w:t>
      </w:r>
      <w:r w:rsidRPr="009819E7">
        <w:t xml:space="preserve"> the format should be considered in development and it may change in the future, e.g., to correspond the input shape format for cluster of spheres (when the latter will be developed). The above file</w:t>
      </w:r>
      <w:r w:rsidR="006A25C6" w:rsidRPr="009819E7">
        <w:t xml:space="preserve">, </w:t>
      </w:r>
      <w:r w:rsidRPr="009819E7">
        <w:t>with different numbers</w:t>
      </w:r>
      <w:r w:rsidR="006A25C6" w:rsidRPr="009819E7">
        <w:t xml:space="preserve"> due to random placement,</w:t>
      </w:r>
      <w:r w:rsidRPr="009819E7">
        <w:t xml:space="preserve"> can be produced by the command</w:t>
      </w:r>
    </w:p>
    <w:p w14:paraId="386A08AA" w14:textId="77777777" w:rsidR="008614DB" w:rsidRPr="009819E7" w:rsidRDefault="008614DB" w:rsidP="00F14C87">
      <w:pPr>
        <w:pStyle w:val="Commandline"/>
      </w:pPr>
      <w:r w:rsidRPr="009819E7">
        <w:t>adda -granul 0.1 1 -store_grans</w:t>
      </w:r>
      <w:r w:rsidR="006A25C6" w:rsidRPr="009819E7">
        <w:t xml:space="preserve"> -</w:t>
      </w:r>
      <w:r w:rsidR="00AD4D7C" w:rsidRPr="009819E7">
        <w:t>prognosis</w:t>
      </w:r>
    </w:p>
    <w:p w14:paraId="56DB3082" w14:textId="77777777" w:rsidR="00245CC9" w:rsidRPr="009819E7" w:rsidRDefault="00D07C14" w:rsidP="00EB5F17">
      <w:pPr>
        <w:pStyle w:val="Heading1app"/>
      </w:pPr>
      <w:bookmarkStart w:id="330" w:name="_Ref128288091"/>
      <w:bookmarkStart w:id="331" w:name="_Toc148426361"/>
      <w:bookmarkStart w:id="332" w:name="_Toc57726469"/>
      <w:r w:rsidRPr="009819E7">
        <w:lastRenderedPageBreak/>
        <w:t>Auxiliary F</w:t>
      </w:r>
      <w:r w:rsidR="00041ECD" w:rsidRPr="009819E7">
        <w:t>iles</w:t>
      </w:r>
      <w:bookmarkEnd w:id="330"/>
      <w:bookmarkEnd w:id="331"/>
      <w:bookmarkEnd w:id="332"/>
    </w:p>
    <w:p w14:paraId="31E0C165" w14:textId="10722075" w:rsidR="004A323B" w:rsidRPr="009819E7" w:rsidRDefault="004A323B" w:rsidP="004A323B">
      <w:r w:rsidRPr="009819E7">
        <w:t xml:space="preserve">These files can be used by </w:t>
      </w:r>
      <w:r w:rsidR="00535EA9" w:rsidRPr="00535EA9">
        <w:rPr>
          <w:rStyle w:val="CourierNew11pt"/>
        </w:rPr>
        <w:t>ADDA</w:t>
      </w:r>
      <w:r w:rsidRPr="009819E7">
        <w:t xml:space="preserve"> under certain circumstance, however they are not intended to be inspected or modified by user</w:t>
      </w:r>
      <w:r w:rsidR="00BC10FA" w:rsidRPr="009819E7">
        <w:t xml:space="preserve"> (except </w:t>
      </w:r>
      <w:r w:rsidR="00BC10FA" w:rsidRPr="005C26FF">
        <w:rPr>
          <w:rStyle w:val="CourierNew11pt"/>
        </w:rPr>
        <w:t>chp.log</w:t>
      </w:r>
      <w:r w:rsidR="00BC10FA" w:rsidRPr="009819E7">
        <w:t>, §</w:t>
      </w:r>
      <w:r w:rsidR="007F2357" w:rsidRPr="009819E7">
        <w:fldChar w:fldCharType="begin"/>
      </w:r>
      <w:r w:rsidR="007F2357" w:rsidRPr="009819E7">
        <w:instrText xml:space="preserve"> REF _Ref127861532 \r \h </w:instrText>
      </w:r>
      <w:r w:rsidR="007F2357" w:rsidRPr="009819E7">
        <w:fldChar w:fldCharType="separate"/>
      </w:r>
      <w:r w:rsidR="00AF049C">
        <w:t>D.2</w:t>
      </w:r>
      <w:r w:rsidR="007F2357" w:rsidRPr="009819E7">
        <w:fldChar w:fldCharType="end"/>
      </w:r>
      <w:r w:rsidR="00BC10FA" w:rsidRPr="009819E7">
        <w:t>)</w:t>
      </w:r>
      <w:r w:rsidRPr="009819E7">
        <w:t>. This is just general information to facilitate the understanding of</w:t>
      </w:r>
      <w:r w:rsidR="007F2357" w:rsidRPr="009819E7">
        <w:t xml:space="preserve"> how the </w:t>
      </w:r>
      <w:r w:rsidR="00535EA9" w:rsidRPr="00535EA9">
        <w:rPr>
          <w:rStyle w:val="CourierNew11pt"/>
        </w:rPr>
        <w:t>ADDA</w:t>
      </w:r>
      <w:r w:rsidR="007F2357" w:rsidRPr="009819E7">
        <w:t xml:space="preserve"> actually works</w:t>
      </w:r>
      <w:r w:rsidRPr="009819E7">
        <w:t>.</w:t>
      </w:r>
    </w:p>
    <w:p w14:paraId="16681530" w14:textId="77777777" w:rsidR="00041ECD" w:rsidRPr="009819E7" w:rsidRDefault="00041ECD" w:rsidP="0020695F">
      <w:pPr>
        <w:pStyle w:val="Heading2app"/>
      </w:pPr>
      <w:bookmarkStart w:id="333" w:name="_Ref127858167"/>
      <w:bookmarkStart w:id="334" w:name="_Toc148426362"/>
      <w:bookmarkStart w:id="335" w:name="_Toc57726470"/>
      <w:r w:rsidRPr="009819E7">
        <w:t>tables/</w:t>
      </w:r>
      <w:bookmarkEnd w:id="333"/>
      <w:bookmarkEnd w:id="334"/>
      <w:bookmarkEnd w:id="335"/>
    </w:p>
    <w:p w14:paraId="32018F95" w14:textId="7E4D50CA" w:rsidR="006C2C48" w:rsidRPr="009819E7" w:rsidRDefault="006C2C48" w:rsidP="00270F07">
      <w:r w:rsidRPr="00270F07">
        <w:t xml:space="preserve">This is the directory </w:t>
      </w:r>
      <w:r w:rsidR="00257509" w:rsidRPr="00270F07">
        <w:t xml:space="preserve">that contains precalculated tables of some integrals, that are used by </w:t>
      </w:r>
      <w:r w:rsidR="00535EA9" w:rsidRPr="00270F07">
        <w:rPr>
          <w:rStyle w:val="CourierNew11pt"/>
        </w:rPr>
        <w:t>ADDA</w:t>
      </w:r>
      <w:r w:rsidR="00257509" w:rsidRPr="00270F07">
        <w:t xml:space="preserve"> for</w:t>
      </w:r>
      <w:r w:rsidR="00270F07">
        <w:t xml:space="preserve"> IGT</w:t>
      </w:r>
      <w:r w:rsidR="00270F07">
        <w:rPr>
          <w:vertAlign w:val="subscript"/>
        </w:rPr>
        <w:t>SO</w:t>
      </w:r>
      <w:r w:rsidR="00270F07">
        <w:t xml:space="preserve"> and</w:t>
      </w:r>
      <w:r w:rsidR="00257509" w:rsidRPr="00270F07">
        <w:t xml:space="preserve"> SO prescription</w:t>
      </w:r>
      <w:r w:rsidR="00270F07">
        <w:t>s</w:t>
      </w:r>
      <w:r w:rsidR="00230046">
        <w:t xml:space="preserve"> for the interaction term (</w:t>
      </w:r>
      <w:r w:rsidR="00230046" w:rsidRPr="009819E7">
        <w:t>§</w:t>
      </w:r>
      <w:r w:rsidR="00230046">
        <w:fldChar w:fldCharType="begin"/>
      </w:r>
      <w:r w:rsidR="00230046">
        <w:instrText xml:space="preserve"> REF _Ref13603447 \r \h </w:instrText>
      </w:r>
      <w:r w:rsidR="00230046">
        <w:fldChar w:fldCharType="separate"/>
      </w:r>
      <w:r w:rsidR="00AF049C">
        <w:t>10.2</w:t>
      </w:r>
      <w:r w:rsidR="00230046">
        <w:fldChar w:fldCharType="end"/>
      </w:r>
      <w:r w:rsidR="00257509" w:rsidRPr="00270F07">
        <w:t xml:space="preserve">). </w:t>
      </w:r>
      <w:r w:rsidR="00270F07">
        <w:t>T</w:t>
      </w:r>
      <w:r w:rsidR="00257509" w:rsidRPr="00270F07">
        <w:t xml:space="preserve">he tables and their format may change in future. Currently it contains </w:t>
      </w:r>
      <w:r w:rsidR="00385131" w:rsidRPr="00270F07">
        <w:t xml:space="preserve">10 files: </w:t>
      </w:r>
      <w:r w:rsidR="00385131" w:rsidRPr="005C26FF">
        <w:rPr>
          <w:rStyle w:val="CourierNew11pt"/>
        </w:rPr>
        <w:t>t1f.dat</w:t>
      </w:r>
      <w:r w:rsidR="00385131" w:rsidRPr="00270F07">
        <w:t xml:space="preserve">, … , </w:t>
      </w:r>
      <w:r w:rsidR="00385131" w:rsidRPr="005C26FF">
        <w:rPr>
          <w:rStyle w:val="CourierNew11pt"/>
        </w:rPr>
        <w:t>t10f.dat</w:t>
      </w:r>
      <w:r w:rsidR="00385131" w:rsidRPr="00270F07">
        <w:t>. These files are in text format to be completely portable, and occupy totally about 150 kB of disk space.</w:t>
      </w:r>
      <w:r w:rsidR="00F47E1A" w:rsidRPr="00270F07">
        <w:t xml:space="preserve"> They are included in the distribution </w:t>
      </w:r>
      <w:r w:rsidR="00DC1DEE" w:rsidRPr="00270F07">
        <w:t>(</w:t>
      </w:r>
      <w:r w:rsidR="00F47E1A" w:rsidRPr="005C26FF">
        <w:rPr>
          <w:rStyle w:val="CourierNew11pt"/>
        </w:rPr>
        <w:t>input/tables/</w:t>
      </w:r>
      <w:r w:rsidR="00DC1DEE" w:rsidRPr="00270F07">
        <w:t>).</w:t>
      </w:r>
    </w:p>
    <w:p w14:paraId="00EE0300" w14:textId="77777777" w:rsidR="00041ECD" w:rsidRPr="009819E7" w:rsidRDefault="000B476F" w:rsidP="0020695F">
      <w:pPr>
        <w:pStyle w:val="Heading2app"/>
      </w:pPr>
      <w:bookmarkStart w:id="336" w:name="_Ref127861532"/>
      <w:bookmarkStart w:id="337" w:name="_Toc148426363"/>
      <w:bookmarkStart w:id="338" w:name="_Toc57726471"/>
      <w:r w:rsidRPr="009819E7">
        <w:t>C</w:t>
      </w:r>
      <w:r w:rsidR="00041ECD" w:rsidRPr="009819E7">
        <w:t>heckpoint files</w:t>
      </w:r>
      <w:bookmarkEnd w:id="336"/>
      <w:bookmarkEnd w:id="337"/>
      <w:bookmarkEnd w:id="338"/>
    </w:p>
    <w:p w14:paraId="45F5CF7F" w14:textId="0E0D0995" w:rsidR="00C33664" w:rsidRPr="00C33664" w:rsidRDefault="007F2357">
      <w:r w:rsidRPr="009819E7">
        <w:t xml:space="preserve">These files are produced when </w:t>
      </w:r>
      <w:r w:rsidR="00535EA9" w:rsidRPr="00535EA9">
        <w:rPr>
          <w:rStyle w:val="CourierNew11pt"/>
        </w:rPr>
        <w:t>ADDA</w:t>
      </w:r>
      <w:r w:rsidRPr="009819E7">
        <w:t xml:space="preserve"> saves a checkpoint (§</w:t>
      </w:r>
      <w:r w:rsidRPr="009819E7">
        <w:fldChar w:fldCharType="begin"/>
      </w:r>
      <w:r w:rsidRPr="009819E7">
        <w:instrText xml:space="preserve"> REF _Ref127775352 \r \h </w:instrText>
      </w:r>
      <w:r w:rsidRPr="009819E7">
        <w:fldChar w:fldCharType="separate"/>
      </w:r>
      <w:r w:rsidR="00AF049C">
        <w:t>12.5</w:t>
      </w:r>
      <w:r w:rsidRPr="009819E7">
        <w:fldChar w:fldCharType="end"/>
      </w:r>
      <w:r w:rsidRPr="009819E7">
        <w:t xml:space="preserve">), and are used when </w:t>
      </w:r>
      <w:r w:rsidR="00535EA9" w:rsidRPr="00535EA9">
        <w:rPr>
          <w:rStyle w:val="CourierNew11pt"/>
        </w:rPr>
        <w:t>ADDA</w:t>
      </w:r>
      <w:r w:rsidRPr="009819E7">
        <w:t xml:space="preserve"> loads one. </w:t>
      </w:r>
      <w:r w:rsidR="00612B54" w:rsidRPr="009819E7">
        <w:t xml:space="preserve">By default the directory </w:t>
      </w:r>
      <w:r w:rsidR="00612B54" w:rsidRPr="005C26FF">
        <w:rPr>
          <w:rStyle w:val="CourierNew11pt"/>
        </w:rPr>
        <w:t>chpoint</w:t>
      </w:r>
      <w:r w:rsidR="00612B54" w:rsidRPr="009819E7">
        <w:t xml:space="preserve"> is used to store all files, however different directory name can be specified in a command line</w:t>
      </w:r>
      <w:r w:rsidR="006D76C4" w:rsidRPr="009819E7">
        <w:t xml:space="preserve"> (§</w:t>
      </w:r>
      <w:r w:rsidR="006D76C4" w:rsidRPr="009819E7">
        <w:fldChar w:fldCharType="begin"/>
      </w:r>
      <w:r w:rsidR="006D76C4" w:rsidRPr="009819E7">
        <w:instrText xml:space="preserve"> REF _Ref127775352 \r \h </w:instrText>
      </w:r>
      <w:r w:rsidR="006D76C4" w:rsidRPr="009819E7">
        <w:fldChar w:fldCharType="separate"/>
      </w:r>
      <w:r w:rsidR="00AF049C">
        <w:t>12.5</w:t>
      </w:r>
      <w:r w:rsidR="006D76C4" w:rsidRPr="009819E7">
        <w:fldChar w:fldCharType="end"/>
      </w:r>
      <w:r w:rsidR="006D76C4" w:rsidRPr="009819E7">
        <w:t xml:space="preserve">). This directory contains one text file </w:t>
      </w:r>
      <w:r w:rsidR="006D76C4" w:rsidRPr="005C26FF">
        <w:rPr>
          <w:rStyle w:val="CourierNew11pt"/>
        </w:rPr>
        <w:t>chp.log</w:t>
      </w:r>
      <w:r w:rsidR="006D76C4" w:rsidRPr="009819E7">
        <w:t xml:space="preserve">, which contains some information for the user. Currently it is only the name of the directory, where the output of the </w:t>
      </w:r>
      <w:r w:rsidR="00535EA9" w:rsidRPr="00535EA9">
        <w:rPr>
          <w:rStyle w:val="CourierNew11pt"/>
        </w:rPr>
        <w:t>ADDA</w:t>
      </w:r>
      <w:r w:rsidR="006D76C4" w:rsidRPr="009819E7">
        <w:t xml:space="preserve"> instance, which produced the checkpoint, wa</w:t>
      </w:r>
      <w:r w:rsidR="00BE5DCA" w:rsidRPr="009819E7">
        <w:t>s saved. Each processor</w:t>
      </w:r>
      <w:r w:rsidR="00057207" w:rsidRPr="009819E7">
        <w:t xml:space="preserve"> (number </w:t>
      </w:r>
      <m:oMath>
        <m:r>
          <w:rPr>
            <w:rFonts w:ascii="Cambria Math" w:hAnsi="Cambria Math"/>
          </w:rPr>
          <m:t>k</m:t>
        </m:r>
      </m:oMath>
      <w:r w:rsidR="00057207" w:rsidRPr="009819E7">
        <w:t>)</w:t>
      </w:r>
      <w:r w:rsidR="00BE5DCA" w:rsidRPr="009819E7">
        <w:t xml:space="preserve"> produces a file </w:t>
      </w:r>
      <w:r w:rsidR="00057207" w:rsidRPr="009819E7">
        <w:t xml:space="preserve">named </w:t>
      </w:r>
      <w:r w:rsidR="00057207" w:rsidRPr="005C26FF">
        <w:rPr>
          <w:rStyle w:val="CourierNew11pt"/>
        </w:rPr>
        <w:t>chp.k</w:t>
      </w:r>
      <w:r w:rsidR="00057207" w:rsidRPr="009819E7">
        <w:t xml:space="preserve"> that contains the information, completely describing the state of the iterative solver on this processor, in binary format.</w:t>
      </w:r>
      <w:r w:rsidR="00057207" w:rsidRPr="00AA5BD7">
        <w:rPr>
          <w:rStyle w:val="a7"/>
        </w:rPr>
        <w:footnoteReference w:id="98"/>
      </w:r>
    </w:p>
    <w:sectPr w:rsidR="00C33664" w:rsidRPr="00C33664" w:rsidSect="00384292">
      <w:footerReference w:type="even" r:id="rId101"/>
      <w:footerReference w:type="default" r:id="rId102"/>
      <w:pgSz w:w="11907" w:h="16840" w:code="9"/>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8ED813" w14:textId="77777777" w:rsidR="00600B16" w:rsidRDefault="00600B16">
      <w:r>
        <w:separator/>
      </w:r>
    </w:p>
  </w:endnote>
  <w:endnote w:type="continuationSeparator" w:id="0">
    <w:p w14:paraId="5B70D730" w14:textId="77777777" w:rsidR="00600B16" w:rsidRDefault="00600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495CC" w14:textId="77777777" w:rsidR="00600B16" w:rsidRDefault="00600B16" w:rsidP="00945E64">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6373B1BD" w14:textId="77777777" w:rsidR="00600B16" w:rsidRDefault="00600B16">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D76BA" w14:textId="59BC97F1" w:rsidR="00600B16" w:rsidRDefault="00600B16" w:rsidP="00945E64">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AF049C">
      <w:rPr>
        <w:rStyle w:val="af"/>
        <w:noProof/>
      </w:rPr>
      <w:t>46</w:t>
    </w:r>
    <w:r>
      <w:rPr>
        <w:rStyle w:val="af"/>
      </w:rPr>
      <w:fldChar w:fldCharType="end"/>
    </w:r>
  </w:p>
  <w:p w14:paraId="4DC07BAF" w14:textId="77777777" w:rsidR="00600B16" w:rsidRDefault="00600B16">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85A2DF" w14:textId="77777777" w:rsidR="00600B16" w:rsidRDefault="00600B16">
      <w:r>
        <w:separator/>
      </w:r>
    </w:p>
  </w:footnote>
  <w:footnote w:type="continuationSeparator" w:id="0">
    <w:p w14:paraId="2BD6EBAA" w14:textId="77777777" w:rsidR="00600B16" w:rsidRDefault="00600B16">
      <w:r>
        <w:continuationSeparator/>
      </w:r>
    </w:p>
  </w:footnote>
  <w:footnote w:id="1">
    <w:p w14:paraId="44794DB4" w14:textId="77777777" w:rsidR="00600B16" w:rsidRDefault="00600B16">
      <w:pPr>
        <w:pStyle w:val="a5"/>
      </w:pPr>
      <w:r w:rsidRPr="00AA5BD7">
        <w:rPr>
          <w:rStyle w:val="a7"/>
        </w:rPr>
        <w:footnoteRef/>
      </w:r>
      <w:r>
        <w:t xml:space="preserve"> </w:t>
      </w:r>
      <w:hyperlink r:id="rId1" w:history="1">
        <w:r w:rsidRPr="003B07F6">
          <w:rPr>
            <w:rStyle w:val="HyperlinkFootnote"/>
          </w:rPr>
          <w:t>https://github.com/adda-team/adda/wiki/EarlyHistory</w:t>
        </w:r>
      </w:hyperlink>
    </w:p>
  </w:footnote>
  <w:footnote w:id="2">
    <w:p w14:paraId="7CA6C3C2" w14:textId="77777777" w:rsidR="00600B16" w:rsidRDefault="00600B16">
      <w:pPr>
        <w:pStyle w:val="a5"/>
      </w:pPr>
      <w:r w:rsidRPr="00AA5BD7">
        <w:rPr>
          <w:rStyle w:val="a7"/>
        </w:rPr>
        <w:footnoteRef/>
      </w:r>
      <w:r>
        <w:t xml:space="preserve"> </w:t>
      </w:r>
      <w:hyperlink r:id="rId2" w:history="1">
        <w:r w:rsidRPr="003B07F6">
          <w:rPr>
            <w:rStyle w:val="HyperlinkFootnote"/>
          </w:rPr>
          <w:t>https://github.com/adda-team/adda/graphs/contributors</w:t>
        </w:r>
      </w:hyperlink>
    </w:p>
  </w:footnote>
  <w:footnote w:id="3">
    <w:p w14:paraId="24B0F3B9" w14:textId="77777777" w:rsidR="00600B16" w:rsidRDefault="00600B16">
      <w:pPr>
        <w:pStyle w:val="a5"/>
      </w:pPr>
      <w:r w:rsidRPr="00AA5BD7">
        <w:rPr>
          <w:rStyle w:val="a7"/>
        </w:rPr>
        <w:footnoteRef/>
      </w:r>
      <w:r>
        <w:t xml:space="preserve"> </w:t>
      </w:r>
      <w:hyperlink r:id="rId3" w:history="1">
        <w:r w:rsidRPr="00FE3AB8">
          <w:rPr>
            <w:rStyle w:val="a9"/>
          </w:rPr>
          <w:t>https://github.com/adda-team/adda/wiki/Features</w:t>
        </w:r>
      </w:hyperlink>
    </w:p>
  </w:footnote>
  <w:footnote w:id="4">
    <w:p w14:paraId="3382B8A1" w14:textId="08F0E62C" w:rsidR="00600B16" w:rsidRDefault="00600B16">
      <w:pPr>
        <w:pStyle w:val="a5"/>
      </w:pPr>
      <w:r w:rsidRPr="00AA5BD7">
        <w:rPr>
          <w:rStyle w:val="a7"/>
        </w:rPr>
        <w:footnoteRef/>
      </w:r>
      <w:r>
        <w:t xml:space="preserve"> However, in some parts modularity was sacrificed for the sake of performance. E.g. iterative solvers (§</w:t>
      </w:r>
      <w:r>
        <w:fldChar w:fldCharType="begin"/>
      </w:r>
      <w:r>
        <w:instrText xml:space="preserve"> REF _Ref127765208 \r \h </w:instrText>
      </w:r>
      <w:r>
        <w:fldChar w:fldCharType="separate"/>
      </w:r>
      <w:r w:rsidR="00AF049C">
        <w:t>12.1</w:t>
      </w:r>
      <w:r>
        <w:fldChar w:fldCharType="end"/>
      </w:r>
      <w:r>
        <w:t>) are implemented not to perform any unnecessary operations (which usually happens when using standard libraries).</w:t>
      </w:r>
    </w:p>
  </w:footnote>
  <w:footnote w:id="5">
    <w:p w14:paraId="38F1C9B6" w14:textId="77777777" w:rsidR="00600B16" w:rsidRDefault="00600B16">
      <w:pPr>
        <w:pStyle w:val="a5"/>
      </w:pPr>
      <w:r w:rsidRPr="00AA5BD7">
        <w:rPr>
          <w:rStyle w:val="a7"/>
        </w:rPr>
        <w:footnoteRef/>
      </w:r>
      <w:r>
        <w:t xml:space="preserve"> See </w:t>
      </w:r>
      <w:hyperlink r:id="rId4" w:history="1">
        <w:r w:rsidRPr="003B07F6">
          <w:rPr>
            <w:rStyle w:val="HyperlinkFootnote"/>
          </w:rPr>
          <w:t>https://github.com/adda-team/adda/wiki/References</w:t>
        </w:r>
      </w:hyperlink>
      <w:r>
        <w:t xml:space="preserve"> for more specific references.</w:t>
      </w:r>
    </w:p>
  </w:footnote>
  <w:footnote w:id="6">
    <w:p w14:paraId="2ED42110" w14:textId="77777777" w:rsidR="00600B16" w:rsidRPr="00727130" w:rsidRDefault="00600B16">
      <w:pPr>
        <w:pStyle w:val="a5"/>
        <w:rPr>
          <w:rStyle w:val="HyperlinkFootnote"/>
        </w:rPr>
      </w:pPr>
      <w:r w:rsidRPr="00AA5BD7">
        <w:rPr>
          <w:rStyle w:val="a7"/>
        </w:rPr>
        <w:footnoteRef/>
      </w:r>
      <w:r>
        <w:t xml:space="preserve"> </w:t>
      </w:r>
      <w:r w:rsidRPr="00C7334F">
        <w:rPr>
          <w:rStyle w:val="HyperlinkFootnote"/>
        </w:rPr>
        <w:t>https://github.com/adda-team/adda/issues</w:t>
      </w:r>
    </w:p>
  </w:footnote>
  <w:footnote w:id="7">
    <w:p w14:paraId="1B052367" w14:textId="77777777" w:rsidR="00600B16" w:rsidRPr="00727130" w:rsidRDefault="00600B16">
      <w:pPr>
        <w:pStyle w:val="a5"/>
        <w:rPr>
          <w:rStyle w:val="HyperlinkFootnote"/>
        </w:rPr>
      </w:pPr>
      <w:r w:rsidRPr="00AA5BD7">
        <w:rPr>
          <w:rStyle w:val="a7"/>
        </w:rPr>
        <w:footnoteRef/>
      </w:r>
      <w:r>
        <w:t xml:space="preserve"> </w:t>
      </w:r>
      <w:hyperlink r:id="rId5" w:history="1">
        <w:r w:rsidRPr="003B07F6">
          <w:rPr>
            <w:rStyle w:val="HyperlinkFootnote"/>
          </w:rPr>
          <w:t>http://www.gnu.org/copyleft/gpl.html</w:t>
        </w:r>
      </w:hyperlink>
    </w:p>
  </w:footnote>
  <w:footnote w:id="8">
    <w:p w14:paraId="2F2BEFED" w14:textId="77777777" w:rsidR="00600B16" w:rsidRPr="00FF6F8C" w:rsidRDefault="00600B16">
      <w:pPr>
        <w:pStyle w:val="a5"/>
      </w:pPr>
      <w:r w:rsidRPr="00AA5BD7">
        <w:rPr>
          <w:rStyle w:val="a7"/>
        </w:rPr>
        <w:footnoteRef/>
      </w:r>
      <w:r>
        <w:t xml:space="preserve"> To do this send an e-mail to </w:t>
      </w:r>
      <w:hyperlink r:id="rId6" w:history="1">
        <w:r w:rsidRPr="003B07F6">
          <w:rPr>
            <w:rStyle w:val="HyperlinkFootnote"/>
          </w:rPr>
          <w:t>adda-announce+subscribe@googlegroups.com</w:t>
        </w:r>
      </w:hyperlink>
    </w:p>
  </w:footnote>
  <w:footnote w:id="9">
    <w:p w14:paraId="43A011D7" w14:textId="77777777" w:rsidR="00600B16" w:rsidRPr="00AC4F4B" w:rsidRDefault="00600B16">
      <w:pPr>
        <w:pStyle w:val="a5"/>
      </w:pPr>
      <w:r w:rsidRPr="00AA5BD7">
        <w:rPr>
          <w:rStyle w:val="a7"/>
        </w:rPr>
        <w:footnoteRef/>
      </w:r>
      <w:r>
        <w:t xml:space="preserve"> </w:t>
      </w:r>
      <w:hyperlink r:id="rId7" w:history="1">
        <w:r w:rsidRPr="003B07F6">
          <w:rPr>
            <w:rStyle w:val="HyperlinkFootnote"/>
          </w:rPr>
          <w:t>https://github.com/adda-team/adda/wiki/FAQ</w:t>
        </w:r>
      </w:hyperlink>
    </w:p>
  </w:footnote>
  <w:footnote w:id="10">
    <w:p w14:paraId="6ED94E87" w14:textId="77777777" w:rsidR="00600B16" w:rsidRPr="00FF6F8C" w:rsidRDefault="00600B16" w:rsidP="00D91EAA">
      <w:pPr>
        <w:pStyle w:val="a5"/>
      </w:pPr>
      <w:r w:rsidRPr="00AA5BD7">
        <w:rPr>
          <w:rStyle w:val="a7"/>
        </w:rPr>
        <w:footnoteRef/>
      </w:r>
      <w:r>
        <w:t xml:space="preserve"> Just send an e-mail to </w:t>
      </w:r>
      <w:hyperlink r:id="rId8" w:history="1">
        <w:r w:rsidRPr="003B07F6">
          <w:rPr>
            <w:rStyle w:val="HyperlinkFootnote"/>
          </w:rPr>
          <w:t>adda-discuss@googlegroups.com</w:t>
        </w:r>
      </w:hyperlink>
    </w:p>
  </w:footnote>
  <w:footnote w:id="11">
    <w:p w14:paraId="21A680B0" w14:textId="77777777" w:rsidR="00600B16" w:rsidRPr="000E46CF" w:rsidRDefault="00600B16">
      <w:pPr>
        <w:pStyle w:val="a5"/>
      </w:pPr>
      <w:r w:rsidRPr="00AA5BD7">
        <w:rPr>
          <w:rStyle w:val="a7"/>
        </w:rPr>
        <w:footnoteRef/>
      </w:r>
      <w:r>
        <w:t xml:space="preserve"> </w:t>
      </w:r>
      <w:hyperlink r:id="rId9" w:history="1">
        <w:r w:rsidRPr="003B07F6">
          <w:rPr>
            <w:rStyle w:val="HyperlinkFootnote"/>
          </w:rPr>
          <w:t>http://groups.google.com/group/adda-discuss/topics</w:t>
        </w:r>
      </w:hyperlink>
    </w:p>
  </w:footnote>
  <w:footnote w:id="12">
    <w:p w14:paraId="0BA3AC4B" w14:textId="77777777" w:rsidR="00600B16" w:rsidRDefault="00600B16">
      <w:pPr>
        <w:pStyle w:val="a5"/>
      </w:pPr>
      <w:r w:rsidRPr="00AA5BD7">
        <w:rPr>
          <w:rStyle w:val="a7"/>
        </w:rPr>
        <w:footnoteRef/>
      </w:r>
      <w:r>
        <w:t xml:space="preserve"> To do this send an e-mail to </w:t>
      </w:r>
      <w:hyperlink r:id="rId10" w:history="1">
        <w:r w:rsidRPr="003B07F6">
          <w:rPr>
            <w:rStyle w:val="HyperlinkFootnote"/>
          </w:rPr>
          <w:t>adda-discuss+subscribe@googlegroups.com</w:t>
        </w:r>
      </w:hyperlink>
    </w:p>
  </w:footnote>
  <w:footnote w:id="13">
    <w:p w14:paraId="2115703F" w14:textId="77777777" w:rsidR="00600B16" w:rsidRDefault="00600B16">
      <w:pPr>
        <w:pStyle w:val="a5"/>
      </w:pPr>
      <w:r w:rsidRPr="00AA5BD7">
        <w:rPr>
          <w:rStyle w:val="a7"/>
        </w:rPr>
        <w:footnoteRef/>
      </w:r>
      <w:r>
        <w:t xml:space="preserve"> See </w:t>
      </w:r>
      <w:hyperlink r:id="rId11" w:history="1">
        <w:r w:rsidRPr="003B07F6">
          <w:rPr>
            <w:rStyle w:val="HyperlinkFootnote"/>
          </w:rPr>
          <w:t>https://github.com/adda-team/adda/wiki/CompilingADDA</w:t>
        </w:r>
      </w:hyperlink>
      <w:r>
        <w:t xml:space="preserve"> for compiling instructions.</w:t>
      </w:r>
    </w:p>
  </w:footnote>
  <w:footnote w:id="14">
    <w:p w14:paraId="1ADFEFFE" w14:textId="77777777" w:rsidR="00600B16" w:rsidRPr="0064702C" w:rsidRDefault="00600B16" w:rsidP="006913EC">
      <w:pPr>
        <w:pStyle w:val="a5"/>
      </w:pPr>
      <w:r w:rsidRPr="00AA5BD7">
        <w:rPr>
          <w:rStyle w:val="a7"/>
        </w:rPr>
        <w:footnoteRef/>
      </w:r>
      <w:r>
        <w:t xml:space="preserve"> </w:t>
      </w:r>
      <w:hyperlink r:id="rId12" w:history="1">
        <w:r w:rsidRPr="003B07F6">
          <w:rPr>
            <w:rStyle w:val="HyperlinkFootnote"/>
          </w:rPr>
          <w:t>https://github.com/adda-team/adda/archive/master.zip</w:t>
        </w:r>
      </w:hyperlink>
    </w:p>
  </w:footnote>
  <w:footnote w:id="15">
    <w:p w14:paraId="1C069CBF" w14:textId="77777777" w:rsidR="00600B16" w:rsidRDefault="00600B16" w:rsidP="006913EC">
      <w:pPr>
        <w:pStyle w:val="a5"/>
      </w:pPr>
      <w:r w:rsidRPr="00AA5BD7">
        <w:rPr>
          <w:rStyle w:val="a7"/>
        </w:rPr>
        <w:footnoteRef/>
      </w:r>
      <w:r>
        <w:t xml:space="preserve"> </w:t>
      </w:r>
      <w:r w:rsidRPr="00860997">
        <w:rPr>
          <w:rStyle w:val="FootnoteCourier"/>
        </w:rPr>
        <w:t>git clone https://github.com/adda-team/adda.git</w:t>
      </w:r>
    </w:p>
  </w:footnote>
  <w:footnote w:id="16">
    <w:p w14:paraId="44B80B13" w14:textId="77777777" w:rsidR="00600B16" w:rsidRDefault="00600B16" w:rsidP="006055F2">
      <w:pPr>
        <w:pStyle w:val="a5"/>
      </w:pPr>
      <w:r>
        <w:rPr>
          <w:rStyle w:val="a7"/>
        </w:rPr>
        <w:footnoteRef/>
      </w:r>
      <w:r>
        <w:t xml:space="preserve"> I.e. not by clicking the mouse. On Windows either use built-in </w:t>
      </w:r>
      <w:r w:rsidRPr="006055F2">
        <w:rPr>
          <w:rStyle w:val="FootnoteCourier"/>
        </w:rPr>
        <w:t>cmd.exe</w:t>
      </w:r>
      <w:r>
        <w:t xml:space="preserve"> or install one of Linux-type shells (like MSYS Bash or Git Bash) or FAR File Manager.</w:t>
      </w:r>
    </w:p>
  </w:footnote>
  <w:footnote w:id="17">
    <w:p w14:paraId="638DC0E0" w14:textId="55E75D31" w:rsidR="00600B16" w:rsidRDefault="00600B16" w:rsidP="002B62E2">
      <w:pPr>
        <w:pStyle w:val="a5"/>
      </w:pPr>
      <w:r w:rsidRPr="00AA5BD7">
        <w:rPr>
          <w:rStyle w:val="a7"/>
        </w:rPr>
        <w:footnoteRef/>
      </w:r>
      <w:r>
        <w:t xml:space="preserve"> If current directory is not in the </w:t>
      </w:r>
      <w:r w:rsidRPr="00C21933">
        <w:rPr>
          <w:rStyle w:val="FootnoteCourier"/>
        </w:rPr>
        <w:t>PATH</w:t>
      </w:r>
      <w:r>
        <w:t xml:space="preserve"> system variable you should type “</w:t>
      </w:r>
      <w:r w:rsidRPr="00603C10">
        <w:rPr>
          <w:rStyle w:val="FootnoteCourier"/>
        </w:rPr>
        <w:t>./adda</w:t>
      </w:r>
      <w:r>
        <w:t>”. It may also differ on non-Unix systems, e.g., on Windows you may need to type “</w:t>
      </w:r>
      <w:r w:rsidRPr="00603C10">
        <w:rPr>
          <w:rStyle w:val="FootnoteCourier"/>
        </w:rPr>
        <w:t>adda.exe</w:t>
      </w:r>
      <w:r>
        <w:t>”. Moreover, the name of executable is different for MPI (§</w:t>
      </w:r>
      <w:r>
        <w:fldChar w:fldCharType="begin"/>
      </w:r>
      <w:r>
        <w:instrText xml:space="preserve"> REF _Ref168730673 \r \h </w:instrText>
      </w:r>
      <w:r>
        <w:fldChar w:fldCharType="separate"/>
      </w:r>
      <w:r w:rsidR="00AF049C">
        <w:t>3.2</w:t>
      </w:r>
      <w:r>
        <w:fldChar w:fldCharType="end"/>
      </w:r>
      <w:r>
        <w:t>) and OpenCL versions (§</w:t>
      </w:r>
      <w:r>
        <w:fldChar w:fldCharType="begin"/>
      </w:r>
      <w:r>
        <w:instrText xml:space="preserve"> REF _Ref317075789 \r \h </w:instrText>
      </w:r>
      <w:r>
        <w:fldChar w:fldCharType="separate"/>
      </w:r>
      <w:r w:rsidR="00AF049C">
        <w:t>3.3</w:t>
      </w:r>
      <w:r>
        <w:fldChar w:fldCharType="end"/>
      </w:r>
      <w:r>
        <w:t>). This applies to all examples of command lines in this manual.</w:t>
      </w:r>
    </w:p>
  </w:footnote>
  <w:footnote w:id="18">
    <w:p w14:paraId="502D3D92" w14:textId="77777777" w:rsidR="00600B16" w:rsidRPr="00212900" w:rsidRDefault="00600B16">
      <w:pPr>
        <w:pStyle w:val="a5"/>
      </w:pPr>
      <w:r w:rsidRPr="00AA5BD7">
        <w:rPr>
          <w:rStyle w:val="a7"/>
        </w:rPr>
        <w:footnoteRef/>
      </w:r>
      <w:r>
        <w:t xml:space="preserve"> </w:t>
      </w:r>
      <w:hyperlink r:id="rId13" w:history="1">
        <w:r>
          <w:rPr>
            <w:rStyle w:val="HyperlinkFootnote"/>
          </w:rPr>
          <w:t>https://github.com/adda-team/adda/wiki/</w:t>
        </w:r>
        <w:r w:rsidRPr="00212900">
          <w:rPr>
            <w:rStyle w:val="HyperlinkFootnote"/>
          </w:rPr>
          <w:t>Tutorial</w:t>
        </w:r>
      </w:hyperlink>
    </w:p>
  </w:footnote>
  <w:footnote w:id="19">
    <w:p w14:paraId="729FEEF7" w14:textId="77777777" w:rsidR="00600B16" w:rsidRDefault="00600B16">
      <w:pPr>
        <w:pStyle w:val="a5"/>
      </w:pPr>
      <w:r w:rsidRPr="00AA5BD7">
        <w:rPr>
          <w:rStyle w:val="a7"/>
        </w:rPr>
        <w:footnoteRef/>
      </w:r>
      <w:r>
        <w:t xml:space="preserve"> Only a limited set of compilers is recognized (currently: Borland, Compaq, GNU, Intel, Microsoft).</w:t>
      </w:r>
    </w:p>
  </w:footnote>
  <w:footnote w:id="20">
    <w:p w14:paraId="7C9F6D44" w14:textId="77777777" w:rsidR="00600B16" w:rsidRPr="00934407" w:rsidRDefault="00600B16">
      <w:pPr>
        <w:pStyle w:val="a5"/>
      </w:pPr>
      <w:r w:rsidRPr="00AA5BD7">
        <w:rPr>
          <w:rStyle w:val="a7"/>
        </w:rPr>
        <w:footnoteRef/>
      </w:r>
      <w:r>
        <w:t xml:space="preserve"> </w:t>
      </w:r>
      <w:hyperlink r:id="rId14" w:history="1">
        <w:r w:rsidRPr="00C21933">
          <w:rPr>
            <w:rStyle w:val="HyperlinkFootnote"/>
          </w:rPr>
          <w:t>http://www.openpbs.org/</w:t>
        </w:r>
      </w:hyperlink>
    </w:p>
  </w:footnote>
  <w:footnote w:id="21">
    <w:p w14:paraId="0B2FCD81" w14:textId="77777777" w:rsidR="00600B16" w:rsidRPr="008540B1" w:rsidRDefault="00600B16">
      <w:pPr>
        <w:pStyle w:val="a5"/>
      </w:pPr>
      <w:r w:rsidRPr="00AA5BD7">
        <w:rPr>
          <w:rStyle w:val="a7"/>
        </w:rPr>
        <w:footnoteRef/>
      </w:r>
      <w:r>
        <w:t xml:space="preserve"> </w:t>
      </w:r>
      <w:hyperlink r:id="rId15" w:history="1">
        <w:r w:rsidRPr="00C21933">
          <w:rPr>
            <w:rStyle w:val="HyperlinkFootnote"/>
          </w:rPr>
          <w:t>http://gridengine.sunsource.net/</w:t>
        </w:r>
      </w:hyperlink>
    </w:p>
  </w:footnote>
  <w:footnote w:id="22">
    <w:p w14:paraId="280CA1C0" w14:textId="3C908E86" w:rsidR="00600B16" w:rsidRDefault="00600B16">
      <w:pPr>
        <w:pStyle w:val="a5"/>
      </w:pPr>
      <w:r>
        <w:rPr>
          <w:rStyle w:val="a7"/>
        </w:rPr>
        <w:footnoteRef/>
      </w:r>
      <w:r>
        <w:t xml:space="preserve"> </w:t>
      </w:r>
      <w:hyperlink r:id="rId16" w:history="1">
        <w:r w:rsidRPr="00F32492">
          <w:rPr>
            <w:rStyle w:val="a9"/>
          </w:rPr>
          <w:t>https://github.com/adda-team/adda/issues/199</w:t>
        </w:r>
      </w:hyperlink>
    </w:p>
  </w:footnote>
  <w:footnote w:id="23">
    <w:p w14:paraId="43EB94D2" w14:textId="77777777" w:rsidR="00600B16" w:rsidRDefault="00600B16">
      <w:pPr>
        <w:pStyle w:val="a5"/>
      </w:pPr>
      <w:r w:rsidRPr="00AA5BD7">
        <w:rPr>
          <w:rStyle w:val="a7"/>
        </w:rPr>
        <w:footnoteRef/>
      </w:r>
      <w:r>
        <w:t xml:space="preserve"> </w:t>
      </w:r>
      <w:hyperlink r:id="rId17" w:history="1">
        <w:r>
          <w:rPr>
            <w:rStyle w:val="HyperlinkFootnote"/>
          </w:rPr>
          <w:t>https://github.com/adda-team/adda/wiki/</w:t>
        </w:r>
        <w:r w:rsidRPr="00FD1306">
          <w:rPr>
            <w:rStyle w:val="HyperlinkFootnote"/>
          </w:rPr>
          <w:t>OpenCL</w:t>
        </w:r>
      </w:hyperlink>
    </w:p>
  </w:footnote>
  <w:footnote w:id="24">
    <w:p w14:paraId="51DD1855" w14:textId="1D872821" w:rsidR="00600B16" w:rsidRDefault="00600B16">
      <w:pPr>
        <w:pStyle w:val="a5"/>
      </w:pPr>
      <w:r>
        <w:rPr>
          <w:rStyle w:val="a7"/>
        </w:rPr>
        <w:footnoteRef/>
      </w:r>
      <w:r>
        <w:t xml:space="preserve"> Strictly speaking, it should be called rectangular cuboid or rectangular parallelepiped but we use a shorter term throughout the manual. Moreover, usually this terms excludes </w:t>
      </w:r>
    </w:p>
  </w:footnote>
  <w:footnote w:id="25">
    <w:p w14:paraId="3FB916A7" w14:textId="77777777" w:rsidR="00600B16" w:rsidRDefault="00600B16">
      <w:pPr>
        <w:pStyle w:val="a5"/>
      </w:pPr>
      <w:r w:rsidRPr="00AA5BD7">
        <w:rPr>
          <w:rStyle w:val="a7"/>
        </w:rPr>
        <w:footnoteRef/>
      </w:r>
      <w:r>
        <w:t xml:space="preserve"> This limit can be circumvented on a supercomputer consisting of nodes with several processors (cores) sharing the same memory. Using only part (down to 1) of the processors per node increases available memory per processor at the expense of wasted system resources, which are usually measured in node-hours.</w:t>
      </w:r>
    </w:p>
  </w:footnote>
  <w:footnote w:id="26">
    <w:p w14:paraId="3AA6E0C1" w14:textId="77777777" w:rsidR="00600B16" w:rsidRDefault="00600B16">
      <w:pPr>
        <w:pStyle w:val="a5"/>
      </w:pPr>
      <w:r w:rsidRPr="00AA5BD7">
        <w:rPr>
          <w:rStyle w:val="a7"/>
        </w:rPr>
        <w:footnoteRef/>
      </w:r>
      <w:r>
        <w:t xml:space="preserve"> Currently this option does need a certain amount of RAM, about </w:t>
      </w:r>
      <m:oMath>
        <m:r>
          <w:rPr>
            <w:rFonts w:ascii="Cambria Math" w:hAnsi="Cambria Math"/>
          </w:rPr>
          <m:t>11</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m:rPr>
                    <m:sty m:val="p"/>
                  </m:rPr>
                  <w:rPr>
                    <w:rFonts w:ascii="Cambria Math" w:hAnsi="Cambria Math"/>
                    <w:vertAlign w:val="subscript"/>
                  </w:rPr>
                  <m:t>real</m:t>
                </m:r>
              </m:sub>
            </m:sSub>
          </m:e>
        </m:d>
      </m:oMath>
      <w:r>
        <w:t xml:space="preserve"> bytes. It enables saving of the particle geometry in combination with </w:t>
      </w:r>
      <w:r w:rsidRPr="00C21933">
        <w:rPr>
          <w:rStyle w:val="FootnoteCourier"/>
        </w:rPr>
        <w:t>–</w:t>
      </w:r>
      <w:r>
        <w:rPr>
          <w:rStyle w:val="FootnoteCourier"/>
        </w:rPr>
        <w:t>prognosis</w:t>
      </w:r>
      <w:r>
        <w:t>.</w:t>
      </w:r>
    </w:p>
  </w:footnote>
  <w:footnote w:id="27">
    <w:p w14:paraId="2F092F05" w14:textId="154EC00C" w:rsidR="00600B16" w:rsidRDefault="00600B16" w:rsidP="003E6B71">
      <w:pPr>
        <w:pStyle w:val="a5"/>
      </w:pPr>
      <w:r w:rsidRPr="00AA5BD7">
        <w:rPr>
          <w:rStyle w:val="a7"/>
        </w:rPr>
        <w:footnoteRef/>
      </w:r>
      <w:r>
        <w:t xml:space="preserve"> Only one incident polarization was calculated, execution time for non-symmetric shapes (§</w:t>
      </w:r>
      <w:r>
        <w:fldChar w:fldCharType="begin"/>
      </w:r>
      <w:r>
        <w:instrText xml:space="preserve"> REF _Ref127789636 \r \h </w:instrText>
      </w:r>
      <w:r>
        <w:fldChar w:fldCharType="separate"/>
      </w:r>
      <w:r w:rsidR="00AF049C">
        <w:t>6.7</w:t>
      </w:r>
      <w:r>
        <w:fldChar w:fldCharType="end"/>
      </w:r>
      <w:r>
        <w:t>) will be at least twice larger.</w:t>
      </w:r>
    </w:p>
  </w:footnote>
  <w:footnote w:id="28">
    <w:p w14:paraId="0E5DA3AB" w14:textId="77777777" w:rsidR="00600B16" w:rsidRPr="00BF4F42" w:rsidRDefault="00600B16">
      <w:pPr>
        <w:pStyle w:val="a5"/>
      </w:pPr>
      <w:r w:rsidRPr="00AA5BD7">
        <w:rPr>
          <w:rStyle w:val="a7"/>
        </w:rPr>
        <w:footnoteRef/>
      </w:r>
      <w:r>
        <w:t xml:space="preserve"> </w:t>
      </w:r>
      <w:hyperlink r:id="rId18" w:history="1">
        <w:r>
          <w:rPr>
            <w:rStyle w:val="HyperlinkFootnote"/>
          </w:rPr>
          <w:t>https://github.com/adda-team/adda/wiki/</w:t>
        </w:r>
        <w:r w:rsidRPr="00BF4F42">
          <w:rPr>
            <w:rStyle w:val="HyperlinkFootnote"/>
          </w:rPr>
          <w:t>LargestSimulations</w:t>
        </w:r>
      </w:hyperlink>
    </w:p>
  </w:footnote>
  <w:footnote w:id="29">
    <w:p w14:paraId="395C8A39" w14:textId="77777777" w:rsidR="00600B16" w:rsidRDefault="00600B16" w:rsidP="001F000B">
      <w:pPr>
        <w:pStyle w:val="a5"/>
      </w:pPr>
      <w:r w:rsidRPr="00AA5BD7">
        <w:rPr>
          <w:rStyle w:val="a7"/>
        </w:rPr>
        <w:footnoteRef/>
      </w:r>
      <w:r>
        <w:t xml:space="preserve"> Specifying all three dimensions (or even one when particle geometry is read from file) make sense only to fix these dimensions (larger than optimal) e.g. for performance studies.</w:t>
      </w:r>
    </w:p>
  </w:footnote>
  <w:footnote w:id="30">
    <w:p w14:paraId="4314B2B6" w14:textId="3AEAF8A6" w:rsidR="00600B16" w:rsidRDefault="00600B16">
      <w:pPr>
        <w:pStyle w:val="a5"/>
      </w:pPr>
      <w:r>
        <w:rPr>
          <w:rStyle w:val="a7"/>
        </w:rPr>
        <w:footnoteRef/>
      </w:r>
      <w:r>
        <w:t xml:space="preserve"> This is equivalent to assuming the unit of length equal to </w:t>
      </w:r>
      <m:oMath>
        <m:sSup>
          <m:sSupPr>
            <m:ctrlPr>
              <w:rPr>
                <w:rFonts w:ascii="Cambria Math" w:hAnsi="Cambria Math"/>
                <w:i/>
              </w:rPr>
            </m:ctrlPr>
          </m:sSupPr>
          <m:e>
            <m:r>
              <w:rPr>
                <w:rFonts w:ascii="Cambria Math" w:hAnsi="Cambria Math"/>
              </w:rPr>
              <m:t>k</m:t>
            </m:r>
          </m:e>
          <m:sup>
            <m:r>
              <w:rPr>
                <w:rFonts w:ascii="Cambria Math" w:hAnsi="Cambria Math"/>
              </w:rPr>
              <m:t>-1</m:t>
            </m:r>
          </m:sup>
        </m:sSup>
      </m:oMath>
      <w:r>
        <w:t>.</w:t>
      </w:r>
    </w:p>
  </w:footnote>
  <w:footnote w:id="31">
    <w:p w14:paraId="2E2F81E7" w14:textId="77777777" w:rsidR="00600B16" w:rsidRDefault="00600B16" w:rsidP="007D3C52">
      <w:pPr>
        <w:pStyle w:val="a5"/>
      </w:pPr>
      <w:r w:rsidRPr="00AA5BD7">
        <w:rPr>
          <w:rStyle w:val="a7"/>
        </w:rPr>
        <w:footnoteRef/>
      </w:r>
      <w:r>
        <w:t xml:space="preserve"> If dpl is not defined, it is set to the default value. Then, if still less than two parameters are initialized, grid dimension is also set to the default value.</w:t>
      </w:r>
    </w:p>
  </w:footnote>
  <w:footnote w:id="32">
    <w:p w14:paraId="6F97428C" w14:textId="77777777" w:rsidR="00600B16" w:rsidRDefault="00600B16" w:rsidP="0063648D">
      <w:pPr>
        <w:pStyle w:val="a5"/>
      </w:pPr>
      <w:r w:rsidRPr="00AA5BD7">
        <w:rPr>
          <w:rStyle w:val="a7"/>
        </w:rPr>
        <w:footnoteRef/>
      </w:r>
      <w:r>
        <w:t xml:space="preserve"> See </w:t>
      </w:r>
      <w:hyperlink r:id="rId19" w:history="1">
        <w:r w:rsidRPr="003B07F6">
          <w:rPr>
            <w:rStyle w:val="HyperlinkFootnote"/>
          </w:rPr>
          <w:t>https://github.com/adda-team/adda/wiki/AddingShapeFileFormat</w:t>
        </w:r>
      </w:hyperlink>
      <w:r>
        <w:t xml:space="preserve"> for detailed instructions.</w:t>
      </w:r>
    </w:p>
  </w:footnote>
  <w:footnote w:id="33">
    <w:p w14:paraId="18E0E794" w14:textId="0298D54B" w:rsidR="00600B16" w:rsidRDefault="00600B16" w:rsidP="00DA5E69">
      <w:pPr>
        <w:pStyle w:val="a5"/>
      </w:pPr>
      <w:r w:rsidRPr="00AA5BD7">
        <w:rPr>
          <w:rStyle w:val="a7"/>
        </w:rPr>
        <w:footnoteRef/>
      </w:r>
      <w:r>
        <w:t xml:space="preserve"> This option may be used e.g. to directly study the shape errors in DDA (i.e. caused by imperfect description of the particle shape) </w:t>
      </w:r>
      <w:r w:rsidRPr="00523AC4">
        <w:fldChar w:fldCharType="begin"/>
      </w:r>
      <w:r>
        <w:instrText xml:space="preserve"> ADDIN ZOTERO_ITEM CSL_CITATION {"citationID":"LHETiECC","properties":{"unsorted":false,"formattedCitation":"[22]","plainCitation":"[22]","noteIndex":33},"citationItems":[{"id":2517,"uris":["http://zotero.org/users/4070/items/AC9AR7F3"],"uri":["http://zotero.org/users/4070/items/AC9AR7F3"],"itemData":{"id":2517,"type":"article-journal","abstract":"We propose an extrapolation technique that allows accuracy improvement of discrete dipole approximation computations. The performance of this technique was studied empirically on the basis of extensive simulations for five test cases using many different discretizations. The quality of the extrapolation improves with refining discretization, reaching extraordinary performance especially for cubically shaped particles. A 2-order-ofmagnitude decrease of error was demonstrated. We also propose estimates of the extrapolation error, which were proven to be reliable. Finally, we propose a simple method to directly separate shape and discretization errors and illustrated this for one test case.","container-title":"Journal of the Optical Society of America A","DOI":"10.1364/JOSAA.23.002592","issue":"10","journalAbbreviation":"J. Opt. Soc. Am. A","page":"2592-2601","title":"Convergence of the discrete dipole approximation. II. An extrapolation technique to increase the accuracy","URL":"http://dx.doi.org/10.1364/JOSAA.23.002592","volume":"23","author":[{"family":"Yurkin","given":"M. A."},{"family":"Maltsev","given":"V. P."},{"family":"Hoekstra","given":"A. G."}],"issued":{"date-parts":[["2006"]]}}}],"schema":"https://github.com/citation-style-language/schema/raw/master/csl-citation.json"} </w:instrText>
      </w:r>
      <w:r w:rsidRPr="00523AC4">
        <w:fldChar w:fldCharType="separate"/>
      </w:r>
      <w:r w:rsidRPr="006C7E67">
        <w:t>[22]</w:t>
      </w:r>
      <w:r w:rsidRPr="00523AC4">
        <w:rPr>
          <w:vertAlign w:val="superscript"/>
        </w:rPr>
        <w:fldChar w:fldCharType="end"/>
      </w:r>
      <w:r>
        <w:t>.</w:t>
      </w:r>
    </w:p>
  </w:footnote>
  <w:footnote w:id="34">
    <w:p w14:paraId="0720CFD7" w14:textId="77777777" w:rsidR="00600B16" w:rsidRDefault="00600B16" w:rsidP="00D9458C">
      <w:pPr>
        <w:pStyle w:val="a5"/>
      </w:pPr>
      <w:r w:rsidRPr="00AA5BD7">
        <w:rPr>
          <w:rStyle w:val="a7"/>
        </w:rPr>
        <w:footnoteRef/>
      </w:r>
      <w:r>
        <w:t xml:space="preserve"> </w:t>
      </w:r>
      <w:r w:rsidRPr="007C7A4C">
        <w:rPr>
          <w:rStyle w:val="FootnoteCourier"/>
        </w:rPr>
        <w:t>ADDA</w:t>
      </w:r>
      <w:r>
        <w:t xml:space="preserve"> uses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r>
                  <m:rPr>
                    <m:sty m:val="p"/>
                  </m:rPr>
                  <w:rPr>
                    <w:rFonts w:ascii="Cambria Math" w:hAnsi="Cambria Math"/>
                  </w:rPr>
                  <m:t>i</m:t>
                </m:r>
                <m:r>
                  <w:rPr>
                    <w:rFonts w:ascii="Cambria Math" w:hAnsi="Cambria Math"/>
                  </w:rPr>
                  <m:t>ωt</m:t>
                </m:r>
              </m:e>
            </m:d>
          </m:e>
        </m:func>
      </m:oMath>
      <w:r>
        <w:t xml:space="preserve"> convention for time dependence of harmonic electric field, therefore absorbing materials have </w:t>
      </w:r>
      <w:r w:rsidRPr="0011553F">
        <w:rPr>
          <w:i/>
        </w:rPr>
        <w:t>positive</w:t>
      </w:r>
      <w:r>
        <w:t xml:space="preserve"> imaginary part.</w:t>
      </w:r>
    </w:p>
  </w:footnote>
  <w:footnote w:id="35">
    <w:p w14:paraId="10D231FE" w14:textId="77777777" w:rsidR="00600B16" w:rsidRDefault="00600B16">
      <w:pPr>
        <w:pStyle w:val="a5"/>
      </w:pPr>
      <w:r w:rsidRPr="00AA5BD7">
        <w:rPr>
          <w:rStyle w:val="a7"/>
        </w:rPr>
        <w:footnoteRef/>
      </w:r>
      <w:r>
        <w:t xml:space="preserve"> See </w:t>
      </w:r>
      <w:hyperlink r:id="rId20" w:history="1">
        <w:r>
          <w:rPr>
            <w:rStyle w:val="HyperlinkFootnote"/>
          </w:rPr>
          <w:t>https://github.com/adda-team/adda/wiki/</w:t>
        </w:r>
        <w:r w:rsidRPr="00212900">
          <w:rPr>
            <w:rStyle w:val="HyperlinkFootnote"/>
          </w:rPr>
          <w:t>AddingShape</w:t>
        </w:r>
      </w:hyperlink>
      <w:r>
        <w:t xml:space="preserve"> for detailed instructions.</w:t>
      </w:r>
    </w:p>
  </w:footnote>
  <w:footnote w:id="36">
    <w:p w14:paraId="6AD48A4E" w14:textId="77777777" w:rsidR="00600B16" w:rsidRPr="00D16DE6" w:rsidRDefault="00600B16">
      <w:pPr>
        <w:pStyle w:val="a5"/>
      </w:pPr>
      <w:r w:rsidRPr="00AA5BD7">
        <w:rPr>
          <w:rStyle w:val="a7"/>
        </w:rPr>
        <w:footnoteRef/>
      </w:r>
      <w:r>
        <w:t xml:space="preserve"> </w:t>
      </w:r>
      <w:hyperlink r:id="rId21" w:history="1">
        <w:r w:rsidRPr="00C21933">
          <w:rPr>
            <w:rStyle w:val="HyperlinkFootnote"/>
          </w:rPr>
          <w:t>http://www.math.sci.hiroshima-u.ac.jp/~m-mat/MT/emt.html</w:t>
        </w:r>
      </w:hyperlink>
    </w:p>
  </w:footnote>
  <w:footnote w:id="37">
    <w:p w14:paraId="76CAB28A" w14:textId="77777777" w:rsidR="00600B16" w:rsidRDefault="00600B16">
      <w:pPr>
        <w:pStyle w:val="a5"/>
      </w:pPr>
      <w:r w:rsidRPr="00AA5BD7">
        <w:rPr>
          <w:rStyle w:val="a7"/>
        </w:rPr>
        <w:footnoteRef/>
      </w:r>
      <w:r>
        <w:t xml:space="preserve"> </w:t>
      </w:r>
      <w:hyperlink r:id="rId22" w:history="1">
        <w:r>
          <w:rPr>
            <w:rStyle w:val="HyperlinkFootnote"/>
          </w:rPr>
          <w:t>https://github.com/adda-team/adda/issues/</w:t>
        </w:r>
        <w:r w:rsidRPr="00FF3263">
          <w:rPr>
            <w:rStyle w:val="HyperlinkFootnote"/>
          </w:rPr>
          <w:t>21</w:t>
        </w:r>
      </w:hyperlink>
    </w:p>
  </w:footnote>
  <w:footnote w:id="38">
    <w:p w14:paraId="59306107" w14:textId="77777777" w:rsidR="00600B16" w:rsidRDefault="00600B16">
      <w:pPr>
        <w:pStyle w:val="a5"/>
      </w:pPr>
      <w:r w:rsidRPr="00AA5BD7">
        <w:rPr>
          <w:rStyle w:val="a7"/>
        </w:rPr>
        <w:footnoteRef/>
      </w:r>
      <w:r>
        <w:t xml:space="preserve"> Exceptions are cubes and any other particles, for which area of any cross section perpendicular to the </w:t>
      </w:r>
      <m:oMath>
        <m:r>
          <w:rPr>
            <w:rFonts w:ascii="Cambria Math" w:hAnsi="Cambria Math"/>
          </w:rPr>
          <m:t>z</m:t>
        </m:r>
      </m:oMath>
      <w:r>
        <w:noBreakHyphen/>
        <w:t>axis is constant.</w:t>
      </w:r>
    </w:p>
  </w:footnote>
  <w:footnote w:id="39">
    <w:p w14:paraId="30071DFD" w14:textId="368EF304" w:rsidR="00600B16" w:rsidRDefault="00600B16">
      <w:pPr>
        <w:pStyle w:val="a5"/>
      </w:pPr>
      <w:r w:rsidRPr="00AA5BD7">
        <w:rPr>
          <w:rStyle w:val="a7"/>
        </w:rPr>
        <w:footnoteRef/>
      </w:r>
      <w:r>
        <w:t xml:space="preserve"> That is additionally to the communication overhead that always exists (§</w:t>
      </w:r>
      <w:r>
        <w:fldChar w:fldCharType="begin"/>
      </w:r>
      <w:r>
        <w:instrText xml:space="preserve"> REF _Ref354157543 \r \h </w:instrText>
      </w:r>
      <w:r>
        <w:fldChar w:fldCharType="separate"/>
      </w:r>
      <w:r w:rsidR="00AF049C">
        <w:t>12.4</w:t>
      </w:r>
      <w:r>
        <w:fldChar w:fldCharType="end"/>
      </w:r>
      <w:r>
        <w:t>).</w:t>
      </w:r>
    </w:p>
  </w:footnote>
  <w:footnote w:id="40">
    <w:p w14:paraId="1C164196" w14:textId="19F8A933" w:rsidR="00600B16" w:rsidRDefault="00600B16">
      <w:pPr>
        <w:pStyle w:val="a5"/>
      </w:pPr>
      <w:r w:rsidRPr="00AA5BD7">
        <w:rPr>
          <w:rStyle w:val="a7"/>
        </w:rPr>
        <w:footnoteRef/>
      </w:r>
      <w:r>
        <w:t xml:space="preserve"> Rotation of the particle with respect to the </w:t>
      </w:r>
      <w:r w:rsidRPr="009D3BD2">
        <w:rPr>
          <w:i/>
        </w:rPr>
        <w:t>laboratory</w:t>
      </w:r>
      <w:r>
        <w:t xml:space="preserve"> reference frame (§</w:t>
      </w:r>
      <w:r>
        <w:fldChar w:fldCharType="begin"/>
      </w:r>
      <w:r>
        <w:instrText xml:space="preserve"> REF _Ref133825795 \r \h </w:instrText>
      </w:r>
      <w:r>
        <w:fldChar w:fldCharType="separate"/>
      </w:r>
      <w:r w:rsidR="00AF049C">
        <w:t>6.1</w:t>
      </w:r>
      <w:r>
        <w:fldChar w:fldCharType="end"/>
      </w:r>
      <w:r>
        <w:t xml:space="preserve">) does not help because it does not affect the particle in the </w:t>
      </w:r>
      <w:r w:rsidRPr="009D3BD2">
        <w:rPr>
          <w:i/>
        </w:rPr>
        <w:t>particle</w:t>
      </w:r>
      <w:r>
        <w:t xml:space="preserve"> reference frame.</w:t>
      </w:r>
    </w:p>
  </w:footnote>
  <w:footnote w:id="41">
    <w:p w14:paraId="1CDEE6B2" w14:textId="77777777" w:rsidR="00600B16" w:rsidRDefault="00600B16">
      <w:pPr>
        <w:pStyle w:val="a5"/>
      </w:pPr>
      <w:r w:rsidRPr="00AA5BD7">
        <w:rPr>
          <w:rStyle w:val="a7"/>
        </w:rPr>
        <w:footnoteRef/>
      </w:r>
      <w:r>
        <w:t xml:space="preserve"> That is probably not worth the efforts for most of the problems.</w:t>
      </w:r>
    </w:p>
  </w:footnote>
  <w:footnote w:id="42">
    <w:p w14:paraId="2E44EDEB" w14:textId="05225F7C" w:rsidR="00600B16" w:rsidRDefault="00600B16" w:rsidP="00685557">
      <w:pPr>
        <w:pStyle w:val="a5"/>
      </w:pPr>
      <w:r w:rsidRPr="00AA5BD7">
        <w:rPr>
          <w:rStyle w:val="a7"/>
        </w:rPr>
        <w:footnoteRef/>
      </w:r>
      <w:r>
        <w:t xml:space="preserve"> For example, a sphere is symmetric for any incident direction, but the corresponding dipole set (</w:t>
      </w:r>
      <w:r>
        <w:fldChar w:fldCharType="begin"/>
      </w:r>
      <w:r>
        <w:instrText xml:space="preserve"> REF _Ref277340158 \h </w:instrText>
      </w:r>
      <w:r>
        <w:fldChar w:fldCharType="separate"/>
      </w:r>
      <w:r w:rsidR="00AF049C" w:rsidRPr="009819E7">
        <w:t>Fig. </w:t>
      </w:r>
      <w:r w:rsidR="00AF049C">
        <w:rPr>
          <w:noProof/>
        </w:rPr>
        <w:t>2</w:t>
      </w:r>
      <w:r>
        <w:fldChar w:fldCharType="end"/>
      </w:r>
      <w:r>
        <w:t>) is only symmetric for incidence along a coordinate axis.</w:t>
      </w:r>
    </w:p>
  </w:footnote>
  <w:footnote w:id="43">
    <w:p w14:paraId="25680D24" w14:textId="77777777" w:rsidR="00600B16" w:rsidRDefault="00600B16">
      <w:pPr>
        <w:pStyle w:val="a5"/>
      </w:pPr>
      <w:r w:rsidRPr="00AA5BD7">
        <w:rPr>
          <w:rStyle w:val="a7"/>
        </w:rPr>
        <w:footnoteRef/>
      </w:r>
      <w:r>
        <w:t xml:space="preserve"> </w:t>
      </w:r>
      <w:hyperlink r:id="rId23" w:history="1">
        <w:r>
          <w:rPr>
            <w:rStyle w:val="HyperlinkFootnote"/>
          </w:rPr>
          <w:t>https://github.com/adda-team/adda/issues/</w:t>
        </w:r>
        <w:r w:rsidRPr="00514A71">
          <w:rPr>
            <w:rStyle w:val="HyperlinkFootnote"/>
          </w:rPr>
          <w:t>171</w:t>
        </w:r>
      </w:hyperlink>
    </w:p>
  </w:footnote>
  <w:footnote w:id="44">
    <w:p w14:paraId="23CCDD78" w14:textId="77777777" w:rsidR="00600B16" w:rsidRDefault="00600B16" w:rsidP="002A0416">
      <w:pPr>
        <w:pStyle w:val="a5"/>
      </w:pPr>
      <w:r w:rsidRPr="00AA5BD7">
        <w:rPr>
          <w:rStyle w:val="a7"/>
        </w:rPr>
        <w:footnoteRef/>
      </w:r>
      <w:r>
        <w:t xml:space="preserve"> </w:t>
      </w:r>
      <w:hyperlink r:id="rId24" w:history="1">
        <w:r>
          <w:rPr>
            <w:rStyle w:val="HyperlinkFootnote"/>
          </w:rPr>
          <w:t>https://github.com/adda-team/adda/issues/</w:t>
        </w:r>
        <w:r w:rsidRPr="00726707">
          <w:rPr>
            <w:rStyle w:val="HyperlinkFootnote"/>
          </w:rPr>
          <w:t>89</w:t>
        </w:r>
      </w:hyperlink>
    </w:p>
  </w:footnote>
  <w:footnote w:id="45">
    <w:p w14:paraId="055911B3" w14:textId="77777777" w:rsidR="00600B16" w:rsidRDefault="00600B16">
      <w:pPr>
        <w:pStyle w:val="a5"/>
      </w:pPr>
      <w:r w:rsidRPr="00AA5BD7">
        <w:rPr>
          <w:rStyle w:val="a7"/>
        </w:rPr>
        <w:footnoteRef/>
      </w:r>
      <w:r>
        <w:t xml:space="preserve"> More specifically, the wave is inhomogeneous when </w:t>
      </w:r>
      <m:oMath>
        <m:r>
          <m:rPr>
            <m:sty m:val="b"/>
          </m:rPr>
          <w:rPr>
            <w:rFonts w:ascii="Cambria Math" w:hAnsi="Cambria Math"/>
          </w:rPr>
          <m:t>k</m:t>
        </m:r>
      </m:oMath>
      <w:r>
        <w:t xml:space="preserve"> is not proportional to a real vector. This is the case either for non-real </w:t>
      </w:r>
      <m:oMath>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oMath>
      <w:r>
        <w:t>, or for total internal reflection.</w:t>
      </w:r>
    </w:p>
  </w:footnote>
  <w:footnote w:id="46">
    <w:p w14:paraId="4508AFFB" w14:textId="2EAE3A2B" w:rsidR="00600B16" w:rsidRDefault="00600B16" w:rsidP="00FC26C5">
      <w:pPr>
        <w:pStyle w:val="a5"/>
      </w:pPr>
      <w:r w:rsidRPr="00AA5BD7">
        <w:rPr>
          <w:rStyle w:val="a7"/>
        </w:rPr>
        <w:footnoteRef/>
      </w:r>
      <w:r>
        <w:t xml:space="preserve"> For instance, for total internal reflection with non-absorbing substrate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m:rPr>
                    <m:sty m:val="p"/>
                  </m:rPr>
                  <w:rPr>
                    <w:rFonts w:ascii="Cambria Math" w:hAnsi="Cambria Math"/>
                    <w:vertAlign w:val="subscript"/>
                  </w:rPr>
                  <m:t>s</m:t>
                </m:r>
                <m:ctrlPr>
                  <w:rPr>
                    <w:rFonts w:ascii="Cambria Math" w:hAnsi="Cambria Math"/>
                    <w:vertAlign w:val="subscript"/>
                  </w:rPr>
                </m:ctrlPr>
              </m:sub>
              <m:sup>
                <m:r>
                  <w:rPr>
                    <w:rFonts w:ascii="Cambria Math" w:hAnsi="Cambria Math"/>
                  </w:rPr>
                  <m:t>2</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d>
            <m:r>
              <w:rPr>
                <w:rFonts w:ascii="Cambria Math" w:hAnsi="Cambria Math"/>
              </w:rPr>
              <m:t>&gt;1</m:t>
            </m:r>
          </m:e>
        </m:d>
      </m:oMath>
      <w: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t</m:t>
            </m:r>
            <m:r>
              <w:rPr>
                <w:rFonts w:ascii="Cambria Math" w:hAnsi="Cambria Math"/>
                <w:vertAlign w:val="subscript"/>
              </w:rPr>
              <m:t>,z</m:t>
            </m:r>
          </m:sub>
        </m:sSub>
      </m:oMath>
      <w:r>
        <w:t xml:space="preserve"> is positive imaginary, corresponding to the evanescent wave. But if a small absorption is added in the substrate </w:t>
      </w:r>
      <m:oMath>
        <m:d>
          <m:dPr>
            <m:begChr m:val="["/>
            <m:endChr m:val="]"/>
            <m:ctrlPr>
              <w:rPr>
                <w:rFonts w:ascii="Cambria Math" w:hAnsi="Cambria Math"/>
                <w:i/>
              </w:rPr>
            </m:ctrlPr>
          </m:dPr>
          <m:e>
            <m:r>
              <w:rPr>
                <w:rFonts w:ascii="Cambria Math" w:hAnsi="Cambria Math"/>
              </w:rPr>
              <m:t>0&lt;</m:t>
            </m:r>
            <m:func>
              <m:funcPr>
                <m:ctrlPr>
                  <w:rPr>
                    <w:rFonts w:ascii="Cambria Math" w:hAnsi="Cambria Math"/>
                    <w:i/>
                  </w:rPr>
                </m:ctrlPr>
              </m:funcPr>
              <m:fName>
                <m:r>
                  <m:rPr>
                    <m:sty m:val="p"/>
                  </m:rPr>
                  <w:rPr>
                    <w:rFonts w:ascii="Cambria Math" w:hAnsi="Cambria Math"/>
                  </w:rPr>
                  <m:t>Im</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e>
            </m:func>
            <m:r>
              <w:rPr>
                <w:rFonts w:ascii="Cambria Math" w:hAnsi="Cambria Math"/>
              </w:rPr>
              <m:t>≪</m:t>
            </m:r>
            <m:func>
              <m:funcPr>
                <m:ctrlPr>
                  <w:rPr>
                    <w:rFonts w:ascii="Cambria Math" w:hAnsi="Cambria Math"/>
                    <w:i/>
                  </w:rPr>
                </m:ctrlPr>
              </m:funcPr>
              <m:fName>
                <m:r>
                  <m:rPr>
                    <m:sty m:val="p"/>
                  </m:rPr>
                  <w:rPr>
                    <w:rFonts w:ascii="Cambria Math" w:hAnsi="Cambria Math"/>
                  </w:rPr>
                  <m:t>Re</m:t>
                </m:r>
              </m:fName>
              <m:e>
                <m:sSub>
                  <m:sSubPr>
                    <m:ctrlPr>
                      <w:rPr>
                        <w:rFonts w:ascii="Cambria Math" w:hAnsi="Cambria Math"/>
                        <w:i/>
                      </w:rPr>
                    </m:ctrlPr>
                  </m:sSubPr>
                  <m:e>
                    <m:r>
                      <w:rPr>
                        <w:rFonts w:ascii="Cambria Math" w:hAnsi="Cambria Math"/>
                      </w:rPr>
                      <m:t>m</m:t>
                    </m:r>
                  </m:e>
                  <m:sub>
                    <m:r>
                      <m:rPr>
                        <m:sty m:val="p"/>
                      </m:rPr>
                      <w:rPr>
                        <w:rFonts w:ascii="Cambria Math" w:hAnsi="Cambria Math"/>
                        <w:vertAlign w:val="subscript"/>
                      </w:rPr>
                      <m:t>s</m:t>
                    </m:r>
                  </m:sub>
                </m:sSub>
              </m:e>
            </m:func>
          </m:e>
        </m:d>
      </m:oMath>
      <w: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t</m:t>
            </m:r>
            <m:r>
              <w:rPr>
                <w:rFonts w:ascii="Cambria Math" w:hAnsi="Cambria Math"/>
                <w:vertAlign w:val="subscript"/>
              </w:rPr>
              <m:t>,z</m:t>
            </m:r>
          </m:sub>
        </m:sSub>
      </m:oMath>
      <w:r>
        <w:t xml:space="preserve"> switches to the opposite one (due to the branch cut of the square root). In this case </w:t>
      </w:r>
      <m:oMath>
        <m:func>
          <m:funcPr>
            <m:ctrlPr>
              <w:rPr>
                <w:rFonts w:ascii="Cambria Math" w:hAnsi="Cambria Math"/>
                <w:i/>
              </w:rPr>
            </m:ctrlPr>
          </m:funcPr>
          <m:fName>
            <m:r>
              <m:rPr>
                <m:sty m:val="p"/>
              </m:rPr>
              <w:rPr>
                <w:rFonts w:ascii="Cambria Math" w:hAnsi="Cambria Math"/>
              </w:rPr>
              <m:t>Re</m:t>
            </m:r>
          </m:fName>
          <m:e>
            <m:r>
              <m:rPr>
                <m:sty m:val="b"/>
              </m:rPr>
              <w:rPr>
                <w:rFonts w:ascii="Cambria Math" w:hAnsi="Cambria Math"/>
              </w:rPr>
              <m:t>k</m:t>
            </m:r>
          </m:e>
        </m:func>
      </m:oMath>
      <w:r>
        <w:t xml:space="preserve"> is directed almost along the surface, while </w:t>
      </w:r>
      <m:oMath>
        <m:func>
          <m:funcPr>
            <m:ctrlPr>
              <w:rPr>
                <w:rFonts w:ascii="Cambria Math" w:hAnsi="Cambria Math"/>
                <w:i/>
              </w:rPr>
            </m:ctrlPr>
          </m:funcPr>
          <m:fName>
            <m:r>
              <m:rPr>
                <m:sty m:val="p"/>
              </m:rPr>
              <w:rPr>
                <w:rFonts w:ascii="Cambria Math" w:hAnsi="Cambria Math"/>
              </w:rPr>
              <m:t>Im</m:t>
            </m:r>
          </m:fName>
          <m:e>
            <m:r>
              <m:rPr>
                <m:sty m:val="b"/>
              </m:rPr>
              <w:rPr>
                <w:rFonts w:ascii="Cambria Math" w:hAnsi="Cambria Math"/>
              </w:rPr>
              <m:t>k</m:t>
            </m:r>
          </m:e>
        </m:func>
      </m:oMath>
      <w:r>
        <w:t xml:space="preserve"> is almost along </w:t>
      </w:r>
      <m:oMath>
        <m:r>
          <w:rPr>
            <w:rFonts w:ascii="Cambria Math" w:hAnsi="Cambria Math"/>
          </w:rPr>
          <m:t>-</m:t>
        </m:r>
        <m:sSub>
          <m:sSubPr>
            <m:ctrlPr>
              <w:rPr>
                <w:rFonts w:ascii="Cambria Math" w:hAnsi="Cambria Math"/>
                <w:b/>
                <w:i/>
              </w:rPr>
            </m:ctrlPr>
          </m:sSubPr>
          <m:e>
            <m:r>
              <m:rPr>
                <m:sty m:val="b"/>
              </m:rPr>
              <w:rPr>
                <w:rFonts w:ascii="Cambria Math" w:hAnsi="Cambria Math"/>
              </w:rPr>
              <m:t>e</m:t>
            </m:r>
            <m:ctrlPr>
              <w:rPr>
                <w:rFonts w:ascii="Cambria Math" w:hAnsi="Cambria Math"/>
                <w:i/>
              </w:rPr>
            </m:ctrlPr>
          </m:e>
          <m:sub>
            <m:r>
              <w:rPr>
                <w:rFonts w:ascii="Cambria Math" w:hAnsi="Cambria Math"/>
                <w:vertAlign w:val="subscript"/>
              </w:rPr>
              <m:t>z</m:t>
            </m:r>
          </m:sub>
        </m:sSub>
      </m:oMath>
      <w:r>
        <w:t xml:space="preserve">. The amplitude of the transmitted electric field indeed increases with </w:t>
      </w:r>
      <m:oMath>
        <m:r>
          <w:rPr>
            <w:rFonts w:ascii="Cambria Math" w:hAnsi="Cambria Math"/>
          </w:rPr>
          <m:t>z</m:t>
        </m:r>
      </m:oMath>
      <w:r>
        <w:t>, but this field comes from very distant points on the surface, which has much larger amplitude of the incident wave from below (compared to that under the observation point) due to (significantly) different paths in absorbing substrate.</w:t>
      </w:r>
    </w:p>
  </w:footnote>
  <w:footnote w:id="47">
    <w:p w14:paraId="7954139C" w14:textId="77777777" w:rsidR="00600B16" w:rsidRDefault="00600B16" w:rsidP="005B6C0E">
      <w:pPr>
        <w:pStyle w:val="a5"/>
      </w:pPr>
      <w:r w:rsidRPr="00AA5BD7">
        <w:rPr>
          <w:rStyle w:val="a7"/>
        </w:rPr>
        <w:footnoteRef/>
      </w:r>
      <w:r>
        <w:t xml:space="preserve"> See </w:t>
      </w:r>
      <w:hyperlink r:id="rId25" w:history="1">
        <w:r>
          <w:rPr>
            <w:rStyle w:val="HyperlinkFootnote"/>
          </w:rPr>
          <w:t>https://github.com/adda-team/adda/wiki/</w:t>
        </w:r>
        <w:r w:rsidRPr="00212900">
          <w:rPr>
            <w:rStyle w:val="HyperlinkFootnote"/>
          </w:rPr>
          <w:t>AddingBeam</w:t>
        </w:r>
      </w:hyperlink>
      <w:r>
        <w:t xml:space="preserve"> for detailed instructions.</w:t>
      </w:r>
    </w:p>
  </w:footnote>
  <w:footnote w:id="48">
    <w:p w14:paraId="2981494D" w14:textId="77777777" w:rsidR="00600B16" w:rsidRDefault="00600B16">
      <w:pPr>
        <w:pStyle w:val="a5"/>
      </w:pPr>
      <w:r w:rsidRPr="00AA5BD7">
        <w:rPr>
          <w:rStyle w:val="a7"/>
        </w:rPr>
        <w:footnoteRef/>
      </w:r>
      <w:r>
        <w:t xml:space="preserve"> </w:t>
      </w:r>
      <w:hyperlink r:id="rId26" w:history="1">
        <w:r>
          <w:rPr>
            <w:rStyle w:val="HyperlinkFootnote"/>
          </w:rPr>
          <w:t>https://github.com/adda-team/adda/issues/</w:t>
        </w:r>
        <w:r w:rsidRPr="00C0149C">
          <w:rPr>
            <w:rStyle w:val="HyperlinkFootnote"/>
          </w:rPr>
          <w:t>30</w:t>
        </w:r>
      </w:hyperlink>
    </w:p>
  </w:footnote>
  <w:footnote w:id="49">
    <w:p w14:paraId="5C01CCE8" w14:textId="4D620B34" w:rsidR="00600B16" w:rsidRDefault="00600B16">
      <w:pPr>
        <w:pStyle w:val="a5"/>
      </w:pPr>
      <w:r>
        <w:rPr>
          <w:rStyle w:val="a7"/>
        </w:rPr>
        <w:footnoteRef/>
      </w:r>
      <w:r>
        <w:t xml:space="preserve"> </w:t>
      </w:r>
      <w:hyperlink r:id="rId27" w:history="1">
        <w:r w:rsidRPr="00FE387C">
          <w:rPr>
            <w:rStyle w:val="a9"/>
          </w:rPr>
          <w:t>https://github.com/adda-team/adda/issues/251</w:t>
        </w:r>
      </w:hyperlink>
    </w:p>
  </w:footnote>
  <w:footnote w:id="50">
    <w:p w14:paraId="5FE5CBBD" w14:textId="77777777" w:rsidR="00600B16" w:rsidRPr="00052635" w:rsidRDefault="00600B16" w:rsidP="009F12D1">
      <w:pPr>
        <w:pStyle w:val="a5"/>
      </w:pPr>
      <w:r w:rsidRPr="00AA5BD7">
        <w:rPr>
          <w:rStyle w:val="a7"/>
        </w:rPr>
        <w:footnoteRef/>
      </w:r>
      <w:r>
        <w:t xml:space="preserve"> See development branch </w:t>
      </w:r>
      <w:hyperlink r:id="rId28" w:history="1">
        <w:r w:rsidRPr="00452972">
          <w:rPr>
            <w:rStyle w:val="HyperlinkFootnote"/>
          </w:rPr>
          <w:t>https://github.com/adda-team/adda/tree/wd</w:t>
        </w:r>
      </w:hyperlink>
      <w:r w:rsidRPr="00052635">
        <w:t>.</w:t>
      </w:r>
    </w:p>
  </w:footnote>
  <w:footnote w:id="51">
    <w:p w14:paraId="0DC5F76B" w14:textId="77777777" w:rsidR="00600B16" w:rsidRDefault="00600B16" w:rsidP="009F12D1">
      <w:pPr>
        <w:pStyle w:val="a5"/>
      </w:pPr>
      <w:r w:rsidRPr="00AA5BD7">
        <w:rPr>
          <w:rStyle w:val="a7"/>
        </w:rPr>
        <w:footnoteRef/>
      </w:r>
      <w:r>
        <w:t xml:space="preserve"> See </w:t>
      </w:r>
      <w:hyperlink r:id="rId29" w:history="1">
        <w:r>
          <w:rPr>
            <w:rStyle w:val="HyperlinkFootnote"/>
          </w:rPr>
          <w:t>https://github.com/adda-team/adda/wiki/</w:t>
        </w:r>
        <w:r w:rsidRPr="00586B1E">
          <w:rPr>
            <w:rStyle w:val="HyperlinkFootnote"/>
          </w:rPr>
          <w:t>AddingPolarizability</w:t>
        </w:r>
      </w:hyperlink>
      <w:r>
        <w:t xml:space="preserve"> for detailed instructions.</w:t>
      </w:r>
    </w:p>
  </w:footnote>
  <w:footnote w:id="52">
    <w:p w14:paraId="7EB16A9B" w14:textId="77777777" w:rsidR="00600B16" w:rsidRDefault="00600B16" w:rsidP="00586B1E">
      <w:pPr>
        <w:pStyle w:val="a5"/>
      </w:pPr>
      <w:r w:rsidRPr="00AA5BD7">
        <w:rPr>
          <w:rStyle w:val="a7"/>
        </w:rPr>
        <w:footnoteRef/>
      </w:r>
      <w:r>
        <w:t xml:space="preserve"> See </w:t>
      </w:r>
      <w:hyperlink r:id="rId30" w:history="1">
        <w:r>
          <w:rPr>
            <w:rStyle w:val="HyperlinkFootnote"/>
          </w:rPr>
          <w:t>https://github.com/adda-team/adda/wiki/</w:t>
        </w:r>
        <w:r w:rsidRPr="00586B1E">
          <w:rPr>
            <w:rStyle w:val="HyperlinkFootnote"/>
          </w:rPr>
          <w:t>AddingInteraction</w:t>
        </w:r>
      </w:hyperlink>
      <w:r>
        <w:t xml:space="preserve"> for detailed instructions.</w:t>
      </w:r>
    </w:p>
  </w:footnote>
  <w:footnote w:id="53">
    <w:p w14:paraId="7753B8FC" w14:textId="77777777" w:rsidR="00600B16" w:rsidRDefault="00600B16" w:rsidP="00586B1E">
      <w:pPr>
        <w:pStyle w:val="a5"/>
      </w:pPr>
      <w:r w:rsidRPr="00AA5BD7">
        <w:rPr>
          <w:rStyle w:val="a7"/>
        </w:rPr>
        <w:footnoteRef/>
      </w:r>
      <w:r>
        <w:t xml:space="preserve"> See </w:t>
      </w:r>
      <w:hyperlink r:id="rId31" w:history="1">
        <w:r>
          <w:rPr>
            <w:rStyle w:val="HyperlinkFootnote"/>
          </w:rPr>
          <w:t>https://github.com/adda-team/adda/wiki/</w:t>
        </w:r>
        <w:r w:rsidRPr="003A64E3">
          <w:rPr>
            <w:rStyle w:val="HyperlinkFootnote"/>
          </w:rPr>
          <w:t>AddingReflection</w:t>
        </w:r>
      </w:hyperlink>
      <w:r>
        <w:t xml:space="preserve"> for detailed instructions.</w:t>
      </w:r>
    </w:p>
  </w:footnote>
  <w:footnote w:id="54">
    <w:p w14:paraId="61ECA557" w14:textId="716BBD0D" w:rsidR="00600B16" w:rsidRPr="00B74D6F" w:rsidRDefault="00600B16">
      <w:pPr>
        <w:pStyle w:val="a5"/>
      </w:pPr>
      <w:r w:rsidRPr="00AA5BD7">
        <w:rPr>
          <w:rStyle w:val="a7"/>
        </w:rPr>
        <w:footnoteRef/>
      </w:r>
      <w:r>
        <w:t xml:space="preserve"> They are exact in all cases, except for absorbing substrate. Otherwise, the definition of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sca</m:t>
            </m:r>
          </m:sub>
        </m:sSub>
      </m:oMath>
      <w:r>
        <w:t xml:space="preserve"> and </w:t>
      </w:r>
      <m:oMath>
        <m:r>
          <m:rPr>
            <m:sty m:val="b"/>
          </m:rPr>
          <w:rPr>
            <w:rFonts w:ascii="Cambria Math" w:hAnsi="Cambria Math"/>
          </w:rPr>
          <m:t>g</m:t>
        </m:r>
      </m:oMath>
      <w:r>
        <w:t xml:space="preserve"> is ambiguous anyway. If</w:t>
      </w:r>
      <w:r w:rsidRPr="00B74D6F">
        <w:t xml:space="preserve"> </w:t>
      </w:r>
      <m:oMath>
        <m:r>
          <w:rPr>
            <w:rFonts w:ascii="Cambria Math" w:hAnsi="Cambria Math"/>
          </w:rPr>
          <m:t>r</m:t>
        </m:r>
        <m:func>
          <m:funcPr>
            <m:ctrlPr>
              <w:rPr>
                <w:rFonts w:ascii="Cambria Math" w:hAnsi="Cambria Math"/>
                <w:i/>
              </w:rPr>
            </m:ctrlPr>
          </m:funcPr>
          <m:fName>
            <m:r>
              <m:rPr>
                <m:sty m:val="p"/>
              </m:rPr>
              <w:rPr>
                <w:rFonts w:ascii="Cambria Math" w:hAnsi="Cambria Math"/>
              </w:rPr>
              <m:t>Im</m:t>
            </m:r>
          </m:fName>
          <m:e>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e>
        </m:func>
        <m:r>
          <w:rPr>
            <w:rFonts w:ascii="Cambria Math" w:hAnsi="Cambria Math"/>
          </w:rPr>
          <m:t>≫1</m:t>
        </m:r>
      </m:oMath>
      <w:r>
        <w:t xml:space="preserve">, then one should consider the integral only over the upper hemisphere. Otherwise, the integral over the lower hemisphere is also relevant albeit with a correction factor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-2r</m:t>
                </m:r>
                <m:func>
                  <m:funcPr>
                    <m:ctrlPr>
                      <w:rPr>
                        <w:rFonts w:ascii="Cambria Math" w:hAnsi="Cambria Math"/>
                        <w:i/>
                      </w:rPr>
                    </m:ctrlPr>
                  </m:funcPr>
                  <m:fName>
                    <m:r>
                      <m:rPr>
                        <m:sty m:val="p"/>
                      </m:rPr>
                      <w:rPr>
                        <w:rFonts w:ascii="Cambria Math" w:hAnsi="Cambria Math"/>
                      </w:rPr>
                      <m:t>Im</m:t>
                    </m:r>
                  </m:fName>
                  <m:e>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e>
                </m:func>
              </m:e>
            </m:d>
            <m:r>
              <w:rPr>
                <w:rFonts w:ascii="Cambria Math" w:hAnsi="Cambria Math"/>
              </w:rPr>
              <m:t xml:space="preserve"> </m:t>
            </m:r>
          </m:e>
        </m:func>
      </m:oMath>
      <w:r w:rsidRPr="00B74D6F">
        <w:t>.</w:t>
      </w:r>
    </w:p>
  </w:footnote>
  <w:footnote w:id="55">
    <w:p w14:paraId="4E8FD5F1" w14:textId="77777777" w:rsidR="00600B16" w:rsidRDefault="00600B16" w:rsidP="006A4352">
      <w:pPr>
        <w:pStyle w:val="a5"/>
      </w:pPr>
      <w:r w:rsidRPr="00AA5BD7">
        <w:rPr>
          <w:rStyle w:val="a7"/>
        </w:rPr>
        <w:footnoteRef/>
      </w:r>
      <w:r>
        <w:t xml:space="preserve"> For example, the default scattering plane, </w:t>
      </w:r>
      <m:oMath>
        <m:r>
          <w:rPr>
            <w:rFonts w:ascii="Cambria Math" w:hAnsi="Cambria Math"/>
          </w:rPr>
          <m:t>yz</m:t>
        </m:r>
      </m:oMath>
      <w:r>
        <w:noBreakHyphen/>
        <w:t xml:space="preserve">plane, will be the one based on the new propagation vector and new incident polarization, which corresponds to the </w:t>
      </w:r>
      <m:oMath>
        <m:r>
          <w:rPr>
            <w:rFonts w:ascii="Cambria Math" w:hAnsi="Cambria Math"/>
          </w:rPr>
          <m:t>y</m:t>
        </m:r>
      </m:oMath>
      <w:r>
        <w:noBreakHyphen/>
        <w:t>polarization for the default incidence.</w:t>
      </w:r>
    </w:p>
  </w:footnote>
  <w:footnote w:id="56">
    <w:p w14:paraId="7F0F687F" w14:textId="77777777" w:rsidR="00600B16" w:rsidRDefault="00600B16" w:rsidP="006A4352">
      <w:pPr>
        <w:pStyle w:val="a5"/>
      </w:pPr>
      <w:r w:rsidRPr="00AA5BD7">
        <w:rPr>
          <w:rStyle w:val="a7"/>
        </w:rPr>
        <w:footnoteRef/>
      </w:r>
      <w:r>
        <w:t xml:space="preserve"> This may also become the default behavior for the free-space mode in the future, </w:t>
      </w:r>
      <w:hyperlink r:id="rId32" w:history="1">
        <w:r>
          <w:rPr>
            <w:rStyle w:val="HyperlinkFootnote"/>
          </w:rPr>
          <w:t>https://github.com/adda-team/adda/issues/</w:t>
        </w:r>
        <w:r w:rsidRPr="006516C1">
          <w:rPr>
            <w:rStyle w:val="HyperlinkFootnote"/>
          </w:rPr>
          <w:t>170</w:t>
        </w:r>
      </w:hyperlink>
      <w:r>
        <w:t>.</w:t>
      </w:r>
    </w:p>
  </w:footnote>
  <w:footnote w:id="57">
    <w:p w14:paraId="0D28CA33" w14:textId="162DF508" w:rsidR="00600B16" w:rsidRPr="00F2621F" w:rsidRDefault="00600B16" w:rsidP="00C84B45">
      <w:pPr>
        <w:pStyle w:val="a5"/>
      </w:pPr>
      <w:r w:rsidRPr="00AA5BD7">
        <w:rPr>
          <w:rStyle w:val="a7"/>
        </w:rPr>
        <w:footnoteRef/>
      </w:r>
      <w:r>
        <w:t xml:space="preserve"> For instance, multiplication by </w:t>
      </w:r>
      <m:oMath>
        <m:sSup>
          <m:sSupPr>
            <m:ctrlPr>
              <w:rPr>
                <w:rFonts w:ascii="Cambria Math" w:hAnsi="Cambria Math"/>
                <w:i/>
              </w:rPr>
            </m:ctrlPr>
          </m:sSupPr>
          <m:e>
            <m:r>
              <w:rPr>
                <w:rFonts w:ascii="Cambria Math" w:hAnsi="Cambria Math"/>
              </w:rPr>
              <m:t>k</m:t>
            </m:r>
          </m:e>
          <m:sup>
            <m:r>
              <w:rPr>
                <w:rFonts w:ascii="Cambria Math" w:hAnsi="Cambria Math"/>
                <w:vertAlign w:val="superscript"/>
              </w:rPr>
              <m:t>-2</m:t>
            </m:r>
          </m:sup>
        </m:sSup>
      </m:oMath>
      <w:r>
        <w:t xml:space="preserve"> transforms it into the Stokes phase matrix (</w:t>
      </w:r>
      <m:oMath>
        <m:r>
          <m:rPr>
            <m:sty m:val="b"/>
          </m:rPr>
          <w:rPr>
            <w:rFonts w:ascii="Cambria Math" w:hAnsi="Cambria Math"/>
          </w:rPr>
          <m:t>Z</m:t>
        </m:r>
      </m:oMath>
      <w:r>
        <w:t xml:space="preserve">, </w:t>
      </w:r>
      <w:r>
        <w:fldChar w:fldCharType="begin"/>
      </w:r>
      <w:r>
        <w:instrText xml:space="preserve"> ADDIN ZOTERO_ITEM CSL_CITATION {"citationID":"6HgiJcE0","properties":{"unsorted":false,"formattedCitation":"[64]","plainCitation":"[64]","noteIndex":58},"citationItems":[{"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fldChar w:fldCharType="separate"/>
      </w:r>
      <w:r w:rsidRPr="00BB0250">
        <w:t>[64]</w:t>
      </w:r>
      <w:r>
        <w:fldChar w:fldCharType="end"/>
      </w:r>
      <w:r>
        <w:t xml:space="preserve">), and further multiplication by </w:t>
      </w:r>
      <m:oMath>
        <m:f>
          <m:fPr>
            <m:type m:val="lin"/>
            <m:ctrlPr>
              <w:rPr>
                <w:rFonts w:ascii="Cambria Math" w:hAnsi="Cambria Math"/>
                <w:i/>
              </w:rPr>
            </m:ctrlPr>
          </m:fPr>
          <m:num>
            <m:r>
              <w:rPr>
                <w:rFonts w:ascii="Cambria Math" w:hAnsi="Cambria Math"/>
              </w:rPr>
              <m:t>4π</m:t>
            </m:r>
          </m:num>
          <m:den>
            <m:sSub>
              <m:sSubPr>
                <m:ctrlPr>
                  <w:rPr>
                    <w:rFonts w:ascii="Cambria Math" w:hAnsi="Cambria Math"/>
                    <w:i/>
                  </w:rPr>
                </m:ctrlPr>
              </m:sSubPr>
              <m:e>
                <m:r>
                  <w:rPr>
                    <w:rFonts w:ascii="Cambria Math" w:hAnsi="Cambria Math"/>
                  </w:rPr>
                  <m:t>C</m:t>
                </m:r>
              </m:e>
              <m:sub>
                <m:r>
                  <w:rPr>
                    <w:rFonts w:ascii="Cambria Math" w:hAnsi="Cambria Math"/>
                    <w:vertAlign w:val="subscript"/>
                  </w:rPr>
                  <m:t>sca</m:t>
                </m:r>
              </m:sub>
            </m:sSub>
          </m:den>
        </m:f>
      </m:oMath>
      <w:r>
        <w:t xml:space="preserve"> [total multiplier </w:t>
      </w:r>
      <m:oMath>
        <m:f>
          <m:fPr>
            <m:type m:val="lin"/>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vertAlign w:val="superscript"/>
                  </w:rPr>
                  <m:t>2</m:t>
                </m:r>
              </m:sup>
            </m:sSup>
          </m:num>
          <m:den>
            <m:d>
              <m:dPr>
                <m:ctrlPr>
                  <w:rPr>
                    <w:rFonts w:ascii="Cambria Math" w:hAnsi="Cambria Math"/>
                    <w:i/>
                  </w:rPr>
                </m:ctrlPr>
              </m:dPr>
              <m:e>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vertAlign w:val="subscript"/>
                      </w:rPr>
                      <m:t>sca</m:t>
                    </m:r>
                  </m:sub>
                </m:sSub>
              </m:e>
            </m:d>
          </m:den>
        </m:f>
      </m:oMath>
      <w:r>
        <w:t>] – into (normalized) Stokes scattering matrix (</w:t>
      </w:r>
      <m:oMath>
        <m:r>
          <m:rPr>
            <m:sty m:val="b"/>
          </m:rPr>
          <w:rPr>
            <w:rFonts w:ascii="Cambria Math" w:hAnsi="Cambria Math"/>
          </w:rPr>
          <m:t>F</m:t>
        </m:r>
      </m:oMath>
      <w:r>
        <w:t xml:space="preserve">, </w:t>
      </w:r>
      <w:r>
        <w:fldChar w:fldCharType="begin"/>
      </w:r>
      <w:r>
        <w:instrText xml:space="preserve"> ADDIN ZOTERO_ITEM CSL_CITATION {"citationID":"22q5rehf","properties":{"unsorted":false,"formattedCitation":"[64]","plainCitation":"[64]","noteIndex":58},"citationItems":[{"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fldChar w:fldCharType="separate"/>
      </w:r>
      <w:r w:rsidRPr="00BB0250">
        <w:t>[64]</w:t>
      </w:r>
      <w:r>
        <w:fldChar w:fldCharType="end"/>
      </w:r>
      <w:r>
        <w:t>), which is often used for particles in random orientation. The 1,1</w:t>
      </w:r>
      <w:r>
        <w:noBreakHyphen/>
        <w:t>element of the latter gives unity, when averaged over the whole solid angle.</w:t>
      </w:r>
    </w:p>
  </w:footnote>
  <w:footnote w:id="58">
    <w:p w14:paraId="70E1B5F4" w14:textId="0C00DCB7" w:rsidR="00600B16" w:rsidRDefault="00600B16" w:rsidP="00CA43FF">
      <w:pPr>
        <w:pStyle w:val="a5"/>
      </w:pPr>
      <w:r w:rsidRPr="00AA5BD7">
        <w:rPr>
          <w:rStyle w:val="a7"/>
        </w:rPr>
        <w:footnoteRef/>
      </w:r>
      <w:r>
        <w:t xml:space="preserve"> For example, 1 corresponds to one integration with no multipliers, 6 – to two integrations with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2φ</m:t>
                </m:r>
              </m:e>
            </m:d>
          </m:e>
        </m:func>
      </m:oMath>
      <w:r>
        <w:t xml:space="preserve"> and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2φ</m:t>
                </m:r>
              </m:e>
            </m:d>
          </m:e>
        </m:func>
      </m:oMath>
      <w:r>
        <w:t xml:space="preserve"> multipliers. The rationale behind these multipliers is their appearance in formulae for the light-scattering patterns measured by the scanning flow cytometer </w:t>
      </w:r>
      <w:r w:rsidRPr="00523AC4">
        <w:fldChar w:fldCharType="begin"/>
      </w:r>
      <w:r>
        <w:instrText xml:space="preserve"> ADDIN ZOTERO_ITEM CSL_CITATION {"citationID":"K7UACE4T","properties":{"unsorted":false,"formattedCitation":"[35,65]","plainCitation":"[35,65]","noteIndex":59},"citationItems":[{"id":8032,"uris":["http://zotero.org/users/4070/items/JDKI5PWA"],"uri":["http://zotero.org/users/4070/items/JDKI5PWA"],"itemData":{"id":8032,"type":"book","collection-title":"Inverse and Ill-Posed Problems","event-place":"Utrecht","number-of-pages":"132","publisher":"VSP","publisher-place":"Utrecht","title":"Characterisation of Bio-Particles from Light Scattering","author":[{"family":"Maltsev","given":"V. P."},{"family":"Semyanov","given":"K. A."}],"issued":{"date-parts":[["2004"]]}}},{"id":13725,"uris":["http://zotero.org/users/4070/items/SZS6CV5T"],"uri":["http://zotero.org/users/4070/items/SZS6CV5T"],"itemData":{"id":13725,"type":"article-journal","abstract":"Elastic light scattering by mature red blood cells (RBCs) was theoretically and experimentally analyzed by use of the discrete dipole approximation (DDA) and scanning flow cytometry (SFC), respectively. SFC permits measurement of the angular dependence of the light-scattering intensity (indicatrix) of single particles. A mature RBC is modeled as a biconcave disk in DDA simulations of light scattering. We have studied the effect of RBC orientation related to the direction of the light incident upon the indicatrix. Numerical calculations of indicatrices for several axis ratios and volumes of RBC have been carried out. Comparison of the simulated indicatrices and indicatrices measured by SFC showed good agreement, validating the biconcave disk model for a mature RBC. We simulated the light-scattering output signals from the SFC with the DDA for RBCs modeled as a disk-sphere and as an oblate spheroid. The biconcave disk, the disk-sphere, and the oblate spheroid models have been compared for two orientations, i.e., face-on and rim-on incidence, relative to the direction of the incident beam. Only the oblate spheroid model for rim-on incidence gives results similar to those of the rigorous biconcave disk model.","container-title":"Applied Optics","DOI":"10.1364/AO.44.005249","issue":"25","journalAbbreviation":"Appl. Opt.","page":"5249-5256","title":"Experimental and theoretical study of light scattering by individual mature red blood cells with scanning flow cytometry and discrete dipole approximation","URL":"http://dx.doi.org/10.1364/AO.44.005249","volume":"44","author":[{"family":"Yurkin","given":"M. A."},{"family":"Semyanov","given":"K. A."},{"family":"Tarasov","given":"P. A."},{"family":"Chernyshev","given":"A. V."},{"family":"Hoekstra","given":"A. G."},{"family":"Maltsev","given":"V. P."}],"issued":{"date-parts":[["2005"]]}}}],"schema":"https://github.com/citation-style-language/schema/raw/master/csl-citation.json"} </w:instrText>
      </w:r>
      <w:r w:rsidRPr="00523AC4">
        <w:fldChar w:fldCharType="separate"/>
      </w:r>
      <w:r w:rsidRPr="00BB0250">
        <w:t>[35,65]</w:t>
      </w:r>
      <w:r w:rsidRPr="00523AC4">
        <w:rPr>
          <w:vertAlign w:val="superscript"/>
        </w:rPr>
        <w:fldChar w:fldCharType="end"/>
      </w:r>
      <w:r>
        <w:t>, however they may also be useful in other applications.</w:t>
      </w:r>
    </w:p>
  </w:footnote>
  <w:footnote w:id="59">
    <w:p w14:paraId="1E0E5105" w14:textId="7E75C724" w:rsidR="00600B16" w:rsidRPr="00B32D27" w:rsidRDefault="00600B16">
      <w:pPr>
        <w:pStyle w:val="a5"/>
      </w:pPr>
      <w:r w:rsidRPr="00AA5BD7">
        <w:rPr>
          <w:rStyle w:val="a7"/>
        </w:rPr>
        <w:footnoteRef/>
      </w:r>
      <w:r>
        <w:t xml:space="preserve"> Other definitions of amplitude matrix exist, e.g. without factor </w:t>
      </w:r>
      <m:oMath>
        <m:r>
          <w:rPr>
            <w:rFonts w:ascii="Cambria Math" w:hAnsi="Cambria Math"/>
          </w:rPr>
          <m:t>-</m:t>
        </m:r>
        <m:r>
          <m:rPr>
            <m:sty m:val="p"/>
          </m:rPr>
          <w:rPr>
            <w:rFonts w:ascii="Cambria Math" w:hAnsi="Cambria Math"/>
          </w:rPr>
          <m:t>i</m:t>
        </m:r>
        <m:sSub>
          <m:sSubPr>
            <m:ctrlPr>
              <w:rPr>
                <w:rFonts w:ascii="Cambria Math" w:hAnsi="Cambria Math"/>
                <w:i/>
              </w:rPr>
            </m:ctrlPr>
          </m:sSubPr>
          <m:e>
            <m:r>
              <w:rPr>
                <w:rFonts w:ascii="Cambria Math" w:hAnsi="Cambria Math"/>
              </w:rPr>
              <m:t>k</m:t>
            </m:r>
          </m:e>
          <m:sub>
            <m:r>
              <m:rPr>
                <m:sty m:val="p"/>
              </m:rPr>
              <w:rPr>
                <w:rFonts w:ascii="Cambria Math" w:hAnsi="Cambria Math"/>
                <w:vertAlign w:val="subscript"/>
              </w:rPr>
              <m:t>sca</m:t>
            </m:r>
          </m:sub>
        </m:sSub>
      </m:oMath>
      <w:r>
        <w:t xml:space="preserve"> in the denominator </w:t>
      </w:r>
      <w:r>
        <w:fldChar w:fldCharType="begin"/>
      </w:r>
      <w:r>
        <w:instrText xml:space="preserve"> ADDIN ZOTERO_ITEM CSL_CITATION {"citationID":"v2uej8gmf","properties":{"formattedCitation":"[64]","plainCitation":"[64]","noteIndex":60},"citationItems":[{"id":11660,"uris":["http://zotero.org/users/4070/items/KE2XZ7XC"],"uri":["http://zotero.org/users/4070/items/KE2XZ7XC"],"itemData":{"id":11660,"type":"book","event-place":"Cambridge","number-of-pages":"448","publisher":"Cambridge University Press","publisher-place":"Cambridge","title":"Scattering, Absorption, and Emission of Light by Small Particles","author":[{"family":"Mishchenko","given":"M. I."},{"family":"Travis","given":"L. D."},{"family":"Lacis","given":"A. A."}],"issued":{"date-parts":[["2002"]]}}}],"schema":"https://github.com/citation-style-language/schema/raw/master/csl-citation.json"} </w:instrText>
      </w:r>
      <w:r>
        <w:fldChar w:fldCharType="separate"/>
      </w:r>
      <w:r w:rsidRPr="00BB0250">
        <w:t>[64]</w:t>
      </w:r>
      <w:r>
        <w:fldChar w:fldCharType="end"/>
      </w:r>
      <w:r>
        <w:t>.</w:t>
      </w:r>
    </w:p>
  </w:footnote>
  <w:footnote w:id="60">
    <w:p w14:paraId="2646FE91" w14:textId="77777777" w:rsidR="00600B16" w:rsidRDefault="00600B16">
      <w:pPr>
        <w:pStyle w:val="a5"/>
      </w:pPr>
      <w:r w:rsidRPr="00AA5BD7">
        <w:rPr>
          <w:rStyle w:val="a7"/>
        </w:rPr>
        <w:footnoteRef/>
      </w:r>
      <w:r>
        <w:t xml:space="preserve"> To the best of our knowledge, all applications involving averaging over particle orientation or over azimuthal scattering angle deal with incoherent addition, i.e. the intensity, not the field amplitude, is averaged.</w:t>
      </w:r>
    </w:p>
  </w:footnote>
  <w:footnote w:id="61">
    <w:p w14:paraId="0CA0BAAC" w14:textId="33B46E3B" w:rsidR="00600B16" w:rsidRDefault="00600B16">
      <w:pPr>
        <w:pStyle w:val="a5"/>
      </w:pPr>
      <w:r w:rsidRPr="00AA5BD7">
        <w:rPr>
          <w:rStyle w:val="a7"/>
        </w:rPr>
        <w:footnoteRef/>
      </w:r>
      <w:r>
        <w:t xml:space="preserve"> In particular, molar extinction coefficient of a suspension of particles can be easily obtained from </w:t>
      </w:r>
      <m:oMath>
        <m:sSub>
          <m:sSubPr>
            <m:ctrlPr>
              <w:rPr>
                <w:rFonts w:ascii="Cambria Math" w:hAnsi="Cambria Math"/>
                <w:i/>
              </w:rPr>
            </m:ctrlPr>
          </m:sSubPr>
          <m:e>
            <m:r>
              <w:rPr>
                <w:rFonts w:ascii="Cambria Math" w:hAnsi="Cambria Math"/>
              </w:rPr>
              <m:t>C</m:t>
            </m:r>
          </m:e>
          <m:sub>
            <m:r>
              <m:rPr>
                <m:sty m:val="p"/>
              </m:rPr>
              <w:rPr>
                <w:rFonts w:ascii="Cambria Math" w:hAnsi="Cambria Math"/>
                <w:vertAlign w:val="subscript"/>
              </w:rPr>
              <m:t>ext</m:t>
            </m:r>
          </m:sub>
        </m:sSub>
      </m:oMath>
      <w:r>
        <w:t xml:space="preserve"> </w:t>
      </w:r>
      <w:r>
        <w:fldChar w:fldCharType="begin"/>
      </w:r>
      <w:r>
        <w:instrText xml:space="preserve"> ADDIN ZOTERO_ITEM CSL_CITATION {"citationID":"1pj5fn3u1r","properties":{"formattedCitation":"[57]","plainCitation":"[57]","noteIndex":62},"citationItems":[{"id":1888,"uris":["http://zotero.org/users/4070/items/548ITUUV"],"uri":["http://zotero.org/users/4070/items/548ITUUV"],"itemData":{"id":1888,"type":"book","event-place":"New York","number-of-pages":"544","publisher":"Wiley","publisher-place":"New York","title":"Absorption and Scattering of Light by Small Particles","author":[{"family":"Bohren","given":"C. F."},{"family":"Huffman","given":"D. R."}],"issued":{"date-parts":[["1983"]]}}}],"schema":"https://github.com/citation-style-language/schema/raw/master/csl-citation.json"} </w:instrText>
      </w:r>
      <w:r>
        <w:fldChar w:fldCharType="separate"/>
      </w:r>
      <w:r w:rsidRPr="00BB0250">
        <w:t>[57]</w:t>
      </w:r>
      <w:r>
        <w:fldChar w:fldCharType="end"/>
      </w:r>
      <w:r>
        <w:t>.</w:t>
      </w:r>
    </w:p>
  </w:footnote>
  <w:footnote w:id="62">
    <w:p w14:paraId="0D262298" w14:textId="77777777" w:rsidR="00600B16" w:rsidRPr="00B808F9" w:rsidRDefault="00600B16">
      <w:pPr>
        <w:pStyle w:val="a5"/>
      </w:pPr>
      <w:r w:rsidRPr="00AA5BD7">
        <w:rPr>
          <w:rStyle w:val="a7"/>
        </w:rPr>
        <w:footnoteRef/>
      </w:r>
      <w:r>
        <w:t xml:space="preserve"> Note the difference with commonly used geometric-shadow cross section.</w:t>
      </w:r>
    </w:p>
  </w:footnote>
  <w:footnote w:id="63">
    <w:p w14:paraId="0B09C6FC" w14:textId="77777777" w:rsidR="00600B16" w:rsidRDefault="00600B16">
      <w:pPr>
        <w:pStyle w:val="a5"/>
      </w:pPr>
      <w:r w:rsidRPr="00AA5BD7">
        <w:rPr>
          <w:rStyle w:val="a7"/>
        </w:rPr>
        <w:footnoteRef/>
      </w:r>
      <w:r>
        <w:t xml:space="preserve"> i.e. </w:t>
      </w:r>
      <w:r w:rsidRPr="00C21933">
        <w:rPr>
          <w:rStyle w:val="FootnoteCourier"/>
        </w:rPr>
        <w:t>–asym</w:t>
      </w:r>
      <w:r>
        <w:t xml:space="preserve"> implies </w:t>
      </w:r>
      <w:r w:rsidRPr="00C21933">
        <w:rPr>
          <w:rStyle w:val="FootnoteCourier"/>
        </w:rPr>
        <w:t>–Csca</w:t>
      </w:r>
      <w:r>
        <w:t xml:space="preserve"> and </w:t>
      </w:r>
      <w:r w:rsidRPr="00C21933">
        <w:rPr>
          <w:rStyle w:val="FootnoteCourier"/>
        </w:rPr>
        <w:t>–vec</w:t>
      </w:r>
      <w:r>
        <w:t>.</w:t>
      </w:r>
    </w:p>
  </w:footnote>
  <w:footnote w:id="64">
    <w:p w14:paraId="11237A01" w14:textId="77777777" w:rsidR="00600B16" w:rsidRPr="005E7646" w:rsidRDefault="00600B16" w:rsidP="005E7646">
      <w:pPr>
        <w:pStyle w:val="a5"/>
      </w:pPr>
      <w:r w:rsidRPr="00AA5BD7">
        <w:rPr>
          <w:rStyle w:val="a7"/>
        </w:rPr>
        <w:footnoteRef/>
      </w:r>
      <w:r>
        <w:t xml:space="preserve"> </w:t>
      </w:r>
      <w:hyperlink r:id="rId33" w:history="1">
        <w:r>
          <w:rPr>
            <w:rStyle w:val="HyperlinkFootnote"/>
          </w:rPr>
          <w:t>https://github.com/adda-team/adda/issues/</w:t>
        </w:r>
        <w:r w:rsidRPr="005E7646">
          <w:rPr>
            <w:rStyle w:val="HyperlinkFootnote"/>
          </w:rPr>
          <w:t>35</w:t>
        </w:r>
      </w:hyperlink>
    </w:p>
  </w:footnote>
  <w:footnote w:id="65">
    <w:p w14:paraId="190C44A5" w14:textId="15354045" w:rsidR="00600B16" w:rsidRDefault="00600B16">
      <w:pPr>
        <w:pStyle w:val="a5"/>
      </w:pPr>
      <w:r w:rsidRPr="00AA5BD7">
        <w:rPr>
          <w:rStyle w:val="a7"/>
        </w:rPr>
        <w:footnoteRef/>
      </w:r>
      <w:r>
        <w:t xml:space="preserve"> </w:t>
      </w:r>
      <w:hyperlink r:id="rId34" w:history="1">
        <w:r w:rsidRPr="003A0B3B">
          <w:rPr>
            <w:rStyle w:val="a9"/>
          </w:rPr>
          <w:t>https://github.com/adda-team/adda/issues/22</w:t>
        </w:r>
      </w:hyperlink>
    </w:p>
  </w:footnote>
  <w:footnote w:id="66">
    <w:p w14:paraId="06B21DF9" w14:textId="736CD417" w:rsidR="00600B16" w:rsidRDefault="00600B16">
      <w:pPr>
        <w:pStyle w:val="a5"/>
      </w:pPr>
      <w:r w:rsidRPr="00AA5BD7">
        <w:rPr>
          <w:rStyle w:val="a7"/>
        </w:rPr>
        <w:footnoteRef/>
      </w:r>
      <w:r>
        <w:t xml:space="preserve"> </w:t>
      </w:r>
      <w:hyperlink r:id="rId35" w:history="1">
        <w:r w:rsidRPr="003A0B3B">
          <w:rPr>
            <w:rStyle w:val="a9"/>
          </w:rPr>
          <w:t>https://github.com/adda-team/adda/issues/181</w:t>
        </w:r>
      </w:hyperlink>
    </w:p>
  </w:footnote>
  <w:footnote w:id="67">
    <w:p w14:paraId="7A349D7D" w14:textId="77777777" w:rsidR="00600B16" w:rsidRPr="00DE485C" w:rsidRDefault="00600B16" w:rsidP="00DE485C">
      <w:pPr>
        <w:pStyle w:val="a5"/>
      </w:pPr>
      <w:r w:rsidRPr="00AA5BD7">
        <w:rPr>
          <w:rStyle w:val="a7"/>
        </w:rPr>
        <w:footnoteRef/>
      </w:r>
      <w:r>
        <w:t xml:space="preserve"> </w:t>
      </w:r>
      <w:hyperlink r:id="rId36" w:history="1">
        <w:r>
          <w:rPr>
            <w:rStyle w:val="HyperlinkFootnote"/>
          </w:rPr>
          <w:t>https://github.com/adda-team/adda/issues/</w:t>
        </w:r>
        <w:r w:rsidRPr="00DE485C">
          <w:rPr>
            <w:rStyle w:val="HyperlinkFootnote"/>
          </w:rPr>
          <w:t>135</w:t>
        </w:r>
      </w:hyperlink>
    </w:p>
  </w:footnote>
  <w:footnote w:id="68">
    <w:p w14:paraId="4F8AC1EA" w14:textId="77777777" w:rsidR="00600B16" w:rsidRPr="005C6EEE" w:rsidRDefault="00600B16">
      <w:pPr>
        <w:pStyle w:val="a5"/>
      </w:pPr>
      <w:r w:rsidRPr="00AA5BD7">
        <w:rPr>
          <w:rStyle w:val="a7"/>
        </w:rPr>
        <w:footnoteRef/>
      </w:r>
      <w:r>
        <w:t xml:space="preserve"> </w:t>
      </w:r>
      <w:hyperlink r:id="rId37" w:history="1">
        <w:r>
          <w:rPr>
            <w:rStyle w:val="HyperlinkFootnote"/>
          </w:rPr>
          <w:t>https://github.com/adda-team/adda/issues/</w:t>
        </w:r>
        <w:r w:rsidRPr="005C6EEE">
          <w:rPr>
            <w:rStyle w:val="HyperlinkFootnote"/>
          </w:rPr>
          <w:t>14</w:t>
        </w:r>
      </w:hyperlink>
    </w:p>
  </w:footnote>
  <w:footnote w:id="69">
    <w:p w14:paraId="193E1171" w14:textId="77777777" w:rsidR="00600B16" w:rsidRDefault="00600B16">
      <w:pPr>
        <w:pStyle w:val="a5"/>
      </w:pPr>
      <w:r w:rsidRPr="00AA5BD7">
        <w:rPr>
          <w:rStyle w:val="a7"/>
        </w:rPr>
        <w:footnoteRef/>
      </w:r>
      <w:r>
        <w:t xml:space="preserve"> </w:t>
      </w:r>
      <w:hyperlink r:id="rId38" w:history="1">
        <w:r>
          <w:rPr>
            <w:rStyle w:val="HyperlinkFootnote"/>
          </w:rPr>
          <w:t>https://github.com/adda-team/adda/issues/</w:t>
        </w:r>
        <w:r w:rsidRPr="001509E2">
          <w:rPr>
            <w:rStyle w:val="HyperlinkFootnote"/>
          </w:rPr>
          <w:t>178</w:t>
        </w:r>
      </w:hyperlink>
    </w:p>
  </w:footnote>
  <w:footnote w:id="70">
    <w:p w14:paraId="7D2FD0F2" w14:textId="77777777" w:rsidR="00600B16" w:rsidRDefault="00600B16" w:rsidP="00264E86">
      <w:pPr>
        <w:pStyle w:val="a5"/>
      </w:pPr>
      <w:r w:rsidRPr="00AA5BD7">
        <w:rPr>
          <w:rStyle w:val="a7"/>
        </w:rPr>
        <w:footnoteRef/>
      </w:r>
      <w:r>
        <w:t xml:space="preserve"> See </w:t>
      </w:r>
      <w:hyperlink r:id="rId39" w:history="1">
        <w:r w:rsidRPr="009C439B">
          <w:rPr>
            <w:rStyle w:val="HyperlinkFootnote"/>
          </w:rPr>
          <w:t>https://github.com/adda-team/adda/wiki/AddingIterativeSolver</w:t>
        </w:r>
      </w:hyperlink>
      <w:r>
        <w:t xml:space="preserve"> for detailed instructions.</w:t>
      </w:r>
    </w:p>
  </w:footnote>
  <w:footnote w:id="71">
    <w:p w14:paraId="2E6FDD42" w14:textId="77777777" w:rsidR="00600B16" w:rsidRPr="007879C8" w:rsidRDefault="00600B16">
      <w:pPr>
        <w:pStyle w:val="a5"/>
      </w:pPr>
      <w:r w:rsidRPr="00AA5BD7">
        <w:rPr>
          <w:rStyle w:val="a7"/>
        </w:rPr>
        <w:footnoteRef/>
      </w:r>
      <w:r>
        <w:t xml:space="preserve"> </w:t>
      </w:r>
      <w:hyperlink r:id="rId40" w:history="1">
        <w:r>
          <w:rPr>
            <w:rStyle w:val="HyperlinkFootnote"/>
          </w:rPr>
          <w:t>https://github.com/adda-team/adda/issues/</w:t>
        </w:r>
        <w:r w:rsidRPr="007879C8">
          <w:rPr>
            <w:rStyle w:val="HyperlinkFootnote"/>
          </w:rPr>
          <w:t>59</w:t>
        </w:r>
      </w:hyperlink>
    </w:p>
  </w:footnote>
  <w:footnote w:id="72">
    <w:p w14:paraId="148804DF" w14:textId="325C0BA9" w:rsidR="00600B16" w:rsidRDefault="00600B16" w:rsidP="00AF7315">
      <w:pPr>
        <w:pStyle w:val="a5"/>
      </w:pPr>
      <w:r w:rsidRPr="00AA5BD7">
        <w:rPr>
          <w:rStyle w:val="a7"/>
        </w:rPr>
        <w:footnoteRef/>
      </w:r>
      <w:r>
        <w:t xml:space="preserve"> It should be noted, however, that smaller residual of the initial vector does not necessarily leads to a faster convergence </w:t>
      </w:r>
      <w:r w:rsidRPr="00523AC4">
        <w:fldChar w:fldCharType="begin"/>
      </w:r>
      <w:r>
        <w:instrText xml:space="preserve"> ADDIN ZOTERO_ITEM CSL_CITATION {"citationID":"FI4cNZlB","properties":{"unsorted":false,"formattedCitation":"[78]","plainCitation":"[78]","noteIndex":73},"citationItems":[{"id":6124,"uris":["http://zotero.org/users/4070/items/HRWZMN7K"],"uri":["http://zotero.org/users/4070/items/HRWZMN7K"],"itemData":{"id":6124,"type":"book","edition":"2","number-of-pages":"124","publisher":"SIAM","title":"Templates for the Solution of Linear Systems: Building Blocks for Iterative Methods","author":[{"family":"Barrett","given":"R."},{"family":"Berry","given":"M."},{"family":"Chan","given":"T. F."},{"family":"Demmel","given":"J."},{"family":"Donato","given":"J."},{"family":"Dongarra","given":"J."},{"family":"Eijkhout","given":"V."},{"family":"Pozo","given":"R."},{"family":"Romine","given":"C."},{"family":"Vorst","given":"H. A.","non-dropping-particle":"van der"}],"issued":{"date-parts":[["1994"]]}}}],"schema":"https://github.com/citation-style-language/schema/raw/master/csl-citation.json"} </w:instrText>
      </w:r>
      <w:r w:rsidRPr="00523AC4">
        <w:fldChar w:fldCharType="separate"/>
      </w:r>
      <w:r w:rsidRPr="00BB0250">
        <w:t>[78]</w:t>
      </w:r>
      <w:r w:rsidRPr="00523AC4">
        <w:rPr>
          <w:vertAlign w:val="superscript"/>
        </w:rPr>
        <w:fldChar w:fldCharType="end"/>
      </w:r>
      <w:r>
        <w:t>.</w:t>
      </w:r>
    </w:p>
  </w:footnote>
  <w:footnote w:id="73">
    <w:p w14:paraId="412F94F6" w14:textId="77777777" w:rsidR="00600B16" w:rsidRPr="001F3341" w:rsidRDefault="00600B16">
      <w:pPr>
        <w:pStyle w:val="a5"/>
      </w:pPr>
      <w:r w:rsidRPr="00AA5BD7">
        <w:rPr>
          <w:rStyle w:val="a7"/>
        </w:rPr>
        <w:footnoteRef/>
      </w:r>
      <w:r>
        <w:t xml:space="preserve"> Currently it is set to </w:t>
      </w:r>
      <m:oMath>
        <m:r>
          <w:rPr>
            <w:rFonts w:ascii="Cambria Math" w:hAnsi="Cambria Math"/>
          </w:rPr>
          <m:t>3N</m:t>
        </m:r>
      </m:oMath>
      <w:r>
        <w:t>, i.e. the number of equations in a linear system.</w:t>
      </w:r>
    </w:p>
  </w:footnote>
  <w:footnote w:id="74">
    <w:p w14:paraId="597272D0" w14:textId="77777777" w:rsidR="00600B16" w:rsidRDefault="00600B16">
      <w:pPr>
        <w:pStyle w:val="a5"/>
      </w:pPr>
      <w:r w:rsidRPr="00AA5BD7">
        <w:rPr>
          <w:rStyle w:val="a7"/>
        </w:rPr>
        <w:footnoteRef/>
      </w:r>
      <w:r>
        <w:t xml:space="preserve"> They are defined in structure array </w:t>
      </w:r>
      <w:r w:rsidRPr="00D11961">
        <w:rPr>
          <w:rStyle w:val="FootnoteCourier"/>
        </w:rPr>
        <w:t>params</w:t>
      </w:r>
      <w:r>
        <w:t xml:space="preserve"> in the beginning of the </w:t>
      </w:r>
      <w:r w:rsidRPr="00C00C6D">
        <w:rPr>
          <w:rStyle w:val="FootnoteCourier"/>
        </w:rPr>
        <w:t>iterative.c</w:t>
      </w:r>
      <w:r>
        <w:t>.</w:t>
      </w:r>
    </w:p>
  </w:footnote>
  <w:footnote w:id="75">
    <w:p w14:paraId="16AB806A" w14:textId="77777777" w:rsidR="00600B16" w:rsidRDefault="00600B16">
      <w:pPr>
        <w:pStyle w:val="a5"/>
      </w:pPr>
      <w:r w:rsidRPr="00AA5BD7">
        <w:rPr>
          <w:rStyle w:val="a7"/>
        </w:rPr>
        <w:footnoteRef/>
      </w:r>
      <w:r>
        <w:t xml:space="preserve"> Changing values in lines starting with “</w:t>
      </w:r>
      <w:r w:rsidRPr="00C00C6D">
        <w:rPr>
          <w:rStyle w:val="FootnoteCourier"/>
        </w:rPr>
        <w:t xml:space="preserve">#define </w:t>
      </w:r>
      <w:r>
        <w:rPr>
          <w:rStyle w:val="FootnoteCourier"/>
        </w:rPr>
        <w:t>EPS</w:t>
      </w:r>
      <w:r>
        <w:t xml:space="preserve">” in the beginning of a function, implementing a certain iterative solver in </w:t>
      </w:r>
      <w:r w:rsidRPr="00C00C6D">
        <w:rPr>
          <w:rStyle w:val="FootnoteCourier"/>
        </w:rPr>
        <w:t>iterative.c</w:t>
      </w:r>
      <w:r>
        <w:t>.</w:t>
      </w:r>
    </w:p>
  </w:footnote>
  <w:footnote w:id="76">
    <w:p w14:paraId="4C6A16BB" w14:textId="77777777" w:rsidR="00600B16" w:rsidRDefault="00600B16">
      <w:pPr>
        <w:pStyle w:val="a5"/>
      </w:pPr>
      <w:r w:rsidRPr="00AA5BD7">
        <w:rPr>
          <w:rStyle w:val="a7"/>
        </w:rPr>
        <w:footnoteRef/>
      </w:r>
      <w:r>
        <w:t xml:space="preserve"> It may be reduced further – </w:t>
      </w:r>
      <w:hyperlink r:id="rId41" w:history="1">
        <w:r>
          <w:rPr>
            <w:rStyle w:val="HyperlinkFootnote"/>
          </w:rPr>
          <w:t>https://github.com/adda-team/adda/issues/</w:t>
        </w:r>
        <w:r w:rsidRPr="004063F4">
          <w:rPr>
            <w:rStyle w:val="HyperlinkFootnote"/>
          </w:rPr>
          <w:t>177</w:t>
        </w:r>
      </w:hyperlink>
    </w:p>
  </w:footnote>
  <w:footnote w:id="77">
    <w:p w14:paraId="1CF6F4EE" w14:textId="77777777" w:rsidR="00600B16" w:rsidRPr="00E21116" w:rsidRDefault="00600B16">
      <w:pPr>
        <w:pStyle w:val="a5"/>
      </w:pPr>
      <w:r w:rsidRPr="00AA5BD7">
        <w:rPr>
          <w:rStyle w:val="a7"/>
        </w:rPr>
        <w:footnoteRef/>
      </w:r>
      <w:r>
        <w:t xml:space="preserve"> </w:t>
      </w:r>
      <w:hyperlink r:id="rId42" w:history="1">
        <w:r w:rsidRPr="009C439B">
          <w:rPr>
            <w:rStyle w:val="HyperlinkFootnote"/>
          </w:rPr>
          <w:t>https://github.com/adda-team/adda/wiki/InstallingFFTW3</w:t>
        </w:r>
      </w:hyperlink>
    </w:p>
  </w:footnote>
  <w:footnote w:id="78">
    <w:p w14:paraId="491EFEA4" w14:textId="77777777" w:rsidR="00600B16" w:rsidRDefault="00600B16">
      <w:pPr>
        <w:pStyle w:val="a5"/>
      </w:pPr>
      <w:r w:rsidRPr="00AA5BD7">
        <w:rPr>
          <w:rStyle w:val="a7"/>
        </w:rPr>
        <w:footnoteRef/>
      </w:r>
      <w:r>
        <w:t xml:space="preserve"> The maximum increase is 15% for Temperton FFT and 6% for </w:t>
      </w:r>
      <w:r>
        <w:rPr>
          <w:rStyle w:val="FootnoteCourier"/>
        </w:rPr>
        <w:t>FFTW</w:t>
      </w:r>
      <w:r w:rsidRPr="00D55F28">
        <w:rPr>
          <w:rStyle w:val="FootnoteCourier"/>
        </w:rPr>
        <w:t>3</w:t>
      </w:r>
      <w:r>
        <w:t>.</w:t>
      </w:r>
    </w:p>
  </w:footnote>
  <w:footnote w:id="79">
    <w:p w14:paraId="451BAB8D" w14:textId="77777777" w:rsidR="00600B16" w:rsidRDefault="00600B16" w:rsidP="00D55F28">
      <w:pPr>
        <w:pStyle w:val="a5"/>
      </w:pPr>
      <w:r w:rsidRPr="00AA5BD7">
        <w:rPr>
          <w:rStyle w:val="a7"/>
        </w:rPr>
        <w:footnoteRef/>
      </w:r>
      <w:r>
        <w:t xml:space="preserve"> Otherwise Temperton FFT will fail and </w:t>
      </w:r>
      <w:r w:rsidRPr="00D55F28">
        <w:rPr>
          <w:rStyle w:val="FootnoteCourier"/>
        </w:rPr>
        <w:t>FFTW3</w:t>
      </w:r>
      <w:r>
        <w:t xml:space="preserve"> will perform less efficiently.</w:t>
      </w:r>
    </w:p>
  </w:footnote>
  <w:footnote w:id="80">
    <w:p w14:paraId="51910F1F" w14:textId="69F5BF32" w:rsidR="00600B16" w:rsidRDefault="00600B16" w:rsidP="00A0197C">
      <w:pPr>
        <w:pStyle w:val="a5"/>
      </w:pPr>
      <w:r w:rsidRPr="00AA5BD7">
        <w:rPr>
          <w:rStyle w:val="a7"/>
        </w:rPr>
        <w:footnoteRef/>
      </w:r>
      <w:r>
        <w:t xml:space="preserve"> </w:t>
      </w:r>
      <w:hyperlink r:id="rId43" w:history="1">
        <w:r w:rsidRPr="00F32492">
          <w:rPr>
            <w:rStyle w:val="a9"/>
          </w:rPr>
          <w:t>https://github.com/adda-team/adda/wiki/InstallingclFFT</w:t>
        </w:r>
      </w:hyperlink>
    </w:p>
  </w:footnote>
  <w:footnote w:id="81">
    <w:p w14:paraId="5EC76F66" w14:textId="77777777" w:rsidR="00600B16" w:rsidRDefault="00600B16">
      <w:pPr>
        <w:pStyle w:val="a5"/>
      </w:pPr>
      <w:r w:rsidRPr="00AA5BD7">
        <w:rPr>
          <w:rStyle w:val="a7"/>
        </w:rPr>
        <w:footnoteRef/>
      </w:r>
      <w:r>
        <w:t xml:space="preserve"> </w:t>
      </w:r>
      <w:hyperlink r:id="rId44" w:history="1">
        <w:r w:rsidRPr="009C439B">
          <w:rPr>
            <w:rStyle w:val="HyperlinkFootnote"/>
          </w:rPr>
          <w:t>https://github.com/adda-team/adda/wiki/SparseMode</w:t>
        </w:r>
      </w:hyperlink>
    </w:p>
  </w:footnote>
  <w:footnote w:id="82">
    <w:p w14:paraId="24098050" w14:textId="77777777" w:rsidR="00600B16" w:rsidRDefault="00600B16">
      <w:pPr>
        <w:pStyle w:val="a5"/>
      </w:pPr>
      <w:r w:rsidRPr="00AA5BD7">
        <w:rPr>
          <w:rStyle w:val="a7"/>
        </w:rPr>
        <w:footnoteRef/>
      </w:r>
      <w:r>
        <w:t xml:space="preserve"> </w:t>
      </w:r>
      <w:hyperlink r:id="rId45" w:history="1">
        <w:r>
          <w:rPr>
            <w:rStyle w:val="HyperlinkFootnote"/>
          </w:rPr>
          <w:t>https://github.com/adda-team/adda/issues/</w:t>
        </w:r>
        <w:r w:rsidRPr="00133AFA">
          <w:rPr>
            <w:rStyle w:val="HyperlinkFootnote"/>
          </w:rPr>
          <w:t>160</w:t>
        </w:r>
      </w:hyperlink>
    </w:p>
  </w:footnote>
  <w:footnote w:id="83">
    <w:p w14:paraId="1B8C31E4" w14:textId="77777777" w:rsidR="00600B16" w:rsidRDefault="00600B16">
      <w:pPr>
        <w:pStyle w:val="a5"/>
      </w:pPr>
      <w:r w:rsidRPr="00AA5BD7">
        <w:rPr>
          <w:rStyle w:val="a7"/>
        </w:rPr>
        <w:footnoteRef/>
      </w:r>
      <w:r>
        <w:t xml:space="preserve"> </w:t>
      </w:r>
      <w:hyperlink r:id="rId46" w:history="1">
        <w:r>
          <w:rPr>
            <w:rStyle w:val="HyperlinkFootnote"/>
          </w:rPr>
          <w:t>https://github.com/adda-team/adda/issues/</w:t>
        </w:r>
        <w:r w:rsidRPr="006F69D7">
          <w:rPr>
            <w:rStyle w:val="HyperlinkFootnote"/>
          </w:rPr>
          <w:t>175</w:t>
        </w:r>
      </w:hyperlink>
    </w:p>
  </w:footnote>
  <w:footnote w:id="84">
    <w:p w14:paraId="6C62AD79" w14:textId="77777777" w:rsidR="00600B16" w:rsidRDefault="00600B16">
      <w:pPr>
        <w:pStyle w:val="a5"/>
      </w:pPr>
      <w:r w:rsidRPr="00AA5BD7">
        <w:rPr>
          <w:rStyle w:val="a7"/>
        </w:rPr>
        <w:footnoteRef/>
      </w:r>
      <w:r>
        <w:t xml:space="preserve"> All fields are optional, “</w:t>
      </w:r>
      <w:r w:rsidRPr="00C00C6D">
        <w:rPr>
          <w:rStyle w:val="FootnoteCourier"/>
        </w:rPr>
        <w:t>s</w:t>
      </w:r>
      <w:r>
        <w:t>”</w:t>
      </w:r>
      <w:r w:rsidRPr="00B140A0">
        <w:t xml:space="preserve"> </w:t>
      </w:r>
      <w:r>
        <w:t xml:space="preserve">can be omitted, the format is not case sensitive. For example: </w:t>
      </w:r>
      <w:r w:rsidRPr="00C00C6D">
        <w:rPr>
          <w:rStyle w:val="FootnoteCourier"/>
        </w:rPr>
        <w:t>12h30M</w:t>
      </w:r>
      <w:r>
        <w:t xml:space="preserve">, </w:t>
      </w:r>
      <w:r w:rsidRPr="00C00C6D">
        <w:rPr>
          <w:rStyle w:val="FootnoteCourier"/>
        </w:rPr>
        <w:t>1D10s</w:t>
      </w:r>
      <w:r>
        <w:t xml:space="preserve">, </w:t>
      </w:r>
      <w:r w:rsidRPr="00C00C6D">
        <w:rPr>
          <w:rStyle w:val="FootnoteCourier"/>
        </w:rPr>
        <w:t>3600</w:t>
      </w:r>
      <w:r>
        <w:t xml:space="preserve"> (equals 1 hour).</w:t>
      </w:r>
    </w:p>
  </w:footnote>
  <w:footnote w:id="85">
    <w:p w14:paraId="20A5FD42" w14:textId="77777777" w:rsidR="00600B16" w:rsidRDefault="00600B16">
      <w:pPr>
        <w:pStyle w:val="a5"/>
      </w:pPr>
      <w:r w:rsidRPr="00AA5BD7">
        <w:rPr>
          <w:rStyle w:val="a7"/>
        </w:rPr>
        <w:footnoteRef/>
      </w:r>
      <w:r>
        <w:t xml:space="preserve"> This is done so to save the hard disk space.</w:t>
      </w:r>
    </w:p>
  </w:footnote>
  <w:footnote w:id="86">
    <w:p w14:paraId="1AF1A206" w14:textId="77777777" w:rsidR="00600B16" w:rsidRPr="003B46C6" w:rsidRDefault="00600B16">
      <w:pPr>
        <w:pStyle w:val="a5"/>
      </w:pPr>
      <w:r w:rsidRPr="00AA5BD7">
        <w:rPr>
          <w:rStyle w:val="a7"/>
        </w:rPr>
        <w:footnoteRef/>
      </w:r>
      <w:r>
        <w:t xml:space="preserve"> </w:t>
      </w:r>
      <w:hyperlink r:id="rId47" w:history="1">
        <w:r w:rsidRPr="003B46C6">
          <w:rPr>
            <w:rStyle w:val="HyperlinkFootnote"/>
          </w:rPr>
          <w:t>http://sharon.esrac.ele.tue.nl/users/pe1rxq/nec2c.rxq/nec2c.rxq-0.2.tar.gz</w:t>
        </w:r>
      </w:hyperlink>
    </w:p>
  </w:footnote>
  <w:footnote w:id="87">
    <w:p w14:paraId="42E179E0" w14:textId="77777777" w:rsidR="00600B16" w:rsidRDefault="00600B16">
      <w:pPr>
        <w:pStyle w:val="a5"/>
      </w:pPr>
      <w:r w:rsidRPr="00AA5BD7">
        <w:rPr>
          <w:rStyle w:val="a7"/>
        </w:rPr>
        <w:footnoteRef/>
      </w:r>
      <w:r>
        <w:t xml:space="preserve"> </w:t>
      </w:r>
      <w:hyperlink r:id="rId48" w:history="1">
        <w:r>
          <w:rPr>
            <w:rStyle w:val="HyperlinkFootnote"/>
          </w:rPr>
          <w:t>https://github.com/adda-team/adda/issues/</w:t>
        </w:r>
        <w:r w:rsidRPr="00F54B93">
          <w:rPr>
            <w:rStyle w:val="HyperlinkFootnote"/>
          </w:rPr>
          <w:t>176</w:t>
        </w:r>
      </w:hyperlink>
    </w:p>
  </w:footnote>
  <w:footnote w:id="88">
    <w:p w14:paraId="5F0D5AF8" w14:textId="77777777" w:rsidR="00600B16" w:rsidRDefault="00600B16">
      <w:pPr>
        <w:pStyle w:val="a5"/>
      </w:pPr>
      <w:r w:rsidRPr="00AA5BD7">
        <w:rPr>
          <w:rStyle w:val="a7"/>
        </w:rPr>
        <w:footnoteRef/>
      </w:r>
      <w:r>
        <w:t xml:space="preserve"> </w:t>
      </w:r>
      <w:hyperlink r:id="rId49" w:history="1">
        <w:r w:rsidRPr="009C439B">
          <w:rPr>
            <w:rStyle w:val="HyperlinkFootnote"/>
          </w:rPr>
          <w:t>https://github.com/adda-team/adda/issues/197</w:t>
        </w:r>
      </w:hyperlink>
    </w:p>
  </w:footnote>
  <w:footnote w:id="89">
    <w:p w14:paraId="1E67B8B5" w14:textId="77777777" w:rsidR="00600B16" w:rsidRDefault="00600B16" w:rsidP="00F35C57">
      <w:pPr>
        <w:pStyle w:val="a5"/>
      </w:pPr>
      <w:r w:rsidRPr="00AA5BD7">
        <w:rPr>
          <w:rStyle w:val="a7"/>
        </w:rPr>
        <w:footnoteRef/>
      </w:r>
      <w:r>
        <w:t xml:space="preserve"> It is hard to implement portable measurement of processor time with better precision than that of </w:t>
      </w:r>
      <w:r w:rsidRPr="00C00C6D">
        <w:rPr>
          <w:rStyle w:val="FootnoteCourier"/>
        </w:rPr>
        <w:t>clock</w:t>
      </w:r>
      <w:r>
        <w:t>.</w:t>
      </w:r>
    </w:p>
  </w:footnote>
  <w:footnote w:id="90">
    <w:p w14:paraId="0C25BEB7" w14:textId="77777777" w:rsidR="00600B16" w:rsidRDefault="00600B16">
      <w:pPr>
        <w:pStyle w:val="a5"/>
      </w:pPr>
      <w:r w:rsidRPr="00AA5BD7">
        <w:rPr>
          <w:rStyle w:val="a7"/>
        </w:rPr>
        <w:footnoteRef/>
      </w:r>
      <w:r>
        <w:t xml:space="preserve"> </w:t>
      </w:r>
      <w:hyperlink r:id="rId50" w:history="1">
        <w:r w:rsidRPr="008A76ED">
          <w:rPr>
            <w:rStyle w:val="HyperlinkFootnote"/>
          </w:rPr>
          <w:t>https://github.com/baptiste/adda/wiki/wrapper_primer</w:t>
        </w:r>
      </w:hyperlink>
    </w:p>
  </w:footnote>
  <w:footnote w:id="91">
    <w:p w14:paraId="1F12267C" w14:textId="77777777" w:rsidR="00600B16" w:rsidRDefault="00600B16">
      <w:pPr>
        <w:pStyle w:val="a5"/>
      </w:pPr>
      <w:r w:rsidRPr="00AA5BD7">
        <w:rPr>
          <w:rStyle w:val="a7"/>
        </w:rPr>
        <w:footnoteRef/>
      </w:r>
      <w:r>
        <w:t xml:space="preserve"> See </w:t>
      </w:r>
      <w:hyperlink r:id="rId51" w:history="1">
        <w:r w:rsidRPr="006A2833">
          <w:rPr>
            <w:rStyle w:val="a9"/>
          </w:rPr>
          <w:t>https://github.com/adda-team/adda/wiki</w:t>
        </w:r>
      </w:hyperlink>
      <w:r>
        <w:t xml:space="preserve"> for an overview.</w:t>
      </w:r>
    </w:p>
  </w:footnote>
  <w:footnote w:id="92">
    <w:p w14:paraId="165B18C6" w14:textId="77777777" w:rsidR="00600B16" w:rsidRPr="00964FA8" w:rsidRDefault="00600B16">
      <w:pPr>
        <w:pStyle w:val="a5"/>
      </w:pPr>
      <w:r w:rsidRPr="00AA5BD7">
        <w:rPr>
          <w:rStyle w:val="a7"/>
        </w:rPr>
        <w:footnoteRef/>
      </w:r>
      <w:r>
        <w:t xml:space="preserve"> </w:t>
      </w:r>
      <w:hyperlink r:id="rId52" w:history="1">
        <w:r>
          <w:rPr>
            <w:rStyle w:val="HyperlinkFootnote"/>
          </w:rPr>
          <w:t>https://github.com/adda-team/adda/wiki/</w:t>
        </w:r>
        <w:r w:rsidRPr="00964FA8">
          <w:rPr>
            <w:rStyle w:val="HyperlinkFootnote"/>
          </w:rPr>
          <w:t>Acknowledgements</w:t>
        </w:r>
      </w:hyperlink>
    </w:p>
  </w:footnote>
  <w:footnote w:id="93">
    <w:p w14:paraId="3FD22079" w14:textId="77777777" w:rsidR="00600B16" w:rsidRDefault="00600B16">
      <w:pPr>
        <w:pStyle w:val="a5"/>
      </w:pPr>
      <w:r w:rsidRPr="00AA5BD7">
        <w:rPr>
          <w:rStyle w:val="a7"/>
        </w:rPr>
        <w:footnoteRef/>
      </w:r>
      <w:r>
        <w:t xml:space="preserve"> It is possible to analyze all three components and construct bijective mapping of all different combinations of them into domain numbers. However, in general case this mapping may be not intuitively clear, which may lead to confusion in assigning (anisotropic) refractive indices to different domains. Hence, it is currently not done. Instead </w:t>
      </w:r>
      <w:r w:rsidRPr="007C7A4C">
        <w:rPr>
          <w:rStyle w:val="FootnoteCourier"/>
        </w:rPr>
        <w:t>ADDA</w:t>
      </w:r>
      <w:r>
        <w:t xml:space="preserve"> produces a warning if it encounters anisotropic dipole in the dipole file.</w:t>
      </w:r>
    </w:p>
  </w:footnote>
  <w:footnote w:id="94">
    <w:p w14:paraId="7B3492CD" w14:textId="77777777" w:rsidR="00600B16" w:rsidRDefault="00600B16">
      <w:pPr>
        <w:pStyle w:val="a5"/>
      </w:pPr>
      <w:r w:rsidRPr="00AA5BD7">
        <w:rPr>
          <w:rStyle w:val="a7"/>
        </w:rPr>
        <w:footnoteRef/>
      </w:r>
      <w:r>
        <w:t xml:space="preserve"> This variable is defined on any POSIX system, but it is not necessarily exported, i.e. made available, to </w:t>
      </w:r>
      <w:r w:rsidRPr="007C7A4C">
        <w:rPr>
          <w:rStyle w:val="FootnoteCourier"/>
        </w:rPr>
        <w:t>ADDA</w:t>
      </w:r>
      <w:r>
        <w:t>. On other systems it can be set manually if needed. It seems that using this variable is currently the most portable way.</w:t>
      </w:r>
    </w:p>
  </w:footnote>
  <w:footnote w:id="95">
    <w:p w14:paraId="2AF0C24D" w14:textId="77777777" w:rsidR="00600B16" w:rsidRPr="00742A04" w:rsidRDefault="00600B16">
      <w:pPr>
        <w:pStyle w:val="a5"/>
      </w:pPr>
      <w:r w:rsidRPr="00AA5BD7">
        <w:rPr>
          <w:rStyle w:val="a7"/>
        </w:rPr>
        <w:footnoteRef/>
      </w:r>
      <w:r>
        <w:t xml:space="preserve"> </w:t>
      </w:r>
      <w:hyperlink r:id="rId53" w:history="1">
        <w:r w:rsidRPr="00912992">
          <w:rPr>
            <w:rStyle w:val="a9"/>
            <w:rFonts w:ascii="Courier New" w:hAnsi="Courier New"/>
            <w:sz w:val="18"/>
          </w:rPr>
          <w:t>https://computing.llnl.gov/linux/slurm/</w:t>
        </w:r>
      </w:hyperlink>
    </w:p>
  </w:footnote>
  <w:footnote w:id="96">
    <w:p w14:paraId="715AD950" w14:textId="77777777" w:rsidR="00600B16" w:rsidRDefault="00600B16">
      <w:pPr>
        <w:pStyle w:val="a5"/>
      </w:pPr>
      <w:r w:rsidRPr="00AA5BD7">
        <w:rPr>
          <w:rStyle w:val="a7"/>
        </w:rPr>
        <w:footnoteRef/>
      </w:r>
      <w:r>
        <w:t xml:space="preserve"> In other words, RMS absolute error is divided by RMS value.</w:t>
      </w:r>
    </w:p>
  </w:footnote>
  <w:footnote w:id="97">
    <w:p w14:paraId="454FCDFE" w14:textId="77777777" w:rsidR="00600B16" w:rsidRPr="00B560DC" w:rsidRDefault="00600B16">
      <w:pPr>
        <w:pStyle w:val="a5"/>
      </w:pPr>
      <w:r w:rsidRPr="00AA5BD7">
        <w:rPr>
          <w:rStyle w:val="a7"/>
        </w:rPr>
        <w:footnoteRef/>
      </w:r>
      <w:r>
        <w:t xml:space="preserve"> It is possible to remove this limitation, e.g. by mapping each domain number </w:t>
      </w:r>
      <m:oMath>
        <m:r>
          <w:rPr>
            <w:rFonts w:ascii="Cambria Math" w:hAnsi="Cambria Math"/>
          </w:rPr>
          <m:t>n</m:t>
        </m:r>
      </m:oMath>
      <w:r>
        <w:t xml:space="preserve"> into trio </w:t>
      </w:r>
      <m:oMath>
        <m:r>
          <w:rPr>
            <w:rFonts w:ascii="Cambria Math" w:hAnsi="Cambria Math"/>
          </w:rPr>
          <m:t>3n-2</m:t>
        </m:r>
      </m:oMath>
      <w:r>
        <w:t xml:space="preserve">, </w:t>
      </w:r>
      <m:oMath>
        <m:r>
          <w:rPr>
            <w:rFonts w:ascii="Cambria Math" w:hAnsi="Cambria Math"/>
          </w:rPr>
          <m:t>3n-1</m:t>
        </m:r>
      </m:oMath>
      <w:r>
        <w:t xml:space="preserve">, </w:t>
      </w:r>
      <m:oMath>
        <m:r>
          <w:rPr>
            <w:rFonts w:ascii="Cambria Math" w:hAnsi="Cambria Math"/>
          </w:rPr>
          <m:t>3n</m:t>
        </m:r>
      </m:oMath>
      <w:r>
        <w:t>. However, it will cause a lot of unnecessary complications for isotropic particles.</w:t>
      </w:r>
    </w:p>
  </w:footnote>
  <w:footnote w:id="98">
    <w:p w14:paraId="219E73E6" w14:textId="77777777" w:rsidR="00600B16" w:rsidRDefault="00600B16">
      <w:pPr>
        <w:pStyle w:val="a5"/>
      </w:pPr>
      <w:r w:rsidRPr="00AA5BD7">
        <w:rPr>
          <w:rStyle w:val="a7"/>
        </w:rPr>
        <w:footnoteRef/>
      </w:r>
      <w:r>
        <w:t xml:space="preserve"> Hence it is not necessarily portable between different systems.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clip_image001"/>
      </v:shape>
    </w:pict>
  </w:numPicBullet>
  <w:abstractNum w:abstractNumId="0" w15:restartNumberingAfterBreak="0">
    <w:nsid w:val="FFFFFF7C"/>
    <w:multiLevelType w:val="singleLevel"/>
    <w:tmpl w:val="1A9E768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F2D6C71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E8254B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A61898D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759EA0F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CA602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C6A8E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84D7A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10CB8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004B79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7D05AE8"/>
    <w:multiLevelType w:val="multilevel"/>
    <w:tmpl w:val="1878126E"/>
    <w:styleLink w:val="Listde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973AD6"/>
    <w:multiLevelType w:val="hybridMultilevel"/>
    <w:tmpl w:val="A32AF5B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C70D46"/>
    <w:multiLevelType w:val="multilevel"/>
    <w:tmpl w:val="BFB621D6"/>
    <w:lvl w:ilvl="0">
      <w:start w:val="1"/>
      <w:numFmt w:val="decimal"/>
      <w:pStyle w:val="1"/>
      <w:lvlText w:val="%1"/>
      <w:lvlJc w:val="left"/>
      <w:pPr>
        <w:tabs>
          <w:tab w:val="num" w:pos="432"/>
        </w:tabs>
        <w:ind w:left="432" w:hanging="432"/>
      </w:pPr>
      <w:rPr>
        <w:rFonts w:hint="default"/>
      </w:rPr>
    </w:lvl>
    <w:lvl w:ilvl="1">
      <w:start w:val="1"/>
      <w:numFmt w:val="decimal"/>
      <w:pStyle w:val="21"/>
      <w:lvlText w:val="%1.%2"/>
      <w:lvlJc w:val="left"/>
      <w:pPr>
        <w:tabs>
          <w:tab w:val="num" w:pos="576"/>
        </w:tabs>
        <w:ind w:left="576" w:hanging="576"/>
      </w:pPr>
      <w:rPr>
        <w:rFonts w:hint="default"/>
      </w:rPr>
    </w:lvl>
    <w:lvl w:ilvl="2">
      <w:start w:val="1"/>
      <w:numFmt w:val="decimal"/>
      <w:pStyle w:val="31"/>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3" w15:restartNumberingAfterBreak="0">
    <w:nsid w:val="0FF156A5"/>
    <w:multiLevelType w:val="hybridMultilevel"/>
    <w:tmpl w:val="66A41DF2"/>
    <w:lvl w:ilvl="0" w:tplc="FFFFFFFF">
      <w:start w:val="1"/>
      <w:numFmt w:val="bullet"/>
      <w:lvlText w:val=""/>
      <w:lvlPicBulletId w:val="0"/>
      <w:lvlJc w:val="left"/>
      <w:pPr>
        <w:tabs>
          <w:tab w:val="num" w:pos="720"/>
        </w:tabs>
        <w:ind w:left="720" w:hanging="360"/>
      </w:pPr>
      <w:rPr>
        <w:rFonts w:ascii="Symbol" w:hAnsi="Symbol" w:hint="default"/>
      </w:rPr>
    </w:lvl>
    <w:lvl w:ilvl="1" w:tplc="FFFFFFFF" w:tentative="1">
      <w:start w:val="1"/>
      <w:numFmt w:val="bullet"/>
      <w:lvlText w:val=""/>
      <w:lvlPicBulletId w:val="0"/>
      <w:lvlJc w:val="left"/>
      <w:pPr>
        <w:tabs>
          <w:tab w:val="num" w:pos="1440"/>
        </w:tabs>
        <w:ind w:left="1440" w:hanging="360"/>
      </w:pPr>
      <w:rPr>
        <w:rFonts w:ascii="Symbol" w:hAnsi="Symbol" w:hint="default"/>
      </w:rPr>
    </w:lvl>
    <w:lvl w:ilvl="2" w:tplc="FFFFFFFF" w:tentative="1">
      <w:start w:val="1"/>
      <w:numFmt w:val="bullet"/>
      <w:lvlText w:val=""/>
      <w:lvlPicBulletId w:val="0"/>
      <w:lvlJc w:val="left"/>
      <w:pPr>
        <w:tabs>
          <w:tab w:val="num" w:pos="2160"/>
        </w:tabs>
        <w:ind w:left="2160" w:hanging="360"/>
      </w:pPr>
      <w:rPr>
        <w:rFonts w:ascii="Symbol" w:hAnsi="Symbol" w:hint="default"/>
      </w:rPr>
    </w:lvl>
    <w:lvl w:ilvl="3" w:tplc="FFFFFFFF" w:tentative="1">
      <w:start w:val="1"/>
      <w:numFmt w:val="bullet"/>
      <w:lvlText w:val=""/>
      <w:lvlPicBulletId w:val="0"/>
      <w:lvlJc w:val="left"/>
      <w:pPr>
        <w:tabs>
          <w:tab w:val="num" w:pos="2880"/>
        </w:tabs>
        <w:ind w:left="2880" w:hanging="360"/>
      </w:pPr>
      <w:rPr>
        <w:rFonts w:ascii="Symbol" w:hAnsi="Symbol" w:hint="default"/>
      </w:rPr>
    </w:lvl>
    <w:lvl w:ilvl="4" w:tplc="FFFFFFFF" w:tentative="1">
      <w:start w:val="1"/>
      <w:numFmt w:val="bullet"/>
      <w:lvlText w:val=""/>
      <w:lvlPicBulletId w:val="0"/>
      <w:lvlJc w:val="left"/>
      <w:pPr>
        <w:tabs>
          <w:tab w:val="num" w:pos="3600"/>
        </w:tabs>
        <w:ind w:left="3600" w:hanging="360"/>
      </w:pPr>
      <w:rPr>
        <w:rFonts w:ascii="Symbol" w:hAnsi="Symbol" w:hint="default"/>
      </w:rPr>
    </w:lvl>
    <w:lvl w:ilvl="5" w:tplc="FFFFFFFF" w:tentative="1">
      <w:start w:val="1"/>
      <w:numFmt w:val="bullet"/>
      <w:lvlText w:val=""/>
      <w:lvlPicBulletId w:val="0"/>
      <w:lvlJc w:val="left"/>
      <w:pPr>
        <w:tabs>
          <w:tab w:val="num" w:pos="4320"/>
        </w:tabs>
        <w:ind w:left="4320" w:hanging="360"/>
      </w:pPr>
      <w:rPr>
        <w:rFonts w:ascii="Symbol" w:hAnsi="Symbol" w:hint="default"/>
      </w:rPr>
    </w:lvl>
    <w:lvl w:ilvl="6" w:tplc="FFFFFFFF" w:tentative="1">
      <w:start w:val="1"/>
      <w:numFmt w:val="bullet"/>
      <w:lvlText w:val=""/>
      <w:lvlPicBulletId w:val="0"/>
      <w:lvlJc w:val="left"/>
      <w:pPr>
        <w:tabs>
          <w:tab w:val="num" w:pos="5040"/>
        </w:tabs>
        <w:ind w:left="5040" w:hanging="360"/>
      </w:pPr>
      <w:rPr>
        <w:rFonts w:ascii="Symbol" w:hAnsi="Symbol" w:hint="default"/>
      </w:rPr>
    </w:lvl>
    <w:lvl w:ilvl="7" w:tplc="FFFFFFFF" w:tentative="1">
      <w:start w:val="1"/>
      <w:numFmt w:val="bullet"/>
      <w:lvlText w:val=""/>
      <w:lvlPicBulletId w:val="0"/>
      <w:lvlJc w:val="left"/>
      <w:pPr>
        <w:tabs>
          <w:tab w:val="num" w:pos="5760"/>
        </w:tabs>
        <w:ind w:left="5760" w:hanging="360"/>
      </w:pPr>
      <w:rPr>
        <w:rFonts w:ascii="Symbol" w:hAnsi="Symbol" w:hint="default"/>
      </w:rPr>
    </w:lvl>
    <w:lvl w:ilvl="8" w:tplc="FFFFFFFF"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327B5633"/>
    <w:multiLevelType w:val="hybridMultilevel"/>
    <w:tmpl w:val="1878126E"/>
    <w:lvl w:ilvl="0" w:tplc="7298913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45594F"/>
    <w:multiLevelType w:val="multilevel"/>
    <w:tmpl w:val="C734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D52B9B"/>
    <w:multiLevelType w:val="multilevel"/>
    <w:tmpl w:val="507E88EE"/>
    <w:lvl w:ilvl="0">
      <w:start w:val="1"/>
      <w:numFmt w:val="upperLetter"/>
      <w:pStyle w:val="Heading1app"/>
      <w:lvlText w:val="%1"/>
      <w:lvlJc w:val="left"/>
      <w:pPr>
        <w:tabs>
          <w:tab w:val="num" w:pos="432"/>
        </w:tabs>
        <w:ind w:left="432" w:hanging="432"/>
      </w:pPr>
      <w:rPr>
        <w:rFonts w:hint="default"/>
      </w:rPr>
    </w:lvl>
    <w:lvl w:ilvl="1">
      <w:start w:val="1"/>
      <w:numFmt w:val="decimal"/>
      <w:pStyle w:val="Heading2app"/>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8EB2EDE"/>
    <w:multiLevelType w:val="hybridMultilevel"/>
    <w:tmpl w:val="66CC316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613F0504"/>
    <w:multiLevelType w:val="hybridMultilevel"/>
    <w:tmpl w:val="7A7C729A"/>
    <w:lvl w:ilvl="0" w:tplc="D84ED062">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6516497B"/>
    <w:multiLevelType w:val="hybridMultilevel"/>
    <w:tmpl w:val="4DA0691C"/>
    <w:lvl w:ilvl="0" w:tplc="D84ED062">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74A94DEE"/>
    <w:multiLevelType w:val="multilevel"/>
    <w:tmpl w:val="290E621C"/>
    <w:lvl w:ilvl="0">
      <w:start w:val="1"/>
      <w:numFmt w:val="decimal"/>
      <w:pStyle w:val="Numbered"/>
      <w:lvlText w:val="%1."/>
      <w:lvlJc w:val="left"/>
      <w:pPr>
        <w:tabs>
          <w:tab w:val="num" w:pos="357"/>
        </w:tabs>
        <w:ind w:left="357" w:hanging="357"/>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15:restartNumberingAfterBreak="0">
    <w:nsid w:val="79686530"/>
    <w:multiLevelType w:val="hybridMultilevel"/>
    <w:tmpl w:val="5A42FCCC"/>
    <w:lvl w:ilvl="0" w:tplc="04190001">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7B52476A"/>
    <w:multiLevelType w:val="multilevel"/>
    <w:tmpl w:val="187812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22288D"/>
    <w:multiLevelType w:val="hybridMultilevel"/>
    <w:tmpl w:val="B21EAE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8"/>
  </w:num>
  <w:num w:numId="3">
    <w:abstractNumId w:val="19"/>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4"/>
  </w:num>
  <w:num w:numId="17">
    <w:abstractNumId w:val="17"/>
  </w:num>
  <w:num w:numId="18">
    <w:abstractNumId w:val="21"/>
  </w:num>
  <w:num w:numId="19">
    <w:abstractNumId w:val="11"/>
  </w:num>
  <w:num w:numId="20">
    <w:abstractNumId w:val="20"/>
  </w:num>
  <w:num w:numId="21">
    <w:abstractNumId w:val="10"/>
  </w:num>
  <w:num w:numId="22">
    <w:abstractNumId w:val="22"/>
  </w:num>
  <w:num w:numId="23">
    <w:abstractNumId w:val="15"/>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FMGR.InstantFormat" w:val="&lt;InstantFormat&gt;&lt;Enabled&gt;0&lt;/Enabled&gt;&lt;ScanUnformatted&gt;1&lt;/ScanUnformatted&gt;&lt;ScanChanges&gt;1&lt;/ScanChanges&gt;&lt;/InstantFormat&gt;"/>
    <w:docVar w:name="REFMGR.Layout" w:val="&lt;Layout&gt;&lt;StartingRefnum&gt;D:\Maxim\literature\os\yurkin.os&lt;/StartingRefnum&gt;&lt;FontName&gt;Times New Roman&lt;/FontName&gt;&lt;FontSize&gt;12&lt;/FontSize&gt;&lt;ReflistTitle&gt;&lt;/ReflistTitle&gt;&lt;SpaceAfter&gt;1&lt;/SpaceAfter&gt;&lt;ReflistOrder&gt;0&lt;/ReflistOrder&gt;&lt;CitationOrder&gt;0&lt;/CitationOrder&gt;&lt;NumberReferences&gt;1&lt;/NumberReferences&gt;&lt;FirstLineIndent&gt;0&lt;/FirstLineIndent&gt;&lt;HangingIndent&gt;0&lt;/HangingIndent&gt;&lt;LineSpacing&gt;0&lt;/LineSpacing&gt;&lt;ShowReprint&gt;0&lt;/ShowReprint&gt;&lt;ShowNotes&gt;0&lt;/ShowNotes&gt;&lt;ShowKeywords&gt;0&lt;/ShowKeywords&gt;&lt;ShortFormFields&gt;0&lt;/ShortFormFields&gt;&lt;ShowRecordID&gt;0&lt;/ShowRecordID&gt;&lt;ShowAbstract&gt;0&lt;/ShowAbstract&gt;&lt;/Layout&gt;"/>
    <w:docVar w:name="REFMGR.Libraries" w:val="&lt;Databases&gt;&lt;Libraries&gt;&lt;item&gt;lit_yur&lt;/item&gt;&lt;/Libraries&gt;&lt;/Databases&gt;"/>
  </w:docVars>
  <w:rsids>
    <w:rsidRoot w:val="00D57B00"/>
    <w:rsid w:val="00001462"/>
    <w:rsid w:val="00001CE0"/>
    <w:rsid w:val="00001EA0"/>
    <w:rsid w:val="000022E8"/>
    <w:rsid w:val="000023C1"/>
    <w:rsid w:val="000027F8"/>
    <w:rsid w:val="00002A6A"/>
    <w:rsid w:val="00002B60"/>
    <w:rsid w:val="00002FBB"/>
    <w:rsid w:val="000042E6"/>
    <w:rsid w:val="0000524E"/>
    <w:rsid w:val="00005B91"/>
    <w:rsid w:val="000065B7"/>
    <w:rsid w:val="000067B2"/>
    <w:rsid w:val="00007781"/>
    <w:rsid w:val="00007B9E"/>
    <w:rsid w:val="0001156B"/>
    <w:rsid w:val="000117DF"/>
    <w:rsid w:val="00011D80"/>
    <w:rsid w:val="00012DAD"/>
    <w:rsid w:val="00013335"/>
    <w:rsid w:val="000136B1"/>
    <w:rsid w:val="00013BB3"/>
    <w:rsid w:val="00014BA3"/>
    <w:rsid w:val="0001505B"/>
    <w:rsid w:val="000159B2"/>
    <w:rsid w:val="00015E5D"/>
    <w:rsid w:val="0001637E"/>
    <w:rsid w:val="00017106"/>
    <w:rsid w:val="0001747A"/>
    <w:rsid w:val="0001771D"/>
    <w:rsid w:val="00017771"/>
    <w:rsid w:val="00017A97"/>
    <w:rsid w:val="0002163B"/>
    <w:rsid w:val="00022088"/>
    <w:rsid w:val="0002244D"/>
    <w:rsid w:val="000238AB"/>
    <w:rsid w:val="00023BF9"/>
    <w:rsid w:val="00023C1E"/>
    <w:rsid w:val="00024175"/>
    <w:rsid w:val="000243B2"/>
    <w:rsid w:val="0002598B"/>
    <w:rsid w:val="0002626E"/>
    <w:rsid w:val="000267D1"/>
    <w:rsid w:val="0003092F"/>
    <w:rsid w:val="00030A32"/>
    <w:rsid w:val="00032AB3"/>
    <w:rsid w:val="00032AEF"/>
    <w:rsid w:val="00041ECD"/>
    <w:rsid w:val="0004282B"/>
    <w:rsid w:val="00042F6D"/>
    <w:rsid w:val="00043BD3"/>
    <w:rsid w:val="000471CA"/>
    <w:rsid w:val="000475B0"/>
    <w:rsid w:val="00047F3D"/>
    <w:rsid w:val="00050045"/>
    <w:rsid w:val="00050AFE"/>
    <w:rsid w:val="00050BD6"/>
    <w:rsid w:val="00052635"/>
    <w:rsid w:val="00053FCB"/>
    <w:rsid w:val="00054248"/>
    <w:rsid w:val="00054283"/>
    <w:rsid w:val="00055D29"/>
    <w:rsid w:val="00055ED1"/>
    <w:rsid w:val="00056272"/>
    <w:rsid w:val="000562BF"/>
    <w:rsid w:val="00056E96"/>
    <w:rsid w:val="00057207"/>
    <w:rsid w:val="00057A81"/>
    <w:rsid w:val="00060B97"/>
    <w:rsid w:val="00061177"/>
    <w:rsid w:val="00061630"/>
    <w:rsid w:val="0006168E"/>
    <w:rsid w:val="00061D28"/>
    <w:rsid w:val="00062023"/>
    <w:rsid w:val="00062A29"/>
    <w:rsid w:val="00062F82"/>
    <w:rsid w:val="00063901"/>
    <w:rsid w:val="00063B09"/>
    <w:rsid w:val="00063F47"/>
    <w:rsid w:val="00064238"/>
    <w:rsid w:val="0006541D"/>
    <w:rsid w:val="000658DD"/>
    <w:rsid w:val="00065D07"/>
    <w:rsid w:val="00067178"/>
    <w:rsid w:val="00067205"/>
    <w:rsid w:val="00067209"/>
    <w:rsid w:val="00070A97"/>
    <w:rsid w:val="00070CDF"/>
    <w:rsid w:val="0007185A"/>
    <w:rsid w:val="000725D0"/>
    <w:rsid w:val="0007261B"/>
    <w:rsid w:val="000736DC"/>
    <w:rsid w:val="000736EE"/>
    <w:rsid w:val="00073AC2"/>
    <w:rsid w:val="00074B4C"/>
    <w:rsid w:val="00074DC0"/>
    <w:rsid w:val="000751A7"/>
    <w:rsid w:val="0007695D"/>
    <w:rsid w:val="00076A6F"/>
    <w:rsid w:val="00077599"/>
    <w:rsid w:val="00080BDA"/>
    <w:rsid w:val="00081467"/>
    <w:rsid w:val="000829E4"/>
    <w:rsid w:val="00082FA3"/>
    <w:rsid w:val="00084A0A"/>
    <w:rsid w:val="0008505D"/>
    <w:rsid w:val="00085127"/>
    <w:rsid w:val="0008657F"/>
    <w:rsid w:val="0008682F"/>
    <w:rsid w:val="00087818"/>
    <w:rsid w:val="0008796C"/>
    <w:rsid w:val="000879F7"/>
    <w:rsid w:val="00087A1F"/>
    <w:rsid w:val="00091019"/>
    <w:rsid w:val="0009179A"/>
    <w:rsid w:val="00092E44"/>
    <w:rsid w:val="00093AF9"/>
    <w:rsid w:val="000945A3"/>
    <w:rsid w:val="000946E6"/>
    <w:rsid w:val="00094A84"/>
    <w:rsid w:val="00095E49"/>
    <w:rsid w:val="0009680A"/>
    <w:rsid w:val="00096AF0"/>
    <w:rsid w:val="000A01CF"/>
    <w:rsid w:val="000A1E5E"/>
    <w:rsid w:val="000A2348"/>
    <w:rsid w:val="000A237B"/>
    <w:rsid w:val="000A2B1A"/>
    <w:rsid w:val="000A382E"/>
    <w:rsid w:val="000A3D14"/>
    <w:rsid w:val="000A4357"/>
    <w:rsid w:val="000A45E3"/>
    <w:rsid w:val="000A51C5"/>
    <w:rsid w:val="000A6B0A"/>
    <w:rsid w:val="000A7F54"/>
    <w:rsid w:val="000B0AD7"/>
    <w:rsid w:val="000B1AE4"/>
    <w:rsid w:val="000B1E74"/>
    <w:rsid w:val="000B3136"/>
    <w:rsid w:val="000B31A7"/>
    <w:rsid w:val="000B3244"/>
    <w:rsid w:val="000B3676"/>
    <w:rsid w:val="000B476F"/>
    <w:rsid w:val="000B50CB"/>
    <w:rsid w:val="000B598F"/>
    <w:rsid w:val="000B615B"/>
    <w:rsid w:val="000B6C76"/>
    <w:rsid w:val="000C0E45"/>
    <w:rsid w:val="000C2F5C"/>
    <w:rsid w:val="000C3124"/>
    <w:rsid w:val="000C3260"/>
    <w:rsid w:val="000C4427"/>
    <w:rsid w:val="000C4653"/>
    <w:rsid w:val="000C5428"/>
    <w:rsid w:val="000C593E"/>
    <w:rsid w:val="000C5D1E"/>
    <w:rsid w:val="000C6E28"/>
    <w:rsid w:val="000D1B36"/>
    <w:rsid w:val="000D1CAA"/>
    <w:rsid w:val="000D26EF"/>
    <w:rsid w:val="000D3BF6"/>
    <w:rsid w:val="000D51A6"/>
    <w:rsid w:val="000D5263"/>
    <w:rsid w:val="000D6D1B"/>
    <w:rsid w:val="000D7610"/>
    <w:rsid w:val="000D7EA7"/>
    <w:rsid w:val="000E06BE"/>
    <w:rsid w:val="000E0A89"/>
    <w:rsid w:val="000E144E"/>
    <w:rsid w:val="000E46CF"/>
    <w:rsid w:val="000E471C"/>
    <w:rsid w:val="000E4E40"/>
    <w:rsid w:val="000E4F1B"/>
    <w:rsid w:val="000E5386"/>
    <w:rsid w:val="000E676D"/>
    <w:rsid w:val="000E6877"/>
    <w:rsid w:val="000E7008"/>
    <w:rsid w:val="000E76BC"/>
    <w:rsid w:val="000F13B9"/>
    <w:rsid w:val="000F1795"/>
    <w:rsid w:val="000F26E9"/>
    <w:rsid w:val="000F26F8"/>
    <w:rsid w:val="000F2C96"/>
    <w:rsid w:val="000F4261"/>
    <w:rsid w:val="000F43DB"/>
    <w:rsid w:val="000F5A38"/>
    <w:rsid w:val="000F76B5"/>
    <w:rsid w:val="000F7B2B"/>
    <w:rsid w:val="000F7D2F"/>
    <w:rsid w:val="0010048F"/>
    <w:rsid w:val="0010049E"/>
    <w:rsid w:val="001009B2"/>
    <w:rsid w:val="00100A68"/>
    <w:rsid w:val="00100D91"/>
    <w:rsid w:val="00101695"/>
    <w:rsid w:val="0010278A"/>
    <w:rsid w:val="00103BF0"/>
    <w:rsid w:val="00104AD8"/>
    <w:rsid w:val="00105E80"/>
    <w:rsid w:val="00105FF3"/>
    <w:rsid w:val="0010619B"/>
    <w:rsid w:val="00106BC9"/>
    <w:rsid w:val="00107C84"/>
    <w:rsid w:val="001103E5"/>
    <w:rsid w:val="00110B45"/>
    <w:rsid w:val="001110B0"/>
    <w:rsid w:val="001117B0"/>
    <w:rsid w:val="00112614"/>
    <w:rsid w:val="001126AF"/>
    <w:rsid w:val="00112859"/>
    <w:rsid w:val="001128FA"/>
    <w:rsid w:val="001129EC"/>
    <w:rsid w:val="00112D4D"/>
    <w:rsid w:val="001130B4"/>
    <w:rsid w:val="0011349F"/>
    <w:rsid w:val="00113651"/>
    <w:rsid w:val="00113862"/>
    <w:rsid w:val="001147F0"/>
    <w:rsid w:val="00114D74"/>
    <w:rsid w:val="0011553F"/>
    <w:rsid w:val="00115AC6"/>
    <w:rsid w:val="00116CE0"/>
    <w:rsid w:val="00116FA0"/>
    <w:rsid w:val="0012067B"/>
    <w:rsid w:val="00120D5D"/>
    <w:rsid w:val="001220D4"/>
    <w:rsid w:val="00123896"/>
    <w:rsid w:val="00124303"/>
    <w:rsid w:val="00125212"/>
    <w:rsid w:val="00125AC8"/>
    <w:rsid w:val="00127668"/>
    <w:rsid w:val="0012795B"/>
    <w:rsid w:val="00127E10"/>
    <w:rsid w:val="00130001"/>
    <w:rsid w:val="001303C9"/>
    <w:rsid w:val="001304E7"/>
    <w:rsid w:val="00130845"/>
    <w:rsid w:val="001310B2"/>
    <w:rsid w:val="00131722"/>
    <w:rsid w:val="00132FD1"/>
    <w:rsid w:val="00133373"/>
    <w:rsid w:val="0013360A"/>
    <w:rsid w:val="00133AFA"/>
    <w:rsid w:val="001348D2"/>
    <w:rsid w:val="00134D2F"/>
    <w:rsid w:val="00135273"/>
    <w:rsid w:val="001354A1"/>
    <w:rsid w:val="00135559"/>
    <w:rsid w:val="00135656"/>
    <w:rsid w:val="0013590B"/>
    <w:rsid w:val="0013595A"/>
    <w:rsid w:val="00135C24"/>
    <w:rsid w:val="001376E2"/>
    <w:rsid w:val="00137857"/>
    <w:rsid w:val="001378A7"/>
    <w:rsid w:val="00137B35"/>
    <w:rsid w:val="00137FEA"/>
    <w:rsid w:val="0014056D"/>
    <w:rsid w:val="00140AB4"/>
    <w:rsid w:val="00141A72"/>
    <w:rsid w:val="00141AF2"/>
    <w:rsid w:val="00141F20"/>
    <w:rsid w:val="00142652"/>
    <w:rsid w:val="00143A25"/>
    <w:rsid w:val="00144243"/>
    <w:rsid w:val="00145239"/>
    <w:rsid w:val="00145ABA"/>
    <w:rsid w:val="001470E2"/>
    <w:rsid w:val="00147E6F"/>
    <w:rsid w:val="00150176"/>
    <w:rsid w:val="001509E2"/>
    <w:rsid w:val="00151CEA"/>
    <w:rsid w:val="001523C9"/>
    <w:rsid w:val="001527F4"/>
    <w:rsid w:val="00152C0A"/>
    <w:rsid w:val="001560CC"/>
    <w:rsid w:val="00156320"/>
    <w:rsid w:val="0015678D"/>
    <w:rsid w:val="001577BA"/>
    <w:rsid w:val="00157A2C"/>
    <w:rsid w:val="00157BF8"/>
    <w:rsid w:val="0016027D"/>
    <w:rsid w:val="00160D25"/>
    <w:rsid w:val="001612F0"/>
    <w:rsid w:val="0016180E"/>
    <w:rsid w:val="00164876"/>
    <w:rsid w:val="00164D73"/>
    <w:rsid w:val="0016546B"/>
    <w:rsid w:val="0016562A"/>
    <w:rsid w:val="00165E9D"/>
    <w:rsid w:val="0016691E"/>
    <w:rsid w:val="00166AC3"/>
    <w:rsid w:val="00166F18"/>
    <w:rsid w:val="00167427"/>
    <w:rsid w:val="001715B4"/>
    <w:rsid w:val="00171607"/>
    <w:rsid w:val="00172299"/>
    <w:rsid w:val="001727D8"/>
    <w:rsid w:val="0017292D"/>
    <w:rsid w:val="00172D42"/>
    <w:rsid w:val="001748A8"/>
    <w:rsid w:val="0017496C"/>
    <w:rsid w:val="00174DDB"/>
    <w:rsid w:val="0017513F"/>
    <w:rsid w:val="001759D2"/>
    <w:rsid w:val="00175B99"/>
    <w:rsid w:val="0017633A"/>
    <w:rsid w:val="0017673D"/>
    <w:rsid w:val="00176ADB"/>
    <w:rsid w:val="00176E10"/>
    <w:rsid w:val="001775E8"/>
    <w:rsid w:val="0017785D"/>
    <w:rsid w:val="00177C92"/>
    <w:rsid w:val="00177FFA"/>
    <w:rsid w:val="00180FF3"/>
    <w:rsid w:val="001828EB"/>
    <w:rsid w:val="00182C0A"/>
    <w:rsid w:val="001831D2"/>
    <w:rsid w:val="00183528"/>
    <w:rsid w:val="001838D9"/>
    <w:rsid w:val="00183BA6"/>
    <w:rsid w:val="00183DA7"/>
    <w:rsid w:val="00185069"/>
    <w:rsid w:val="00185369"/>
    <w:rsid w:val="00185907"/>
    <w:rsid w:val="00186806"/>
    <w:rsid w:val="001870C3"/>
    <w:rsid w:val="001901DD"/>
    <w:rsid w:val="001903C2"/>
    <w:rsid w:val="00191004"/>
    <w:rsid w:val="001913E7"/>
    <w:rsid w:val="00191660"/>
    <w:rsid w:val="00191A43"/>
    <w:rsid w:val="00191EA5"/>
    <w:rsid w:val="001924F4"/>
    <w:rsid w:val="00193AC1"/>
    <w:rsid w:val="00193CC2"/>
    <w:rsid w:val="001943ED"/>
    <w:rsid w:val="00195031"/>
    <w:rsid w:val="0019644F"/>
    <w:rsid w:val="0019682B"/>
    <w:rsid w:val="001A068F"/>
    <w:rsid w:val="001A09AC"/>
    <w:rsid w:val="001A0D6C"/>
    <w:rsid w:val="001A295D"/>
    <w:rsid w:val="001A3733"/>
    <w:rsid w:val="001A4107"/>
    <w:rsid w:val="001A45AC"/>
    <w:rsid w:val="001A4672"/>
    <w:rsid w:val="001A5577"/>
    <w:rsid w:val="001A5B02"/>
    <w:rsid w:val="001A5EF3"/>
    <w:rsid w:val="001A5FB5"/>
    <w:rsid w:val="001A6BC0"/>
    <w:rsid w:val="001A6E4D"/>
    <w:rsid w:val="001A6F0D"/>
    <w:rsid w:val="001A7071"/>
    <w:rsid w:val="001B1E9E"/>
    <w:rsid w:val="001B249D"/>
    <w:rsid w:val="001B2AEB"/>
    <w:rsid w:val="001B3B6E"/>
    <w:rsid w:val="001B40E8"/>
    <w:rsid w:val="001B44D0"/>
    <w:rsid w:val="001B4BEB"/>
    <w:rsid w:val="001B5C8E"/>
    <w:rsid w:val="001B5E1A"/>
    <w:rsid w:val="001B6429"/>
    <w:rsid w:val="001B6697"/>
    <w:rsid w:val="001B6DEA"/>
    <w:rsid w:val="001C0168"/>
    <w:rsid w:val="001C1484"/>
    <w:rsid w:val="001C16C2"/>
    <w:rsid w:val="001C27F4"/>
    <w:rsid w:val="001C2A61"/>
    <w:rsid w:val="001C366C"/>
    <w:rsid w:val="001C394F"/>
    <w:rsid w:val="001C3CC8"/>
    <w:rsid w:val="001C4375"/>
    <w:rsid w:val="001C5527"/>
    <w:rsid w:val="001C6101"/>
    <w:rsid w:val="001C625A"/>
    <w:rsid w:val="001C6451"/>
    <w:rsid w:val="001C6918"/>
    <w:rsid w:val="001C7AB7"/>
    <w:rsid w:val="001D0399"/>
    <w:rsid w:val="001D117E"/>
    <w:rsid w:val="001D1646"/>
    <w:rsid w:val="001D1ADF"/>
    <w:rsid w:val="001D21E6"/>
    <w:rsid w:val="001D2602"/>
    <w:rsid w:val="001D2B0C"/>
    <w:rsid w:val="001D3706"/>
    <w:rsid w:val="001D449D"/>
    <w:rsid w:val="001D4F97"/>
    <w:rsid w:val="001D50BA"/>
    <w:rsid w:val="001D5210"/>
    <w:rsid w:val="001D6567"/>
    <w:rsid w:val="001D66BF"/>
    <w:rsid w:val="001D74AB"/>
    <w:rsid w:val="001D78E4"/>
    <w:rsid w:val="001D7D5D"/>
    <w:rsid w:val="001E019A"/>
    <w:rsid w:val="001E0799"/>
    <w:rsid w:val="001E15FF"/>
    <w:rsid w:val="001E1F75"/>
    <w:rsid w:val="001E2576"/>
    <w:rsid w:val="001E3462"/>
    <w:rsid w:val="001E3887"/>
    <w:rsid w:val="001E3D10"/>
    <w:rsid w:val="001E4A76"/>
    <w:rsid w:val="001E63D9"/>
    <w:rsid w:val="001E72ED"/>
    <w:rsid w:val="001E74B8"/>
    <w:rsid w:val="001E773D"/>
    <w:rsid w:val="001E79C0"/>
    <w:rsid w:val="001F000B"/>
    <w:rsid w:val="001F1256"/>
    <w:rsid w:val="001F15C7"/>
    <w:rsid w:val="001F1A1A"/>
    <w:rsid w:val="001F1D67"/>
    <w:rsid w:val="001F2BD2"/>
    <w:rsid w:val="001F30CA"/>
    <w:rsid w:val="001F3341"/>
    <w:rsid w:val="001F3F6E"/>
    <w:rsid w:val="001F4637"/>
    <w:rsid w:val="001F4D28"/>
    <w:rsid w:val="001F5E6E"/>
    <w:rsid w:val="001F694F"/>
    <w:rsid w:val="001F6E08"/>
    <w:rsid w:val="001F7010"/>
    <w:rsid w:val="00200C1E"/>
    <w:rsid w:val="0020158E"/>
    <w:rsid w:val="00201678"/>
    <w:rsid w:val="00201C1E"/>
    <w:rsid w:val="00203230"/>
    <w:rsid w:val="00203438"/>
    <w:rsid w:val="00203B2C"/>
    <w:rsid w:val="002046FF"/>
    <w:rsid w:val="00204772"/>
    <w:rsid w:val="00204E6F"/>
    <w:rsid w:val="00204EC7"/>
    <w:rsid w:val="00204F7A"/>
    <w:rsid w:val="0020511F"/>
    <w:rsid w:val="00205A5E"/>
    <w:rsid w:val="00205D58"/>
    <w:rsid w:val="002065AC"/>
    <w:rsid w:val="002066EA"/>
    <w:rsid w:val="0020695F"/>
    <w:rsid w:val="0020783F"/>
    <w:rsid w:val="002106A0"/>
    <w:rsid w:val="00210A63"/>
    <w:rsid w:val="002114E4"/>
    <w:rsid w:val="002118FB"/>
    <w:rsid w:val="00211B98"/>
    <w:rsid w:val="00212465"/>
    <w:rsid w:val="00212900"/>
    <w:rsid w:val="00212BCB"/>
    <w:rsid w:val="00213021"/>
    <w:rsid w:val="00213744"/>
    <w:rsid w:val="0021395F"/>
    <w:rsid w:val="00214EF8"/>
    <w:rsid w:val="002156D4"/>
    <w:rsid w:val="0021659F"/>
    <w:rsid w:val="002178EA"/>
    <w:rsid w:val="00217974"/>
    <w:rsid w:val="00217B69"/>
    <w:rsid w:val="00221287"/>
    <w:rsid w:val="00221991"/>
    <w:rsid w:val="00221EEF"/>
    <w:rsid w:val="00221FB6"/>
    <w:rsid w:val="0022278D"/>
    <w:rsid w:val="002244A5"/>
    <w:rsid w:val="00224B03"/>
    <w:rsid w:val="00224D9E"/>
    <w:rsid w:val="00225146"/>
    <w:rsid w:val="00225CAF"/>
    <w:rsid w:val="00226310"/>
    <w:rsid w:val="00226F42"/>
    <w:rsid w:val="002274C9"/>
    <w:rsid w:val="00227BEC"/>
    <w:rsid w:val="00230046"/>
    <w:rsid w:val="00230BF7"/>
    <w:rsid w:val="00230D04"/>
    <w:rsid w:val="00231EB8"/>
    <w:rsid w:val="00232CF7"/>
    <w:rsid w:val="00232DF4"/>
    <w:rsid w:val="00233D29"/>
    <w:rsid w:val="0023542F"/>
    <w:rsid w:val="002372BA"/>
    <w:rsid w:val="00240266"/>
    <w:rsid w:val="0024106C"/>
    <w:rsid w:val="00242011"/>
    <w:rsid w:val="00242AF8"/>
    <w:rsid w:val="0024361F"/>
    <w:rsid w:val="00243D63"/>
    <w:rsid w:val="00244073"/>
    <w:rsid w:val="00245CC9"/>
    <w:rsid w:val="002460F8"/>
    <w:rsid w:val="00246252"/>
    <w:rsid w:val="00246CB2"/>
    <w:rsid w:val="002501AD"/>
    <w:rsid w:val="00250534"/>
    <w:rsid w:val="0025077F"/>
    <w:rsid w:val="00250BBC"/>
    <w:rsid w:val="00250DE7"/>
    <w:rsid w:val="0025270B"/>
    <w:rsid w:val="002532DC"/>
    <w:rsid w:val="00253463"/>
    <w:rsid w:val="00255ECD"/>
    <w:rsid w:val="002564F2"/>
    <w:rsid w:val="00256F7A"/>
    <w:rsid w:val="0025717B"/>
    <w:rsid w:val="00257509"/>
    <w:rsid w:val="00260782"/>
    <w:rsid w:val="00261331"/>
    <w:rsid w:val="002614E2"/>
    <w:rsid w:val="002636D8"/>
    <w:rsid w:val="00263C8C"/>
    <w:rsid w:val="0026464D"/>
    <w:rsid w:val="00264E86"/>
    <w:rsid w:val="00264F6C"/>
    <w:rsid w:val="00265D0C"/>
    <w:rsid w:val="00265ECB"/>
    <w:rsid w:val="002661E3"/>
    <w:rsid w:val="00266CD4"/>
    <w:rsid w:val="00267022"/>
    <w:rsid w:val="002674F9"/>
    <w:rsid w:val="002678F4"/>
    <w:rsid w:val="00270301"/>
    <w:rsid w:val="00270F07"/>
    <w:rsid w:val="00272432"/>
    <w:rsid w:val="002747EE"/>
    <w:rsid w:val="00274E0E"/>
    <w:rsid w:val="00275360"/>
    <w:rsid w:val="002758FB"/>
    <w:rsid w:val="00276ABB"/>
    <w:rsid w:val="00276FA1"/>
    <w:rsid w:val="002776E9"/>
    <w:rsid w:val="00277F6D"/>
    <w:rsid w:val="0028038E"/>
    <w:rsid w:val="002809EC"/>
    <w:rsid w:val="00280CE0"/>
    <w:rsid w:val="00281B76"/>
    <w:rsid w:val="002820E5"/>
    <w:rsid w:val="00282279"/>
    <w:rsid w:val="002834BE"/>
    <w:rsid w:val="00283981"/>
    <w:rsid w:val="00285190"/>
    <w:rsid w:val="00285527"/>
    <w:rsid w:val="0028572A"/>
    <w:rsid w:val="00285EE6"/>
    <w:rsid w:val="00286349"/>
    <w:rsid w:val="002875D4"/>
    <w:rsid w:val="00287CED"/>
    <w:rsid w:val="002914E4"/>
    <w:rsid w:val="002919A6"/>
    <w:rsid w:val="00291D82"/>
    <w:rsid w:val="00291D8B"/>
    <w:rsid w:val="00293B6D"/>
    <w:rsid w:val="00294011"/>
    <w:rsid w:val="0029471C"/>
    <w:rsid w:val="00294F59"/>
    <w:rsid w:val="002950F2"/>
    <w:rsid w:val="00295781"/>
    <w:rsid w:val="00296CEC"/>
    <w:rsid w:val="00297B0A"/>
    <w:rsid w:val="002A0045"/>
    <w:rsid w:val="002A0416"/>
    <w:rsid w:val="002A2156"/>
    <w:rsid w:val="002A2492"/>
    <w:rsid w:val="002A2838"/>
    <w:rsid w:val="002A2D74"/>
    <w:rsid w:val="002A4268"/>
    <w:rsid w:val="002A4277"/>
    <w:rsid w:val="002A4591"/>
    <w:rsid w:val="002A4ACF"/>
    <w:rsid w:val="002A515C"/>
    <w:rsid w:val="002A6527"/>
    <w:rsid w:val="002A6680"/>
    <w:rsid w:val="002A6EEF"/>
    <w:rsid w:val="002B0557"/>
    <w:rsid w:val="002B0DD8"/>
    <w:rsid w:val="002B1413"/>
    <w:rsid w:val="002B148A"/>
    <w:rsid w:val="002B17FB"/>
    <w:rsid w:val="002B2102"/>
    <w:rsid w:val="002B2C52"/>
    <w:rsid w:val="002B2D9D"/>
    <w:rsid w:val="002B2F23"/>
    <w:rsid w:val="002B3D33"/>
    <w:rsid w:val="002B412B"/>
    <w:rsid w:val="002B47A8"/>
    <w:rsid w:val="002B4AB3"/>
    <w:rsid w:val="002B570F"/>
    <w:rsid w:val="002B5CFD"/>
    <w:rsid w:val="002B62E2"/>
    <w:rsid w:val="002B6B39"/>
    <w:rsid w:val="002B74E1"/>
    <w:rsid w:val="002B7CC9"/>
    <w:rsid w:val="002B7E45"/>
    <w:rsid w:val="002C06AE"/>
    <w:rsid w:val="002C0791"/>
    <w:rsid w:val="002C08A7"/>
    <w:rsid w:val="002C1F46"/>
    <w:rsid w:val="002C3F48"/>
    <w:rsid w:val="002C4AC6"/>
    <w:rsid w:val="002C4DAB"/>
    <w:rsid w:val="002C5672"/>
    <w:rsid w:val="002C5D97"/>
    <w:rsid w:val="002C6228"/>
    <w:rsid w:val="002C6A60"/>
    <w:rsid w:val="002C7911"/>
    <w:rsid w:val="002D03C0"/>
    <w:rsid w:val="002D328C"/>
    <w:rsid w:val="002D3A82"/>
    <w:rsid w:val="002D4236"/>
    <w:rsid w:val="002D6483"/>
    <w:rsid w:val="002D78B5"/>
    <w:rsid w:val="002D7C35"/>
    <w:rsid w:val="002D7C8B"/>
    <w:rsid w:val="002E0CCA"/>
    <w:rsid w:val="002E157B"/>
    <w:rsid w:val="002E2337"/>
    <w:rsid w:val="002E2411"/>
    <w:rsid w:val="002E2C32"/>
    <w:rsid w:val="002E3596"/>
    <w:rsid w:val="002E36DF"/>
    <w:rsid w:val="002E37D3"/>
    <w:rsid w:val="002F0E3D"/>
    <w:rsid w:val="002F10E4"/>
    <w:rsid w:val="002F1D0F"/>
    <w:rsid w:val="002F693A"/>
    <w:rsid w:val="002F7931"/>
    <w:rsid w:val="002F7AFE"/>
    <w:rsid w:val="00301AD5"/>
    <w:rsid w:val="00302A97"/>
    <w:rsid w:val="003032FC"/>
    <w:rsid w:val="0030338F"/>
    <w:rsid w:val="003035CE"/>
    <w:rsid w:val="00303DF9"/>
    <w:rsid w:val="003053B8"/>
    <w:rsid w:val="00305536"/>
    <w:rsid w:val="003057BA"/>
    <w:rsid w:val="00305CB9"/>
    <w:rsid w:val="00305E86"/>
    <w:rsid w:val="003074AA"/>
    <w:rsid w:val="00307D4D"/>
    <w:rsid w:val="00307EFD"/>
    <w:rsid w:val="0031113F"/>
    <w:rsid w:val="00311509"/>
    <w:rsid w:val="0031275F"/>
    <w:rsid w:val="0031309C"/>
    <w:rsid w:val="003144E7"/>
    <w:rsid w:val="0031518D"/>
    <w:rsid w:val="003152BE"/>
    <w:rsid w:val="00315451"/>
    <w:rsid w:val="00315D9F"/>
    <w:rsid w:val="003166A0"/>
    <w:rsid w:val="003167B3"/>
    <w:rsid w:val="00316DF2"/>
    <w:rsid w:val="003171C5"/>
    <w:rsid w:val="003175A3"/>
    <w:rsid w:val="003175FE"/>
    <w:rsid w:val="0031798C"/>
    <w:rsid w:val="003210AC"/>
    <w:rsid w:val="003211AE"/>
    <w:rsid w:val="00322D05"/>
    <w:rsid w:val="00324491"/>
    <w:rsid w:val="00324C13"/>
    <w:rsid w:val="00325A64"/>
    <w:rsid w:val="0032640A"/>
    <w:rsid w:val="0032698D"/>
    <w:rsid w:val="00326C5E"/>
    <w:rsid w:val="00326F10"/>
    <w:rsid w:val="003275C8"/>
    <w:rsid w:val="00327BA8"/>
    <w:rsid w:val="00327FD2"/>
    <w:rsid w:val="00331003"/>
    <w:rsid w:val="00332A7A"/>
    <w:rsid w:val="00333E56"/>
    <w:rsid w:val="00333F2D"/>
    <w:rsid w:val="003340D3"/>
    <w:rsid w:val="00334D95"/>
    <w:rsid w:val="00334EC5"/>
    <w:rsid w:val="00334ECE"/>
    <w:rsid w:val="00335059"/>
    <w:rsid w:val="00335347"/>
    <w:rsid w:val="00335BDF"/>
    <w:rsid w:val="00336122"/>
    <w:rsid w:val="003362D5"/>
    <w:rsid w:val="00336D9C"/>
    <w:rsid w:val="0034087F"/>
    <w:rsid w:val="00340AC5"/>
    <w:rsid w:val="00341B76"/>
    <w:rsid w:val="003422D2"/>
    <w:rsid w:val="00343CEA"/>
    <w:rsid w:val="00344D03"/>
    <w:rsid w:val="00345A93"/>
    <w:rsid w:val="00346432"/>
    <w:rsid w:val="00346F63"/>
    <w:rsid w:val="00347273"/>
    <w:rsid w:val="00347AA0"/>
    <w:rsid w:val="0035038A"/>
    <w:rsid w:val="0035039B"/>
    <w:rsid w:val="003516EE"/>
    <w:rsid w:val="003519C1"/>
    <w:rsid w:val="003528AB"/>
    <w:rsid w:val="003529AD"/>
    <w:rsid w:val="00352CB6"/>
    <w:rsid w:val="003538D5"/>
    <w:rsid w:val="00354ECB"/>
    <w:rsid w:val="00354F92"/>
    <w:rsid w:val="00355842"/>
    <w:rsid w:val="00356800"/>
    <w:rsid w:val="00356E4D"/>
    <w:rsid w:val="003571E4"/>
    <w:rsid w:val="003575F6"/>
    <w:rsid w:val="0036159E"/>
    <w:rsid w:val="0036170D"/>
    <w:rsid w:val="0036181B"/>
    <w:rsid w:val="00361F1D"/>
    <w:rsid w:val="00362616"/>
    <w:rsid w:val="00362725"/>
    <w:rsid w:val="00363C16"/>
    <w:rsid w:val="00366035"/>
    <w:rsid w:val="00366C2B"/>
    <w:rsid w:val="00366F6F"/>
    <w:rsid w:val="0037087F"/>
    <w:rsid w:val="00370EA7"/>
    <w:rsid w:val="00371753"/>
    <w:rsid w:val="003730CA"/>
    <w:rsid w:val="00375D14"/>
    <w:rsid w:val="003760E8"/>
    <w:rsid w:val="00376CB4"/>
    <w:rsid w:val="00376F8C"/>
    <w:rsid w:val="0038186D"/>
    <w:rsid w:val="003818BD"/>
    <w:rsid w:val="00381A9D"/>
    <w:rsid w:val="00381D49"/>
    <w:rsid w:val="00381DC0"/>
    <w:rsid w:val="00382947"/>
    <w:rsid w:val="00382BD5"/>
    <w:rsid w:val="0038384A"/>
    <w:rsid w:val="00384292"/>
    <w:rsid w:val="00385131"/>
    <w:rsid w:val="00385274"/>
    <w:rsid w:val="00386869"/>
    <w:rsid w:val="00386B1D"/>
    <w:rsid w:val="00387828"/>
    <w:rsid w:val="0039041E"/>
    <w:rsid w:val="003904E6"/>
    <w:rsid w:val="00391931"/>
    <w:rsid w:val="00392DA2"/>
    <w:rsid w:val="0039345D"/>
    <w:rsid w:val="0039356F"/>
    <w:rsid w:val="00395D1E"/>
    <w:rsid w:val="00395DEC"/>
    <w:rsid w:val="00396008"/>
    <w:rsid w:val="00396244"/>
    <w:rsid w:val="003A067E"/>
    <w:rsid w:val="003A0FE1"/>
    <w:rsid w:val="003A2BEC"/>
    <w:rsid w:val="003A336D"/>
    <w:rsid w:val="003A370F"/>
    <w:rsid w:val="003A41BD"/>
    <w:rsid w:val="003A44AB"/>
    <w:rsid w:val="003A474C"/>
    <w:rsid w:val="003A47B8"/>
    <w:rsid w:val="003A4D72"/>
    <w:rsid w:val="003A620E"/>
    <w:rsid w:val="003A64E3"/>
    <w:rsid w:val="003A6E5B"/>
    <w:rsid w:val="003A788A"/>
    <w:rsid w:val="003A7937"/>
    <w:rsid w:val="003B07F6"/>
    <w:rsid w:val="003B1F54"/>
    <w:rsid w:val="003B41CC"/>
    <w:rsid w:val="003B46C6"/>
    <w:rsid w:val="003B4A6E"/>
    <w:rsid w:val="003B6764"/>
    <w:rsid w:val="003B6D84"/>
    <w:rsid w:val="003C093B"/>
    <w:rsid w:val="003C1601"/>
    <w:rsid w:val="003C18AF"/>
    <w:rsid w:val="003C2333"/>
    <w:rsid w:val="003C2DAE"/>
    <w:rsid w:val="003C5683"/>
    <w:rsid w:val="003C58E1"/>
    <w:rsid w:val="003C60C0"/>
    <w:rsid w:val="003C6272"/>
    <w:rsid w:val="003C63F1"/>
    <w:rsid w:val="003C6961"/>
    <w:rsid w:val="003C6B8B"/>
    <w:rsid w:val="003C7E8B"/>
    <w:rsid w:val="003D019D"/>
    <w:rsid w:val="003D0ACB"/>
    <w:rsid w:val="003D1AEA"/>
    <w:rsid w:val="003D1C3C"/>
    <w:rsid w:val="003D2D3A"/>
    <w:rsid w:val="003D35E8"/>
    <w:rsid w:val="003D4D3A"/>
    <w:rsid w:val="003D5FFC"/>
    <w:rsid w:val="003D60E9"/>
    <w:rsid w:val="003D66F4"/>
    <w:rsid w:val="003D7BB4"/>
    <w:rsid w:val="003E026E"/>
    <w:rsid w:val="003E0A55"/>
    <w:rsid w:val="003E0B1F"/>
    <w:rsid w:val="003E1CE6"/>
    <w:rsid w:val="003E2334"/>
    <w:rsid w:val="003E3AF7"/>
    <w:rsid w:val="003E3BF4"/>
    <w:rsid w:val="003E4277"/>
    <w:rsid w:val="003E4737"/>
    <w:rsid w:val="003E5975"/>
    <w:rsid w:val="003E64E7"/>
    <w:rsid w:val="003E6A3B"/>
    <w:rsid w:val="003E6B71"/>
    <w:rsid w:val="003E6C9F"/>
    <w:rsid w:val="003E6F09"/>
    <w:rsid w:val="003E740A"/>
    <w:rsid w:val="003E7AA8"/>
    <w:rsid w:val="003F1940"/>
    <w:rsid w:val="003F1BC4"/>
    <w:rsid w:val="003F2675"/>
    <w:rsid w:val="003F4358"/>
    <w:rsid w:val="003F4433"/>
    <w:rsid w:val="003F4A48"/>
    <w:rsid w:val="003F5418"/>
    <w:rsid w:val="003F5FF6"/>
    <w:rsid w:val="003F6056"/>
    <w:rsid w:val="003F64E1"/>
    <w:rsid w:val="003F66C7"/>
    <w:rsid w:val="003F7CA5"/>
    <w:rsid w:val="00400D7B"/>
    <w:rsid w:val="004024B9"/>
    <w:rsid w:val="00402E60"/>
    <w:rsid w:val="004049DC"/>
    <w:rsid w:val="00404A37"/>
    <w:rsid w:val="00404E38"/>
    <w:rsid w:val="00405853"/>
    <w:rsid w:val="004061E4"/>
    <w:rsid w:val="004062DC"/>
    <w:rsid w:val="004063F4"/>
    <w:rsid w:val="00406FD3"/>
    <w:rsid w:val="00410598"/>
    <w:rsid w:val="00411877"/>
    <w:rsid w:val="00411AA0"/>
    <w:rsid w:val="00411CC1"/>
    <w:rsid w:val="00411EC4"/>
    <w:rsid w:val="004123BE"/>
    <w:rsid w:val="00412941"/>
    <w:rsid w:val="0041348A"/>
    <w:rsid w:val="004140D5"/>
    <w:rsid w:val="00415231"/>
    <w:rsid w:val="00415C8A"/>
    <w:rsid w:val="004161D3"/>
    <w:rsid w:val="004171E0"/>
    <w:rsid w:val="0041759C"/>
    <w:rsid w:val="004204C4"/>
    <w:rsid w:val="00420B53"/>
    <w:rsid w:val="00421DEB"/>
    <w:rsid w:val="0042282B"/>
    <w:rsid w:val="00422882"/>
    <w:rsid w:val="00422D84"/>
    <w:rsid w:val="00423621"/>
    <w:rsid w:val="00423CE3"/>
    <w:rsid w:val="00423F75"/>
    <w:rsid w:val="00424064"/>
    <w:rsid w:val="00424395"/>
    <w:rsid w:val="00424BBF"/>
    <w:rsid w:val="004250C6"/>
    <w:rsid w:val="004253EC"/>
    <w:rsid w:val="00425A19"/>
    <w:rsid w:val="00425D29"/>
    <w:rsid w:val="004265ED"/>
    <w:rsid w:val="00426C28"/>
    <w:rsid w:val="00427235"/>
    <w:rsid w:val="00427E33"/>
    <w:rsid w:val="004316F5"/>
    <w:rsid w:val="00431FAA"/>
    <w:rsid w:val="00433369"/>
    <w:rsid w:val="00433548"/>
    <w:rsid w:val="00436034"/>
    <w:rsid w:val="00436D50"/>
    <w:rsid w:val="00437D5E"/>
    <w:rsid w:val="00440834"/>
    <w:rsid w:val="0044292B"/>
    <w:rsid w:val="004434B7"/>
    <w:rsid w:val="00443F38"/>
    <w:rsid w:val="00444582"/>
    <w:rsid w:val="0044539D"/>
    <w:rsid w:val="004466DC"/>
    <w:rsid w:val="004519BF"/>
    <w:rsid w:val="004519EF"/>
    <w:rsid w:val="004527E0"/>
    <w:rsid w:val="00452972"/>
    <w:rsid w:val="0045342D"/>
    <w:rsid w:val="00454CBE"/>
    <w:rsid w:val="004554BC"/>
    <w:rsid w:val="004560E8"/>
    <w:rsid w:val="004561BC"/>
    <w:rsid w:val="00456788"/>
    <w:rsid w:val="0045693A"/>
    <w:rsid w:val="00460185"/>
    <w:rsid w:val="00460C0E"/>
    <w:rsid w:val="00460F43"/>
    <w:rsid w:val="004610B0"/>
    <w:rsid w:val="00461347"/>
    <w:rsid w:val="00461691"/>
    <w:rsid w:val="004619AE"/>
    <w:rsid w:val="00462179"/>
    <w:rsid w:val="00462B56"/>
    <w:rsid w:val="00462F8D"/>
    <w:rsid w:val="00463998"/>
    <w:rsid w:val="00464650"/>
    <w:rsid w:val="00464795"/>
    <w:rsid w:val="00464D4B"/>
    <w:rsid w:val="00464FCE"/>
    <w:rsid w:val="00465755"/>
    <w:rsid w:val="00466371"/>
    <w:rsid w:val="00467A93"/>
    <w:rsid w:val="00467DC7"/>
    <w:rsid w:val="00467E8F"/>
    <w:rsid w:val="00471818"/>
    <w:rsid w:val="0047187D"/>
    <w:rsid w:val="00471E9E"/>
    <w:rsid w:val="00472227"/>
    <w:rsid w:val="004723BD"/>
    <w:rsid w:val="00472D6B"/>
    <w:rsid w:val="0047341B"/>
    <w:rsid w:val="004738FB"/>
    <w:rsid w:val="00474197"/>
    <w:rsid w:val="0047503F"/>
    <w:rsid w:val="004752D0"/>
    <w:rsid w:val="004753EA"/>
    <w:rsid w:val="00475E15"/>
    <w:rsid w:val="004773BF"/>
    <w:rsid w:val="004802DA"/>
    <w:rsid w:val="00480D28"/>
    <w:rsid w:val="00480FF8"/>
    <w:rsid w:val="00481256"/>
    <w:rsid w:val="00481D1D"/>
    <w:rsid w:val="00482A09"/>
    <w:rsid w:val="00482B11"/>
    <w:rsid w:val="00483FD2"/>
    <w:rsid w:val="00484F8D"/>
    <w:rsid w:val="00485197"/>
    <w:rsid w:val="00485F3C"/>
    <w:rsid w:val="0049116E"/>
    <w:rsid w:val="00491C35"/>
    <w:rsid w:val="00492522"/>
    <w:rsid w:val="004927E2"/>
    <w:rsid w:val="0049351D"/>
    <w:rsid w:val="0049374A"/>
    <w:rsid w:val="00493CFE"/>
    <w:rsid w:val="00494AA9"/>
    <w:rsid w:val="004950F3"/>
    <w:rsid w:val="004952FD"/>
    <w:rsid w:val="00496BBA"/>
    <w:rsid w:val="00496E07"/>
    <w:rsid w:val="004A0879"/>
    <w:rsid w:val="004A12EB"/>
    <w:rsid w:val="004A1474"/>
    <w:rsid w:val="004A1E0A"/>
    <w:rsid w:val="004A20C5"/>
    <w:rsid w:val="004A23CA"/>
    <w:rsid w:val="004A25E0"/>
    <w:rsid w:val="004A2FE0"/>
    <w:rsid w:val="004A323B"/>
    <w:rsid w:val="004A41C0"/>
    <w:rsid w:val="004A4DE2"/>
    <w:rsid w:val="004A76E5"/>
    <w:rsid w:val="004A7731"/>
    <w:rsid w:val="004B02BA"/>
    <w:rsid w:val="004B0814"/>
    <w:rsid w:val="004B19CA"/>
    <w:rsid w:val="004B24DE"/>
    <w:rsid w:val="004B255F"/>
    <w:rsid w:val="004B3892"/>
    <w:rsid w:val="004B3BA9"/>
    <w:rsid w:val="004B4201"/>
    <w:rsid w:val="004B432F"/>
    <w:rsid w:val="004B5C3E"/>
    <w:rsid w:val="004B6C8A"/>
    <w:rsid w:val="004B6C8F"/>
    <w:rsid w:val="004B71B2"/>
    <w:rsid w:val="004C026B"/>
    <w:rsid w:val="004C0552"/>
    <w:rsid w:val="004C0D60"/>
    <w:rsid w:val="004C1657"/>
    <w:rsid w:val="004C2863"/>
    <w:rsid w:val="004C2D34"/>
    <w:rsid w:val="004C363F"/>
    <w:rsid w:val="004C38D0"/>
    <w:rsid w:val="004C3AD7"/>
    <w:rsid w:val="004C4BE6"/>
    <w:rsid w:val="004C5B4D"/>
    <w:rsid w:val="004C5C66"/>
    <w:rsid w:val="004C7A01"/>
    <w:rsid w:val="004D01C8"/>
    <w:rsid w:val="004D0D2A"/>
    <w:rsid w:val="004D0D82"/>
    <w:rsid w:val="004D14DF"/>
    <w:rsid w:val="004D285D"/>
    <w:rsid w:val="004D4A7E"/>
    <w:rsid w:val="004D6A5E"/>
    <w:rsid w:val="004D6D2D"/>
    <w:rsid w:val="004D783D"/>
    <w:rsid w:val="004E0B36"/>
    <w:rsid w:val="004E12FF"/>
    <w:rsid w:val="004E170E"/>
    <w:rsid w:val="004E1DA4"/>
    <w:rsid w:val="004E2FD3"/>
    <w:rsid w:val="004E340A"/>
    <w:rsid w:val="004E4483"/>
    <w:rsid w:val="004E4B43"/>
    <w:rsid w:val="004E4F36"/>
    <w:rsid w:val="004E6CA1"/>
    <w:rsid w:val="004E71AE"/>
    <w:rsid w:val="004E72A9"/>
    <w:rsid w:val="004E788A"/>
    <w:rsid w:val="004F0AB6"/>
    <w:rsid w:val="004F26ED"/>
    <w:rsid w:val="004F353B"/>
    <w:rsid w:val="004F3621"/>
    <w:rsid w:val="004F54EB"/>
    <w:rsid w:val="004F6750"/>
    <w:rsid w:val="004F6BA9"/>
    <w:rsid w:val="004F7683"/>
    <w:rsid w:val="005003E9"/>
    <w:rsid w:val="00500CC4"/>
    <w:rsid w:val="00501409"/>
    <w:rsid w:val="005019C6"/>
    <w:rsid w:val="00502C15"/>
    <w:rsid w:val="00502DD9"/>
    <w:rsid w:val="00503019"/>
    <w:rsid w:val="005033B4"/>
    <w:rsid w:val="00503CC7"/>
    <w:rsid w:val="00504B30"/>
    <w:rsid w:val="00504B6F"/>
    <w:rsid w:val="00504F8B"/>
    <w:rsid w:val="005051DE"/>
    <w:rsid w:val="00505658"/>
    <w:rsid w:val="00505EBD"/>
    <w:rsid w:val="00506278"/>
    <w:rsid w:val="00506ECC"/>
    <w:rsid w:val="00507CFA"/>
    <w:rsid w:val="005105C7"/>
    <w:rsid w:val="00510726"/>
    <w:rsid w:val="00511449"/>
    <w:rsid w:val="00511F65"/>
    <w:rsid w:val="0051292C"/>
    <w:rsid w:val="00512E65"/>
    <w:rsid w:val="00513623"/>
    <w:rsid w:val="00513AC3"/>
    <w:rsid w:val="005146CE"/>
    <w:rsid w:val="00514A71"/>
    <w:rsid w:val="00514ADE"/>
    <w:rsid w:val="005169B3"/>
    <w:rsid w:val="0052057A"/>
    <w:rsid w:val="00520823"/>
    <w:rsid w:val="00520F0B"/>
    <w:rsid w:val="00521794"/>
    <w:rsid w:val="005224D0"/>
    <w:rsid w:val="005225F3"/>
    <w:rsid w:val="005226B6"/>
    <w:rsid w:val="00522C10"/>
    <w:rsid w:val="005239E7"/>
    <w:rsid w:val="00523AC4"/>
    <w:rsid w:val="0052438F"/>
    <w:rsid w:val="00524B11"/>
    <w:rsid w:val="00524FA4"/>
    <w:rsid w:val="00525B15"/>
    <w:rsid w:val="0052642C"/>
    <w:rsid w:val="00526FE1"/>
    <w:rsid w:val="005271E5"/>
    <w:rsid w:val="00531100"/>
    <w:rsid w:val="00531579"/>
    <w:rsid w:val="005317FF"/>
    <w:rsid w:val="00532647"/>
    <w:rsid w:val="0053279A"/>
    <w:rsid w:val="005327CF"/>
    <w:rsid w:val="00535158"/>
    <w:rsid w:val="005355AA"/>
    <w:rsid w:val="00535EA9"/>
    <w:rsid w:val="0053611B"/>
    <w:rsid w:val="00537150"/>
    <w:rsid w:val="00537353"/>
    <w:rsid w:val="00537424"/>
    <w:rsid w:val="005375E3"/>
    <w:rsid w:val="00540385"/>
    <w:rsid w:val="00540416"/>
    <w:rsid w:val="005404D7"/>
    <w:rsid w:val="00540B4C"/>
    <w:rsid w:val="005430E7"/>
    <w:rsid w:val="00544764"/>
    <w:rsid w:val="00546974"/>
    <w:rsid w:val="005469BA"/>
    <w:rsid w:val="00547E27"/>
    <w:rsid w:val="00550240"/>
    <w:rsid w:val="00550467"/>
    <w:rsid w:val="00550D28"/>
    <w:rsid w:val="00552521"/>
    <w:rsid w:val="0055308E"/>
    <w:rsid w:val="00553FAA"/>
    <w:rsid w:val="00556468"/>
    <w:rsid w:val="005567AA"/>
    <w:rsid w:val="0055687D"/>
    <w:rsid w:val="00560C8F"/>
    <w:rsid w:val="00561E08"/>
    <w:rsid w:val="0056225A"/>
    <w:rsid w:val="00563ADE"/>
    <w:rsid w:val="00565343"/>
    <w:rsid w:val="005659CF"/>
    <w:rsid w:val="005663A1"/>
    <w:rsid w:val="00566D32"/>
    <w:rsid w:val="00566D70"/>
    <w:rsid w:val="00570D7B"/>
    <w:rsid w:val="0057162E"/>
    <w:rsid w:val="005717D5"/>
    <w:rsid w:val="005725E6"/>
    <w:rsid w:val="00572BFE"/>
    <w:rsid w:val="005738A4"/>
    <w:rsid w:val="00573F6E"/>
    <w:rsid w:val="005747AE"/>
    <w:rsid w:val="00574C9A"/>
    <w:rsid w:val="005755D6"/>
    <w:rsid w:val="00575F79"/>
    <w:rsid w:val="00576F1F"/>
    <w:rsid w:val="00577C6C"/>
    <w:rsid w:val="005803DA"/>
    <w:rsid w:val="00580918"/>
    <w:rsid w:val="00580BE1"/>
    <w:rsid w:val="00580EB6"/>
    <w:rsid w:val="0058159D"/>
    <w:rsid w:val="005817DA"/>
    <w:rsid w:val="00581BBB"/>
    <w:rsid w:val="005827BA"/>
    <w:rsid w:val="00582A3E"/>
    <w:rsid w:val="00582F03"/>
    <w:rsid w:val="00583FA8"/>
    <w:rsid w:val="005845F8"/>
    <w:rsid w:val="005848F1"/>
    <w:rsid w:val="00585352"/>
    <w:rsid w:val="00585527"/>
    <w:rsid w:val="0058563A"/>
    <w:rsid w:val="00586B1E"/>
    <w:rsid w:val="005902FF"/>
    <w:rsid w:val="00590376"/>
    <w:rsid w:val="00590501"/>
    <w:rsid w:val="005905E9"/>
    <w:rsid w:val="005906C8"/>
    <w:rsid w:val="0059163D"/>
    <w:rsid w:val="00591642"/>
    <w:rsid w:val="00592599"/>
    <w:rsid w:val="00592F95"/>
    <w:rsid w:val="00593683"/>
    <w:rsid w:val="00593728"/>
    <w:rsid w:val="005943C6"/>
    <w:rsid w:val="00594F9B"/>
    <w:rsid w:val="005960B4"/>
    <w:rsid w:val="00596B52"/>
    <w:rsid w:val="00596C56"/>
    <w:rsid w:val="00597248"/>
    <w:rsid w:val="00597D55"/>
    <w:rsid w:val="005A0317"/>
    <w:rsid w:val="005A140D"/>
    <w:rsid w:val="005A1783"/>
    <w:rsid w:val="005A3236"/>
    <w:rsid w:val="005A3565"/>
    <w:rsid w:val="005A39B5"/>
    <w:rsid w:val="005A3A11"/>
    <w:rsid w:val="005A4084"/>
    <w:rsid w:val="005A4454"/>
    <w:rsid w:val="005A55A9"/>
    <w:rsid w:val="005A5CED"/>
    <w:rsid w:val="005A5E46"/>
    <w:rsid w:val="005A6A0A"/>
    <w:rsid w:val="005A7E35"/>
    <w:rsid w:val="005B0E42"/>
    <w:rsid w:val="005B1376"/>
    <w:rsid w:val="005B24F5"/>
    <w:rsid w:val="005B29AE"/>
    <w:rsid w:val="005B2F6D"/>
    <w:rsid w:val="005B44CA"/>
    <w:rsid w:val="005B506B"/>
    <w:rsid w:val="005B54E1"/>
    <w:rsid w:val="005B61B7"/>
    <w:rsid w:val="005B62CF"/>
    <w:rsid w:val="005B653B"/>
    <w:rsid w:val="005B6C0E"/>
    <w:rsid w:val="005B7194"/>
    <w:rsid w:val="005C0200"/>
    <w:rsid w:val="005C1AEE"/>
    <w:rsid w:val="005C24A9"/>
    <w:rsid w:val="005C26FF"/>
    <w:rsid w:val="005C2AAA"/>
    <w:rsid w:val="005C38F8"/>
    <w:rsid w:val="005C503F"/>
    <w:rsid w:val="005C51F1"/>
    <w:rsid w:val="005C5A1A"/>
    <w:rsid w:val="005C630E"/>
    <w:rsid w:val="005C676F"/>
    <w:rsid w:val="005C6EEE"/>
    <w:rsid w:val="005D053A"/>
    <w:rsid w:val="005D064C"/>
    <w:rsid w:val="005D0A73"/>
    <w:rsid w:val="005D0B1D"/>
    <w:rsid w:val="005D12B3"/>
    <w:rsid w:val="005D12CC"/>
    <w:rsid w:val="005D307C"/>
    <w:rsid w:val="005D30B1"/>
    <w:rsid w:val="005D5724"/>
    <w:rsid w:val="005D5A03"/>
    <w:rsid w:val="005D6565"/>
    <w:rsid w:val="005E0107"/>
    <w:rsid w:val="005E0781"/>
    <w:rsid w:val="005E09B5"/>
    <w:rsid w:val="005E09F4"/>
    <w:rsid w:val="005E1A52"/>
    <w:rsid w:val="005E1B25"/>
    <w:rsid w:val="005E3A7A"/>
    <w:rsid w:val="005E3CB6"/>
    <w:rsid w:val="005E5298"/>
    <w:rsid w:val="005E5FED"/>
    <w:rsid w:val="005E6AE1"/>
    <w:rsid w:val="005E6DD8"/>
    <w:rsid w:val="005E7646"/>
    <w:rsid w:val="005E7C09"/>
    <w:rsid w:val="005F1E36"/>
    <w:rsid w:val="005F2749"/>
    <w:rsid w:val="005F3262"/>
    <w:rsid w:val="005F3EC1"/>
    <w:rsid w:val="005F57DC"/>
    <w:rsid w:val="005F5837"/>
    <w:rsid w:val="005F5917"/>
    <w:rsid w:val="005F603D"/>
    <w:rsid w:val="005F61A8"/>
    <w:rsid w:val="005F6579"/>
    <w:rsid w:val="005F68D0"/>
    <w:rsid w:val="005F7600"/>
    <w:rsid w:val="005F7FF7"/>
    <w:rsid w:val="006004AF"/>
    <w:rsid w:val="00600B16"/>
    <w:rsid w:val="00600F58"/>
    <w:rsid w:val="006014AC"/>
    <w:rsid w:val="00601C78"/>
    <w:rsid w:val="00602281"/>
    <w:rsid w:val="006022F8"/>
    <w:rsid w:val="00602598"/>
    <w:rsid w:val="0060329D"/>
    <w:rsid w:val="00603A14"/>
    <w:rsid w:val="00603C10"/>
    <w:rsid w:val="00603DEF"/>
    <w:rsid w:val="006055F2"/>
    <w:rsid w:val="006063C0"/>
    <w:rsid w:val="00606EBA"/>
    <w:rsid w:val="00607436"/>
    <w:rsid w:val="00607585"/>
    <w:rsid w:val="00612186"/>
    <w:rsid w:val="00612B54"/>
    <w:rsid w:val="0061454F"/>
    <w:rsid w:val="00616B19"/>
    <w:rsid w:val="00617038"/>
    <w:rsid w:val="0061734B"/>
    <w:rsid w:val="00617471"/>
    <w:rsid w:val="00620343"/>
    <w:rsid w:val="00620F20"/>
    <w:rsid w:val="00621403"/>
    <w:rsid w:val="0062281F"/>
    <w:rsid w:val="006234FE"/>
    <w:rsid w:val="0062364F"/>
    <w:rsid w:val="00623C55"/>
    <w:rsid w:val="00623F85"/>
    <w:rsid w:val="00624738"/>
    <w:rsid w:val="006249D8"/>
    <w:rsid w:val="006251DA"/>
    <w:rsid w:val="006264A6"/>
    <w:rsid w:val="00626E4E"/>
    <w:rsid w:val="006273C5"/>
    <w:rsid w:val="00627891"/>
    <w:rsid w:val="00627BC7"/>
    <w:rsid w:val="00627CC4"/>
    <w:rsid w:val="00634870"/>
    <w:rsid w:val="00635CC5"/>
    <w:rsid w:val="006363F0"/>
    <w:rsid w:val="0063648D"/>
    <w:rsid w:val="006373A4"/>
    <w:rsid w:val="006435B6"/>
    <w:rsid w:val="006435FB"/>
    <w:rsid w:val="00643BE5"/>
    <w:rsid w:val="006443CC"/>
    <w:rsid w:val="00645897"/>
    <w:rsid w:val="0064621E"/>
    <w:rsid w:val="006466B7"/>
    <w:rsid w:val="00646EFA"/>
    <w:rsid w:val="0064702C"/>
    <w:rsid w:val="006502FB"/>
    <w:rsid w:val="006507B2"/>
    <w:rsid w:val="00650925"/>
    <w:rsid w:val="00650AC7"/>
    <w:rsid w:val="006515DD"/>
    <w:rsid w:val="006516C1"/>
    <w:rsid w:val="00651C27"/>
    <w:rsid w:val="00651C3E"/>
    <w:rsid w:val="006538C4"/>
    <w:rsid w:val="00655269"/>
    <w:rsid w:val="006606D7"/>
    <w:rsid w:val="0066142F"/>
    <w:rsid w:val="00661EE4"/>
    <w:rsid w:val="00662CA2"/>
    <w:rsid w:val="00663D67"/>
    <w:rsid w:val="00664006"/>
    <w:rsid w:val="00665739"/>
    <w:rsid w:val="006710E1"/>
    <w:rsid w:val="00672B55"/>
    <w:rsid w:val="00672F92"/>
    <w:rsid w:val="006735F2"/>
    <w:rsid w:val="00673F29"/>
    <w:rsid w:val="006742CB"/>
    <w:rsid w:val="00674613"/>
    <w:rsid w:val="00675E61"/>
    <w:rsid w:val="0067656E"/>
    <w:rsid w:val="00676660"/>
    <w:rsid w:val="006768AF"/>
    <w:rsid w:val="00677506"/>
    <w:rsid w:val="00677724"/>
    <w:rsid w:val="00677DAA"/>
    <w:rsid w:val="00680C63"/>
    <w:rsid w:val="00681029"/>
    <w:rsid w:val="006819F0"/>
    <w:rsid w:val="0068311C"/>
    <w:rsid w:val="0068376E"/>
    <w:rsid w:val="006846C9"/>
    <w:rsid w:val="00684723"/>
    <w:rsid w:val="00684983"/>
    <w:rsid w:val="00685153"/>
    <w:rsid w:val="00685557"/>
    <w:rsid w:val="00686173"/>
    <w:rsid w:val="006866FD"/>
    <w:rsid w:val="0068726A"/>
    <w:rsid w:val="0068783C"/>
    <w:rsid w:val="00690CAE"/>
    <w:rsid w:val="0069116C"/>
    <w:rsid w:val="00691348"/>
    <w:rsid w:val="006913EC"/>
    <w:rsid w:val="00691825"/>
    <w:rsid w:val="00692499"/>
    <w:rsid w:val="00692EEA"/>
    <w:rsid w:val="006930A9"/>
    <w:rsid w:val="006949E1"/>
    <w:rsid w:val="00694D05"/>
    <w:rsid w:val="00695A35"/>
    <w:rsid w:val="00695BF2"/>
    <w:rsid w:val="00696008"/>
    <w:rsid w:val="00696041"/>
    <w:rsid w:val="00696543"/>
    <w:rsid w:val="006A07E9"/>
    <w:rsid w:val="006A11CD"/>
    <w:rsid w:val="006A25C6"/>
    <w:rsid w:val="006A2F33"/>
    <w:rsid w:val="006A3DBA"/>
    <w:rsid w:val="006A422B"/>
    <w:rsid w:val="006A4352"/>
    <w:rsid w:val="006A437E"/>
    <w:rsid w:val="006A4406"/>
    <w:rsid w:val="006A5359"/>
    <w:rsid w:val="006A56C1"/>
    <w:rsid w:val="006A5F25"/>
    <w:rsid w:val="006A62E6"/>
    <w:rsid w:val="006A63F5"/>
    <w:rsid w:val="006A650F"/>
    <w:rsid w:val="006A6C98"/>
    <w:rsid w:val="006B00DC"/>
    <w:rsid w:val="006B230D"/>
    <w:rsid w:val="006B54DA"/>
    <w:rsid w:val="006B6C3D"/>
    <w:rsid w:val="006B7189"/>
    <w:rsid w:val="006B7966"/>
    <w:rsid w:val="006B7B58"/>
    <w:rsid w:val="006B7D95"/>
    <w:rsid w:val="006C14CB"/>
    <w:rsid w:val="006C2985"/>
    <w:rsid w:val="006C2C48"/>
    <w:rsid w:val="006C3237"/>
    <w:rsid w:val="006C370C"/>
    <w:rsid w:val="006C5559"/>
    <w:rsid w:val="006C6511"/>
    <w:rsid w:val="006C6C6C"/>
    <w:rsid w:val="006C732D"/>
    <w:rsid w:val="006C7335"/>
    <w:rsid w:val="006C7E67"/>
    <w:rsid w:val="006C7E7B"/>
    <w:rsid w:val="006D070B"/>
    <w:rsid w:val="006D122B"/>
    <w:rsid w:val="006D1586"/>
    <w:rsid w:val="006D284C"/>
    <w:rsid w:val="006D2CC5"/>
    <w:rsid w:val="006D343F"/>
    <w:rsid w:val="006D3C39"/>
    <w:rsid w:val="006D3D68"/>
    <w:rsid w:val="006D421F"/>
    <w:rsid w:val="006D58CB"/>
    <w:rsid w:val="006D6627"/>
    <w:rsid w:val="006D68B0"/>
    <w:rsid w:val="006D6E11"/>
    <w:rsid w:val="006D6F05"/>
    <w:rsid w:val="006D76C4"/>
    <w:rsid w:val="006D7758"/>
    <w:rsid w:val="006D7847"/>
    <w:rsid w:val="006E0A03"/>
    <w:rsid w:val="006E1874"/>
    <w:rsid w:val="006E19EF"/>
    <w:rsid w:val="006E226F"/>
    <w:rsid w:val="006E2317"/>
    <w:rsid w:val="006E2458"/>
    <w:rsid w:val="006E2CA2"/>
    <w:rsid w:val="006E3065"/>
    <w:rsid w:val="006E334F"/>
    <w:rsid w:val="006E3FBD"/>
    <w:rsid w:val="006E633C"/>
    <w:rsid w:val="006E66E8"/>
    <w:rsid w:val="006E783E"/>
    <w:rsid w:val="006E7D09"/>
    <w:rsid w:val="006E7EA6"/>
    <w:rsid w:val="006F0BEA"/>
    <w:rsid w:val="006F0D20"/>
    <w:rsid w:val="006F165E"/>
    <w:rsid w:val="006F1C7C"/>
    <w:rsid w:val="006F1CA1"/>
    <w:rsid w:val="006F1CE9"/>
    <w:rsid w:val="006F3BCA"/>
    <w:rsid w:val="006F437F"/>
    <w:rsid w:val="006F4A4C"/>
    <w:rsid w:val="006F4AD4"/>
    <w:rsid w:val="006F4D56"/>
    <w:rsid w:val="006F551E"/>
    <w:rsid w:val="006F69D7"/>
    <w:rsid w:val="006F70C4"/>
    <w:rsid w:val="006F7691"/>
    <w:rsid w:val="006F7DCC"/>
    <w:rsid w:val="007001C6"/>
    <w:rsid w:val="00700367"/>
    <w:rsid w:val="00700D42"/>
    <w:rsid w:val="0070166B"/>
    <w:rsid w:val="00701689"/>
    <w:rsid w:val="0070431C"/>
    <w:rsid w:val="00704F31"/>
    <w:rsid w:val="0070561A"/>
    <w:rsid w:val="00705823"/>
    <w:rsid w:val="00705F62"/>
    <w:rsid w:val="00706864"/>
    <w:rsid w:val="00706C6B"/>
    <w:rsid w:val="00706C7F"/>
    <w:rsid w:val="007074FE"/>
    <w:rsid w:val="007076AE"/>
    <w:rsid w:val="00711194"/>
    <w:rsid w:val="0071126C"/>
    <w:rsid w:val="0071157E"/>
    <w:rsid w:val="007128FC"/>
    <w:rsid w:val="007136A6"/>
    <w:rsid w:val="007151EE"/>
    <w:rsid w:val="00715DBD"/>
    <w:rsid w:val="0071690D"/>
    <w:rsid w:val="00717E09"/>
    <w:rsid w:val="00721507"/>
    <w:rsid w:val="00721561"/>
    <w:rsid w:val="007243DE"/>
    <w:rsid w:val="007255A1"/>
    <w:rsid w:val="00726707"/>
    <w:rsid w:val="00727130"/>
    <w:rsid w:val="00727DC0"/>
    <w:rsid w:val="0073286F"/>
    <w:rsid w:val="00732DCD"/>
    <w:rsid w:val="00734A7F"/>
    <w:rsid w:val="00734E5F"/>
    <w:rsid w:val="00734F75"/>
    <w:rsid w:val="00735279"/>
    <w:rsid w:val="00735462"/>
    <w:rsid w:val="00735923"/>
    <w:rsid w:val="00735C71"/>
    <w:rsid w:val="00736A0C"/>
    <w:rsid w:val="007370F4"/>
    <w:rsid w:val="007400EB"/>
    <w:rsid w:val="007403A0"/>
    <w:rsid w:val="00742282"/>
    <w:rsid w:val="0074297C"/>
    <w:rsid w:val="00742A04"/>
    <w:rsid w:val="00742D57"/>
    <w:rsid w:val="00743035"/>
    <w:rsid w:val="0074357D"/>
    <w:rsid w:val="00744827"/>
    <w:rsid w:val="00746507"/>
    <w:rsid w:val="007466DD"/>
    <w:rsid w:val="00746E29"/>
    <w:rsid w:val="00746E70"/>
    <w:rsid w:val="007501F1"/>
    <w:rsid w:val="0075098E"/>
    <w:rsid w:val="00751CDC"/>
    <w:rsid w:val="007525DA"/>
    <w:rsid w:val="00752955"/>
    <w:rsid w:val="00752BB7"/>
    <w:rsid w:val="007534B7"/>
    <w:rsid w:val="00753870"/>
    <w:rsid w:val="00753D7C"/>
    <w:rsid w:val="00753FCA"/>
    <w:rsid w:val="007547D0"/>
    <w:rsid w:val="007547EB"/>
    <w:rsid w:val="007556CF"/>
    <w:rsid w:val="0075682F"/>
    <w:rsid w:val="00756C31"/>
    <w:rsid w:val="00756E6A"/>
    <w:rsid w:val="007579FE"/>
    <w:rsid w:val="00757F0C"/>
    <w:rsid w:val="00760DE2"/>
    <w:rsid w:val="007617AF"/>
    <w:rsid w:val="00761B1D"/>
    <w:rsid w:val="00762A27"/>
    <w:rsid w:val="00762D6A"/>
    <w:rsid w:val="007631CA"/>
    <w:rsid w:val="00764390"/>
    <w:rsid w:val="007644A4"/>
    <w:rsid w:val="00764F8C"/>
    <w:rsid w:val="00767939"/>
    <w:rsid w:val="007705A0"/>
    <w:rsid w:val="007709AE"/>
    <w:rsid w:val="007710B7"/>
    <w:rsid w:val="00772361"/>
    <w:rsid w:val="00772B62"/>
    <w:rsid w:val="00773D15"/>
    <w:rsid w:val="00773FED"/>
    <w:rsid w:val="00774C69"/>
    <w:rsid w:val="0077511C"/>
    <w:rsid w:val="00777811"/>
    <w:rsid w:val="00777C9C"/>
    <w:rsid w:val="00777CA5"/>
    <w:rsid w:val="0078075A"/>
    <w:rsid w:val="00780A8D"/>
    <w:rsid w:val="0078168F"/>
    <w:rsid w:val="007824E2"/>
    <w:rsid w:val="007825A6"/>
    <w:rsid w:val="00782790"/>
    <w:rsid w:val="0078367A"/>
    <w:rsid w:val="00783929"/>
    <w:rsid w:val="0078475F"/>
    <w:rsid w:val="007860D7"/>
    <w:rsid w:val="00786458"/>
    <w:rsid w:val="007865B1"/>
    <w:rsid w:val="00786F8D"/>
    <w:rsid w:val="00787986"/>
    <w:rsid w:val="007879C8"/>
    <w:rsid w:val="00790FE9"/>
    <w:rsid w:val="0079330B"/>
    <w:rsid w:val="007935D9"/>
    <w:rsid w:val="00793F2B"/>
    <w:rsid w:val="00795F7D"/>
    <w:rsid w:val="0079600C"/>
    <w:rsid w:val="0079611F"/>
    <w:rsid w:val="007966DD"/>
    <w:rsid w:val="007A0B47"/>
    <w:rsid w:val="007A0DE9"/>
    <w:rsid w:val="007A1D1A"/>
    <w:rsid w:val="007A2187"/>
    <w:rsid w:val="007A38AA"/>
    <w:rsid w:val="007A3F74"/>
    <w:rsid w:val="007A4BDE"/>
    <w:rsid w:val="007A6B37"/>
    <w:rsid w:val="007A71E9"/>
    <w:rsid w:val="007A7438"/>
    <w:rsid w:val="007A74B8"/>
    <w:rsid w:val="007B0276"/>
    <w:rsid w:val="007B08AE"/>
    <w:rsid w:val="007B28C5"/>
    <w:rsid w:val="007B2D78"/>
    <w:rsid w:val="007B4199"/>
    <w:rsid w:val="007B44F3"/>
    <w:rsid w:val="007B450C"/>
    <w:rsid w:val="007B5E78"/>
    <w:rsid w:val="007B755A"/>
    <w:rsid w:val="007C0CC5"/>
    <w:rsid w:val="007C1387"/>
    <w:rsid w:val="007C15FC"/>
    <w:rsid w:val="007C2D94"/>
    <w:rsid w:val="007C49B9"/>
    <w:rsid w:val="007C4E24"/>
    <w:rsid w:val="007C4EEA"/>
    <w:rsid w:val="007C5068"/>
    <w:rsid w:val="007C56E9"/>
    <w:rsid w:val="007C62BC"/>
    <w:rsid w:val="007C6690"/>
    <w:rsid w:val="007C75FE"/>
    <w:rsid w:val="007C7876"/>
    <w:rsid w:val="007C7A4C"/>
    <w:rsid w:val="007D038A"/>
    <w:rsid w:val="007D074D"/>
    <w:rsid w:val="007D0816"/>
    <w:rsid w:val="007D10BF"/>
    <w:rsid w:val="007D127B"/>
    <w:rsid w:val="007D247A"/>
    <w:rsid w:val="007D28C4"/>
    <w:rsid w:val="007D29F8"/>
    <w:rsid w:val="007D2AE5"/>
    <w:rsid w:val="007D2AE7"/>
    <w:rsid w:val="007D2E0E"/>
    <w:rsid w:val="007D385B"/>
    <w:rsid w:val="007D3C52"/>
    <w:rsid w:val="007D46AD"/>
    <w:rsid w:val="007D4B46"/>
    <w:rsid w:val="007D5746"/>
    <w:rsid w:val="007D5DDE"/>
    <w:rsid w:val="007D5FC8"/>
    <w:rsid w:val="007E0AED"/>
    <w:rsid w:val="007E19A3"/>
    <w:rsid w:val="007E2C9F"/>
    <w:rsid w:val="007E2CB8"/>
    <w:rsid w:val="007E405A"/>
    <w:rsid w:val="007E4812"/>
    <w:rsid w:val="007E5846"/>
    <w:rsid w:val="007E5A27"/>
    <w:rsid w:val="007E61D7"/>
    <w:rsid w:val="007E6467"/>
    <w:rsid w:val="007E6968"/>
    <w:rsid w:val="007E7062"/>
    <w:rsid w:val="007E7E07"/>
    <w:rsid w:val="007E7F71"/>
    <w:rsid w:val="007F1223"/>
    <w:rsid w:val="007F22A7"/>
    <w:rsid w:val="007F2357"/>
    <w:rsid w:val="007F370C"/>
    <w:rsid w:val="007F4860"/>
    <w:rsid w:val="007F4F00"/>
    <w:rsid w:val="007F5E42"/>
    <w:rsid w:val="0080037C"/>
    <w:rsid w:val="008006BB"/>
    <w:rsid w:val="00800B6A"/>
    <w:rsid w:val="0080167E"/>
    <w:rsid w:val="0080195B"/>
    <w:rsid w:val="00802F25"/>
    <w:rsid w:val="00806489"/>
    <w:rsid w:val="0080706D"/>
    <w:rsid w:val="0080707B"/>
    <w:rsid w:val="008071DA"/>
    <w:rsid w:val="00807932"/>
    <w:rsid w:val="00807A92"/>
    <w:rsid w:val="00807FC8"/>
    <w:rsid w:val="0081051E"/>
    <w:rsid w:val="008110B1"/>
    <w:rsid w:val="008111E0"/>
    <w:rsid w:val="008120BD"/>
    <w:rsid w:val="00812E40"/>
    <w:rsid w:val="00813F46"/>
    <w:rsid w:val="008146BC"/>
    <w:rsid w:val="008154DA"/>
    <w:rsid w:val="00815ACA"/>
    <w:rsid w:val="00815CAC"/>
    <w:rsid w:val="00815DC8"/>
    <w:rsid w:val="008161A8"/>
    <w:rsid w:val="008164F5"/>
    <w:rsid w:val="0081722A"/>
    <w:rsid w:val="008205D3"/>
    <w:rsid w:val="00820C95"/>
    <w:rsid w:val="008216C4"/>
    <w:rsid w:val="00822793"/>
    <w:rsid w:val="00822D3D"/>
    <w:rsid w:val="00823793"/>
    <w:rsid w:val="00823C04"/>
    <w:rsid w:val="008255C9"/>
    <w:rsid w:val="008257D4"/>
    <w:rsid w:val="00825914"/>
    <w:rsid w:val="00825C61"/>
    <w:rsid w:val="00826A1F"/>
    <w:rsid w:val="0082762A"/>
    <w:rsid w:val="0083075A"/>
    <w:rsid w:val="008308CB"/>
    <w:rsid w:val="00830BF7"/>
    <w:rsid w:val="0083176B"/>
    <w:rsid w:val="00833AD1"/>
    <w:rsid w:val="00835418"/>
    <w:rsid w:val="00835886"/>
    <w:rsid w:val="00836A5A"/>
    <w:rsid w:val="00836F60"/>
    <w:rsid w:val="00837489"/>
    <w:rsid w:val="00840262"/>
    <w:rsid w:val="00840EAB"/>
    <w:rsid w:val="008412D5"/>
    <w:rsid w:val="008418F1"/>
    <w:rsid w:val="00842900"/>
    <w:rsid w:val="00844057"/>
    <w:rsid w:val="0084496D"/>
    <w:rsid w:val="00845671"/>
    <w:rsid w:val="0084619F"/>
    <w:rsid w:val="0084633D"/>
    <w:rsid w:val="00847661"/>
    <w:rsid w:val="00847D6D"/>
    <w:rsid w:val="00847E04"/>
    <w:rsid w:val="008504D3"/>
    <w:rsid w:val="0085333B"/>
    <w:rsid w:val="008540B1"/>
    <w:rsid w:val="008547CE"/>
    <w:rsid w:val="008556C3"/>
    <w:rsid w:val="00855C9A"/>
    <w:rsid w:val="00855FAC"/>
    <w:rsid w:val="00856AD6"/>
    <w:rsid w:val="0085752C"/>
    <w:rsid w:val="008576E9"/>
    <w:rsid w:val="00860997"/>
    <w:rsid w:val="008614DB"/>
    <w:rsid w:val="008619B0"/>
    <w:rsid w:val="0086222B"/>
    <w:rsid w:val="0086315D"/>
    <w:rsid w:val="00863329"/>
    <w:rsid w:val="0086458C"/>
    <w:rsid w:val="008646F1"/>
    <w:rsid w:val="0086628C"/>
    <w:rsid w:val="00866519"/>
    <w:rsid w:val="008668F2"/>
    <w:rsid w:val="00867424"/>
    <w:rsid w:val="00870710"/>
    <w:rsid w:val="0087084B"/>
    <w:rsid w:val="008718CF"/>
    <w:rsid w:val="0087219A"/>
    <w:rsid w:val="008727D1"/>
    <w:rsid w:val="00872F03"/>
    <w:rsid w:val="00873D71"/>
    <w:rsid w:val="00874F37"/>
    <w:rsid w:val="00875106"/>
    <w:rsid w:val="00875297"/>
    <w:rsid w:val="008754D5"/>
    <w:rsid w:val="008765F8"/>
    <w:rsid w:val="0087751D"/>
    <w:rsid w:val="00877FE6"/>
    <w:rsid w:val="00880390"/>
    <w:rsid w:val="00880E82"/>
    <w:rsid w:val="00881AAA"/>
    <w:rsid w:val="008823C1"/>
    <w:rsid w:val="0088242B"/>
    <w:rsid w:val="008825BF"/>
    <w:rsid w:val="0088417A"/>
    <w:rsid w:val="00886D94"/>
    <w:rsid w:val="00891126"/>
    <w:rsid w:val="00891799"/>
    <w:rsid w:val="00893F4C"/>
    <w:rsid w:val="008947BC"/>
    <w:rsid w:val="00896018"/>
    <w:rsid w:val="0089662A"/>
    <w:rsid w:val="00897225"/>
    <w:rsid w:val="00897AEF"/>
    <w:rsid w:val="00897BD1"/>
    <w:rsid w:val="00897CC7"/>
    <w:rsid w:val="008A024C"/>
    <w:rsid w:val="008A060E"/>
    <w:rsid w:val="008A06D7"/>
    <w:rsid w:val="008A0CBB"/>
    <w:rsid w:val="008A160A"/>
    <w:rsid w:val="008A1828"/>
    <w:rsid w:val="008A2202"/>
    <w:rsid w:val="008A28E7"/>
    <w:rsid w:val="008A32C0"/>
    <w:rsid w:val="008A349B"/>
    <w:rsid w:val="008A3A9D"/>
    <w:rsid w:val="008A3BDF"/>
    <w:rsid w:val="008A4326"/>
    <w:rsid w:val="008A4E5D"/>
    <w:rsid w:val="008A557B"/>
    <w:rsid w:val="008A59D6"/>
    <w:rsid w:val="008A6B97"/>
    <w:rsid w:val="008A76ED"/>
    <w:rsid w:val="008B094D"/>
    <w:rsid w:val="008B0ADE"/>
    <w:rsid w:val="008B0C69"/>
    <w:rsid w:val="008B0CFF"/>
    <w:rsid w:val="008B2388"/>
    <w:rsid w:val="008B2962"/>
    <w:rsid w:val="008B2FB8"/>
    <w:rsid w:val="008B3817"/>
    <w:rsid w:val="008B3E6C"/>
    <w:rsid w:val="008B405A"/>
    <w:rsid w:val="008B425E"/>
    <w:rsid w:val="008B5475"/>
    <w:rsid w:val="008B6190"/>
    <w:rsid w:val="008B6547"/>
    <w:rsid w:val="008B6BCD"/>
    <w:rsid w:val="008B7B0D"/>
    <w:rsid w:val="008B7C15"/>
    <w:rsid w:val="008C1161"/>
    <w:rsid w:val="008C15CD"/>
    <w:rsid w:val="008C15DF"/>
    <w:rsid w:val="008C1A05"/>
    <w:rsid w:val="008C1BD9"/>
    <w:rsid w:val="008C2839"/>
    <w:rsid w:val="008C4067"/>
    <w:rsid w:val="008C5555"/>
    <w:rsid w:val="008C6435"/>
    <w:rsid w:val="008C6603"/>
    <w:rsid w:val="008C6C98"/>
    <w:rsid w:val="008D05A7"/>
    <w:rsid w:val="008D09D7"/>
    <w:rsid w:val="008D0A01"/>
    <w:rsid w:val="008D151A"/>
    <w:rsid w:val="008D1E53"/>
    <w:rsid w:val="008D282E"/>
    <w:rsid w:val="008D2AA6"/>
    <w:rsid w:val="008D2D07"/>
    <w:rsid w:val="008D3600"/>
    <w:rsid w:val="008D3AFF"/>
    <w:rsid w:val="008D47F1"/>
    <w:rsid w:val="008D4B1E"/>
    <w:rsid w:val="008D5058"/>
    <w:rsid w:val="008D54F4"/>
    <w:rsid w:val="008D5DD5"/>
    <w:rsid w:val="008D67CD"/>
    <w:rsid w:val="008E1E6D"/>
    <w:rsid w:val="008E208F"/>
    <w:rsid w:val="008E27CC"/>
    <w:rsid w:val="008E372C"/>
    <w:rsid w:val="008E3B17"/>
    <w:rsid w:val="008E3D54"/>
    <w:rsid w:val="008E4857"/>
    <w:rsid w:val="008E4A09"/>
    <w:rsid w:val="008E4AA6"/>
    <w:rsid w:val="008E4E5E"/>
    <w:rsid w:val="008E5264"/>
    <w:rsid w:val="008E636A"/>
    <w:rsid w:val="008E7E85"/>
    <w:rsid w:val="008F0107"/>
    <w:rsid w:val="008F1399"/>
    <w:rsid w:val="008F1F4E"/>
    <w:rsid w:val="008F21EA"/>
    <w:rsid w:val="008F2F91"/>
    <w:rsid w:val="008F31B5"/>
    <w:rsid w:val="008F3B98"/>
    <w:rsid w:val="008F3E83"/>
    <w:rsid w:val="008F4D1F"/>
    <w:rsid w:val="008F4D62"/>
    <w:rsid w:val="008F6063"/>
    <w:rsid w:val="008F691D"/>
    <w:rsid w:val="008F7403"/>
    <w:rsid w:val="008F7F06"/>
    <w:rsid w:val="00900702"/>
    <w:rsid w:val="00900A84"/>
    <w:rsid w:val="0090216A"/>
    <w:rsid w:val="00902E67"/>
    <w:rsid w:val="00904CB3"/>
    <w:rsid w:val="00904DAA"/>
    <w:rsid w:val="009061A5"/>
    <w:rsid w:val="009068A7"/>
    <w:rsid w:val="00906C6A"/>
    <w:rsid w:val="00906CF3"/>
    <w:rsid w:val="00910EC2"/>
    <w:rsid w:val="00911DB2"/>
    <w:rsid w:val="00911E13"/>
    <w:rsid w:val="00911F64"/>
    <w:rsid w:val="00912274"/>
    <w:rsid w:val="00912565"/>
    <w:rsid w:val="009136D7"/>
    <w:rsid w:val="00913EE0"/>
    <w:rsid w:val="009153A4"/>
    <w:rsid w:val="009157A2"/>
    <w:rsid w:val="009161BE"/>
    <w:rsid w:val="0091646D"/>
    <w:rsid w:val="009171BA"/>
    <w:rsid w:val="009173BF"/>
    <w:rsid w:val="009176C8"/>
    <w:rsid w:val="0091774C"/>
    <w:rsid w:val="00917C21"/>
    <w:rsid w:val="009202ED"/>
    <w:rsid w:val="00920FB6"/>
    <w:rsid w:val="00921956"/>
    <w:rsid w:val="0092201D"/>
    <w:rsid w:val="00925085"/>
    <w:rsid w:val="009250CD"/>
    <w:rsid w:val="00925BD3"/>
    <w:rsid w:val="00925F1F"/>
    <w:rsid w:val="0092604A"/>
    <w:rsid w:val="009265A3"/>
    <w:rsid w:val="00927836"/>
    <w:rsid w:val="009306F5"/>
    <w:rsid w:val="00930937"/>
    <w:rsid w:val="009309C4"/>
    <w:rsid w:val="0093244E"/>
    <w:rsid w:val="00933448"/>
    <w:rsid w:val="009334B2"/>
    <w:rsid w:val="00934407"/>
    <w:rsid w:val="00934A64"/>
    <w:rsid w:val="00934ABA"/>
    <w:rsid w:val="00936D04"/>
    <w:rsid w:val="00936D64"/>
    <w:rsid w:val="009372C8"/>
    <w:rsid w:val="00937690"/>
    <w:rsid w:val="00937CB1"/>
    <w:rsid w:val="00941327"/>
    <w:rsid w:val="009415DA"/>
    <w:rsid w:val="00941F14"/>
    <w:rsid w:val="0094491C"/>
    <w:rsid w:val="00945739"/>
    <w:rsid w:val="00945E64"/>
    <w:rsid w:val="00947449"/>
    <w:rsid w:val="00947549"/>
    <w:rsid w:val="00947F1F"/>
    <w:rsid w:val="00950ABD"/>
    <w:rsid w:val="009517FC"/>
    <w:rsid w:val="009538ED"/>
    <w:rsid w:val="00954032"/>
    <w:rsid w:val="00954B2B"/>
    <w:rsid w:val="00954CA8"/>
    <w:rsid w:val="00955009"/>
    <w:rsid w:val="00955347"/>
    <w:rsid w:val="009560A4"/>
    <w:rsid w:val="00956178"/>
    <w:rsid w:val="00956489"/>
    <w:rsid w:val="00956593"/>
    <w:rsid w:val="00960663"/>
    <w:rsid w:val="00960AF3"/>
    <w:rsid w:val="00961C8A"/>
    <w:rsid w:val="009623B2"/>
    <w:rsid w:val="00962833"/>
    <w:rsid w:val="00962A8E"/>
    <w:rsid w:val="00962ABC"/>
    <w:rsid w:val="009637C4"/>
    <w:rsid w:val="009646C7"/>
    <w:rsid w:val="009647AA"/>
    <w:rsid w:val="00964DCD"/>
    <w:rsid w:val="00964FA8"/>
    <w:rsid w:val="00965591"/>
    <w:rsid w:val="00965AE3"/>
    <w:rsid w:val="00966A6E"/>
    <w:rsid w:val="00967C15"/>
    <w:rsid w:val="00967CF7"/>
    <w:rsid w:val="00971123"/>
    <w:rsid w:val="009718F5"/>
    <w:rsid w:val="00971961"/>
    <w:rsid w:val="00972149"/>
    <w:rsid w:val="009738EF"/>
    <w:rsid w:val="00974809"/>
    <w:rsid w:val="00974D17"/>
    <w:rsid w:val="00974D3C"/>
    <w:rsid w:val="00976152"/>
    <w:rsid w:val="0097636B"/>
    <w:rsid w:val="009777CF"/>
    <w:rsid w:val="0098098D"/>
    <w:rsid w:val="00980DA9"/>
    <w:rsid w:val="009819E7"/>
    <w:rsid w:val="00981D58"/>
    <w:rsid w:val="00983B85"/>
    <w:rsid w:val="00983FBC"/>
    <w:rsid w:val="00984B93"/>
    <w:rsid w:val="00985373"/>
    <w:rsid w:val="00985FC0"/>
    <w:rsid w:val="0098651D"/>
    <w:rsid w:val="009872C8"/>
    <w:rsid w:val="00987DCE"/>
    <w:rsid w:val="00991812"/>
    <w:rsid w:val="00992589"/>
    <w:rsid w:val="00992FF9"/>
    <w:rsid w:val="009940F2"/>
    <w:rsid w:val="00994918"/>
    <w:rsid w:val="009974A0"/>
    <w:rsid w:val="00997E61"/>
    <w:rsid w:val="009A03C1"/>
    <w:rsid w:val="009A12E8"/>
    <w:rsid w:val="009A1392"/>
    <w:rsid w:val="009A1B55"/>
    <w:rsid w:val="009A1EC0"/>
    <w:rsid w:val="009A20F0"/>
    <w:rsid w:val="009A2CCB"/>
    <w:rsid w:val="009A2D9B"/>
    <w:rsid w:val="009A3951"/>
    <w:rsid w:val="009A3C0E"/>
    <w:rsid w:val="009A3E5F"/>
    <w:rsid w:val="009A4F8C"/>
    <w:rsid w:val="009A59E6"/>
    <w:rsid w:val="009A6FC5"/>
    <w:rsid w:val="009A7848"/>
    <w:rsid w:val="009B00B3"/>
    <w:rsid w:val="009B161A"/>
    <w:rsid w:val="009B29FA"/>
    <w:rsid w:val="009B2DC1"/>
    <w:rsid w:val="009B55C3"/>
    <w:rsid w:val="009B57C6"/>
    <w:rsid w:val="009B5D96"/>
    <w:rsid w:val="009B7294"/>
    <w:rsid w:val="009B7751"/>
    <w:rsid w:val="009C0EFD"/>
    <w:rsid w:val="009C16BB"/>
    <w:rsid w:val="009C3546"/>
    <w:rsid w:val="009C40C9"/>
    <w:rsid w:val="009C439B"/>
    <w:rsid w:val="009C4B92"/>
    <w:rsid w:val="009C4CA4"/>
    <w:rsid w:val="009C586A"/>
    <w:rsid w:val="009C65BC"/>
    <w:rsid w:val="009C661C"/>
    <w:rsid w:val="009C678E"/>
    <w:rsid w:val="009D05B3"/>
    <w:rsid w:val="009D1977"/>
    <w:rsid w:val="009D3620"/>
    <w:rsid w:val="009D3BD2"/>
    <w:rsid w:val="009D3F2B"/>
    <w:rsid w:val="009D4331"/>
    <w:rsid w:val="009D45C5"/>
    <w:rsid w:val="009D51A0"/>
    <w:rsid w:val="009D5776"/>
    <w:rsid w:val="009D678A"/>
    <w:rsid w:val="009D71E7"/>
    <w:rsid w:val="009D79FD"/>
    <w:rsid w:val="009D7DFF"/>
    <w:rsid w:val="009E00CA"/>
    <w:rsid w:val="009E0236"/>
    <w:rsid w:val="009E06D2"/>
    <w:rsid w:val="009E3505"/>
    <w:rsid w:val="009E38B5"/>
    <w:rsid w:val="009E3D2C"/>
    <w:rsid w:val="009E704D"/>
    <w:rsid w:val="009E7421"/>
    <w:rsid w:val="009E75AF"/>
    <w:rsid w:val="009F0A27"/>
    <w:rsid w:val="009F1215"/>
    <w:rsid w:val="009F12D1"/>
    <w:rsid w:val="009F1884"/>
    <w:rsid w:val="009F1935"/>
    <w:rsid w:val="009F1DBD"/>
    <w:rsid w:val="009F1DF2"/>
    <w:rsid w:val="009F1F27"/>
    <w:rsid w:val="009F28F5"/>
    <w:rsid w:val="009F315C"/>
    <w:rsid w:val="009F3D51"/>
    <w:rsid w:val="009F5938"/>
    <w:rsid w:val="009F61AC"/>
    <w:rsid w:val="009F690F"/>
    <w:rsid w:val="009F6EB3"/>
    <w:rsid w:val="00A00540"/>
    <w:rsid w:val="00A00B39"/>
    <w:rsid w:val="00A0197C"/>
    <w:rsid w:val="00A01B75"/>
    <w:rsid w:val="00A01D4F"/>
    <w:rsid w:val="00A03605"/>
    <w:rsid w:val="00A04A80"/>
    <w:rsid w:val="00A04E95"/>
    <w:rsid w:val="00A067C5"/>
    <w:rsid w:val="00A06800"/>
    <w:rsid w:val="00A069BA"/>
    <w:rsid w:val="00A078FA"/>
    <w:rsid w:val="00A07EE8"/>
    <w:rsid w:val="00A10213"/>
    <w:rsid w:val="00A103A9"/>
    <w:rsid w:val="00A11375"/>
    <w:rsid w:val="00A11797"/>
    <w:rsid w:val="00A11D1E"/>
    <w:rsid w:val="00A127DE"/>
    <w:rsid w:val="00A12E98"/>
    <w:rsid w:val="00A14E69"/>
    <w:rsid w:val="00A16CCB"/>
    <w:rsid w:val="00A16DB9"/>
    <w:rsid w:val="00A2147F"/>
    <w:rsid w:val="00A21EC0"/>
    <w:rsid w:val="00A22AD8"/>
    <w:rsid w:val="00A22B1A"/>
    <w:rsid w:val="00A241B8"/>
    <w:rsid w:val="00A2463E"/>
    <w:rsid w:val="00A24AD0"/>
    <w:rsid w:val="00A24B70"/>
    <w:rsid w:val="00A25A03"/>
    <w:rsid w:val="00A26970"/>
    <w:rsid w:val="00A273A6"/>
    <w:rsid w:val="00A27D04"/>
    <w:rsid w:val="00A301F2"/>
    <w:rsid w:val="00A31AB2"/>
    <w:rsid w:val="00A3225F"/>
    <w:rsid w:val="00A33B8D"/>
    <w:rsid w:val="00A33D7A"/>
    <w:rsid w:val="00A33FCB"/>
    <w:rsid w:val="00A33FDE"/>
    <w:rsid w:val="00A34687"/>
    <w:rsid w:val="00A35854"/>
    <w:rsid w:val="00A367F8"/>
    <w:rsid w:val="00A36B0C"/>
    <w:rsid w:val="00A36B87"/>
    <w:rsid w:val="00A36C13"/>
    <w:rsid w:val="00A374D5"/>
    <w:rsid w:val="00A37541"/>
    <w:rsid w:val="00A37922"/>
    <w:rsid w:val="00A4220F"/>
    <w:rsid w:val="00A42C0D"/>
    <w:rsid w:val="00A42C53"/>
    <w:rsid w:val="00A44E55"/>
    <w:rsid w:val="00A454DE"/>
    <w:rsid w:val="00A45909"/>
    <w:rsid w:val="00A45FBF"/>
    <w:rsid w:val="00A464BC"/>
    <w:rsid w:val="00A464F0"/>
    <w:rsid w:val="00A470B1"/>
    <w:rsid w:val="00A47AFD"/>
    <w:rsid w:val="00A50AF4"/>
    <w:rsid w:val="00A51B1E"/>
    <w:rsid w:val="00A52DDD"/>
    <w:rsid w:val="00A53794"/>
    <w:rsid w:val="00A5471F"/>
    <w:rsid w:val="00A554AB"/>
    <w:rsid w:val="00A55D2F"/>
    <w:rsid w:val="00A56E85"/>
    <w:rsid w:val="00A6075A"/>
    <w:rsid w:val="00A6095D"/>
    <w:rsid w:val="00A60ABB"/>
    <w:rsid w:val="00A611E5"/>
    <w:rsid w:val="00A62950"/>
    <w:rsid w:val="00A6313D"/>
    <w:rsid w:val="00A63147"/>
    <w:rsid w:val="00A64205"/>
    <w:rsid w:val="00A656A9"/>
    <w:rsid w:val="00A65DF7"/>
    <w:rsid w:val="00A66902"/>
    <w:rsid w:val="00A66C3D"/>
    <w:rsid w:val="00A6765F"/>
    <w:rsid w:val="00A67852"/>
    <w:rsid w:val="00A70479"/>
    <w:rsid w:val="00A70655"/>
    <w:rsid w:val="00A70BDC"/>
    <w:rsid w:val="00A73728"/>
    <w:rsid w:val="00A74473"/>
    <w:rsid w:val="00A7489F"/>
    <w:rsid w:val="00A74D31"/>
    <w:rsid w:val="00A76CBC"/>
    <w:rsid w:val="00A818D4"/>
    <w:rsid w:val="00A81D0D"/>
    <w:rsid w:val="00A81EEE"/>
    <w:rsid w:val="00A82D1F"/>
    <w:rsid w:val="00A8356C"/>
    <w:rsid w:val="00A90228"/>
    <w:rsid w:val="00A902C1"/>
    <w:rsid w:val="00A90305"/>
    <w:rsid w:val="00A90BD3"/>
    <w:rsid w:val="00A90D6E"/>
    <w:rsid w:val="00A90FF9"/>
    <w:rsid w:val="00A91D42"/>
    <w:rsid w:val="00A92C8F"/>
    <w:rsid w:val="00A93C56"/>
    <w:rsid w:val="00A941D1"/>
    <w:rsid w:val="00A9473B"/>
    <w:rsid w:val="00A94D01"/>
    <w:rsid w:val="00A95566"/>
    <w:rsid w:val="00A96504"/>
    <w:rsid w:val="00A9670A"/>
    <w:rsid w:val="00A97323"/>
    <w:rsid w:val="00A97FB8"/>
    <w:rsid w:val="00A97FE3"/>
    <w:rsid w:val="00AA04B6"/>
    <w:rsid w:val="00AA1298"/>
    <w:rsid w:val="00AA31AC"/>
    <w:rsid w:val="00AA3215"/>
    <w:rsid w:val="00AA3B27"/>
    <w:rsid w:val="00AA5281"/>
    <w:rsid w:val="00AA5BD7"/>
    <w:rsid w:val="00AA5C12"/>
    <w:rsid w:val="00AA63B9"/>
    <w:rsid w:val="00AA7DCF"/>
    <w:rsid w:val="00AB10EA"/>
    <w:rsid w:val="00AB1231"/>
    <w:rsid w:val="00AB165A"/>
    <w:rsid w:val="00AB29BB"/>
    <w:rsid w:val="00AB30F3"/>
    <w:rsid w:val="00AB499F"/>
    <w:rsid w:val="00AB4BB1"/>
    <w:rsid w:val="00AB4FE1"/>
    <w:rsid w:val="00AB66C4"/>
    <w:rsid w:val="00AB678F"/>
    <w:rsid w:val="00AB6A55"/>
    <w:rsid w:val="00AC05A4"/>
    <w:rsid w:val="00AC1887"/>
    <w:rsid w:val="00AC2CB3"/>
    <w:rsid w:val="00AC37BF"/>
    <w:rsid w:val="00AC415F"/>
    <w:rsid w:val="00AC4EAF"/>
    <w:rsid w:val="00AC4F4B"/>
    <w:rsid w:val="00AC50D7"/>
    <w:rsid w:val="00AC5F17"/>
    <w:rsid w:val="00AC6CDB"/>
    <w:rsid w:val="00AC6D90"/>
    <w:rsid w:val="00AC7539"/>
    <w:rsid w:val="00AC75FF"/>
    <w:rsid w:val="00AC798A"/>
    <w:rsid w:val="00AC7BA3"/>
    <w:rsid w:val="00AD00D6"/>
    <w:rsid w:val="00AD08B1"/>
    <w:rsid w:val="00AD0947"/>
    <w:rsid w:val="00AD1A81"/>
    <w:rsid w:val="00AD1E54"/>
    <w:rsid w:val="00AD3436"/>
    <w:rsid w:val="00AD35CD"/>
    <w:rsid w:val="00AD38E7"/>
    <w:rsid w:val="00AD3D13"/>
    <w:rsid w:val="00AD48DA"/>
    <w:rsid w:val="00AD4D7C"/>
    <w:rsid w:val="00AD5F9D"/>
    <w:rsid w:val="00AD7A1A"/>
    <w:rsid w:val="00AD7B20"/>
    <w:rsid w:val="00AD7BE1"/>
    <w:rsid w:val="00AE0B3C"/>
    <w:rsid w:val="00AE0E53"/>
    <w:rsid w:val="00AE0E93"/>
    <w:rsid w:val="00AE1348"/>
    <w:rsid w:val="00AE1C98"/>
    <w:rsid w:val="00AE2DD5"/>
    <w:rsid w:val="00AE3514"/>
    <w:rsid w:val="00AE3BD0"/>
    <w:rsid w:val="00AE3FA0"/>
    <w:rsid w:val="00AE4066"/>
    <w:rsid w:val="00AE416D"/>
    <w:rsid w:val="00AE77C0"/>
    <w:rsid w:val="00AE7940"/>
    <w:rsid w:val="00AF049C"/>
    <w:rsid w:val="00AF0F30"/>
    <w:rsid w:val="00AF2177"/>
    <w:rsid w:val="00AF26FD"/>
    <w:rsid w:val="00AF31E2"/>
    <w:rsid w:val="00AF31E3"/>
    <w:rsid w:val="00AF387C"/>
    <w:rsid w:val="00AF413C"/>
    <w:rsid w:val="00AF4969"/>
    <w:rsid w:val="00AF5002"/>
    <w:rsid w:val="00AF7315"/>
    <w:rsid w:val="00AF77FA"/>
    <w:rsid w:val="00AF7B6E"/>
    <w:rsid w:val="00B004CB"/>
    <w:rsid w:val="00B004D8"/>
    <w:rsid w:val="00B007EB"/>
    <w:rsid w:val="00B0087D"/>
    <w:rsid w:val="00B00FE0"/>
    <w:rsid w:val="00B0130E"/>
    <w:rsid w:val="00B01723"/>
    <w:rsid w:val="00B01DB6"/>
    <w:rsid w:val="00B020E2"/>
    <w:rsid w:val="00B02F27"/>
    <w:rsid w:val="00B04425"/>
    <w:rsid w:val="00B04FCB"/>
    <w:rsid w:val="00B04FD9"/>
    <w:rsid w:val="00B05A0F"/>
    <w:rsid w:val="00B063BF"/>
    <w:rsid w:val="00B0658F"/>
    <w:rsid w:val="00B06A3E"/>
    <w:rsid w:val="00B07658"/>
    <w:rsid w:val="00B10A55"/>
    <w:rsid w:val="00B10E9D"/>
    <w:rsid w:val="00B11E59"/>
    <w:rsid w:val="00B11FA1"/>
    <w:rsid w:val="00B1259E"/>
    <w:rsid w:val="00B129E3"/>
    <w:rsid w:val="00B12A11"/>
    <w:rsid w:val="00B12B2D"/>
    <w:rsid w:val="00B133D9"/>
    <w:rsid w:val="00B140A0"/>
    <w:rsid w:val="00B143B3"/>
    <w:rsid w:val="00B15DDC"/>
    <w:rsid w:val="00B15E0A"/>
    <w:rsid w:val="00B15F1C"/>
    <w:rsid w:val="00B161B0"/>
    <w:rsid w:val="00B16D00"/>
    <w:rsid w:val="00B1761D"/>
    <w:rsid w:val="00B2006F"/>
    <w:rsid w:val="00B204AB"/>
    <w:rsid w:val="00B206F1"/>
    <w:rsid w:val="00B20C1D"/>
    <w:rsid w:val="00B218E1"/>
    <w:rsid w:val="00B21E24"/>
    <w:rsid w:val="00B21F4D"/>
    <w:rsid w:val="00B220AB"/>
    <w:rsid w:val="00B22301"/>
    <w:rsid w:val="00B223BD"/>
    <w:rsid w:val="00B22C29"/>
    <w:rsid w:val="00B22D80"/>
    <w:rsid w:val="00B23426"/>
    <w:rsid w:val="00B23F48"/>
    <w:rsid w:val="00B2454B"/>
    <w:rsid w:val="00B250E6"/>
    <w:rsid w:val="00B26680"/>
    <w:rsid w:val="00B27011"/>
    <w:rsid w:val="00B272D2"/>
    <w:rsid w:val="00B30E22"/>
    <w:rsid w:val="00B31380"/>
    <w:rsid w:val="00B316F7"/>
    <w:rsid w:val="00B319CD"/>
    <w:rsid w:val="00B320EF"/>
    <w:rsid w:val="00B324BA"/>
    <w:rsid w:val="00B32D27"/>
    <w:rsid w:val="00B33411"/>
    <w:rsid w:val="00B344DD"/>
    <w:rsid w:val="00B35CB5"/>
    <w:rsid w:val="00B3786C"/>
    <w:rsid w:val="00B378C9"/>
    <w:rsid w:val="00B4039C"/>
    <w:rsid w:val="00B40F2A"/>
    <w:rsid w:val="00B416A0"/>
    <w:rsid w:val="00B425A5"/>
    <w:rsid w:val="00B4267B"/>
    <w:rsid w:val="00B43036"/>
    <w:rsid w:val="00B4331C"/>
    <w:rsid w:val="00B4357C"/>
    <w:rsid w:val="00B43DD4"/>
    <w:rsid w:val="00B4516B"/>
    <w:rsid w:val="00B451D8"/>
    <w:rsid w:val="00B453BC"/>
    <w:rsid w:val="00B45FE3"/>
    <w:rsid w:val="00B460F2"/>
    <w:rsid w:val="00B46925"/>
    <w:rsid w:val="00B46E5C"/>
    <w:rsid w:val="00B47400"/>
    <w:rsid w:val="00B4753F"/>
    <w:rsid w:val="00B50399"/>
    <w:rsid w:val="00B521A4"/>
    <w:rsid w:val="00B52C20"/>
    <w:rsid w:val="00B52CF2"/>
    <w:rsid w:val="00B532F0"/>
    <w:rsid w:val="00B533B4"/>
    <w:rsid w:val="00B536B7"/>
    <w:rsid w:val="00B54738"/>
    <w:rsid w:val="00B5561E"/>
    <w:rsid w:val="00B560DC"/>
    <w:rsid w:val="00B5665B"/>
    <w:rsid w:val="00B568F3"/>
    <w:rsid w:val="00B600D1"/>
    <w:rsid w:val="00B60FFF"/>
    <w:rsid w:val="00B61072"/>
    <w:rsid w:val="00B61353"/>
    <w:rsid w:val="00B61880"/>
    <w:rsid w:val="00B61A8C"/>
    <w:rsid w:val="00B61F83"/>
    <w:rsid w:val="00B62B83"/>
    <w:rsid w:val="00B62BAA"/>
    <w:rsid w:val="00B62DFC"/>
    <w:rsid w:val="00B63995"/>
    <w:rsid w:val="00B63E1E"/>
    <w:rsid w:val="00B66D51"/>
    <w:rsid w:val="00B678E5"/>
    <w:rsid w:val="00B70D3C"/>
    <w:rsid w:val="00B72D3C"/>
    <w:rsid w:val="00B72EE6"/>
    <w:rsid w:val="00B73E33"/>
    <w:rsid w:val="00B74258"/>
    <w:rsid w:val="00B74D6F"/>
    <w:rsid w:val="00B74F85"/>
    <w:rsid w:val="00B808F9"/>
    <w:rsid w:val="00B8147E"/>
    <w:rsid w:val="00B818C9"/>
    <w:rsid w:val="00B81918"/>
    <w:rsid w:val="00B82938"/>
    <w:rsid w:val="00B829C6"/>
    <w:rsid w:val="00B82D0F"/>
    <w:rsid w:val="00B833FC"/>
    <w:rsid w:val="00B8369F"/>
    <w:rsid w:val="00B839DF"/>
    <w:rsid w:val="00B83A11"/>
    <w:rsid w:val="00B83E65"/>
    <w:rsid w:val="00B83F80"/>
    <w:rsid w:val="00B84061"/>
    <w:rsid w:val="00B8422D"/>
    <w:rsid w:val="00B85129"/>
    <w:rsid w:val="00B856C6"/>
    <w:rsid w:val="00B85EC3"/>
    <w:rsid w:val="00B90984"/>
    <w:rsid w:val="00B91A10"/>
    <w:rsid w:val="00B91CD0"/>
    <w:rsid w:val="00B92D14"/>
    <w:rsid w:val="00B930EC"/>
    <w:rsid w:val="00B935A5"/>
    <w:rsid w:val="00B936CF"/>
    <w:rsid w:val="00B94148"/>
    <w:rsid w:val="00B95440"/>
    <w:rsid w:val="00B95B31"/>
    <w:rsid w:val="00B95C67"/>
    <w:rsid w:val="00B95CF8"/>
    <w:rsid w:val="00B965AB"/>
    <w:rsid w:val="00B96D5B"/>
    <w:rsid w:val="00B9740A"/>
    <w:rsid w:val="00B9758A"/>
    <w:rsid w:val="00B977BD"/>
    <w:rsid w:val="00B97F3A"/>
    <w:rsid w:val="00BA08D2"/>
    <w:rsid w:val="00BA0F80"/>
    <w:rsid w:val="00BA2266"/>
    <w:rsid w:val="00BA22BF"/>
    <w:rsid w:val="00BA29D1"/>
    <w:rsid w:val="00BA2D4D"/>
    <w:rsid w:val="00BA34DC"/>
    <w:rsid w:val="00BA3BCB"/>
    <w:rsid w:val="00BA4B00"/>
    <w:rsid w:val="00BA543E"/>
    <w:rsid w:val="00BA5900"/>
    <w:rsid w:val="00BA6122"/>
    <w:rsid w:val="00BA612A"/>
    <w:rsid w:val="00BA6432"/>
    <w:rsid w:val="00BB0250"/>
    <w:rsid w:val="00BB0842"/>
    <w:rsid w:val="00BB10D7"/>
    <w:rsid w:val="00BB1480"/>
    <w:rsid w:val="00BB1709"/>
    <w:rsid w:val="00BB1E08"/>
    <w:rsid w:val="00BB2BDB"/>
    <w:rsid w:val="00BB2D23"/>
    <w:rsid w:val="00BB2DB8"/>
    <w:rsid w:val="00BB41CF"/>
    <w:rsid w:val="00BB4869"/>
    <w:rsid w:val="00BB4AE0"/>
    <w:rsid w:val="00BB4B1B"/>
    <w:rsid w:val="00BB532E"/>
    <w:rsid w:val="00BB5838"/>
    <w:rsid w:val="00BB5CE1"/>
    <w:rsid w:val="00BB619D"/>
    <w:rsid w:val="00BB63F9"/>
    <w:rsid w:val="00BB776C"/>
    <w:rsid w:val="00BB7944"/>
    <w:rsid w:val="00BC04EA"/>
    <w:rsid w:val="00BC0AF1"/>
    <w:rsid w:val="00BC10FA"/>
    <w:rsid w:val="00BC1A1B"/>
    <w:rsid w:val="00BC2999"/>
    <w:rsid w:val="00BC3E31"/>
    <w:rsid w:val="00BC490A"/>
    <w:rsid w:val="00BC5711"/>
    <w:rsid w:val="00BC6458"/>
    <w:rsid w:val="00BC69EB"/>
    <w:rsid w:val="00BC76A5"/>
    <w:rsid w:val="00BD04A4"/>
    <w:rsid w:val="00BD11BD"/>
    <w:rsid w:val="00BD17E1"/>
    <w:rsid w:val="00BD17FA"/>
    <w:rsid w:val="00BD29E6"/>
    <w:rsid w:val="00BD3A02"/>
    <w:rsid w:val="00BD6024"/>
    <w:rsid w:val="00BD733D"/>
    <w:rsid w:val="00BD7AD7"/>
    <w:rsid w:val="00BD7E42"/>
    <w:rsid w:val="00BD7ECF"/>
    <w:rsid w:val="00BE0166"/>
    <w:rsid w:val="00BE03E8"/>
    <w:rsid w:val="00BE1384"/>
    <w:rsid w:val="00BE1BB8"/>
    <w:rsid w:val="00BE20E8"/>
    <w:rsid w:val="00BE2201"/>
    <w:rsid w:val="00BE39F5"/>
    <w:rsid w:val="00BE3D70"/>
    <w:rsid w:val="00BE4B48"/>
    <w:rsid w:val="00BE4D2F"/>
    <w:rsid w:val="00BE5DCA"/>
    <w:rsid w:val="00BE6153"/>
    <w:rsid w:val="00BE6CC0"/>
    <w:rsid w:val="00BE7110"/>
    <w:rsid w:val="00BE78D6"/>
    <w:rsid w:val="00BF038F"/>
    <w:rsid w:val="00BF16FF"/>
    <w:rsid w:val="00BF2670"/>
    <w:rsid w:val="00BF35A2"/>
    <w:rsid w:val="00BF430C"/>
    <w:rsid w:val="00BF4F42"/>
    <w:rsid w:val="00BF5044"/>
    <w:rsid w:val="00BF55C4"/>
    <w:rsid w:val="00BF6DAA"/>
    <w:rsid w:val="00C00C6D"/>
    <w:rsid w:val="00C0149C"/>
    <w:rsid w:val="00C014A4"/>
    <w:rsid w:val="00C01EA1"/>
    <w:rsid w:val="00C02464"/>
    <w:rsid w:val="00C03111"/>
    <w:rsid w:val="00C03823"/>
    <w:rsid w:val="00C04AF7"/>
    <w:rsid w:val="00C04D54"/>
    <w:rsid w:val="00C050F2"/>
    <w:rsid w:val="00C061F2"/>
    <w:rsid w:val="00C062C1"/>
    <w:rsid w:val="00C074A3"/>
    <w:rsid w:val="00C0770F"/>
    <w:rsid w:val="00C077CD"/>
    <w:rsid w:val="00C07CFF"/>
    <w:rsid w:val="00C07D50"/>
    <w:rsid w:val="00C1122E"/>
    <w:rsid w:val="00C12BCA"/>
    <w:rsid w:val="00C13C19"/>
    <w:rsid w:val="00C13DC6"/>
    <w:rsid w:val="00C141C0"/>
    <w:rsid w:val="00C15408"/>
    <w:rsid w:val="00C161D6"/>
    <w:rsid w:val="00C1688C"/>
    <w:rsid w:val="00C16DCF"/>
    <w:rsid w:val="00C179C5"/>
    <w:rsid w:val="00C17ABF"/>
    <w:rsid w:val="00C17B5C"/>
    <w:rsid w:val="00C17DED"/>
    <w:rsid w:val="00C20184"/>
    <w:rsid w:val="00C20FA2"/>
    <w:rsid w:val="00C21933"/>
    <w:rsid w:val="00C21C8C"/>
    <w:rsid w:val="00C21DCA"/>
    <w:rsid w:val="00C21E9F"/>
    <w:rsid w:val="00C22271"/>
    <w:rsid w:val="00C22395"/>
    <w:rsid w:val="00C2248D"/>
    <w:rsid w:val="00C2262A"/>
    <w:rsid w:val="00C22FF2"/>
    <w:rsid w:val="00C23734"/>
    <w:rsid w:val="00C24511"/>
    <w:rsid w:val="00C25DA6"/>
    <w:rsid w:val="00C27085"/>
    <w:rsid w:val="00C3239A"/>
    <w:rsid w:val="00C32ADC"/>
    <w:rsid w:val="00C32C2E"/>
    <w:rsid w:val="00C33664"/>
    <w:rsid w:val="00C34D1D"/>
    <w:rsid w:val="00C35C6B"/>
    <w:rsid w:val="00C36B33"/>
    <w:rsid w:val="00C37CB7"/>
    <w:rsid w:val="00C409E6"/>
    <w:rsid w:val="00C40B6A"/>
    <w:rsid w:val="00C414B3"/>
    <w:rsid w:val="00C41A10"/>
    <w:rsid w:val="00C436BE"/>
    <w:rsid w:val="00C45145"/>
    <w:rsid w:val="00C458AC"/>
    <w:rsid w:val="00C45D90"/>
    <w:rsid w:val="00C51B66"/>
    <w:rsid w:val="00C52890"/>
    <w:rsid w:val="00C52D37"/>
    <w:rsid w:val="00C53265"/>
    <w:rsid w:val="00C532EB"/>
    <w:rsid w:val="00C535F3"/>
    <w:rsid w:val="00C5372E"/>
    <w:rsid w:val="00C537DC"/>
    <w:rsid w:val="00C54181"/>
    <w:rsid w:val="00C55BEB"/>
    <w:rsid w:val="00C5685D"/>
    <w:rsid w:val="00C572F5"/>
    <w:rsid w:val="00C572F8"/>
    <w:rsid w:val="00C60994"/>
    <w:rsid w:val="00C61A05"/>
    <w:rsid w:val="00C628FD"/>
    <w:rsid w:val="00C6389E"/>
    <w:rsid w:val="00C63CF3"/>
    <w:rsid w:val="00C64248"/>
    <w:rsid w:val="00C6705B"/>
    <w:rsid w:val="00C70227"/>
    <w:rsid w:val="00C70402"/>
    <w:rsid w:val="00C704D4"/>
    <w:rsid w:val="00C717D1"/>
    <w:rsid w:val="00C71D00"/>
    <w:rsid w:val="00C7248F"/>
    <w:rsid w:val="00C7334F"/>
    <w:rsid w:val="00C73566"/>
    <w:rsid w:val="00C75D82"/>
    <w:rsid w:val="00C766B9"/>
    <w:rsid w:val="00C76CDD"/>
    <w:rsid w:val="00C76DDD"/>
    <w:rsid w:val="00C80394"/>
    <w:rsid w:val="00C8072D"/>
    <w:rsid w:val="00C8232E"/>
    <w:rsid w:val="00C8249F"/>
    <w:rsid w:val="00C831F2"/>
    <w:rsid w:val="00C83220"/>
    <w:rsid w:val="00C835CB"/>
    <w:rsid w:val="00C837E0"/>
    <w:rsid w:val="00C83881"/>
    <w:rsid w:val="00C84905"/>
    <w:rsid w:val="00C84B45"/>
    <w:rsid w:val="00C85988"/>
    <w:rsid w:val="00C85F71"/>
    <w:rsid w:val="00C8620D"/>
    <w:rsid w:val="00C9100F"/>
    <w:rsid w:val="00C910F4"/>
    <w:rsid w:val="00C927A1"/>
    <w:rsid w:val="00C92D21"/>
    <w:rsid w:val="00C94AF6"/>
    <w:rsid w:val="00C95213"/>
    <w:rsid w:val="00C9581A"/>
    <w:rsid w:val="00C95C4D"/>
    <w:rsid w:val="00C96888"/>
    <w:rsid w:val="00C96A82"/>
    <w:rsid w:val="00CA22CE"/>
    <w:rsid w:val="00CA2D27"/>
    <w:rsid w:val="00CA2DC2"/>
    <w:rsid w:val="00CA31D0"/>
    <w:rsid w:val="00CA3A38"/>
    <w:rsid w:val="00CA43FF"/>
    <w:rsid w:val="00CA60A5"/>
    <w:rsid w:val="00CA6EE6"/>
    <w:rsid w:val="00CA762F"/>
    <w:rsid w:val="00CA7C72"/>
    <w:rsid w:val="00CB033A"/>
    <w:rsid w:val="00CB0876"/>
    <w:rsid w:val="00CB24A0"/>
    <w:rsid w:val="00CB2BC8"/>
    <w:rsid w:val="00CB2ED1"/>
    <w:rsid w:val="00CB3025"/>
    <w:rsid w:val="00CB39AC"/>
    <w:rsid w:val="00CB4B2D"/>
    <w:rsid w:val="00CB5036"/>
    <w:rsid w:val="00CB5607"/>
    <w:rsid w:val="00CB5678"/>
    <w:rsid w:val="00CB5D12"/>
    <w:rsid w:val="00CB762D"/>
    <w:rsid w:val="00CB7EFA"/>
    <w:rsid w:val="00CC029A"/>
    <w:rsid w:val="00CC0C3D"/>
    <w:rsid w:val="00CC177D"/>
    <w:rsid w:val="00CC18A9"/>
    <w:rsid w:val="00CC2178"/>
    <w:rsid w:val="00CC2793"/>
    <w:rsid w:val="00CC4A67"/>
    <w:rsid w:val="00CC4A7E"/>
    <w:rsid w:val="00CC58E8"/>
    <w:rsid w:val="00CC58FE"/>
    <w:rsid w:val="00CC59EC"/>
    <w:rsid w:val="00CC6070"/>
    <w:rsid w:val="00CC7425"/>
    <w:rsid w:val="00CD0074"/>
    <w:rsid w:val="00CD045E"/>
    <w:rsid w:val="00CD0654"/>
    <w:rsid w:val="00CD1AFB"/>
    <w:rsid w:val="00CD20FE"/>
    <w:rsid w:val="00CD23AF"/>
    <w:rsid w:val="00CD2492"/>
    <w:rsid w:val="00CD39D6"/>
    <w:rsid w:val="00CD40F8"/>
    <w:rsid w:val="00CD45EE"/>
    <w:rsid w:val="00CD47C4"/>
    <w:rsid w:val="00CD4BB7"/>
    <w:rsid w:val="00CD4F04"/>
    <w:rsid w:val="00CD59BD"/>
    <w:rsid w:val="00CD6B82"/>
    <w:rsid w:val="00CD7520"/>
    <w:rsid w:val="00CD768F"/>
    <w:rsid w:val="00CE00AD"/>
    <w:rsid w:val="00CE2876"/>
    <w:rsid w:val="00CE3550"/>
    <w:rsid w:val="00CE3B7E"/>
    <w:rsid w:val="00CE454D"/>
    <w:rsid w:val="00CE484B"/>
    <w:rsid w:val="00CE493C"/>
    <w:rsid w:val="00CE4EB6"/>
    <w:rsid w:val="00CE4EC7"/>
    <w:rsid w:val="00CE5DC1"/>
    <w:rsid w:val="00CE5E43"/>
    <w:rsid w:val="00CE6E97"/>
    <w:rsid w:val="00CE75B4"/>
    <w:rsid w:val="00CE7914"/>
    <w:rsid w:val="00CF12FD"/>
    <w:rsid w:val="00CF13D6"/>
    <w:rsid w:val="00CF1449"/>
    <w:rsid w:val="00CF1D34"/>
    <w:rsid w:val="00CF1DEE"/>
    <w:rsid w:val="00CF24AE"/>
    <w:rsid w:val="00CF2886"/>
    <w:rsid w:val="00CF3590"/>
    <w:rsid w:val="00CF72A3"/>
    <w:rsid w:val="00CF7714"/>
    <w:rsid w:val="00D00FAD"/>
    <w:rsid w:val="00D018CE"/>
    <w:rsid w:val="00D01AC6"/>
    <w:rsid w:val="00D022A1"/>
    <w:rsid w:val="00D02A60"/>
    <w:rsid w:val="00D02DE1"/>
    <w:rsid w:val="00D02E0A"/>
    <w:rsid w:val="00D033C9"/>
    <w:rsid w:val="00D034D3"/>
    <w:rsid w:val="00D0352A"/>
    <w:rsid w:val="00D047A3"/>
    <w:rsid w:val="00D0577A"/>
    <w:rsid w:val="00D060A9"/>
    <w:rsid w:val="00D069AD"/>
    <w:rsid w:val="00D07C14"/>
    <w:rsid w:val="00D07DF9"/>
    <w:rsid w:val="00D10478"/>
    <w:rsid w:val="00D1087D"/>
    <w:rsid w:val="00D111CD"/>
    <w:rsid w:val="00D11961"/>
    <w:rsid w:val="00D12300"/>
    <w:rsid w:val="00D130A4"/>
    <w:rsid w:val="00D13322"/>
    <w:rsid w:val="00D138DE"/>
    <w:rsid w:val="00D138FA"/>
    <w:rsid w:val="00D13CD4"/>
    <w:rsid w:val="00D14207"/>
    <w:rsid w:val="00D14646"/>
    <w:rsid w:val="00D16631"/>
    <w:rsid w:val="00D16DE6"/>
    <w:rsid w:val="00D173C9"/>
    <w:rsid w:val="00D17DCE"/>
    <w:rsid w:val="00D20280"/>
    <w:rsid w:val="00D207AC"/>
    <w:rsid w:val="00D208F4"/>
    <w:rsid w:val="00D2095D"/>
    <w:rsid w:val="00D22834"/>
    <w:rsid w:val="00D255D0"/>
    <w:rsid w:val="00D31210"/>
    <w:rsid w:val="00D31819"/>
    <w:rsid w:val="00D318D9"/>
    <w:rsid w:val="00D31F26"/>
    <w:rsid w:val="00D325C7"/>
    <w:rsid w:val="00D32CA4"/>
    <w:rsid w:val="00D34220"/>
    <w:rsid w:val="00D34411"/>
    <w:rsid w:val="00D345CD"/>
    <w:rsid w:val="00D36431"/>
    <w:rsid w:val="00D376F2"/>
    <w:rsid w:val="00D37897"/>
    <w:rsid w:val="00D4028A"/>
    <w:rsid w:val="00D414FC"/>
    <w:rsid w:val="00D416D2"/>
    <w:rsid w:val="00D4229E"/>
    <w:rsid w:val="00D43ACD"/>
    <w:rsid w:val="00D43B63"/>
    <w:rsid w:val="00D43CEB"/>
    <w:rsid w:val="00D44757"/>
    <w:rsid w:val="00D46884"/>
    <w:rsid w:val="00D5000D"/>
    <w:rsid w:val="00D50AC5"/>
    <w:rsid w:val="00D53153"/>
    <w:rsid w:val="00D54726"/>
    <w:rsid w:val="00D5528E"/>
    <w:rsid w:val="00D55F28"/>
    <w:rsid w:val="00D57228"/>
    <w:rsid w:val="00D57248"/>
    <w:rsid w:val="00D57B00"/>
    <w:rsid w:val="00D61374"/>
    <w:rsid w:val="00D619B7"/>
    <w:rsid w:val="00D61C16"/>
    <w:rsid w:val="00D62081"/>
    <w:rsid w:val="00D63733"/>
    <w:rsid w:val="00D64DA7"/>
    <w:rsid w:val="00D6542F"/>
    <w:rsid w:val="00D66471"/>
    <w:rsid w:val="00D67162"/>
    <w:rsid w:val="00D70AB2"/>
    <w:rsid w:val="00D70B13"/>
    <w:rsid w:val="00D70D14"/>
    <w:rsid w:val="00D70F31"/>
    <w:rsid w:val="00D71677"/>
    <w:rsid w:val="00D72545"/>
    <w:rsid w:val="00D74219"/>
    <w:rsid w:val="00D76002"/>
    <w:rsid w:val="00D7651F"/>
    <w:rsid w:val="00D77B8F"/>
    <w:rsid w:val="00D804A4"/>
    <w:rsid w:val="00D810A1"/>
    <w:rsid w:val="00D828B5"/>
    <w:rsid w:val="00D82982"/>
    <w:rsid w:val="00D83B3E"/>
    <w:rsid w:val="00D854A8"/>
    <w:rsid w:val="00D85561"/>
    <w:rsid w:val="00D85FF8"/>
    <w:rsid w:val="00D87AA9"/>
    <w:rsid w:val="00D87CB3"/>
    <w:rsid w:val="00D87F97"/>
    <w:rsid w:val="00D87FCC"/>
    <w:rsid w:val="00D913B0"/>
    <w:rsid w:val="00D9178A"/>
    <w:rsid w:val="00D91EAA"/>
    <w:rsid w:val="00D92E90"/>
    <w:rsid w:val="00D9314D"/>
    <w:rsid w:val="00D93C4A"/>
    <w:rsid w:val="00D9458C"/>
    <w:rsid w:val="00D94E8D"/>
    <w:rsid w:val="00D954C3"/>
    <w:rsid w:val="00D95E63"/>
    <w:rsid w:val="00D95F0F"/>
    <w:rsid w:val="00D979E6"/>
    <w:rsid w:val="00DA09DD"/>
    <w:rsid w:val="00DA1B83"/>
    <w:rsid w:val="00DA1F80"/>
    <w:rsid w:val="00DA1FA5"/>
    <w:rsid w:val="00DA2E66"/>
    <w:rsid w:val="00DA3778"/>
    <w:rsid w:val="00DA378D"/>
    <w:rsid w:val="00DA3821"/>
    <w:rsid w:val="00DA3858"/>
    <w:rsid w:val="00DA49E3"/>
    <w:rsid w:val="00DA4CB2"/>
    <w:rsid w:val="00DA5984"/>
    <w:rsid w:val="00DA5A7D"/>
    <w:rsid w:val="00DA5DF1"/>
    <w:rsid w:val="00DA5E69"/>
    <w:rsid w:val="00DA65E7"/>
    <w:rsid w:val="00DA66F3"/>
    <w:rsid w:val="00DB0019"/>
    <w:rsid w:val="00DB0C27"/>
    <w:rsid w:val="00DB0CF4"/>
    <w:rsid w:val="00DB2201"/>
    <w:rsid w:val="00DB3B00"/>
    <w:rsid w:val="00DB4A00"/>
    <w:rsid w:val="00DB6339"/>
    <w:rsid w:val="00DB6C22"/>
    <w:rsid w:val="00DB6F56"/>
    <w:rsid w:val="00DB7671"/>
    <w:rsid w:val="00DC1456"/>
    <w:rsid w:val="00DC1DEE"/>
    <w:rsid w:val="00DC26EC"/>
    <w:rsid w:val="00DC2788"/>
    <w:rsid w:val="00DC2ED6"/>
    <w:rsid w:val="00DC52A5"/>
    <w:rsid w:val="00DC6C09"/>
    <w:rsid w:val="00DC6C21"/>
    <w:rsid w:val="00DD0231"/>
    <w:rsid w:val="00DD15CC"/>
    <w:rsid w:val="00DD1F66"/>
    <w:rsid w:val="00DD2079"/>
    <w:rsid w:val="00DD2640"/>
    <w:rsid w:val="00DD2D02"/>
    <w:rsid w:val="00DD3594"/>
    <w:rsid w:val="00DD3713"/>
    <w:rsid w:val="00DD5C55"/>
    <w:rsid w:val="00DD7544"/>
    <w:rsid w:val="00DD75D4"/>
    <w:rsid w:val="00DD779C"/>
    <w:rsid w:val="00DE0885"/>
    <w:rsid w:val="00DE0D75"/>
    <w:rsid w:val="00DE0F81"/>
    <w:rsid w:val="00DE0FA2"/>
    <w:rsid w:val="00DE10F6"/>
    <w:rsid w:val="00DE1815"/>
    <w:rsid w:val="00DE3274"/>
    <w:rsid w:val="00DE3CBB"/>
    <w:rsid w:val="00DE3D39"/>
    <w:rsid w:val="00DE4305"/>
    <w:rsid w:val="00DE485C"/>
    <w:rsid w:val="00DE4EFC"/>
    <w:rsid w:val="00DE53F4"/>
    <w:rsid w:val="00DE5477"/>
    <w:rsid w:val="00DE5677"/>
    <w:rsid w:val="00DE6DC3"/>
    <w:rsid w:val="00DE758E"/>
    <w:rsid w:val="00DE78DA"/>
    <w:rsid w:val="00DF09BE"/>
    <w:rsid w:val="00DF10B6"/>
    <w:rsid w:val="00DF1DFD"/>
    <w:rsid w:val="00DF2142"/>
    <w:rsid w:val="00DF272A"/>
    <w:rsid w:val="00DF2AF8"/>
    <w:rsid w:val="00DF5D87"/>
    <w:rsid w:val="00DF6044"/>
    <w:rsid w:val="00DF6412"/>
    <w:rsid w:val="00DF65B2"/>
    <w:rsid w:val="00DF7079"/>
    <w:rsid w:val="00DF7EC1"/>
    <w:rsid w:val="00E020F1"/>
    <w:rsid w:val="00E02D0C"/>
    <w:rsid w:val="00E03220"/>
    <w:rsid w:val="00E038FE"/>
    <w:rsid w:val="00E03DAB"/>
    <w:rsid w:val="00E04559"/>
    <w:rsid w:val="00E0497C"/>
    <w:rsid w:val="00E05630"/>
    <w:rsid w:val="00E0692C"/>
    <w:rsid w:val="00E06BC6"/>
    <w:rsid w:val="00E079F9"/>
    <w:rsid w:val="00E11350"/>
    <w:rsid w:val="00E121D8"/>
    <w:rsid w:val="00E131AC"/>
    <w:rsid w:val="00E13345"/>
    <w:rsid w:val="00E13CC4"/>
    <w:rsid w:val="00E13CC6"/>
    <w:rsid w:val="00E14C05"/>
    <w:rsid w:val="00E1578E"/>
    <w:rsid w:val="00E15B50"/>
    <w:rsid w:val="00E174E8"/>
    <w:rsid w:val="00E1781E"/>
    <w:rsid w:val="00E21116"/>
    <w:rsid w:val="00E2189E"/>
    <w:rsid w:val="00E2316E"/>
    <w:rsid w:val="00E25438"/>
    <w:rsid w:val="00E254FA"/>
    <w:rsid w:val="00E25BB5"/>
    <w:rsid w:val="00E262FD"/>
    <w:rsid w:val="00E2712B"/>
    <w:rsid w:val="00E27A38"/>
    <w:rsid w:val="00E27F98"/>
    <w:rsid w:val="00E3095F"/>
    <w:rsid w:val="00E313E3"/>
    <w:rsid w:val="00E31FB8"/>
    <w:rsid w:val="00E322BB"/>
    <w:rsid w:val="00E32406"/>
    <w:rsid w:val="00E32CFE"/>
    <w:rsid w:val="00E33CD7"/>
    <w:rsid w:val="00E346AC"/>
    <w:rsid w:val="00E358EA"/>
    <w:rsid w:val="00E35E47"/>
    <w:rsid w:val="00E36750"/>
    <w:rsid w:val="00E36947"/>
    <w:rsid w:val="00E36E86"/>
    <w:rsid w:val="00E373EA"/>
    <w:rsid w:val="00E404D1"/>
    <w:rsid w:val="00E40918"/>
    <w:rsid w:val="00E418A1"/>
    <w:rsid w:val="00E426E2"/>
    <w:rsid w:val="00E42E3F"/>
    <w:rsid w:val="00E4305A"/>
    <w:rsid w:val="00E43E68"/>
    <w:rsid w:val="00E444E2"/>
    <w:rsid w:val="00E44A31"/>
    <w:rsid w:val="00E44BE1"/>
    <w:rsid w:val="00E50743"/>
    <w:rsid w:val="00E51425"/>
    <w:rsid w:val="00E515BD"/>
    <w:rsid w:val="00E51C04"/>
    <w:rsid w:val="00E52786"/>
    <w:rsid w:val="00E52851"/>
    <w:rsid w:val="00E53912"/>
    <w:rsid w:val="00E554CB"/>
    <w:rsid w:val="00E558E5"/>
    <w:rsid w:val="00E55AA3"/>
    <w:rsid w:val="00E55B96"/>
    <w:rsid w:val="00E56433"/>
    <w:rsid w:val="00E5715F"/>
    <w:rsid w:val="00E57CC7"/>
    <w:rsid w:val="00E6489D"/>
    <w:rsid w:val="00E648F4"/>
    <w:rsid w:val="00E66612"/>
    <w:rsid w:val="00E667D1"/>
    <w:rsid w:val="00E677E2"/>
    <w:rsid w:val="00E70F62"/>
    <w:rsid w:val="00E714A3"/>
    <w:rsid w:val="00E71FD1"/>
    <w:rsid w:val="00E72078"/>
    <w:rsid w:val="00E724D5"/>
    <w:rsid w:val="00E728AD"/>
    <w:rsid w:val="00E74665"/>
    <w:rsid w:val="00E76B2C"/>
    <w:rsid w:val="00E77910"/>
    <w:rsid w:val="00E82378"/>
    <w:rsid w:val="00E826BA"/>
    <w:rsid w:val="00E83AAE"/>
    <w:rsid w:val="00E84B0B"/>
    <w:rsid w:val="00E84CD4"/>
    <w:rsid w:val="00E84F2C"/>
    <w:rsid w:val="00E8521F"/>
    <w:rsid w:val="00E86F27"/>
    <w:rsid w:val="00E872A2"/>
    <w:rsid w:val="00E906A9"/>
    <w:rsid w:val="00E906E2"/>
    <w:rsid w:val="00E90CBE"/>
    <w:rsid w:val="00E91224"/>
    <w:rsid w:val="00E91BB7"/>
    <w:rsid w:val="00E91CCA"/>
    <w:rsid w:val="00E921BC"/>
    <w:rsid w:val="00E936EA"/>
    <w:rsid w:val="00E94625"/>
    <w:rsid w:val="00E95D10"/>
    <w:rsid w:val="00E95EA4"/>
    <w:rsid w:val="00E97073"/>
    <w:rsid w:val="00E9778D"/>
    <w:rsid w:val="00EA08C3"/>
    <w:rsid w:val="00EA16DD"/>
    <w:rsid w:val="00EA382E"/>
    <w:rsid w:val="00EA38FB"/>
    <w:rsid w:val="00EA3B17"/>
    <w:rsid w:val="00EA44EB"/>
    <w:rsid w:val="00EA4EB0"/>
    <w:rsid w:val="00EA5C03"/>
    <w:rsid w:val="00EA7B73"/>
    <w:rsid w:val="00EA7F3A"/>
    <w:rsid w:val="00EB07DD"/>
    <w:rsid w:val="00EB09FB"/>
    <w:rsid w:val="00EB0D02"/>
    <w:rsid w:val="00EB1F57"/>
    <w:rsid w:val="00EB24C9"/>
    <w:rsid w:val="00EB24DB"/>
    <w:rsid w:val="00EB2982"/>
    <w:rsid w:val="00EB2A8E"/>
    <w:rsid w:val="00EB4FDA"/>
    <w:rsid w:val="00EB532E"/>
    <w:rsid w:val="00EB5350"/>
    <w:rsid w:val="00EB5F17"/>
    <w:rsid w:val="00EB617D"/>
    <w:rsid w:val="00EC053D"/>
    <w:rsid w:val="00EC20DE"/>
    <w:rsid w:val="00EC2138"/>
    <w:rsid w:val="00EC2A2E"/>
    <w:rsid w:val="00EC42B5"/>
    <w:rsid w:val="00EC4C9B"/>
    <w:rsid w:val="00EC680F"/>
    <w:rsid w:val="00EC6FD9"/>
    <w:rsid w:val="00ED0379"/>
    <w:rsid w:val="00ED0BC1"/>
    <w:rsid w:val="00ED0E0A"/>
    <w:rsid w:val="00ED196F"/>
    <w:rsid w:val="00ED20CB"/>
    <w:rsid w:val="00ED367C"/>
    <w:rsid w:val="00ED3A58"/>
    <w:rsid w:val="00ED403A"/>
    <w:rsid w:val="00ED4231"/>
    <w:rsid w:val="00ED6041"/>
    <w:rsid w:val="00ED620A"/>
    <w:rsid w:val="00ED6AB2"/>
    <w:rsid w:val="00ED7704"/>
    <w:rsid w:val="00EE0646"/>
    <w:rsid w:val="00EE0843"/>
    <w:rsid w:val="00EE11D7"/>
    <w:rsid w:val="00EE2967"/>
    <w:rsid w:val="00EE3BBA"/>
    <w:rsid w:val="00EE51B2"/>
    <w:rsid w:val="00EE57CD"/>
    <w:rsid w:val="00EE657A"/>
    <w:rsid w:val="00EE6A3E"/>
    <w:rsid w:val="00EE6CDA"/>
    <w:rsid w:val="00EE6E0E"/>
    <w:rsid w:val="00EE726F"/>
    <w:rsid w:val="00EF0A06"/>
    <w:rsid w:val="00EF0AF7"/>
    <w:rsid w:val="00EF11FE"/>
    <w:rsid w:val="00EF19E6"/>
    <w:rsid w:val="00EF3A55"/>
    <w:rsid w:val="00EF3AFA"/>
    <w:rsid w:val="00EF3E54"/>
    <w:rsid w:val="00EF4001"/>
    <w:rsid w:val="00EF40AC"/>
    <w:rsid w:val="00EF4C99"/>
    <w:rsid w:val="00EF5118"/>
    <w:rsid w:val="00EF6115"/>
    <w:rsid w:val="00EF65FE"/>
    <w:rsid w:val="00EF722A"/>
    <w:rsid w:val="00EF7406"/>
    <w:rsid w:val="00EF782C"/>
    <w:rsid w:val="00F00B12"/>
    <w:rsid w:val="00F00B6C"/>
    <w:rsid w:val="00F00D33"/>
    <w:rsid w:val="00F0243B"/>
    <w:rsid w:val="00F02781"/>
    <w:rsid w:val="00F03E66"/>
    <w:rsid w:val="00F046AC"/>
    <w:rsid w:val="00F04C78"/>
    <w:rsid w:val="00F04F49"/>
    <w:rsid w:val="00F05324"/>
    <w:rsid w:val="00F06413"/>
    <w:rsid w:val="00F0690D"/>
    <w:rsid w:val="00F06A48"/>
    <w:rsid w:val="00F079BE"/>
    <w:rsid w:val="00F07BBC"/>
    <w:rsid w:val="00F10DCD"/>
    <w:rsid w:val="00F10E65"/>
    <w:rsid w:val="00F12630"/>
    <w:rsid w:val="00F12DE3"/>
    <w:rsid w:val="00F14186"/>
    <w:rsid w:val="00F14C87"/>
    <w:rsid w:val="00F153F6"/>
    <w:rsid w:val="00F15616"/>
    <w:rsid w:val="00F1571C"/>
    <w:rsid w:val="00F1597C"/>
    <w:rsid w:val="00F15FAF"/>
    <w:rsid w:val="00F1677F"/>
    <w:rsid w:val="00F17392"/>
    <w:rsid w:val="00F176B7"/>
    <w:rsid w:val="00F200F8"/>
    <w:rsid w:val="00F20901"/>
    <w:rsid w:val="00F20CAD"/>
    <w:rsid w:val="00F20CFF"/>
    <w:rsid w:val="00F21805"/>
    <w:rsid w:val="00F21BA8"/>
    <w:rsid w:val="00F22DD8"/>
    <w:rsid w:val="00F249F4"/>
    <w:rsid w:val="00F24CDF"/>
    <w:rsid w:val="00F257B8"/>
    <w:rsid w:val="00F26204"/>
    <w:rsid w:val="00F2621F"/>
    <w:rsid w:val="00F2678E"/>
    <w:rsid w:val="00F2785D"/>
    <w:rsid w:val="00F3006E"/>
    <w:rsid w:val="00F30343"/>
    <w:rsid w:val="00F31A41"/>
    <w:rsid w:val="00F31C81"/>
    <w:rsid w:val="00F32C3C"/>
    <w:rsid w:val="00F33C26"/>
    <w:rsid w:val="00F34A82"/>
    <w:rsid w:val="00F34D81"/>
    <w:rsid w:val="00F35C57"/>
    <w:rsid w:val="00F365B8"/>
    <w:rsid w:val="00F36811"/>
    <w:rsid w:val="00F3692E"/>
    <w:rsid w:val="00F37117"/>
    <w:rsid w:val="00F375A7"/>
    <w:rsid w:val="00F37C02"/>
    <w:rsid w:val="00F37DEE"/>
    <w:rsid w:val="00F40544"/>
    <w:rsid w:val="00F41AAB"/>
    <w:rsid w:val="00F42017"/>
    <w:rsid w:val="00F42C19"/>
    <w:rsid w:val="00F434D4"/>
    <w:rsid w:val="00F43C6A"/>
    <w:rsid w:val="00F43D2A"/>
    <w:rsid w:val="00F44E5C"/>
    <w:rsid w:val="00F4624D"/>
    <w:rsid w:val="00F4642E"/>
    <w:rsid w:val="00F4676F"/>
    <w:rsid w:val="00F46785"/>
    <w:rsid w:val="00F47E1A"/>
    <w:rsid w:val="00F50830"/>
    <w:rsid w:val="00F50880"/>
    <w:rsid w:val="00F50DF2"/>
    <w:rsid w:val="00F510CF"/>
    <w:rsid w:val="00F51C34"/>
    <w:rsid w:val="00F51CCF"/>
    <w:rsid w:val="00F51EC3"/>
    <w:rsid w:val="00F51FF7"/>
    <w:rsid w:val="00F52888"/>
    <w:rsid w:val="00F528F5"/>
    <w:rsid w:val="00F52CC9"/>
    <w:rsid w:val="00F536DF"/>
    <w:rsid w:val="00F53C32"/>
    <w:rsid w:val="00F53C3B"/>
    <w:rsid w:val="00F54A4E"/>
    <w:rsid w:val="00F54A6F"/>
    <w:rsid w:val="00F54B93"/>
    <w:rsid w:val="00F557EC"/>
    <w:rsid w:val="00F55F5A"/>
    <w:rsid w:val="00F5630A"/>
    <w:rsid w:val="00F56949"/>
    <w:rsid w:val="00F5732C"/>
    <w:rsid w:val="00F60583"/>
    <w:rsid w:val="00F60EE2"/>
    <w:rsid w:val="00F61005"/>
    <w:rsid w:val="00F6165E"/>
    <w:rsid w:val="00F62666"/>
    <w:rsid w:val="00F6501D"/>
    <w:rsid w:val="00F66E75"/>
    <w:rsid w:val="00F66FB2"/>
    <w:rsid w:val="00F67795"/>
    <w:rsid w:val="00F67B29"/>
    <w:rsid w:val="00F67B84"/>
    <w:rsid w:val="00F70925"/>
    <w:rsid w:val="00F70D6C"/>
    <w:rsid w:val="00F7153A"/>
    <w:rsid w:val="00F7161F"/>
    <w:rsid w:val="00F72787"/>
    <w:rsid w:val="00F730FE"/>
    <w:rsid w:val="00F73E73"/>
    <w:rsid w:val="00F74C37"/>
    <w:rsid w:val="00F757B7"/>
    <w:rsid w:val="00F757EC"/>
    <w:rsid w:val="00F75BCF"/>
    <w:rsid w:val="00F75CD5"/>
    <w:rsid w:val="00F75D02"/>
    <w:rsid w:val="00F76332"/>
    <w:rsid w:val="00F764C1"/>
    <w:rsid w:val="00F77511"/>
    <w:rsid w:val="00F775DA"/>
    <w:rsid w:val="00F8170F"/>
    <w:rsid w:val="00F846A1"/>
    <w:rsid w:val="00F84B1B"/>
    <w:rsid w:val="00F8581F"/>
    <w:rsid w:val="00F8773D"/>
    <w:rsid w:val="00F87E4B"/>
    <w:rsid w:val="00F9028F"/>
    <w:rsid w:val="00F90298"/>
    <w:rsid w:val="00F90566"/>
    <w:rsid w:val="00F9087C"/>
    <w:rsid w:val="00F90A81"/>
    <w:rsid w:val="00F919DC"/>
    <w:rsid w:val="00F92134"/>
    <w:rsid w:val="00F92C35"/>
    <w:rsid w:val="00F93096"/>
    <w:rsid w:val="00F930E9"/>
    <w:rsid w:val="00F935E2"/>
    <w:rsid w:val="00F944F5"/>
    <w:rsid w:val="00F94A38"/>
    <w:rsid w:val="00F94A71"/>
    <w:rsid w:val="00F9503B"/>
    <w:rsid w:val="00F95BAF"/>
    <w:rsid w:val="00F95E0F"/>
    <w:rsid w:val="00F9687F"/>
    <w:rsid w:val="00FA0F98"/>
    <w:rsid w:val="00FA27AB"/>
    <w:rsid w:val="00FA2C07"/>
    <w:rsid w:val="00FA32A3"/>
    <w:rsid w:val="00FA3F21"/>
    <w:rsid w:val="00FA4F63"/>
    <w:rsid w:val="00FA60FD"/>
    <w:rsid w:val="00FA645B"/>
    <w:rsid w:val="00FA7B38"/>
    <w:rsid w:val="00FA7F89"/>
    <w:rsid w:val="00FB012C"/>
    <w:rsid w:val="00FB0E57"/>
    <w:rsid w:val="00FB2123"/>
    <w:rsid w:val="00FB21FE"/>
    <w:rsid w:val="00FB237B"/>
    <w:rsid w:val="00FB23A1"/>
    <w:rsid w:val="00FB41FF"/>
    <w:rsid w:val="00FB53FB"/>
    <w:rsid w:val="00FB653E"/>
    <w:rsid w:val="00FB72AF"/>
    <w:rsid w:val="00FC0AC3"/>
    <w:rsid w:val="00FC0E6A"/>
    <w:rsid w:val="00FC11B2"/>
    <w:rsid w:val="00FC21AF"/>
    <w:rsid w:val="00FC26C5"/>
    <w:rsid w:val="00FC2942"/>
    <w:rsid w:val="00FC3101"/>
    <w:rsid w:val="00FC31AF"/>
    <w:rsid w:val="00FC41D1"/>
    <w:rsid w:val="00FC4454"/>
    <w:rsid w:val="00FC58C1"/>
    <w:rsid w:val="00FC64C0"/>
    <w:rsid w:val="00FC6C10"/>
    <w:rsid w:val="00FC743E"/>
    <w:rsid w:val="00FD05BC"/>
    <w:rsid w:val="00FD1306"/>
    <w:rsid w:val="00FD134E"/>
    <w:rsid w:val="00FD15B4"/>
    <w:rsid w:val="00FD2096"/>
    <w:rsid w:val="00FD28F8"/>
    <w:rsid w:val="00FD2A9C"/>
    <w:rsid w:val="00FD2D2A"/>
    <w:rsid w:val="00FD3D4D"/>
    <w:rsid w:val="00FD45EC"/>
    <w:rsid w:val="00FD481D"/>
    <w:rsid w:val="00FD4842"/>
    <w:rsid w:val="00FD4864"/>
    <w:rsid w:val="00FD5044"/>
    <w:rsid w:val="00FD5B85"/>
    <w:rsid w:val="00FD602B"/>
    <w:rsid w:val="00FD61BF"/>
    <w:rsid w:val="00FD6801"/>
    <w:rsid w:val="00FD7F22"/>
    <w:rsid w:val="00FE0661"/>
    <w:rsid w:val="00FE13C0"/>
    <w:rsid w:val="00FE1814"/>
    <w:rsid w:val="00FE181D"/>
    <w:rsid w:val="00FE1F5E"/>
    <w:rsid w:val="00FE2C5E"/>
    <w:rsid w:val="00FE2FFF"/>
    <w:rsid w:val="00FE3090"/>
    <w:rsid w:val="00FE31AF"/>
    <w:rsid w:val="00FE33EE"/>
    <w:rsid w:val="00FE5958"/>
    <w:rsid w:val="00FE5B17"/>
    <w:rsid w:val="00FE5B30"/>
    <w:rsid w:val="00FE6335"/>
    <w:rsid w:val="00FE65EF"/>
    <w:rsid w:val="00FE75FA"/>
    <w:rsid w:val="00FF016B"/>
    <w:rsid w:val="00FF037F"/>
    <w:rsid w:val="00FF0482"/>
    <w:rsid w:val="00FF05A1"/>
    <w:rsid w:val="00FF150E"/>
    <w:rsid w:val="00FF264A"/>
    <w:rsid w:val="00FF3263"/>
    <w:rsid w:val="00FF4E28"/>
    <w:rsid w:val="00FF6019"/>
    <w:rsid w:val="00FF6F8C"/>
    <w:rsid w:val="00FF7F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2B610096"/>
  <w15:chartTrackingRefBased/>
  <w15:docId w15:val="{188D317A-B3DB-49E5-AA71-80DC62FF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toc 1" w:uiPriority="39"/>
    <w:lsdException w:name="toc 2" w:uiPriority="39"/>
    <w:lsdException w:name="footnote text" w:uiPriority="99"/>
    <w:lsdException w:name="footnote reference" w:uiPriority="99"/>
    <w:lsdException w:name="List Bullet" w:uiPriority="99"/>
    <w:lsdException w:name="Hyperlink" w:uiPriority="99"/>
    <w:lsdException w:name="Emphasis" w:uiPriority="20" w:qFormat="1"/>
    <w:lsdException w:name="HTML Code"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67A93"/>
    <w:pPr>
      <w:jc w:val="both"/>
    </w:pPr>
    <w:rPr>
      <w:sz w:val="24"/>
      <w:szCs w:val="24"/>
      <w:lang w:val="en-US" w:eastAsia="en-US"/>
    </w:rPr>
  </w:style>
  <w:style w:type="paragraph" w:styleId="1">
    <w:name w:val="heading 1"/>
    <w:basedOn w:val="a1"/>
    <w:next w:val="a1"/>
    <w:qFormat/>
    <w:rsid w:val="00D87AA9"/>
    <w:pPr>
      <w:keepNext/>
      <w:numPr>
        <w:numId w:val="4"/>
      </w:numPr>
      <w:spacing w:before="240" w:after="60"/>
      <w:ind w:left="431" w:hanging="431"/>
      <w:outlineLvl w:val="0"/>
    </w:pPr>
    <w:rPr>
      <w:rFonts w:ascii="Arial" w:hAnsi="Arial" w:cs="Arial"/>
      <w:b/>
      <w:bCs/>
      <w:sz w:val="28"/>
      <w:szCs w:val="28"/>
    </w:rPr>
  </w:style>
  <w:style w:type="paragraph" w:styleId="21">
    <w:name w:val="heading 2"/>
    <w:basedOn w:val="a1"/>
    <w:next w:val="a1"/>
    <w:autoRedefine/>
    <w:qFormat/>
    <w:rsid w:val="0020695F"/>
    <w:pPr>
      <w:keepNext/>
      <w:numPr>
        <w:ilvl w:val="1"/>
        <w:numId w:val="4"/>
      </w:numPr>
      <w:spacing w:before="240" w:after="60"/>
      <w:ind w:left="578" w:hanging="578"/>
      <w:outlineLvl w:val="1"/>
    </w:pPr>
    <w:rPr>
      <w:rFonts w:ascii="Arial" w:hAnsi="Arial" w:cs="Arial"/>
      <w:b/>
      <w:bCs/>
      <w:i/>
      <w:iCs/>
    </w:rPr>
  </w:style>
  <w:style w:type="paragraph" w:styleId="31">
    <w:name w:val="heading 3"/>
    <w:basedOn w:val="a1"/>
    <w:next w:val="a1"/>
    <w:qFormat/>
    <w:rsid w:val="009A3C0E"/>
    <w:pPr>
      <w:keepNext/>
      <w:numPr>
        <w:ilvl w:val="2"/>
        <w:numId w:val="4"/>
      </w:numPr>
      <w:spacing w:before="240" w:after="60"/>
      <w:outlineLvl w:val="2"/>
    </w:pPr>
    <w:rPr>
      <w:rFonts w:ascii="Arial" w:hAnsi="Arial" w:cs="Arial"/>
      <w:b/>
      <w:bCs/>
      <w:sz w:val="26"/>
      <w:szCs w:val="26"/>
    </w:rPr>
  </w:style>
  <w:style w:type="paragraph" w:styleId="41">
    <w:name w:val="heading 4"/>
    <w:basedOn w:val="a1"/>
    <w:next w:val="a1"/>
    <w:rsid w:val="009A3C0E"/>
    <w:pPr>
      <w:keepNext/>
      <w:numPr>
        <w:ilvl w:val="3"/>
        <w:numId w:val="4"/>
      </w:numPr>
      <w:spacing w:before="240" w:after="60"/>
      <w:outlineLvl w:val="3"/>
    </w:pPr>
    <w:rPr>
      <w:b/>
      <w:bCs/>
      <w:sz w:val="28"/>
      <w:szCs w:val="28"/>
    </w:rPr>
  </w:style>
  <w:style w:type="paragraph" w:styleId="51">
    <w:name w:val="heading 5"/>
    <w:basedOn w:val="a1"/>
    <w:next w:val="a1"/>
    <w:rsid w:val="009A3C0E"/>
    <w:pPr>
      <w:numPr>
        <w:ilvl w:val="4"/>
        <w:numId w:val="4"/>
      </w:numPr>
      <w:spacing w:before="240" w:after="60"/>
      <w:outlineLvl w:val="4"/>
    </w:pPr>
    <w:rPr>
      <w:b/>
      <w:bCs/>
      <w:i/>
      <w:iCs/>
      <w:sz w:val="26"/>
      <w:szCs w:val="26"/>
    </w:rPr>
  </w:style>
  <w:style w:type="paragraph" w:styleId="6">
    <w:name w:val="heading 6"/>
    <w:basedOn w:val="a1"/>
    <w:next w:val="a1"/>
    <w:rsid w:val="009A3C0E"/>
    <w:pPr>
      <w:numPr>
        <w:ilvl w:val="5"/>
        <w:numId w:val="4"/>
      </w:numPr>
      <w:spacing w:before="240" w:after="60"/>
      <w:outlineLvl w:val="5"/>
    </w:pPr>
    <w:rPr>
      <w:b/>
      <w:bCs/>
      <w:sz w:val="22"/>
      <w:szCs w:val="22"/>
    </w:rPr>
  </w:style>
  <w:style w:type="paragraph" w:styleId="7">
    <w:name w:val="heading 7"/>
    <w:basedOn w:val="a1"/>
    <w:next w:val="a1"/>
    <w:rsid w:val="009A3C0E"/>
    <w:pPr>
      <w:numPr>
        <w:ilvl w:val="6"/>
        <w:numId w:val="4"/>
      </w:numPr>
      <w:spacing w:before="240" w:after="60"/>
      <w:outlineLvl w:val="6"/>
    </w:pPr>
  </w:style>
  <w:style w:type="paragraph" w:styleId="8">
    <w:name w:val="heading 8"/>
    <w:basedOn w:val="a1"/>
    <w:next w:val="a1"/>
    <w:rsid w:val="009A3C0E"/>
    <w:pPr>
      <w:numPr>
        <w:ilvl w:val="7"/>
        <w:numId w:val="4"/>
      </w:numPr>
      <w:spacing w:before="240" w:after="60"/>
      <w:outlineLvl w:val="7"/>
    </w:pPr>
    <w:rPr>
      <w:i/>
      <w:iCs/>
    </w:rPr>
  </w:style>
  <w:style w:type="paragraph" w:styleId="9">
    <w:name w:val="heading 9"/>
    <w:basedOn w:val="a1"/>
    <w:next w:val="a1"/>
    <w:rsid w:val="009A3C0E"/>
    <w:pPr>
      <w:numPr>
        <w:ilvl w:val="8"/>
        <w:numId w:val="4"/>
      </w:num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note text"/>
    <w:basedOn w:val="a1"/>
    <w:link w:val="a6"/>
    <w:uiPriority w:val="99"/>
    <w:rPr>
      <w:sz w:val="20"/>
      <w:szCs w:val="20"/>
    </w:rPr>
  </w:style>
  <w:style w:type="character" w:styleId="a7">
    <w:name w:val="footnote reference"/>
    <w:uiPriority w:val="99"/>
    <w:rPr>
      <w:vertAlign w:val="superscript"/>
    </w:rPr>
  </w:style>
  <w:style w:type="paragraph" w:styleId="a8">
    <w:name w:val="Body Text Indent"/>
    <w:basedOn w:val="a1"/>
    <w:pPr>
      <w:ind w:left="720"/>
    </w:pPr>
  </w:style>
  <w:style w:type="paragraph" w:styleId="22">
    <w:name w:val="Body Text Indent 2"/>
    <w:basedOn w:val="a1"/>
    <w:pPr>
      <w:ind w:left="360"/>
    </w:pPr>
  </w:style>
  <w:style w:type="character" w:styleId="a9">
    <w:name w:val="Hyperlink"/>
    <w:uiPriority w:val="99"/>
    <w:rsid w:val="00C21933"/>
    <w:rPr>
      <w:color w:val="0000FF"/>
    </w:rPr>
  </w:style>
  <w:style w:type="paragraph" w:customStyle="1" w:styleId="08text">
    <w:name w:val="08.text"/>
    <w:basedOn w:val="a1"/>
    <w:rsid w:val="00E2189E"/>
    <w:pPr>
      <w:spacing w:line="480" w:lineRule="auto"/>
    </w:pPr>
  </w:style>
  <w:style w:type="paragraph" w:styleId="10">
    <w:name w:val="toc 1"/>
    <w:basedOn w:val="a1"/>
    <w:next w:val="a1"/>
    <w:autoRedefine/>
    <w:uiPriority w:val="39"/>
    <w:rsid w:val="00793F2B"/>
  </w:style>
  <w:style w:type="paragraph" w:styleId="23">
    <w:name w:val="toc 2"/>
    <w:basedOn w:val="a1"/>
    <w:next w:val="a1"/>
    <w:autoRedefine/>
    <w:uiPriority w:val="39"/>
    <w:rsid w:val="00793F2B"/>
    <w:pPr>
      <w:ind w:left="240"/>
    </w:pPr>
  </w:style>
  <w:style w:type="paragraph" w:styleId="aa">
    <w:name w:val="caption"/>
    <w:basedOn w:val="a1"/>
    <w:next w:val="a1"/>
    <w:rsid w:val="00BB776C"/>
    <w:pPr>
      <w:framePr w:hSpace="181" w:vSpace="113" w:wrap="around" w:vAnchor="text" w:hAnchor="text" w:xAlign="center" w:y="1"/>
    </w:pPr>
    <w:rPr>
      <w:bCs/>
      <w:sz w:val="22"/>
      <w:szCs w:val="20"/>
      <w:lang w:val="ru-RU"/>
    </w:rPr>
  </w:style>
  <w:style w:type="table" w:styleId="ab">
    <w:name w:val="Table Grid"/>
    <w:basedOn w:val="a3"/>
    <w:rsid w:val="008154D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rsid w:val="00603C10"/>
    <w:rPr>
      <w:color w:val="800080"/>
    </w:rPr>
  </w:style>
  <w:style w:type="paragraph" w:customStyle="1" w:styleId="Heading1app">
    <w:name w:val="Heading 1_app"/>
    <w:basedOn w:val="1"/>
    <w:next w:val="a1"/>
    <w:rsid w:val="00D85FF8"/>
    <w:pPr>
      <w:pageBreakBefore/>
      <w:numPr>
        <w:numId w:val="15"/>
      </w:numPr>
      <w:spacing w:before="0" w:after="120"/>
      <w:ind w:left="431" w:hanging="431"/>
    </w:pPr>
  </w:style>
  <w:style w:type="paragraph" w:customStyle="1" w:styleId="Heading2app">
    <w:name w:val="Heading 2_app"/>
    <w:basedOn w:val="21"/>
    <w:next w:val="a1"/>
    <w:rsid w:val="00EB5F17"/>
    <w:pPr>
      <w:numPr>
        <w:numId w:val="15"/>
      </w:numPr>
    </w:pPr>
  </w:style>
  <w:style w:type="paragraph" w:customStyle="1" w:styleId="NormalCourierNew">
    <w:name w:val="Normal + Courier New"/>
    <w:aliases w:val="Left"/>
    <w:basedOn w:val="a1"/>
    <w:link w:val="NormalCourierNewChar"/>
    <w:rsid w:val="0077511C"/>
    <w:pPr>
      <w:jc w:val="left"/>
    </w:pPr>
    <w:rPr>
      <w:rFonts w:ascii="Courier New" w:hAnsi="Courier New" w:cs="Courier New"/>
    </w:rPr>
  </w:style>
  <w:style w:type="paragraph" w:customStyle="1" w:styleId="commandname">
    <w:name w:val="command name"/>
    <w:basedOn w:val="a1"/>
    <w:rsid w:val="0047503F"/>
    <w:pPr>
      <w:keepNext/>
      <w:spacing w:before="120"/>
      <w:jc w:val="left"/>
    </w:pPr>
    <w:rPr>
      <w:rFonts w:ascii="Courier New" w:hAnsi="Courier New"/>
      <w:sz w:val="22"/>
      <w:szCs w:val="20"/>
    </w:rPr>
  </w:style>
  <w:style w:type="paragraph" w:styleId="ad">
    <w:name w:val="header"/>
    <w:basedOn w:val="a1"/>
    <w:rsid w:val="007B5E78"/>
    <w:pPr>
      <w:tabs>
        <w:tab w:val="center" w:pos="4677"/>
        <w:tab w:val="right" w:pos="9355"/>
      </w:tabs>
    </w:pPr>
  </w:style>
  <w:style w:type="paragraph" w:styleId="ae">
    <w:name w:val="footer"/>
    <w:basedOn w:val="a1"/>
    <w:rsid w:val="007B5E78"/>
    <w:pPr>
      <w:tabs>
        <w:tab w:val="center" w:pos="4677"/>
        <w:tab w:val="right" w:pos="9355"/>
      </w:tabs>
    </w:pPr>
  </w:style>
  <w:style w:type="character" w:styleId="af">
    <w:name w:val="page number"/>
    <w:basedOn w:val="a2"/>
    <w:rsid w:val="007B5E78"/>
  </w:style>
  <w:style w:type="paragraph" w:styleId="af0">
    <w:name w:val="Balloon Text"/>
    <w:basedOn w:val="a1"/>
    <w:semiHidden/>
    <w:rsid w:val="00561E08"/>
    <w:rPr>
      <w:rFonts w:ascii="Tahoma" w:hAnsi="Tahoma" w:cs="Tahoma"/>
      <w:sz w:val="16"/>
      <w:szCs w:val="16"/>
    </w:rPr>
  </w:style>
  <w:style w:type="paragraph" w:customStyle="1" w:styleId="Tablecaption">
    <w:name w:val="Table caption"/>
    <w:basedOn w:val="aa"/>
    <w:rsid w:val="00974809"/>
    <w:pPr>
      <w:framePr w:wrap="around"/>
      <w:spacing w:before="240"/>
    </w:pPr>
    <w:rPr>
      <w:bCs w:val="0"/>
    </w:rPr>
  </w:style>
  <w:style w:type="paragraph" w:customStyle="1" w:styleId="Tablecaptionmy">
    <w:name w:val="Table caption my"/>
    <w:basedOn w:val="a1"/>
    <w:rsid w:val="00974809"/>
    <w:pPr>
      <w:spacing w:before="240"/>
    </w:pPr>
    <w:rPr>
      <w:bCs/>
      <w:sz w:val="22"/>
    </w:rPr>
  </w:style>
  <w:style w:type="paragraph" w:customStyle="1" w:styleId="TableFootnote">
    <w:name w:val="Table Footnote"/>
    <w:basedOn w:val="a1"/>
    <w:link w:val="TableFootnoteChar"/>
    <w:rsid w:val="00974809"/>
    <w:rPr>
      <w:sz w:val="20"/>
      <w:szCs w:val="22"/>
    </w:rPr>
  </w:style>
  <w:style w:type="character" w:customStyle="1" w:styleId="TableFootnoteChar">
    <w:name w:val="Table Footnote Char"/>
    <w:link w:val="TableFootnote"/>
    <w:rsid w:val="00974809"/>
    <w:rPr>
      <w:szCs w:val="22"/>
      <w:lang w:val="en-US" w:eastAsia="en-US" w:bidi="ar-SA"/>
    </w:rPr>
  </w:style>
  <w:style w:type="paragraph" w:customStyle="1" w:styleId="Tablefootnotelast">
    <w:name w:val="Table footnote last"/>
    <w:basedOn w:val="TableFootnote"/>
    <w:next w:val="a1"/>
    <w:rsid w:val="00974809"/>
    <w:pPr>
      <w:spacing w:after="240"/>
    </w:pPr>
    <w:rPr>
      <w:szCs w:val="20"/>
    </w:rPr>
  </w:style>
  <w:style w:type="paragraph" w:customStyle="1" w:styleId="Eqnumber">
    <w:name w:val="Eq.number"/>
    <w:basedOn w:val="a1"/>
    <w:next w:val="a1"/>
    <w:rsid w:val="00974809"/>
    <w:pPr>
      <w:jc w:val="right"/>
    </w:pPr>
    <w:rPr>
      <w:szCs w:val="20"/>
    </w:rPr>
  </w:style>
  <w:style w:type="paragraph" w:customStyle="1" w:styleId="Eq">
    <w:name w:val="Eq."/>
    <w:basedOn w:val="a1"/>
    <w:next w:val="a1"/>
    <w:link w:val="EqChar"/>
    <w:rsid w:val="009F12D1"/>
    <w:pPr>
      <w:spacing w:before="40" w:after="40"/>
      <w:jc w:val="center"/>
    </w:pPr>
    <w:rPr>
      <w:szCs w:val="20"/>
    </w:rPr>
  </w:style>
  <w:style w:type="paragraph" w:customStyle="1" w:styleId="StyleItalicCenteredRight-0cm">
    <w:name w:val="Style Italic Centered Right:  -0 cm"/>
    <w:basedOn w:val="a1"/>
    <w:rsid w:val="00327FD2"/>
    <w:pPr>
      <w:jc w:val="center"/>
    </w:pPr>
    <w:rPr>
      <w:i/>
      <w:iCs/>
      <w:szCs w:val="20"/>
    </w:rPr>
  </w:style>
  <w:style w:type="paragraph" w:customStyle="1" w:styleId="Headnotindexed">
    <w:name w:val="Head not indexed"/>
    <w:basedOn w:val="a1"/>
    <w:next w:val="a1"/>
    <w:rsid w:val="00327FD2"/>
    <w:pPr>
      <w:spacing w:before="240" w:after="60"/>
    </w:pPr>
    <w:rPr>
      <w:rFonts w:ascii="Arial" w:hAnsi="Arial"/>
      <w:b/>
      <w:bCs/>
      <w:sz w:val="28"/>
      <w:szCs w:val="20"/>
    </w:rPr>
  </w:style>
  <w:style w:type="paragraph" w:customStyle="1" w:styleId="Headnotnum">
    <w:name w:val="Head not num"/>
    <w:basedOn w:val="1"/>
    <w:next w:val="a1"/>
    <w:rsid w:val="00327FD2"/>
    <w:pPr>
      <w:ind w:left="0" w:firstLine="0"/>
    </w:pPr>
    <w:rPr>
      <w:rFonts w:cs="Times New Roman"/>
      <w:szCs w:val="20"/>
    </w:rPr>
  </w:style>
  <w:style w:type="paragraph" w:customStyle="1" w:styleId="StyleCentered">
    <w:name w:val="Style Centered"/>
    <w:basedOn w:val="a1"/>
    <w:rsid w:val="00891126"/>
    <w:pPr>
      <w:jc w:val="center"/>
    </w:pPr>
    <w:rPr>
      <w:szCs w:val="20"/>
    </w:rPr>
  </w:style>
  <w:style w:type="character" w:customStyle="1" w:styleId="FootnoteCourier">
    <w:name w:val="Footnote Courier"/>
    <w:qFormat/>
    <w:rsid w:val="00060B97"/>
    <w:rPr>
      <w:rFonts w:ascii="Courier New" w:hAnsi="Courier New" w:cs="Courier New"/>
      <w:sz w:val="18"/>
    </w:rPr>
  </w:style>
  <w:style w:type="character" w:customStyle="1" w:styleId="Hyperlinkweb">
    <w:name w:val="Hyperlink web"/>
    <w:qFormat/>
    <w:rsid w:val="00F153F6"/>
    <w:rPr>
      <w:rFonts w:ascii="Times New Roman" w:hAnsi="Times New Roman"/>
      <w:color w:val="0000FF"/>
      <w:sz w:val="24"/>
    </w:rPr>
  </w:style>
  <w:style w:type="character" w:customStyle="1" w:styleId="HyperlinkFootnote">
    <w:name w:val="Hyperlink Footnote"/>
    <w:qFormat/>
    <w:rsid w:val="00F153F6"/>
    <w:rPr>
      <w:rFonts w:ascii="Times New Roman" w:hAnsi="Times New Roman"/>
      <w:color w:val="0000FF"/>
      <w:sz w:val="20"/>
    </w:rPr>
  </w:style>
  <w:style w:type="character" w:customStyle="1" w:styleId="EqChar">
    <w:name w:val="Eq. Char"/>
    <w:link w:val="Eq"/>
    <w:rsid w:val="009F12D1"/>
    <w:rPr>
      <w:sz w:val="24"/>
      <w:lang w:val="en-US" w:eastAsia="en-US"/>
    </w:rPr>
  </w:style>
  <w:style w:type="paragraph" w:styleId="af1">
    <w:name w:val="List Continue"/>
    <w:basedOn w:val="a1"/>
    <w:rsid w:val="008C15DF"/>
    <w:pPr>
      <w:spacing w:after="120" w:line="360" w:lineRule="auto"/>
      <w:ind w:left="283"/>
    </w:pPr>
    <w:rPr>
      <w:lang w:eastAsia="ru-RU"/>
    </w:rPr>
  </w:style>
  <w:style w:type="paragraph" w:customStyle="1" w:styleId="Captionfigure">
    <w:name w:val="Caption figure"/>
    <w:basedOn w:val="aa"/>
    <w:rsid w:val="00265ECB"/>
    <w:pPr>
      <w:framePr w:w="4536" w:wrap="around" w:vAnchor="margin" w:hAnchor="margin" w:xAlign="right" w:yAlign="top"/>
      <w:spacing w:before="60"/>
    </w:pPr>
    <w:rPr>
      <w:lang w:val="en-US" w:eastAsia="ru-RU"/>
    </w:rPr>
  </w:style>
  <w:style w:type="paragraph" w:customStyle="1" w:styleId="Indent">
    <w:name w:val="Indent"/>
    <w:basedOn w:val="a1"/>
    <w:link w:val="IndentChar"/>
    <w:qFormat/>
    <w:rsid w:val="0019682B"/>
    <w:pPr>
      <w:ind w:firstLine="540"/>
    </w:pPr>
    <w:rPr>
      <w:szCs w:val="20"/>
      <w:lang w:eastAsia="ru-RU"/>
    </w:rPr>
  </w:style>
  <w:style w:type="paragraph" w:customStyle="1" w:styleId="Figure">
    <w:name w:val="Figure"/>
    <w:basedOn w:val="Captionfigure"/>
    <w:rsid w:val="00322D05"/>
    <w:pPr>
      <w:framePr w:wrap="around"/>
      <w:spacing w:before="0"/>
    </w:pPr>
  </w:style>
  <w:style w:type="character" w:customStyle="1" w:styleId="NormalCourierNewChar">
    <w:name w:val="Normal + Courier New Char"/>
    <w:aliases w:val="Left Char"/>
    <w:link w:val="NormalCourierNew"/>
    <w:rsid w:val="00C22FF2"/>
    <w:rPr>
      <w:rFonts w:ascii="Courier New" w:hAnsi="Courier New" w:cs="Courier New"/>
      <w:sz w:val="24"/>
      <w:szCs w:val="24"/>
      <w:lang w:val="en-US" w:eastAsia="en-US" w:bidi="ar-SA"/>
    </w:rPr>
  </w:style>
  <w:style w:type="paragraph" w:customStyle="1" w:styleId="Commandline">
    <w:name w:val="Command line"/>
    <w:basedOn w:val="a1"/>
    <w:next w:val="a1"/>
    <w:link w:val="CommandlineChar"/>
    <w:rsid w:val="00BB532E"/>
    <w:pPr>
      <w:ind w:left="539"/>
      <w:jc w:val="left"/>
    </w:pPr>
    <w:rPr>
      <w:rFonts w:ascii="Courier New" w:hAnsi="Courier New"/>
      <w:sz w:val="22"/>
      <w:lang w:eastAsia="ru-RU"/>
    </w:rPr>
  </w:style>
  <w:style w:type="paragraph" w:customStyle="1" w:styleId="Numbered">
    <w:name w:val="Numbered"/>
    <w:basedOn w:val="a1"/>
    <w:next w:val="a1"/>
    <w:rsid w:val="0055308E"/>
    <w:pPr>
      <w:numPr>
        <w:numId w:val="20"/>
      </w:numPr>
      <w:spacing w:before="240"/>
      <w:ind w:left="0" w:firstLine="0"/>
    </w:pPr>
    <w:rPr>
      <w:lang w:eastAsia="ru-RU"/>
    </w:rPr>
  </w:style>
  <w:style w:type="character" w:customStyle="1" w:styleId="CommandlineChar">
    <w:name w:val="Command line Char"/>
    <w:link w:val="Commandline"/>
    <w:rsid w:val="00BB532E"/>
    <w:rPr>
      <w:rFonts w:ascii="Courier New" w:hAnsi="Courier New"/>
      <w:sz w:val="22"/>
      <w:szCs w:val="24"/>
      <w:lang w:val="en-US" w:eastAsia="ru-RU" w:bidi="ar-SA"/>
    </w:rPr>
  </w:style>
  <w:style w:type="character" w:customStyle="1" w:styleId="CourierNew11pt">
    <w:name w:val="Courier New 11 pt"/>
    <w:qFormat/>
    <w:rsid w:val="0055308E"/>
    <w:rPr>
      <w:rFonts w:ascii="Courier New" w:hAnsi="Courier New"/>
      <w:sz w:val="22"/>
    </w:rPr>
  </w:style>
  <w:style w:type="numbering" w:customStyle="1" w:styleId="Listdef">
    <w:name w:val="List_def"/>
    <w:basedOn w:val="a4"/>
    <w:rsid w:val="00F14C87"/>
    <w:pPr>
      <w:numPr>
        <w:numId w:val="21"/>
      </w:numPr>
    </w:pPr>
  </w:style>
  <w:style w:type="paragraph" w:customStyle="1" w:styleId="Shifted">
    <w:name w:val="Shifted"/>
    <w:basedOn w:val="a1"/>
    <w:rsid w:val="00F14C87"/>
    <w:pPr>
      <w:ind w:left="539"/>
    </w:pPr>
  </w:style>
  <w:style w:type="paragraph" w:customStyle="1" w:styleId="Commandmultiline">
    <w:name w:val="Command multiline"/>
    <w:basedOn w:val="Commandline"/>
    <w:rsid w:val="00880E82"/>
    <w:pPr>
      <w:ind w:left="0" w:firstLine="540"/>
    </w:pPr>
  </w:style>
  <w:style w:type="character" w:styleId="HTML">
    <w:name w:val="HTML Typewriter"/>
    <w:uiPriority w:val="99"/>
    <w:rsid w:val="00182C0A"/>
    <w:rPr>
      <w:rFonts w:ascii="Courier New" w:eastAsia="Times New Roman" w:hAnsi="Courier New" w:cs="Courier New"/>
      <w:sz w:val="20"/>
      <w:szCs w:val="20"/>
    </w:rPr>
  </w:style>
  <w:style w:type="character" w:styleId="af2">
    <w:name w:val="Emphasis"/>
    <w:uiPriority w:val="20"/>
    <w:qFormat/>
    <w:rsid w:val="00182C0A"/>
    <w:rPr>
      <w:i/>
      <w:iCs/>
    </w:rPr>
  </w:style>
  <w:style w:type="paragraph" w:styleId="af3">
    <w:name w:val="endnote text"/>
    <w:basedOn w:val="a1"/>
    <w:semiHidden/>
    <w:rsid w:val="000022E8"/>
    <w:rPr>
      <w:sz w:val="20"/>
      <w:szCs w:val="20"/>
    </w:rPr>
  </w:style>
  <w:style w:type="character" w:styleId="af4">
    <w:name w:val="endnote reference"/>
    <w:semiHidden/>
    <w:rsid w:val="000022E8"/>
    <w:rPr>
      <w:vertAlign w:val="superscript"/>
    </w:rPr>
  </w:style>
  <w:style w:type="character" w:customStyle="1" w:styleId="courier">
    <w:name w:val="courier"/>
    <w:basedOn w:val="a2"/>
    <w:rsid w:val="00195031"/>
  </w:style>
  <w:style w:type="character" w:styleId="af5">
    <w:name w:val="Strong"/>
    <w:rsid w:val="00727130"/>
    <w:rPr>
      <w:b/>
      <w:bCs/>
    </w:rPr>
  </w:style>
  <w:style w:type="paragraph" w:styleId="af6">
    <w:name w:val="Plain Text"/>
    <w:basedOn w:val="a1"/>
    <w:rsid w:val="007D28C4"/>
    <w:pPr>
      <w:spacing w:line="360" w:lineRule="auto"/>
    </w:pPr>
    <w:rPr>
      <w:rFonts w:ascii="Courier New" w:hAnsi="Courier New" w:cs="Courier New"/>
      <w:sz w:val="20"/>
      <w:szCs w:val="20"/>
    </w:rPr>
  </w:style>
  <w:style w:type="paragraph" w:styleId="af7">
    <w:name w:val="Block Text"/>
    <w:basedOn w:val="a1"/>
    <w:link w:val="af8"/>
    <w:rsid w:val="007D28C4"/>
    <w:pPr>
      <w:spacing w:after="120"/>
      <w:ind w:left="1440" w:right="1440"/>
    </w:pPr>
  </w:style>
  <w:style w:type="paragraph" w:styleId="af9">
    <w:name w:val="Body Text"/>
    <w:basedOn w:val="a1"/>
    <w:link w:val="afa"/>
    <w:rsid w:val="007D28C4"/>
    <w:pPr>
      <w:spacing w:after="120"/>
    </w:pPr>
  </w:style>
  <w:style w:type="paragraph" w:styleId="24">
    <w:name w:val="Body Text 2"/>
    <w:basedOn w:val="a1"/>
    <w:rsid w:val="007D28C4"/>
    <w:pPr>
      <w:spacing w:after="120" w:line="480" w:lineRule="auto"/>
    </w:pPr>
  </w:style>
  <w:style w:type="paragraph" w:styleId="32">
    <w:name w:val="Body Text 3"/>
    <w:basedOn w:val="a1"/>
    <w:rsid w:val="007D28C4"/>
    <w:pPr>
      <w:spacing w:after="120"/>
    </w:pPr>
    <w:rPr>
      <w:sz w:val="16"/>
      <w:szCs w:val="16"/>
    </w:rPr>
  </w:style>
  <w:style w:type="paragraph" w:styleId="afb">
    <w:name w:val="Body Text First Indent"/>
    <w:basedOn w:val="af9"/>
    <w:rsid w:val="007D28C4"/>
    <w:pPr>
      <w:ind w:firstLine="210"/>
    </w:pPr>
  </w:style>
  <w:style w:type="paragraph" w:styleId="25">
    <w:name w:val="Body Text First Indent 2"/>
    <w:basedOn w:val="a8"/>
    <w:rsid w:val="007D28C4"/>
    <w:pPr>
      <w:spacing w:after="120"/>
      <w:ind w:left="283" w:firstLine="210"/>
    </w:pPr>
  </w:style>
  <w:style w:type="paragraph" w:styleId="33">
    <w:name w:val="Body Text Indent 3"/>
    <w:basedOn w:val="a1"/>
    <w:rsid w:val="007D28C4"/>
    <w:pPr>
      <w:spacing w:after="120"/>
      <w:ind w:left="283"/>
    </w:pPr>
    <w:rPr>
      <w:sz w:val="16"/>
      <w:szCs w:val="16"/>
    </w:rPr>
  </w:style>
  <w:style w:type="paragraph" w:styleId="afc">
    <w:name w:val="Closing"/>
    <w:basedOn w:val="a1"/>
    <w:link w:val="afd"/>
    <w:rsid w:val="007D28C4"/>
    <w:pPr>
      <w:ind w:left="4252"/>
    </w:pPr>
  </w:style>
  <w:style w:type="paragraph" w:styleId="afe">
    <w:name w:val="annotation text"/>
    <w:basedOn w:val="a1"/>
    <w:semiHidden/>
    <w:rsid w:val="007D28C4"/>
    <w:rPr>
      <w:sz w:val="20"/>
      <w:szCs w:val="20"/>
    </w:rPr>
  </w:style>
  <w:style w:type="paragraph" w:styleId="aff">
    <w:name w:val="annotation subject"/>
    <w:basedOn w:val="afe"/>
    <w:next w:val="afe"/>
    <w:semiHidden/>
    <w:rsid w:val="007D28C4"/>
    <w:rPr>
      <w:b/>
      <w:bCs/>
    </w:rPr>
  </w:style>
  <w:style w:type="paragraph" w:styleId="aff0">
    <w:name w:val="Date"/>
    <w:basedOn w:val="a1"/>
    <w:next w:val="a1"/>
    <w:rsid w:val="007D28C4"/>
  </w:style>
  <w:style w:type="paragraph" w:styleId="aff1">
    <w:name w:val="Document Map"/>
    <w:basedOn w:val="a1"/>
    <w:semiHidden/>
    <w:rsid w:val="007D28C4"/>
    <w:pPr>
      <w:shd w:val="clear" w:color="auto" w:fill="000080"/>
    </w:pPr>
    <w:rPr>
      <w:rFonts w:ascii="Tahoma" w:hAnsi="Tahoma" w:cs="Tahoma"/>
      <w:sz w:val="20"/>
      <w:szCs w:val="20"/>
    </w:rPr>
  </w:style>
  <w:style w:type="paragraph" w:styleId="aff2">
    <w:name w:val="E-mail Signature"/>
    <w:basedOn w:val="a1"/>
    <w:rsid w:val="007D28C4"/>
  </w:style>
  <w:style w:type="paragraph" w:styleId="aff3">
    <w:name w:val="envelope address"/>
    <w:basedOn w:val="a1"/>
    <w:rsid w:val="007D28C4"/>
    <w:pPr>
      <w:framePr w:w="7920" w:h="1980" w:hRule="exact" w:hSpace="180" w:wrap="auto" w:hAnchor="page" w:xAlign="center" w:yAlign="bottom"/>
      <w:ind w:left="2880"/>
    </w:pPr>
    <w:rPr>
      <w:rFonts w:ascii="Arial" w:hAnsi="Arial" w:cs="Arial"/>
    </w:rPr>
  </w:style>
  <w:style w:type="paragraph" w:styleId="26">
    <w:name w:val="envelope return"/>
    <w:basedOn w:val="a1"/>
    <w:rsid w:val="007D28C4"/>
    <w:rPr>
      <w:rFonts w:ascii="Arial" w:hAnsi="Arial" w:cs="Arial"/>
      <w:sz w:val="20"/>
      <w:szCs w:val="20"/>
    </w:rPr>
  </w:style>
  <w:style w:type="paragraph" w:styleId="HTML0">
    <w:name w:val="HTML Address"/>
    <w:basedOn w:val="a1"/>
    <w:rsid w:val="007D28C4"/>
    <w:rPr>
      <w:i/>
      <w:iCs/>
    </w:rPr>
  </w:style>
  <w:style w:type="paragraph" w:styleId="HTML1">
    <w:name w:val="HTML Preformatted"/>
    <w:basedOn w:val="a1"/>
    <w:rsid w:val="007D28C4"/>
    <w:rPr>
      <w:rFonts w:ascii="Courier New" w:hAnsi="Courier New" w:cs="Courier New"/>
      <w:sz w:val="20"/>
      <w:szCs w:val="20"/>
    </w:rPr>
  </w:style>
  <w:style w:type="paragraph" w:styleId="11">
    <w:name w:val="index 1"/>
    <w:basedOn w:val="a1"/>
    <w:next w:val="a1"/>
    <w:autoRedefine/>
    <w:semiHidden/>
    <w:rsid w:val="007D28C4"/>
    <w:pPr>
      <w:ind w:left="240" w:hanging="240"/>
    </w:pPr>
  </w:style>
  <w:style w:type="paragraph" w:styleId="27">
    <w:name w:val="index 2"/>
    <w:basedOn w:val="a1"/>
    <w:next w:val="a1"/>
    <w:autoRedefine/>
    <w:semiHidden/>
    <w:rsid w:val="007D28C4"/>
    <w:pPr>
      <w:ind w:left="480" w:hanging="240"/>
    </w:pPr>
  </w:style>
  <w:style w:type="paragraph" w:styleId="34">
    <w:name w:val="index 3"/>
    <w:basedOn w:val="a1"/>
    <w:next w:val="a1"/>
    <w:autoRedefine/>
    <w:semiHidden/>
    <w:rsid w:val="007D28C4"/>
    <w:pPr>
      <w:ind w:left="720" w:hanging="240"/>
    </w:pPr>
  </w:style>
  <w:style w:type="paragraph" w:styleId="42">
    <w:name w:val="index 4"/>
    <w:basedOn w:val="a1"/>
    <w:next w:val="a1"/>
    <w:autoRedefine/>
    <w:semiHidden/>
    <w:rsid w:val="007D28C4"/>
    <w:pPr>
      <w:ind w:left="960" w:hanging="240"/>
    </w:pPr>
  </w:style>
  <w:style w:type="paragraph" w:styleId="52">
    <w:name w:val="index 5"/>
    <w:basedOn w:val="a1"/>
    <w:next w:val="a1"/>
    <w:autoRedefine/>
    <w:semiHidden/>
    <w:rsid w:val="007D28C4"/>
    <w:pPr>
      <w:ind w:left="1200" w:hanging="240"/>
    </w:pPr>
  </w:style>
  <w:style w:type="paragraph" w:styleId="60">
    <w:name w:val="index 6"/>
    <w:basedOn w:val="a1"/>
    <w:next w:val="a1"/>
    <w:autoRedefine/>
    <w:semiHidden/>
    <w:rsid w:val="007D28C4"/>
    <w:pPr>
      <w:ind w:left="1440" w:hanging="240"/>
    </w:pPr>
  </w:style>
  <w:style w:type="paragraph" w:styleId="70">
    <w:name w:val="index 7"/>
    <w:basedOn w:val="a1"/>
    <w:next w:val="a1"/>
    <w:autoRedefine/>
    <w:semiHidden/>
    <w:rsid w:val="007D28C4"/>
    <w:pPr>
      <w:ind w:left="1680" w:hanging="240"/>
    </w:pPr>
  </w:style>
  <w:style w:type="paragraph" w:styleId="80">
    <w:name w:val="index 8"/>
    <w:basedOn w:val="a1"/>
    <w:next w:val="a1"/>
    <w:autoRedefine/>
    <w:semiHidden/>
    <w:rsid w:val="007D28C4"/>
    <w:pPr>
      <w:ind w:left="1920" w:hanging="240"/>
    </w:pPr>
  </w:style>
  <w:style w:type="paragraph" w:styleId="90">
    <w:name w:val="index 9"/>
    <w:basedOn w:val="a1"/>
    <w:next w:val="a1"/>
    <w:autoRedefine/>
    <w:semiHidden/>
    <w:rsid w:val="007D28C4"/>
    <w:pPr>
      <w:ind w:left="2160" w:hanging="240"/>
    </w:pPr>
  </w:style>
  <w:style w:type="paragraph" w:styleId="aff4">
    <w:name w:val="index heading"/>
    <w:basedOn w:val="a1"/>
    <w:next w:val="11"/>
    <w:semiHidden/>
    <w:rsid w:val="007D28C4"/>
    <w:rPr>
      <w:rFonts w:ascii="Arial" w:hAnsi="Arial" w:cs="Arial"/>
      <w:b/>
      <w:bCs/>
    </w:rPr>
  </w:style>
  <w:style w:type="paragraph" w:styleId="aff5">
    <w:name w:val="List"/>
    <w:basedOn w:val="a1"/>
    <w:rsid w:val="007D28C4"/>
    <w:pPr>
      <w:ind w:left="283" w:hanging="283"/>
    </w:pPr>
  </w:style>
  <w:style w:type="paragraph" w:styleId="28">
    <w:name w:val="List 2"/>
    <w:basedOn w:val="a1"/>
    <w:rsid w:val="007D28C4"/>
    <w:pPr>
      <w:ind w:left="566" w:hanging="283"/>
    </w:pPr>
  </w:style>
  <w:style w:type="paragraph" w:styleId="35">
    <w:name w:val="List 3"/>
    <w:basedOn w:val="a1"/>
    <w:rsid w:val="007D28C4"/>
    <w:pPr>
      <w:ind w:left="849" w:hanging="283"/>
    </w:pPr>
  </w:style>
  <w:style w:type="paragraph" w:styleId="43">
    <w:name w:val="List 4"/>
    <w:basedOn w:val="a1"/>
    <w:rsid w:val="007D28C4"/>
    <w:pPr>
      <w:ind w:left="1132" w:hanging="283"/>
    </w:pPr>
  </w:style>
  <w:style w:type="paragraph" w:styleId="53">
    <w:name w:val="List 5"/>
    <w:basedOn w:val="a1"/>
    <w:rsid w:val="007D28C4"/>
    <w:pPr>
      <w:ind w:left="1415" w:hanging="283"/>
    </w:pPr>
  </w:style>
  <w:style w:type="paragraph" w:styleId="a0">
    <w:name w:val="List Bullet"/>
    <w:basedOn w:val="a1"/>
    <w:uiPriority w:val="99"/>
    <w:rsid w:val="007D28C4"/>
    <w:pPr>
      <w:numPr>
        <w:numId w:val="5"/>
      </w:numPr>
    </w:pPr>
  </w:style>
  <w:style w:type="paragraph" w:styleId="20">
    <w:name w:val="List Bullet 2"/>
    <w:basedOn w:val="a1"/>
    <w:rsid w:val="007D28C4"/>
    <w:pPr>
      <w:numPr>
        <w:numId w:val="6"/>
      </w:numPr>
    </w:pPr>
  </w:style>
  <w:style w:type="paragraph" w:styleId="30">
    <w:name w:val="List Bullet 3"/>
    <w:basedOn w:val="a1"/>
    <w:rsid w:val="007D28C4"/>
    <w:pPr>
      <w:numPr>
        <w:numId w:val="7"/>
      </w:numPr>
    </w:pPr>
  </w:style>
  <w:style w:type="paragraph" w:styleId="40">
    <w:name w:val="List Bullet 4"/>
    <w:basedOn w:val="a1"/>
    <w:rsid w:val="007D28C4"/>
    <w:pPr>
      <w:numPr>
        <w:numId w:val="8"/>
      </w:numPr>
    </w:pPr>
  </w:style>
  <w:style w:type="paragraph" w:styleId="50">
    <w:name w:val="List Bullet 5"/>
    <w:basedOn w:val="a1"/>
    <w:rsid w:val="007D28C4"/>
    <w:pPr>
      <w:numPr>
        <w:numId w:val="9"/>
      </w:numPr>
    </w:pPr>
  </w:style>
  <w:style w:type="paragraph" w:styleId="29">
    <w:name w:val="List Continue 2"/>
    <w:basedOn w:val="a1"/>
    <w:rsid w:val="007D28C4"/>
    <w:pPr>
      <w:spacing w:after="120"/>
      <w:ind w:left="566"/>
    </w:pPr>
  </w:style>
  <w:style w:type="paragraph" w:styleId="36">
    <w:name w:val="List Continue 3"/>
    <w:basedOn w:val="a1"/>
    <w:rsid w:val="007D28C4"/>
    <w:pPr>
      <w:spacing w:after="120"/>
      <w:ind w:left="849"/>
    </w:pPr>
  </w:style>
  <w:style w:type="paragraph" w:styleId="44">
    <w:name w:val="List Continue 4"/>
    <w:basedOn w:val="a1"/>
    <w:rsid w:val="007D28C4"/>
    <w:pPr>
      <w:spacing w:after="120"/>
      <w:ind w:left="1132"/>
    </w:pPr>
  </w:style>
  <w:style w:type="paragraph" w:styleId="54">
    <w:name w:val="List Continue 5"/>
    <w:basedOn w:val="a1"/>
    <w:rsid w:val="007D28C4"/>
    <w:pPr>
      <w:spacing w:after="120"/>
      <w:ind w:left="1415"/>
    </w:pPr>
  </w:style>
  <w:style w:type="paragraph" w:styleId="a">
    <w:name w:val="List Number"/>
    <w:basedOn w:val="a1"/>
    <w:rsid w:val="007D28C4"/>
    <w:pPr>
      <w:numPr>
        <w:numId w:val="10"/>
      </w:numPr>
    </w:pPr>
  </w:style>
  <w:style w:type="paragraph" w:styleId="2">
    <w:name w:val="List Number 2"/>
    <w:basedOn w:val="a1"/>
    <w:rsid w:val="007D28C4"/>
    <w:pPr>
      <w:numPr>
        <w:numId w:val="11"/>
      </w:numPr>
    </w:pPr>
  </w:style>
  <w:style w:type="paragraph" w:styleId="3">
    <w:name w:val="List Number 3"/>
    <w:basedOn w:val="a1"/>
    <w:rsid w:val="007D28C4"/>
    <w:pPr>
      <w:numPr>
        <w:numId w:val="12"/>
      </w:numPr>
    </w:pPr>
  </w:style>
  <w:style w:type="paragraph" w:styleId="4">
    <w:name w:val="List Number 4"/>
    <w:basedOn w:val="a1"/>
    <w:rsid w:val="007D28C4"/>
    <w:pPr>
      <w:numPr>
        <w:numId w:val="13"/>
      </w:numPr>
    </w:pPr>
  </w:style>
  <w:style w:type="paragraph" w:styleId="5">
    <w:name w:val="List Number 5"/>
    <w:basedOn w:val="a1"/>
    <w:rsid w:val="007D28C4"/>
    <w:pPr>
      <w:numPr>
        <w:numId w:val="14"/>
      </w:numPr>
    </w:pPr>
  </w:style>
  <w:style w:type="paragraph" w:styleId="aff6">
    <w:name w:val="macro"/>
    <w:semiHidden/>
    <w:rsid w:val="007D28C4"/>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val="en-US" w:eastAsia="en-US"/>
    </w:rPr>
  </w:style>
  <w:style w:type="paragraph" w:styleId="aff7">
    <w:name w:val="Message Header"/>
    <w:basedOn w:val="a1"/>
    <w:rsid w:val="007D28C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f8">
    <w:name w:val="Normal (Web)"/>
    <w:basedOn w:val="a1"/>
    <w:rsid w:val="007D28C4"/>
  </w:style>
  <w:style w:type="paragraph" w:styleId="aff9">
    <w:name w:val="Normal Indent"/>
    <w:basedOn w:val="a1"/>
    <w:rsid w:val="007D28C4"/>
    <w:pPr>
      <w:ind w:left="708"/>
    </w:pPr>
  </w:style>
  <w:style w:type="paragraph" w:styleId="affa">
    <w:name w:val="Note Heading"/>
    <w:basedOn w:val="a1"/>
    <w:next w:val="a1"/>
    <w:rsid w:val="007D28C4"/>
  </w:style>
  <w:style w:type="paragraph" w:styleId="affb">
    <w:name w:val="Salutation"/>
    <w:basedOn w:val="a1"/>
    <w:next w:val="a1"/>
    <w:rsid w:val="007D28C4"/>
  </w:style>
  <w:style w:type="paragraph" w:styleId="affc">
    <w:name w:val="Signature"/>
    <w:basedOn w:val="a1"/>
    <w:rsid w:val="007D28C4"/>
    <w:pPr>
      <w:ind w:left="4252"/>
    </w:pPr>
  </w:style>
  <w:style w:type="paragraph" w:styleId="affd">
    <w:name w:val="Subtitle"/>
    <w:basedOn w:val="a1"/>
    <w:rsid w:val="007D28C4"/>
    <w:pPr>
      <w:spacing w:after="60"/>
      <w:jc w:val="center"/>
      <w:outlineLvl w:val="1"/>
    </w:pPr>
    <w:rPr>
      <w:rFonts w:ascii="Arial" w:hAnsi="Arial" w:cs="Arial"/>
    </w:rPr>
  </w:style>
  <w:style w:type="paragraph" w:styleId="affe">
    <w:name w:val="table of authorities"/>
    <w:basedOn w:val="a1"/>
    <w:next w:val="a1"/>
    <w:semiHidden/>
    <w:rsid w:val="007D28C4"/>
    <w:pPr>
      <w:ind w:left="240" w:hanging="240"/>
    </w:pPr>
  </w:style>
  <w:style w:type="paragraph" w:styleId="afff">
    <w:name w:val="table of figures"/>
    <w:basedOn w:val="a1"/>
    <w:next w:val="a1"/>
    <w:semiHidden/>
    <w:rsid w:val="007D28C4"/>
  </w:style>
  <w:style w:type="paragraph" w:customStyle="1" w:styleId="afff0">
    <w:name w:val="Название"/>
    <w:basedOn w:val="a1"/>
    <w:rsid w:val="007D28C4"/>
    <w:pPr>
      <w:spacing w:before="240" w:after="60"/>
      <w:jc w:val="center"/>
      <w:outlineLvl w:val="0"/>
    </w:pPr>
    <w:rPr>
      <w:rFonts w:ascii="Arial" w:hAnsi="Arial" w:cs="Arial"/>
      <w:b/>
      <w:bCs/>
      <w:kern w:val="28"/>
      <w:sz w:val="32"/>
      <w:szCs w:val="32"/>
    </w:rPr>
  </w:style>
  <w:style w:type="paragraph" w:styleId="afff1">
    <w:name w:val="toa heading"/>
    <w:basedOn w:val="a1"/>
    <w:next w:val="a1"/>
    <w:semiHidden/>
    <w:rsid w:val="007D28C4"/>
    <w:pPr>
      <w:spacing w:before="120"/>
    </w:pPr>
    <w:rPr>
      <w:rFonts w:ascii="Arial" w:hAnsi="Arial" w:cs="Arial"/>
      <w:b/>
      <w:bCs/>
    </w:rPr>
  </w:style>
  <w:style w:type="paragraph" w:styleId="37">
    <w:name w:val="toc 3"/>
    <w:basedOn w:val="a1"/>
    <w:next w:val="a1"/>
    <w:autoRedefine/>
    <w:semiHidden/>
    <w:rsid w:val="007D28C4"/>
    <w:pPr>
      <w:ind w:left="480"/>
    </w:pPr>
  </w:style>
  <w:style w:type="paragraph" w:styleId="45">
    <w:name w:val="toc 4"/>
    <w:basedOn w:val="a1"/>
    <w:next w:val="a1"/>
    <w:autoRedefine/>
    <w:semiHidden/>
    <w:rsid w:val="007D28C4"/>
    <w:pPr>
      <w:ind w:left="720"/>
    </w:pPr>
  </w:style>
  <w:style w:type="paragraph" w:styleId="55">
    <w:name w:val="toc 5"/>
    <w:basedOn w:val="a1"/>
    <w:next w:val="a1"/>
    <w:autoRedefine/>
    <w:semiHidden/>
    <w:rsid w:val="007D28C4"/>
    <w:pPr>
      <w:ind w:left="960"/>
    </w:pPr>
  </w:style>
  <w:style w:type="paragraph" w:styleId="61">
    <w:name w:val="toc 6"/>
    <w:basedOn w:val="a1"/>
    <w:next w:val="a1"/>
    <w:autoRedefine/>
    <w:semiHidden/>
    <w:rsid w:val="007D28C4"/>
    <w:pPr>
      <w:ind w:left="1200"/>
    </w:pPr>
  </w:style>
  <w:style w:type="paragraph" w:styleId="71">
    <w:name w:val="toc 7"/>
    <w:basedOn w:val="a1"/>
    <w:next w:val="a1"/>
    <w:autoRedefine/>
    <w:semiHidden/>
    <w:rsid w:val="007D28C4"/>
    <w:pPr>
      <w:ind w:left="1440"/>
    </w:pPr>
  </w:style>
  <w:style w:type="paragraph" w:styleId="81">
    <w:name w:val="toc 8"/>
    <w:basedOn w:val="a1"/>
    <w:next w:val="a1"/>
    <w:autoRedefine/>
    <w:semiHidden/>
    <w:rsid w:val="007D28C4"/>
    <w:pPr>
      <w:ind w:left="1680"/>
    </w:pPr>
  </w:style>
  <w:style w:type="paragraph" w:styleId="91">
    <w:name w:val="toc 9"/>
    <w:basedOn w:val="a1"/>
    <w:next w:val="a1"/>
    <w:autoRedefine/>
    <w:semiHidden/>
    <w:rsid w:val="007D28C4"/>
    <w:pPr>
      <w:ind w:left="1920"/>
    </w:pPr>
  </w:style>
  <w:style w:type="paragraph" w:customStyle="1" w:styleId="12">
    <w:name w:val="Список литературы1"/>
    <w:basedOn w:val="a5"/>
    <w:rsid w:val="00204EC7"/>
    <w:pPr>
      <w:tabs>
        <w:tab w:val="left" w:pos="504"/>
      </w:tabs>
      <w:ind w:left="504" w:hanging="504"/>
    </w:pPr>
  </w:style>
  <w:style w:type="character" w:customStyle="1" w:styleId="af8">
    <w:name w:val="Цитата Знак"/>
    <w:link w:val="af7"/>
    <w:rsid w:val="00535EA9"/>
    <w:rPr>
      <w:sz w:val="24"/>
      <w:szCs w:val="24"/>
      <w:lang w:val="en-US" w:eastAsia="en-US" w:bidi="ar-SA"/>
    </w:rPr>
  </w:style>
  <w:style w:type="character" w:customStyle="1" w:styleId="Captioncourier">
    <w:name w:val="Caption courier"/>
    <w:rsid w:val="00535EA9"/>
    <w:rPr>
      <w:rFonts w:ascii="Courier New" w:hAnsi="Courier New"/>
      <w:sz w:val="20"/>
    </w:rPr>
  </w:style>
  <w:style w:type="character" w:customStyle="1" w:styleId="afa">
    <w:name w:val="Основной текст Знак"/>
    <w:link w:val="af9"/>
    <w:rsid w:val="00C3239A"/>
    <w:rPr>
      <w:sz w:val="24"/>
      <w:szCs w:val="24"/>
      <w:lang w:val="en-US" w:eastAsia="en-US" w:bidi="ar-SA"/>
    </w:rPr>
  </w:style>
  <w:style w:type="character" w:customStyle="1" w:styleId="afd">
    <w:name w:val="Прощание Знак"/>
    <w:link w:val="afc"/>
    <w:rsid w:val="00A00B39"/>
    <w:rPr>
      <w:sz w:val="24"/>
      <w:szCs w:val="24"/>
      <w:lang w:val="en-US" w:eastAsia="en-US" w:bidi="ar-SA"/>
    </w:rPr>
  </w:style>
  <w:style w:type="paragraph" w:customStyle="1" w:styleId="13">
    <w:name w:val="Абзац списка1"/>
    <w:basedOn w:val="a1"/>
    <w:next w:val="a0"/>
    <w:rsid w:val="0011349F"/>
    <w:pPr>
      <w:ind w:left="357"/>
    </w:pPr>
  </w:style>
  <w:style w:type="character" w:customStyle="1" w:styleId="a6">
    <w:name w:val="Текст сноски Знак"/>
    <w:link w:val="a5"/>
    <w:uiPriority w:val="99"/>
    <w:locked/>
    <w:rsid w:val="007D3C52"/>
    <w:rPr>
      <w:lang w:val="en-US" w:eastAsia="en-US"/>
    </w:rPr>
  </w:style>
  <w:style w:type="paragraph" w:styleId="afff2">
    <w:name w:val="List Paragraph"/>
    <w:basedOn w:val="a1"/>
    <w:next w:val="a0"/>
    <w:uiPriority w:val="34"/>
    <w:rsid w:val="007D3C52"/>
    <w:pPr>
      <w:ind w:left="357"/>
    </w:pPr>
  </w:style>
  <w:style w:type="paragraph" w:styleId="afff3">
    <w:name w:val="Bibliography"/>
    <w:basedOn w:val="a1"/>
    <w:next w:val="a1"/>
    <w:uiPriority w:val="37"/>
    <w:unhideWhenUsed/>
    <w:rsid w:val="005317FF"/>
  </w:style>
  <w:style w:type="character" w:customStyle="1" w:styleId="IndentChar">
    <w:name w:val="Indent Char"/>
    <w:link w:val="Indent"/>
    <w:rsid w:val="00276ABB"/>
    <w:rPr>
      <w:sz w:val="24"/>
      <w:lang w:val="en-US"/>
    </w:rPr>
  </w:style>
  <w:style w:type="character" w:styleId="afff4">
    <w:name w:val="Placeholder Text"/>
    <w:basedOn w:val="a2"/>
    <w:uiPriority w:val="99"/>
    <w:semiHidden/>
    <w:rsid w:val="00EC4C9B"/>
    <w:rPr>
      <w:color w:val="808080"/>
    </w:rPr>
  </w:style>
  <w:style w:type="character" w:styleId="HTML2">
    <w:name w:val="HTML Code"/>
    <w:basedOn w:val="a2"/>
    <w:uiPriority w:val="99"/>
    <w:unhideWhenUsed/>
    <w:rsid w:val="00B1259E"/>
    <w:rPr>
      <w:rFonts w:ascii="Courier New" w:eastAsia="Times New Roman" w:hAnsi="Courier New" w:cs="Courier New"/>
      <w:sz w:val="20"/>
      <w:szCs w:val="20"/>
    </w:rPr>
  </w:style>
  <w:style w:type="character" w:styleId="afff5">
    <w:name w:val="annotation reference"/>
    <w:basedOn w:val="a2"/>
    <w:rsid w:val="001A6F0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90979">
      <w:bodyDiv w:val="1"/>
      <w:marLeft w:val="0"/>
      <w:marRight w:val="0"/>
      <w:marTop w:val="0"/>
      <w:marBottom w:val="0"/>
      <w:divBdr>
        <w:top w:val="none" w:sz="0" w:space="0" w:color="auto"/>
        <w:left w:val="none" w:sz="0" w:space="0" w:color="auto"/>
        <w:bottom w:val="none" w:sz="0" w:space="0" w:color="auto"/>
        <w:right w:val="none" w:sz="0" w:space="0" w:color="auto"/>
      </w:divBdr>
    </w:div>
    <w:div w:id="168177448">
      <w:bodyDiv w:val="1"/>
      <w:marLeft w:val="0"/>
      <w:marRight w:val="0"/>
      <w:marTop w:val="0"/>
      <w:marBottom w:val="0"/>
      <w:divBdr>
        <w:top w:val="none" w:sz="0" w:space="0" w:color="auto"/>
        <w:left w:val="none" w:sz="0" w:space="0" w:color="auto"/>
        <w:bottom w:val="none" w:sz="0" w:space="0" w:color="auto"/>
        <w:right w:val="none" w:sz="0" w:space="0" w:color="auto"/>
      </w:divBdr>
    </w:div>
    <w:div w:id="169369708">
      <w:bodyDiv w:val="1"/>
      <w:marLeft w:val="0"/>
      <w:marRight w:val="0"/>
      <w:marTop w:val="0"/>
      <w:marBottom w:val="0"/>
      <w:divBdr>
        <w:top w:val="none" w:sz="0" w:space="0" w:color="auto"/>
        <w:left w:val="none" w:sz="0" w:space="0" w:color="auto"/>
        <w:bottom w:val="none" w:sz="0" w:space="0" w:color="auto"/>
        <w:right w:val="none" w:sz="0" w:space="0" w:color="auto"/>
      </w:divBdr>
    </w:div>
    <w:div w:id="350642681">
      <w:bodyDiv w:val="1"/>
      <w:marLeft w:val="0"/>
      <w:marRight w:val="0"/>
      <w:marTop w:val="0"/>
      <w:marBottom w:val="0"/>
      <w:divBdr>
        <w:top w:val="none" w:sz="0" w:space="0" w:color="auto"/>
        <w:left w:val="none" w:sz="0" w:space="0" w:color="auto"/>
        <w:bottom w:val="none" w:sz="0" w:space="0" w:color="auto"/>
        <w:right w:val="none" w:sz="0" w:space="0" w:color="auto"/>
      </w:divBdr>
    </w:div>
    <w:div w:id="354382361">
      <w:bodyDiv w:val="1"/>
      <w:marLeft w:val="0"/>
      <w:marRight w:val="0"/>
      <w:marTop w:val="0"/>
      <w:marBottom w:val="0"/>
      <w:divBdr>
        <w:top w:val="none" w:sz="0" w:space="0" w:color="auto"/>
        <w:left w:val="none" w:sz="0" w:space="0" w:color="auto"/>
        <w:bottom w:val="none" w:sz="0" w:space="0" w:color="auto"/>
        <w:right w:val="none" w:sz="0" w:space="0" w:color="auto"/>
      </w:divBdr>
    </w:div>
    <w:div w:id="482891867">
      <w:bodyDiv w:val="1"/>
      <w:marLeft w:val="0"/>
      <w:marRight w:val="0"/>
      <w:marTop w:val="0"/>
      <w:marBottom w:val="0"/>
      <w:divBdr>
        <w:top w:val="none" w:sz="0" w:space="0" w:color="auto"/>
        <w:left w:val="none" w:sz="0" w:space="0" w:color="auto"/>
        <w:bottom w:val="none" w:sz="0" w:space="0" w:color="auto"/>
        <w:right w:val="none" w:sz="0" w:space="0" w:color="auto"/>
      </w:divBdr>
    </w:div>
    <w:div w:id="485631952">
      <w:bodyDiv w:val="1"/>
      <w:marLeft w:val="0"/>
      <w:marRight w:val="0"/>
      <w:marTop w:val="0"/>
      <w:marBottom w:val="0"/>
      <w:divBdr>
        <w:top w:val="none" w:sz="0" w:space="0" w:color="auto"/>
        <w:left w:val="none" w:sz="0" w:space="0" w:color="auto"/>
        <w:bottom w:val="none" w:sz="0" w:space="0" w:color="auto"/>
        <w:right w:val="none" w:sz="0" w:space="0" w:color="auto"/>
      </w:divBdr>
    </w:div>
    <w:div w:id="545990014">
      <w:bodyDiv w:val="1"/>
      <w:marLeft w:val="0"/>
      <w:marRight w:val="0"/>
      <w:marTop w:val="0"/>
      <w:marBottom w:val="0"/>
      <w:divBdr>
        <w:top w:val="none" w:sz="0" w:space="0" w:color="auto"/>
        <w:left w:val="none" w:sz="0" w:space="0" w:color="auto"/>
        <w:bottom w:val="none" w:sz="0" w:space="0" w:color="auto"/>
        <w:right w:val="none" w:sz="0" w:space="0" w:color="auto"/>
      </w:divBdr>
      <w:divsChild>
        <w:div w:id="963123401">
          <w:marLeft w:val="0"/>
          <w:marRight w:val="0"/>
          <w:marTop w:val="0"/>
          <w:marBottom w:val="0"/>
          <w:divBdr>
            <w:top w:val="none" w:sz="0" w:space="0" w:color="auto"/>
            <w:left w:val="none" w:sz="0" w:space="0" w:color="auto"/>
            <w:bottom w:val="none" w:sz="0" w:space="0" w:color="auto"/>
            <w:right w:val="none" w:sz="0" w:space="0" w:color="auto"/>
          </w:divBdr>
        </w:div>
        <w:div w:id="1136684321">
          <w:marLeft w:val="0"/>
          <w:marRight w:val="0"/>
          <w:marTop w:val="0"/>
          <w:marBottom w:val="0"/>
          <w:divBdr>
            <w:top w:val="none" w:sz="0" w:space="0" w:color="auto"/>
            <w:left w:val="none" w:sz="0" w:space="0" w:color="auto"/>
            <w:bottom w:val="none" w:sz="0" w:space="0" w:color="auto"/>
            <w:right w:val="none" w:sz="0" w:space="0" w:color="auto"/>
          </w:divBdr>
        </w:div>
        <w:div w:id="1768965840">
          <w:marLeft w:val="0"/>
          <w:marRight w:val="0"/>
          <w:marTop w:val="0"/>
          <w:marBottom w:val="0"/>
          <w:divBdr>
            <w:top w:val="none" w:sz="0" w:space="0" w:color="auto"/>
            <w:left w:val="none" w:sz="0" w:space="0" w:color="auto"/>
            <w:bottom w:val="none" w:sz="0" w:space="0" w:color="auto"/>
            <w:right w:val="none" w:sz="0" w:space="0" w:color="auto"/>
          </w:divBdr>
        </w:div>
      </w:divsChild>
    </w:div>
    <w:div w:id="605698912">
      <w:bodyDiv w:val="1"/>
      <w:marLeft w:val="0"/>
      <w:marRight w:val="0"/>
      <w:marTop w:val="0"/>
      <w:marBottom w:val="0"/>
      <w:divBdr>
        <w:top w:val="none" w:sz="0" w:space="0" w:color="auto"/>
        <w:left w:val="none" w:sz="0" w:space="0" w:color="auto"/>
        <w:bottom w:val="none" w:sz="0" w:space="0" w:color="auto"/>
        <w:right w:val="none" w:sz="0" w:space="0" w:color="auto"/>
      </w:divBdr>
      <w:divsChild>
        <w:div w:id="282427165">
          <w:marLeft w:val="0"/>
          <w:marRight w:val="0"/>
          <w:marTop w:val="0"/>
          <w:marBottom w:val="0"/>
          <w:divBdr>
            <w:top w:val="none" w:sz="0" w:space="0" w:color="auto"/>
            <w:left w:val="none" w:sz="0" w:space="0" w:color="auto"/>
            <w:bottom w:val="none" w:sz="0" w:space="0" w:color="auto"/>
            <w:right w:val="none" w:sz="0" w:space="0" w:color="auto"/>
          </w:divBdr>
        </w:div>
        <w:div w:id="348529630">
          <w:marLeft w:val="0"/>
          <w:marRight w:val="0"/>
          <w:marTop w:val="0"/>
          <w:marBottom w:val="0"/>
          <w:divBdr>
            <w:top w:val="none" w:sz="0" w:space="0" w:color="auto"/>
            <w:left w:val="none" w:sz="0" w:space="0" w:color="auto"/>
            <w:bottom w:val="none" w:sz="0" w:space="0" w:color="auto"/>
            <w:right w:val="none" w:sz="0" w:space="0" w:color="auto"/>
          </w:divBdr>
        </w:div>
        <w:div w:id="960183951">
          <w:marLeft w:val="0"/>
          <w:marRight w:val="0"/>
          <w:marTop w:val="0"/>
          <w:marBottom w:val="0"/>
          <w:divBdr>
            <w:top w:val="none" w:sz="0" w:space="0" w:color="auto"/>
            <w:left w:val="none" w:sz="0" w:space="0" w:color="auto"/>
            <w:bottom w:val="none" w:sz="0" w:space="0" w:color="auto"/>
            <w:right w:val="none" w:sz="0" w:space="0" w:color="auto"/>
          </w:divBdr>
        </w:div>
      </w:divsChild>
    </w:div>
    <w:div w:id="642271351">
      <w:bodyDiv w:val="1"/>
      <w:marLeft w:val="0"/>
      <w:marRight w:val="0"/>
      <w:marTop w:val="0"/>
      <w:marBottom w:val="0"/>
      <w:divBdr>
        <w:top w:val="none" w:sz="0" w:space="0" w:color="auto"/>
        <w:left w:val="none" w:sz="0" w:space="0" w:color="auto"/>
        <w:bottom w:val="none" w:sz="0" w:space="0" w:color="auto"/>
        <w:right w:val="none" w:sz="0" w:space="0" w:color="auto"/>
      </w:divBdr>
    </w:div>
    <w:div w:id="688411699">
      <w:bodyDiv w:val="1"/>
      <w:marLeft w:val="0"/>
      <w:marRight w:val="0"/>
      <w:marTop w:val="0"/>
      <w:marBottom w:val="0"/>
      <w:divBdr>
        <w:top w:val="none" w:sz="0" w:space="0" w:color="auto"/>
        <w:left w:val="none" w:sz="0" w:space="0" w:color="auto"/>
        <w:bottom w:val="none" w:sz="0" w:space="0" w:color="auto"/>
        <w:right w:val="none" w:sz="0" w:space="0" w:color="auto"/>
      </w:divBdr>
    </w:div>
    <w:div w:id="705178358">
      <w:bodyDiv w:val="1"/>
      <w:marLeft w:val="0"/>
      <w:marRight w:val="0"/>
      <w:marTop w:val="0"/>
      <w:marBottom w:val="0"/>
      <w:divBdr>
        <w:top w:val="none" w:sz="0" w:space="0" w:color="auto"/>
        <w:left w:val="none" w:sz="0" w:space="0" w:color="auto"/>
        <w:bottom w:val="none" w:sz="0" w:space="0" w:color="auto"/>
        <w:right w:val="none" w:sz="0" w:space="0" w:color="auto"/>
      </w:divBdr>
    </w:div>
    <w:div w:id="843595512">
      <w:bodyDiv w:val="1"/>
      <w:marLeft w:val="0"/>
      <w:marRight w:val="0"/>
      <w:marTop w:val="0"/>
      <w:marBottom w:val="0"/>
      <w:divBdr>
        <w:top w:val="none" w:sz="0" w:space="0" w:color="auto"/>
        <w:left w:val="none" w:sz="0" w:space="0" w:color="auto"/>
        <w:bottom w:val="none" w:sz="0" w:space="0" w:color="auto"/>
        <w:right w:val="none" w:sz="0" w:space="0" w:color="auto"/>
      </w:divBdr>
    </w:div>
    <w:div w:id="1064335714">
      <w:bodyDiv w:val="1"/>
      <w:marLeft w:val="0"/>
      <w:marRight w:val="0"/>
      <w:marTop w:val="0"/>
      <w:marBottom w:val="0"/>
      <w:divBdr>
        <w:top w:val="none" w:sz="0" w:space="0" w:color="auto"/>
        <w:left w:val="none" w:sz="0" w:space="0" w:color="auto"/>
        <w:bottom w:val="none" w:sz="0" w:space="0" w:color="auto"/>
        <w:right w:val="none" w:sz="0" w:space="0" w:color="auto"/>
      </w:divBdr>
    </w:div>
    <w:div w:id="1171749165">
      <w:bodyDiv w:val="1"/>
      <w:marLeft w:val="0"/>
      <w:marRight w:val="0"/>
      <w:marTop w:val="0"/>
      <w:marBottom w:val="0"/>
      <w:divBdr>
        <w:top w:val="none" w:sz="0" w:space="0" w:color="auto"/>
        <w:left w:val="none" w:sz="0" w:space="0" w:color="auto"/>
        <w:bottom w:val="none" w:sz="0" w:space="0" w:color="auto"/>
        <w:right w:val="none" w:sz="0" w:space="0" w:color="auto"/>
      </w:divBdr>
    </w:div>
    <w:div w:id="1302153511">
      <w:bodyDiv w:val="1"/>
      <w:marLeft w:val="0"/>
      <w:marRight w:val="0"/>
      <w:marTop w:val="0"/>
      <w:marBottom w:val="0"/>
      <w:divBdr>
        <w:top w:val="none" w:sz="0" w:space="0" w:color="auto"/>
        <w:left w:val="none" w:sz="0" w:space="0" w:color="auto"/>
        <w:bottom w:val="none" w:sz="0" w:space="0" w:color="auto"/>
        <w:right w:val="none" w:sz="0" w:space="0" w:color="auto"/>
      </w:divBdr>
    </w:div>
    <w:div w:id="1446121567">
      <w:bodyDiv w:val="1"/>
      <w:marLeft w:val="0"/>
      <w:marRight w:val="0"/>
      <w:marTop w:val="0"/>
      <w:marBottom w:val="0"/>
      <w:divBdr>
        <w:top w:val="none" w:sz="0" w:space="0" w:color="auto"/>
        <w:left w:val="none" w:sz="0" w:space="0" w:color="auto"/>
        <w:bottom w:val="none" w:sz="0" w:space="0" w:color="auto"/>
        <w:right w:val="none" w:sz="0" w:space="0" w:color="auto"/>
      </w:divBdr>
    </w:div>
    <w:div w:id="1642686363">
      <w:bodyDiv w:val="1"/>
      <w:marLeft w:val="0"/>
      <w:marRight w:val="0"/>
      <w:marTop w:val="0"/>
      <w:marBottom w:val="0"/>
      <w:divBdr>
        <w:top w:val="none" w:sz="0" w:space="0" w:color="auto"/>
        <w:left w:val="none" w:sz="0" w:space="0" w:color="auto"/>
        <w:bottom w:val="none" w:sz="0" w:space="0" w:color="auto"/>
        <w:right w:val="none" w:sz="0" w:space="0" w:color="auto"/>
      </w:divBdr>
    </w:div>
    <w:div w:id="1880824605">
      <w:bodyDiv w:val="1"/>
      <w:marLeft w:val="0"/>
      <w:marRight w:val="0"/>
      <w:marTop w:val="0"/>
      <w:marBottom w:val="0"/>
      <w:divBdr>
        <w:top w:val="none" w:sz="0" w:space="0" w:color="auto"/>
        <w:left w:val="none" w:sz="0" w:space="0" w:color="auto"/>
        <w:bottom w:val="none" w:sz="0" w:space="0" w:color="auto"/>
        <w:right w:val="none" w:sz="0" w:space="0" w:color="auto"/>
      </w:divBdr>
    </w:div>
    <w:div w:id="192244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i.org/10.1002/ppsc.19940110304" TargetMode="External"/><Relationship Id="rId21" Type="http://schemas.openxmlformats.org/officeDocument/2006/relationships/oleObject" Target="embeddings/oleObject3.bin"/><Relationship Id="rId42" Type="http://schemas.openxmlformats.org/officeDocument/2006/relationships/hyperlink" Target="http://doi.org/10.1016/j.jqsrt.2015.01.019" TargetMode="External"/><Relationship Id="rId47" Type="http://schemas.openxmlformats.org/officeDocument/2006/relationships/hyperlink" Target="http://doi.org/10.1364/JOSAA.25.000090" TargetMode="External"/><Relationship Id="rId63" Type="http://schemas.openxmlformats.org/officeDocument/2006/relationships/hyperlink" Target="http://doi.org/10.1063/1.344207" TargetMode="External"/><Relationship Id="rId68" Type="http://schemas.openxmlformats.org/officeDocument/2006/relationships/hyperlink" Target="http://arxiv.org/abs/astro-ph/0403082" TargetMode="External"/><Relationship Id="rId84" Type="http://schemas.openxmlformats.org/officeDocument/2006/relationships/hyperlink" Target="http://doi.org/10.1086/177887" TargetMode="External"/><Relationship Id="rId89" Type="http://schemas.openxmlformats.org/officeDocument/2006/relationships/hyperlink" Target="http://doi.org/10.1016/S0024-3795(98)10091-5" TargetMode="External"/><Relationship Id="rId7" Type="http://schemas.openxmlformats.org/officeDocument/2006/relationships/endnotes" Target="endnotes.xml"/><Relationship Id="rId71" Type="http://schemas.openxmlformats.org/officeDocument/2006/relationships/hyperlink" Target="http://doi.org/10.1364/OL.22.001674" TargetMode="External"/><Relationship Id="rId92" Type="http://schemas.openxmlformats.org/officeDocument/2006/relationships/hyperlink" Target="http://doi.org/10.1016/0021-9991(83)90013-X" TargetMode="Externa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hyperlink" Target="http://doi.org/10.1364/JOSAA.18.001944" TargetMode="External"/><Relationship Id="rId11" Type="http://schemas.openxmlformats.org/officeDocument/2006/relationships/hyperlink" Target="https://github.com/adda-team/adda/raw/v1.4.0/doc/manual.docx" TargetMode="External"/><Relationship Id="rId24" Type="http://schemas.openxmlformats.org/officeDocument/2006/relationships/hyperlink" Target="http://doi.org/10.1016/j.jqsrt.2007.01.034" TargetMode="External"/><Relationship Id="rId32" Type="http://schemas.openxmlformats.org/officeDocument/2006/relationships/hyperlink" Target="http://doi.org/10.1364/JOSAA.11.001491" TargetMode="External"/><Relationship Id="rId37" Type="http://schemas.openxmlformats.org/officeDocument/2006/relationships/hyperlink" Target="http://doi.org/10.1364/OL.18.001211" TargetMode="External"/><Relationship Id="rId40" Type="http://schemas.openxmlformats.org/officeDocument/2006/relationships/hyperlink" Target="http://doi.org/10.1109/8.718567" TargetMode="External"/><Relationship Id="rId45" Type="http://schemas.openxmlformats.org/officeDocument/2006/relationships/hyperlink" Target="http://doi.org/10.1103/PhysRevE.82.036703" TargetMode="External"/><Relationship Id="rId53" Type="http://schemas.openxmlformats.org/officeDocument/2006/relationships/hyperlink" Target="http://doi.org/10.1117/12.777637" TargetMode="External"/><Relationship Id="rId58" Type="http://schemas.openxmlformats.org/officeDocument/2006/relationships/hyperlink" Target="http://doi.org/10.1021/acs.jpcc.5b09271" TargetMode="External"/><Relationship Id="rId66" Type="http://schemas.openxmlformats.org/officeDocument/2006/relationships/hyperlink" Target="http://doi.org/10.1086/166795" TargetMode="External"/><Relationship Id="rId74" Type="http://schemas.openxmlformats.org/officeDocument/2006/relationships/hyperlink" Target="http://doi.org/10.1364/JOSAA.27.002293" TargetMode="External"/><Relationship Id="rId79" Type="http://schemas.openxmlformats.org/officeDocument/2006/relationships/hyperlink" Target="http://doi.org/10.1016/j.jqsrt.2009.02.020" TargetMode="External"/><Relationship Id="rId87" Type="http://schemas.openxmlformats.org/officeDocument/2006/relationships/hyperlink" Target="http://doi.org/10.1137/0913023" TargetMode="External"/><Relationship Id="rId102"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doi.org/10.1364/JOSAA.5.001427" TargetMode="External"/><Relationship Id="rId82" Type="http://schemas.openxmlformats.org/officeDocument/2006/relationships/hyperlink" Target="http://doi.org/10.1007/s11468-013-9512-3" TargetMode="External"/><Relationship Id="rId90" Type="http://schemas.openxmlformats.org/officeDocument/2006/relationships/hyperlink" Target="http://doi.org/10.1137/0915022" TargetMode="External"/><Relationship Id="rId95" Type="http://schemas.openxmlformats.org/officeDocument/2006/relationships/hyperlink" Target="http://doi.org/10.1109/TAP.1984.1143220" TargetMode="External"/><Relationship Id="rId19" Type="http://schemas.openxmlformats.org/officeDocument/2006/relationships/image" Target="media/image5.emf"/><Relationship Id="rId14" Type="http://schemas.openxmlformats.org/officeDocument/2006/relationships/image" Target="media/image2.wmf"/><Relationship Id="rId22" Type="http://schemas.openxmlformats.org/officeDocument/2006/relationships/image" Target="media/image7.wmf"/><Relationship Id="rId27" Type="http://schemas.openxmlformats.org/officeDocument/2006/relationships/hyperlink" Target="http://doi.org/10.1142/S0129183195000563" TargetMode="External"/><Relationship Id="rId30" Type="http://schemas.openxmlformats.org/officeDocument/2006/relationships/hyperlink" Target="http://doi.org/10.1016/j.jqsrt.2007.01.033" TargetMode="External"/><Relationship Id="rId35" Type="http://schemas.openxmlformats.org/officeDocument/2006/relationships/hyperlink" Target="http://doi.org/10.1103/PhysRevE.70.036606" TargetMode="External"/><Relationship Id="rId43" Type="http://schemas.openxmlformats.org/officeDocument/2006/relationships/hyperlink" Target="http://doi.org/10.1364/JOSAA.23.002592" TargetMode="External"/><Relationship Id="rId48" Type="http://schemas.openxmlformats.org/officeDocument/2006/relationships/hyperlink" Target="http://doi.org/10.1615/ICHMT.2007.ConfElectromagLigScat.310" TargetMode="External"/><Relationship Id="rId56" Type="http://schemas.openxmlformats.org/officeDocument/2006/relationships/hyperlink" Target="http://doi.org/10.1145/272991.272995" TargetMode="External"/><Relationship Id="rId64" Type="http://schemas.openxmlformats.org/officeDocument/2006/relationships/hyperlink" Target="http://doi.org/10.1016/j.jqsrt.2005.01.001" TargetMode="External"/><Relationship Id="rId69" Type="http://schemas.openxmlformats.org/officeDocument/2006/relationships/hyperlink" Target="http://doi.org/10.6028/jres.098.046" TargetMode="External"/><Relationship Id="rId77" Type="http://schemas.openxmlformats.org/officeDocument/2006/relationships/hyperlink" Target="http://doi.org/10.1016/j.jqsrt.2007.01.050" TargetMode="External"/><Relationship Id="rId100" Type="http://schemas.openxmlformats.org/officeDocument/2006/relationships/hyperlink" Target="http://arxiv.org/abs/1002.1505v1" TargetMode="External"/><Relationship Id="rId8" Type="http://schemas.openxmlformats.org/officeDocument/2006/relationships/hyperlink" Target="mailto:adda-discuss@googlegroups.com" TargetMode="External"/><Relationship Id="rId51" Type="http://schemas.openxmlformats.org/officeDocument/2006/relationships/hyperlink" Target="http://doi.org/10.1088/0031-8949/38/3/017" TargetMode="External"/><Relationship Id="rId72" Type="http://schemas.openxmlformats.org/officeDocument/2006/relationships/hyperlink" Target="http://doi.org/10.1016/S0010-4655(01)00471-4" TargetMode="External"/><Relationship Id="rId80" Type="http://schemas.openxmlformats.org/officeDocument/2006/relationships/hyperlink" Target="http://doi.org/10.1016/j.jqsrt.2012.08.029" TargetMode="External"/><Relationship Id="rId85" Type="http://schemas.openxmlformats.org/officeDocument/2006/relationships/hyperlink" Target="http://doi.org/10.1088/1464-4258/9/8/S12" TargetMode="External"/><Relationship Id="rId93" Type="http://schemas.openxmlformats.org/officeDocument/2006/relationships/hyperlink" Target="http://doi.org/10.1109/JPROC.2004.840301" TargetMode="External"/><Relationship Id="rId98" Type="http://schemas.openxmlformats.org/officeDocument/2006/relationships/hyperlink" Target="http://doi.org/10.1016/j.jqsrt.2012.11.023" TargetMode="External"/><Relationship Id="rId3" Type="http://schemas.openxmlformats.org/officeDocument/2006/relationships/styles" Target="styles.xml"/><Relationship Id="rId12" Type="http://schemas.openxmlformats.org/officeDocument/2006/relationships/hyperlink" Target="https://github.com/adda-team/adda/tree/v1.4.0/doc/figs" TargetMode="External"/><Relationship Id="rId17" Type="http://schemas.openxmlformats.org/officeDocument/2006/relationships/oleObject" Target="embeddings/oleObject2.bin"/><Relationship Id="rId25" Type="http://schemas.openxmlformats.org/officeDocument/2006/relationships/hyperlink" Target="http://doi.org/10.1086/152538" TargetMode="External"/><Relationship Id="rId33" Type="http://schemas.openxmlformats.org/officeDocument/2006/relationships/hyperlink" Target="http://doi.org/10.1086/172396" TargetMode="External"/><Relationship Id="rId38" Type="http://schemas.openxmlformats.org/officeDocument/2006/relationships/hyperlink" Target="http://doi.org/10.1364/AO.37.008482" TargetMode="External"/><Relationship Id="rId46" Type="http://schemas.openxmlformats.org/officeDocument/2006/relationships/hyperlink" Target="http://doi.org/10.1364/OE.18.005681" TargetMode="External"/><Relationship Id="rId59" Type="http://schemas.openxmlformats.org/officeDocument/2006/relationships/hyperlink" Target="http://doi.org/10.1364/AO.39.001026" TargetMode="External"/><Relationship Id="rId67" Type="http://schemas.openxmlformats.org/officeDocument/2006/relationships/hyperlink" Target="http://doi.org/10.1364/AO.27.002431" TargetMode="External"/><Relationship Id="rId103" Type="http://schemas.openxmlformats.org/officeDocument/2006/relationships/fontTable" Target="fontTable.xml"/><Relationship Id="rId20" Type="http://schemas.openxmlformats.org/officeDocument/2006/relationships/image" Target="media/image6.wmf"/><Relationship Id="rId41" Type="http://schemas.openxmlformats.org/officeDocument/2006/relationships/hyperlink" Target="http://doi.org/10.1117/1.3335329" TargetMode="External"/><Relationship Id="rId54" Type="http://schemas.openxmlformats.org/officeDocument/2006/relationships/hyperlink" Target="http://doi.org/10.1006/bulm.1998.0064" TargetMode="External"/><Relationship Id="rId62" Type="http://schemas.openxmlformats.org/officeDocument/2006/relationships/hyperlink" Target="http://doi.org/10.1103/PhysRevA.19.1177" TargetMode="External"/><Relationship Id="rId70" Type="http://schemas.openxmlformats.org/officeDocument/2006/relationships/hyperlink" Target="http://arxiv.org/abs/astro-ph/0403082" TargetMode="External"/><Relationship Id="rId75" Type="http://schemas.openxmlformats.org/officeDocument/2006/relationships/hyperlink" Target="http://doi.org/10.1103/PhysRevA.99.053824" TargetMode="External"/><Relationship Id="rId83" Type="http://schemas.openxmlformats.org/officeDocument/2006/relationships/hyperlink" Target="http://doi.org/10.1103/PhysRevB.87.205413" TargetMode="External"/><Relationship Id="rId88" Type="http://schemas.openxmlformats.org/officeDocument/2006/relationships/hyperlink" Target="http://doi.org/10.1109/20.106415" TargetMode="External"/><Relationship Id="rId91" Type="http://schemas.openxmlformats.org/officeDocument/2006/relationships/hyperlink" Target="http://doi.org/10.1364/OL.16.001198" TargetMode="External"/><Relationship Id="rId96" Type="http://schemas.openxmlformats.org/officeDocument/2006/relationships/hyperlink" Target="http://doi.org/10.1016/j.jqsrt.2011.03.01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hyperlink" Target="http://doi.org/10.1016/j.jqsrt.2011.01.031" TargetMode="External"/><Relationship Id="rId28" Type="http://schemas.openxmlformats.org/officeDocument/2006/relationships/hyperlink" Target="http://doi.org/10.1142/S012918319800008X" TargetMode="External"/><Relationship Id="rId36" Type="http://schemas.openxmlformats.org/officeDocument/2006/relationships/hyperlink" Target="http://doi.org/10.1364/AO.28.005058" TargetMode="External"/><Relationship Id="rId49" Type="http://schemas.openxmlformats.org/officeDocument/2006/relationships/hyperlink" Target="http://doi.org/10.1364/OL.34.002381" TargetMode="External"/><Relationship Id="rId57" Type="http://schemas.openxmlformats.org/officeDocument/2006/relationships/hyperlink" Target="http://doi.org/10.1364/OE.15.016561" TargetMode="External"/><Relationship Id="rId10" Type="http://schemas.openxmlformats.org/officeDocument/2006/relationships/hyperlink" Target="http://creativecommons.org/licenses/by/4.0/" TargetMode="External"/><Relationship Id="rId31" Type="http://schemas.openxmlformats.org/officeDocument/2006/relationships/hyperlink" Target="http://doi.org/10.1016/j.jocs.2011.05.011" TargetMode="External"/><Relationship Id="rId44" Type="http://schemas.openxmlformats.org/officeDocument/2006/relationships/hyperlink" Target="http://doi.org/10.1364/OE.15.017902" TargetMode="External"/><Relationship Id="rId52" Type="http://schemas.openxmlformats.org/officeDocument/2006/relationships/hyperlink" Target="http://doi.org/10.1364/JOSAA.25.002693" TargetMode="External"/><Relationship Id="rId60" Type="http://schemas.openxmlformats.org/officeDocument/2006/relationships/hyperlink" Target="http://doi.org/10.1364/OL.42.000494" TargetMode="External"/><Relationship Id="rId65" Type="http://schemas.openxmlformats.org/officeDocument/2006/relationships/hyperlink" Target="http://doi.org/10.1103/physreva.97.043824" TargetMode="External"/><Relationship Id="rId73" Type="http://schemas.openxmlformats.org/officeDocument/2006/relationships/hyperlink" Target="http://doi.org/10.1364/JOSAA.14.003026" TargetMode="External"/><Relationship Id="rId78" Type="http://schemas.openxmlformats.org/officeDocument/2006/relationships/hyperlink" Target="http://doi.org/10.1364/OE.20.023253" TargetMode="External"/><Relationship Id="rId81" Type="http://schemas.openxmlformats.org/officeDocument/2006/relationships/hyperlink" Target="http://doi.org/10.1364/JOSAA.14.000070" TargetMode="External"/><Relationship Id="rId86" Type="http://schemas.openxmlformats.org/officeDocument/2006/relationships/hyperlink" Target="http://doi.org/10.1364/OE.20.001247" TargetMode="External"/><Relationship Id="rId94" Type="http://schemas.openxmlformats.org/officeDocument/2006/relationships/hyperlink" Target="http://doi.org/10.1002/jgrd.50163" TargetMode="External"/><Relationship Id="rId99" Type="http://schemas.openxmlformats.org/officeDocument/2006/relationships/hyperlink" Target="http://arxiv.org/abs/astro-ph/0409262v2"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dda-team/adda/raw/v1.4.0/doc/manual.pdf" TargetMode="External"/><Relationship Id="rId13" Type="http://schemas.openxmlformats.org/officeDocument/2006/relationships/hyperlink" Target="https://github.com/adda-team/adda/releases" TargetMode="External"/><Relationship Id="rId18" Type="http://schemas.openxmlformats.org/officeDocument/2006/relationships/image" Target="media/image4.wmf"/><Relationship Id="rId39" Type="http://schemas.openxmlformats.org/officeDocument/2006/relationships/hyperlink" Target="http://doi.org/10.1016/j.jqsrt.2006.06.006" TargetMode="External"/><Relationship Id="rId34" Type="http://schemas.openxmlformats.org/officeDocument/2006/relationships/hyperlink" Target="http://doi.org/10.1016/S0030-4018(98)00645-2" TargetMode="External"/><Relationship Id="rId50" Type="http://schemas.openxmlformats.org/officeDocument/2006/relationships/hyperlink" Target="http://doi.org/10.1103/PhysRevB.67.165404" TargetMode="External"/><Relationship Id="rId55" Type="http://schemas.openxmlformats.org/officeDocument/2006/relationships/hyperlink" Target="http://doi.org/10.1364/AO.44.005249" TargetMode="External"/><Relationship Id="rId76" Type="http://schemas.openxmlformats.org/officeDocument/2006/relationships/hyperlink" Target="http://doi.org/10.1364/JOSAA.25.001728" TargetMode="External"/><Relationship Id="rId97" Type="http://schemas.openxmlformats.org/officeDocument/2006/relationships/hyperlink" Target="http://doi.org/10.1088/1751-8113/42/27/275203" TargetMode="External"/><Relationship Id="rId104" Type="http://schemas.openxmlformats.org/officeDocument/2006/relationships/theme" Target="theme/theme1.xml"/></Relationships>
</file>

<file path=word/_rels/footnotes.xml.rels><?xml version="1.0" encoding="UTF-8" standalone="yes"?>
<Relationships xmlns="http://schemas.openxmlformats.org/package/2006/relationships"><Relationship Id="rId13" Type="http://schemas.openxmlformats.org/officeDocument/2006/relationships/hyperlink" Target="https://github.com/adda-team/adda/wiki/Tutorial" TargetMode="External"/><Relationship Id="rId18" Type="http://schemas.openxmlformats.org/officeDocument/2006/relationships/hyperlink" Target="https://github.com/adda-team/adda/wiki/LargestSimulations" TargetMode="External"/><Relationship Id="rId26" Type="http://schemas.openxmlformats.org/officeDocument/2006/relationships/hyperlink" Target="https://github.com/adda-team/adda/issues/30" TargetMode="External"/><Relationship Id="rId39" Type="http://schemas.openxmlformats.org/officeDocument/2006/relationships/hyperlink" Target="https://github.com/adda-team/adda/wiki/AddingIterativeSolver" TargetMode="External"/><Relationship Id="rId3" Type="http://schemas.openxmlformats.org/officeDocument/2006/relationships/hyperlink" Target="https://github.com/adda-team/adda/wiki/Features" TargetMode="External"/><Relationship Id="rId21" Type="http://schemas.openxmlformats.org/officeDocument/2006/relationships/hyperlink" Target="http://www.math.sci.hiroshima-u.ac.jp/~m-mat/MT/emt.html" TargetMode="External"/><Relationship Id="rId34" Type="http://schemas.openxmlformats.org/officeDocument/2006/relationships/hyperlink" Target="https://github.com/adda-team/adda/issues/22" TargetMode="External"/><Relationship Id="rId42" Type="http://schemas.openxmlformats.org/officeDocument/2006/relationships/hyperlink" Target="https://github.com/adda-team/adda/wiki/InstallingFFTW3" TargetMode="External"/><Relationship Id="rId47" Type="http://schemas.openxmlformats.org/officeDocument/2006/relationships/hyperlink" Target="http://sharon.esrac.ele.tue.nl/users/pe1rxq/nec2c.rxq/nec2c.rxq-0.2.tar.gz" TargetMode="External"/><Relationship Id="rId50" Type="http://schemas.openxmlformats.org/officeDocument/2006/relationships/hyperlink" Target="https://github.com/baptiste/adda/wiki/wrapper_primer" TargetMode="External"/><Relationship Id="rId7" Type="http://schemas.openxmlformats.org/officeDocument/2006/relationships/hyperlink" Target="https://github.com/adda-team/adda/wiki/FAQ" TargetMode="External"/><Relationship Id="rId12" Type="http://schemas.openxmlformats.org/officeDocument/2006/relationships/hyperlink" Target="https://github.com/adda-team/adda/archive/master.zip" TargetMode="External"/><Relationship Id="rId17" Type="http://schemas.openxmlformats.org/officeDocument/2006/relationships/hyperlink" Target="https://github.com/adda-team/adda/wiki/OpenCL" TargetMode="External"/><Relationship Id="rId25" Type="http://schemas.openxmlformats.org/officeDocument/2006/relationships/hyperlink" Target="https://github.com/adda-team/adda/wiki/AddingBeam" TargetMode="External"/><Relationship Id="rId33" Type="http://schemas.openxmlformats.org/officeDocument/2006/relationships/hyperlink" Target="https://github.com/adda-team/adda/issues/35" TargetMode="External"/><Relationship Id="rId38" Type="http://schemas.openxmlformats.org/officeDocument/2006/relationships/hyperlink" Target="https://github.com/adda-team/adda/issues/178" TargetMode="External"/><Relationship Id="rId46" Type="http://schemas.openxmlformats.org/officeDocument/2006/relationships/hyperlink" Target="https://github.com/adda-team/adda/issues/175" TargetMode="External"/><Relationship Id="rId2" Type="http://schemas.openxmlformats.org/officeDocument/2006/relationships/hyperlink" Target="https://github.com/adda-team/adda/graphs/contributors" TargetMode="External"/><Relationship Id="rId16" Type="http://schemas.openxmlformats.org/officeDocument/2006/relationships/hyperlink" Target="https://github.com/adda-team/adda/issues/199" TargetMode="External"/><Relationship Id="rId20" Type="http://schemas.openxmlformats.org/officeDocument/2006/relationships/hyperlink" Target="https://github.com/adda-team/adda/wiki/AddingShape" TargetMode="External"/><Relationship Id="rId29" Type="http://schemas.openxmlformats.org/officeDocument/2006/relationships/hyperlink" Target="https://github.com/adda-team/adda/wiki/AddingPolarizability" TargetMode="External"/><Relationship Id="rId41" Type="http://schemas.openxmlformats.org/officeDocument/2006/relationships/hyperlink" Target="https://github.com/adda-team/adda/issues/177" TargetMode="External"/><Relationship Id="rId1" Type="http://schemas.openxmlformats.org/officeDocument/2006/relationships/hyperlink" Target="https://github.com/adda-team/adda/wiki/EarlyHistory" TargetMode="External"/><Relationship Id="rId6" Type="http://schemas.openxmlformats.org/officeDocument/2006/relationships/hyperlink" Target="mailto:adda-announce+subscribe@googlegroups.com" TargetMode="External"/><Relationship Id="rId11" Type="http://schemas.openxmlformats.org/officeDocument/2006/relationships/hyperlink" Target="https://github.com/adda-team/adda/wiki/CompilingADDA" TargetMode="External"/><Relationship Id="rId24" Type="http://schemas.openxmlformats.org/officeDocument/2006/relationships/hyperlink" Target="https://github.com/adda-team/adda/issues/89" TargetMode="External"/><Relationship Id="rId32" Type="http://schemas.openxmlformats.org/officeDocument/2006/relationships/hyperlink" Target="https://github.com/adda-team/adda/issues/170" TargetMode="External"/><Relationship Id="rId37" Type="http://schemas.openxmlformats.org/officeDocument/2006/relationships/hyperlink" Target="https://github.com/adda-team/adda/issues/14" TargetMode="External"/><Relationship Id="rId40" Type="http://schemas.openxmlformats.org/officeDocument/2006/relationships/hyperlink" Target="https://github.com/adda-team/adda/issues/59" TargetMode="External"/><Relationship Id="rId45" Type="http://schemas.openxmlformats.org/officeDocument/2006/relationships/hyperlink" Target="https://github.com/adda-team/adda/issues/160" TargetMode="External"/><Relationship Id="rId53" Type="http://schemas.openxmlformats.org/officeDocument/2006/relationships/hyperlink" Target="https://computing.llnl.gov/linux/slurm/" TargetMode="External"/><Relationship Id="rId5" Type="http://schemas.openxmlformats.org/officeDocument/2006/relationships/hyperlink" Target="http://www.gnu.org/copyleft/gpl.html" TargetMode="External"/><Relationship Id="rId15" Type="http://schemas.openxmlformats.org/officeDocument/2006/relationships/hyperlink" Target="http://gridengine.sunsource.net/" TargetMode="External"/><Relationship Id="rId23" Type="http://schemas.openxmlformats.org/officeDocument/2006/relationships/hyperlink" Target="https://github.com/adda-team/adda/issues/171" TargetMode="External"/><Relationship Id="rId28" Type="http://schemas.openxmlformats.org/officeDocument/2006/relationships/hyperlink" Target="https://github.com/adda-team/adda/tree/wd" TargetMode="External"/><Relationship Id="rId36" Type="http://schemas.openxmlformats.org/officeDocument/2006/relationships/hyperlink" Target="https://github.com/adda-team/adda/issues/135" TargetMode="External"/><Relationship Id="rId49" Type="http://schemas.openxmlformats.org/officeDocument/2006/relationships/hyperlink" Target="https://github.com/adda-team/adda/issues/197" TargetMode="External"/><Relationship Id="rId10" Type="http://schemas.openxmlformats.org/officeDocument/2006/relationships/hyperlink" Target="mailto:adda-discuss+subscribe@googlegroups.com" TargetMode="External"/><Relationship Id="rId19" Type="http://schemas.openxmlformats.org/officeDocument/2006/relationships/hyperlink" Target="https://github.com/adda-team/adda/wiki/AddingShapeFileFormat" TargetMode="External"/><Relationship Id="rId31" Type="http://schemas.openxmlformats.org/officeDocument/2006/relationships/hyperlink" Target="https://github.com/adda-team/adda/wiki/AddingReflection" TargetMode="External"/><Relationship Id="rId44" Type="http://schemas.openxmlformats.org/officeDocument/2006/relationships/hyperlink" Target="https://github.com/adda-team/adda/wiki/SparseMode" TargetMode="External"/><Relationship Id="rId52" Type="http://schemas.openxmlformats.org/officeDocument/2006/relationships/hyperlink" Target="https://github.com/adda-team/adda/wiki/Acknowledgements" TargetMode="External"/><Relationship Id="rId4" Type="http://schemas.openxmlformats.org/officeDocument/2006/relationships/hyperlink" Target="https://github.com/adda-team/adda/wiki/References" TargetMode="External"/><Relationship Id="rId9" Type="http://schemas.openxmlformats.org/officeDocument/2006/relationships/hyperlink" Target="http://groups.google.com/group/adda-discuss/topics" TargetMode="External"/><Relationship Id="rId14" Type="http://schemas.openxmlformats.org/officeDocument/2006/relationships/hyperlink" Target="http://www.openpbs.org/" TargetMode="External"/><Relationship Id="rId22" Type="http://schemas.openxmlformats.org/officeDocument/2006/relationships/hyperlink" Target="https://github.com/adda-team/adda/issues/21" TargetMode="External"/><Relationship Id="rId27" Type="http://schemas.openxmlformats.org/officeDocument/2006/relationships/hyperlink" Target="https://github.com/adda-team/adda/issues/251" TargetMode="External"/><Relationship Id="rId30" Type="http://schemas.openxmlformats.org/officeDocument/2006/relationships/hyperlink" Target="https://github.com/adda-team/adda/wiki/AddingInteraction" TargetMode="External"/><Relationship Id="rId35" Type="http://schemas.openxmlformats.org/officeDocument/2006/relationships/hyperlink" Target="https://github.com/adda-team/adda/issues/181" TargetMode="External"/><Relationship Id="rId43" Type="http://schemas.openxmlformats.org/officeDocument/2006/relationships/hyperlink" Target="https://github.com/adda-team/adda/wiki/InstallingclFFT" TargetMode="External"/><Relationship Id="rId48" Type="http://schemas.openxmlformats.org/officeDocument/2006/relationships/hyperlink" Target="https://github.com/adda-team/adda/issues/176" TargetMode="External"/><Relationship Id="rId8" Type="http://schemas.openxmlformats.org/officeDocument/2006/relationships/hyperlink" Target="mailto:adda-discuss@googlegroups.com" TargetMode="External"/><Relationship Id="rId51" Type="http://schemas.openxmlformats.org/officeDocument/2006/relationships/hyperlink" Target="https://github.com/adda-team/adda/wik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13C07-77D5-4E93-8BE3-084A62ADD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16642</TotalTime>
  <Pages>69</Pages>
  <Words>82926</Words>
  <Characters>472683</Characters>
  <Application>Microsoft Office Word</Application>
  <DocSecurity>0</DocSecurity>
  <Lines>3939</Lines>
  <Paragraphs>1108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User Manual for ADDA</vt:lpstr>
      <vt:lpstr>User Manual for ADDA</vt:lpstr>
    </vt:vector>
  </TitlesOfParts>
  <Company>University of Amsterdam</Company>
  <LinksUpToDate>false</LinksUpToDate>
  <CharactersWithSpaces>554501</CharactersWithSpaces>
  <SharedDoc>false</SharedDoc>
  <HLinks>
    <vt:vector size="822" baseType="variant">
      <vt:variant>
        <vt:i4>4980830</vt:i4>
      </vt:variant>
      <vt:variant>
        <vt:i4>555</vt:i4>
      </vt:variant>
      <vt:variant>
        <vt:i4>0</vt:i4>
      </vt:variant>
      <vt:variant>
        <vt:i4>5</vt:i4>
      </vt:variant>
      <vt:variant>
        <vt:lpwstr>http://code.google.com/p/a-dda/wiki/Downloads</vt:lpwstr>
      </vt:variant>
      <vt:variant>
        <vt:lpwstr/>
      </vt:variant>
      <vt:variant>
        <vt:i4>1703999</vt:i4>
      </vt:variant>
      <vt:variant>
        <vt:i4>494</vt:i4>
      </vt:variant>
      <vt:variant>
        <vt:i4>0</vt:i4>
      </vt:variant>
      <vt:variant>
        <vt:i4>5</vt:i4>
      </vt:variant>
      <vt:variant>
        <vt:lpwstr/>
      </vt:variant>
      <vt:variant>
        <vt:lpwstr>_Toc518914317</vt:lpwstr>
      </vt:variant>
      <vt:variant>
        <vt:i4>1703999</vt:i4>
      </vt:variant>
      <vt:variant>
        <vt:i4>488</vt:i4>
      </vt:variant>
      <vt:variant>
        <vt:i4>0</vt:i4>
      </vt:variant>
      <vt:variant>
        <vt:i4>5</vt:i4>
      </vt:variant>
      <vt:variant>
        <vt:lpwstr/>
      </vt:variant>
      <vt:variant>
        <vt:lpwstr>_Toc518914316</vt:lpwstr>
      </vt:variant>
      <vt:variant>
        <vt:i4>1703999</vt:i4>
      </vt:variant>
      <vt:variant>
        <vt:i4>482</vt:i4>
      </vt:variant>
      <vt:variant>
        <vt:i4>0</vt:i4>
      </vt:variant>
      <vt:variant>
        <vt:i4>5</vt:i4>
      </vt:variant>
      <vt:variant>
        <vt:lpwstr/>
      </vt:variant>
      <vt:variant>
        <vt:lpwstr>_Toc518914315</vt:lpwstr>
      </vt:variant>
      <vt:variant>
        <vt:i4>1703999</vt:i4>
      </vt:variant>
      <vt:variant>
        <vt:i4>476</vt:i4>
      </vt:variant>
      <vt:variant>
        <vt:i4>0</vt:i4>
      </vt:variant>
      <vt:variant>
        <vt:i4>5</vt:i4>
      </vt:variant>
      <vt:variant>
        <vt:lpwstr/>
      </vt:variant>
      <vt:variant>
        <vt:lpwstr>_Toc518914314</vt:lpwstr>
      </vt:variant>
      <vt:variant>
        <vt:i4>1703999</vt:i4>
      </vt:variant>
      <vt:variant>
        <vt:i4>470</vt:i4>
      </vt:variant>
      <vt:variant>
        <vt:i4>0</vt:i4>
      </vt:variant>
      <vt:variant>
        <vt:i4>5</vt:i4>
      </vt:variant>
      <vt:variant>
        <vt:lpwstr/>
      </vt:variant>
      <vt:variant>
        <vt:lpwstr>_Toc518914313</vt:lpwstr>
      </vt:variant>
      <vt:variant>
        <vt:i4>1703999</vt:i4>
      </vt:variant>
      <vt:variant>
        <vt:i4>464</vt:i4>
      </vt:variant>
      <vt:variant>
        <vt:i4>0</vt:i4>
      </vt:variant>
      <vt:variant>
        <vt:i4>5</vt:i4>
      </vt:variant>
      <vt:variant>
        <vt:lpwstr/>
      </vt:variant>
      <vt:variant>
        <vt:lpwstr>_Toc518914312</vt:lpwstr>
      </vt:variant>
      <vt:variant>
        <vt:i4>1703999</vt:i4>
      </vt:variant>
      <vt:variant>
        <vt:i4>458</vt:i4>
      </vt:variant>
      <vt:variant>
        <vt:i4>0</vt:i4>
      </vt:variant>
      <vt:variant>
        <vt:i4>5</vt:i4>
      </vt:variant>
      <vt:variant>
        <vt:lpwstr/>
      </vt:variant>
      <vt:variant>
        <vt:lpwstr>_Toc518914311</vt:lpwstr>
      </vt:variant>
      <vt:variant>
        <vt:i4>1703999</vt:i4>
      </vt:variant>
      <vt:variant>
        <vt:i4>452</vt:i4>
      </vt:variant>
      <vt:variant>
        <vt:i4>0</vt:i4>
      </vt:variant>
      <vt:variant>
        <vt:i4>5</vt:i4>
      </vt:variant>
      <vt:variant>
        <vt:lpwstr/>
      </vt:variant>
      <vt:variant>
        <vt:lpwstr>_Toc518914310</vt:lpwstr>
      </vt:variant>
      <vt:variant>
        <vt:i4>1769535</vt:i4>
      </vt:variant>
      <vt:variant>
        <vt:i4>446</vt:i4>
      </vt:variant>
      <vt:variant>
        <vt:i4>0</vt:i4>
      </vt:variant>
      <vt:variant>
        <vt:i4>5</vt:i4>
      </vt:variant>
      <vt:variant>
        <vt:lpwstr/>
      </vt:variant>
      <vt:variant>
        <vt:lpwstr>_Toc518914309</vt:lpwstr>
      </vt:variant>
      <vt:variant>
        <vt:i4>1769535</vt:i4>
      </vt:variant>
      <vt:variant>
        <vt:i4>440</vt:i4>
      </vt:variant>
      <vt:variant>
        <vt:i4>0</vt:i4>
      </vt:variant>
      <vt:variant>
        <vt:i4>5</vt:i4>
      </vt:variant>
      <vt:variant>
        <vt:lpwstr/>
      </vt:variant>
      <vt:variant>
        <vt:lpwstr>_Toc518914308</vt:lpwstr>
      </vt:variant>
      <vt:variant>
        <vt:i4>1769535</vt:i4>
      </vt:variant>
      <vt:variant>
        <vt:i4>434</vt:i4>
      </vt:variant>
      <vt:variant>
        <vt:i4>0</vt:i4>
      </vt:variant>
      <vt:variant>
        <vt:i4>5</vt:i4>
      </vt:variant>
      <vt:variant>
        <vt:lpwstr/>
      </vt:variant>
      <vt:variant>
        <vt:lpwstr>_Toc518914307</vt:lpwstr>
      </vt:variant>
      <vt:variant>
        <vt:i4>1769535</vt:i4>
      </vt:variant>
      <vt:variant>
        <vt:i4>428</vt:i4>
      </vt:variant>
      <vt:variant>
        <vt:i4>0</vt:i4>
      </vt:variant>
      <vt:variant>
        <vt:i4>5</vt:i4>
      </vt:variant>
      <vt:variant>
        <vt:lpwstr/>
      </vt:variant>
      <vt:variant>
        <vt:lpwstr>_Toc518914306</vt:lpwstr>
      </vt:variant>
      <vt:variant>
        <vt:i4>1769535</vt:i4>
      </vt:variant>
      <vt:variant>
        <vt:i4>422</vt:i4>
      </vt:variant>
      <vt:variant>
        <vt:i4>0</vt:i4>
      </vt:variant>
      <vt:variant>
        <vt:i4>5</vt:i4>
      </vt:variant>
      <vt:variant>
        <vt:lpwstr/>
      </vt:variant>
      <vt:variant>
        <vt:lpwstr>_Toc518914305</vt:lpwstr>
      </vt:variant>
      <vt:variant>
        <vt:i4>1769535</vt:i4>
      </vt:variant>
      <vt:variant>
        <vt:i4>416</vt:i4>
      </vt:variant>
      <vt:variant>
        <vt:i4>0</vt:i4>
      </vt:variant>
      <vt:variant>
        <vt:i4>5</vt:i4>
      </vt:variant>
      <vt:variant>
        <vt:lpwstr/>
      </vt:variant>
      <vt:variant>
        <vt:lpwstr>_Toc518914304</vt:lpwstr>
      </vt:variant>
      <vt:variant>
        <vt:i4>1769535</vt:i4>
      </vt:variant>
      <vt:variant>
        <vt:i4>410</vt:i4>
      </vt:variant>
      <vt:variant>
        <vt:i4>0</vt:i4>
      </vt:variant>
      <vt:variant>
        <vt:i4>5</vt:i4>
      </vt:variant>
      <vt:variant>
        <vt:lpwstr/>
      </vt:variant>
      <vt:variant>
        <vt:lpwstr>_Toc518914303</vt:lpwstr>
      </vt:variant>
      <vt:variant>
        <vt:i4>1769535</vt:i4>
      </vt:variant>
      <vt:variant>
        <vt:i4>404</vt:i4>
      </vt:variant>
      <vt:variant>
        <vt:i4>0</vt:i4>
      </vt:variant>
      <vt:variant>
        <vt:i4>5</vt:i4>
      </vt:variant>
      <vt:variant>
        <vt:lpwstr/>
      </vt:variant>
      <vt:variant>
        <vt:lpwstr>_Toc518914302</vt:lpwstr>
      </vt:variant>
      <vt:variant>
        <vt:i4>1769535</vt:i4>
      </vt:variant>
      <vt:variant>
        <vt:i4>398</vt:i4>
      </vt:variant>
      <vt:variant>
        <vt:i4>0</vt:i4>
      </vt:variant>
      <vt:variant>
        <vt:i4>5</vt:i4>
      </vt:variant>
      <vt:variant>
        <vt:lpwstr/>
      </vt:variant>
      <vt:variant>
        <vt:lpwstr>_Toc518914301</vt:lpwstr>
      </vt:variant>
      <vt:variant>
        <vt:i4>1769535</vt:i4>
      </vt:variant>
      <vt:variant>
        <vt:i4>392</vt:i4>
      </vt:variant>
      <vt:variant>
        <vt:i4>0</vt:i4>
      </vt:variant>
      <vt:variant>
        <vt:i4>5</vt:i4>
      </vt:variant>
      <vt:variant>
        <vt:lpwstr/>
      </vt:variant>
      <vt:variant>
        <vt:lpwstr>_Toc518914300</vt:lpwstr>
      </vt:variant>
      <vt:variant>
        <vt:i4>1179710</vt:i4>
      </vt:variant>
      <vt:variant>
        <vt:i4>386</vt:i4>
      </vt:variant>
      <vt:variant>
        <vt:i4>0</vt:i4>
      </vt:variant>
      <vt:variant>
        <vt:i4>5</vt:i4>
      </vt:variant>
      <vt:variant>
        <vt:lpwstr/>
      </vt:variant>
      <vt:variant>
        <vt:lpwstr>_Toc518914299</vt:lpwstr>
      </vt:variant>
      <vt:variant>
        <vt:i4>1179710</vt:i4>
      </vt:variant>
      <vt:variant>
        <vt:i4>380</vt:i4>
      </vt:variant>
      <vt:variant>
        <vt:i4>0</vt:i4>
      </vt:variant>
      <vt:variant>
        <vt:i4>5</vt:i4>
      </vt:variant>
      <vt:variant>
        <vt:lpwstr/>
      </vt:variant>
      <vt:variant>
        <vt:lpwstr>_Toc518914298</vt:lpwstr>
      </vt:variant>
      <vt:variant>
        <vt:i4>1179710</vt:i4>
      </vt:variant>
      <vt:variant>
        <vt:i4>374</vt:i4>
      </vt:variant>
      <vt:variant>
        <vt:i4>0</vt:i4>
      </vt:variant>
      <vt:variant>
        <vt:i4>5</vt:i4>
      </vt:variant>
      <vt:variant>
        <vt:lpwstr/>
      </vt:variant>
      <vt:variant>
        <vt:lpwstr>_Toc518914297</vt:lpwstr>
      </vt:variant>
      <vt:variant>
        <vt:i4>1179710</vt:i4>
      </vt:variant>
      <vt:variant>
        <vt:i4>368</vt:i4>
      </vt:variant>
      <vt:variant>
        <vt:i4>0</vt:i4>
      </vt:variant>
      <vt:variant>
        <vt:i4>5</vt:i4>
      </vt:variant>
      <vt:variant>
        <vt:lpwstr/>
      </vt:variant>
      <vt:variant>
        <vt:lpwstr>_Toc518914296</vt:lpwstr>
      </vt:variant>
      <vt:variant>
        <vt:i4>1179710</vt:i4>
      </vt:variant>
      <vt:variant>
        <vt:i4>362</vt:i4>
      </vt:variant>
      <vt:variant>
        <vt:i4>0</vt:i4>
      </vt:variant>
      <vt:variant>
        <vt:i4>5</vt:i4>
      </vt:variant>
      <vt:variant>
        <vt:lpwstr/>
      </vt:variant>
      <vt:variant>
        <vt:lpwstr>_Toc518914295</vt:lpwstr>
      </vt:variant>
      <vt:variant>
        <vt:i4>1179710</vt:i4>
      </vt:variant>
      <vt:variant>
        <vt:i4>356</vt:i4>
      </vt:variant>
      <vt:variant>
        <vt:i4>0</vt:i4>
      </vt:variant>
      <vt:variant>
        <vt:i4>5</vt:i4>
      </vt:variant>
      <vt:variant>
        <vt:lpwstr/>
      </vt:variant>
      <vt:variant>
        <vt:lpwstr>_Toc518914294</vt:lpwstr>
      </vt:variant>
      <vt:variant>
        <vt:i4>1179710</vt:i4>
      </vt:variant>
      <vt:variant>
        <vt:i4>350</vt:i4>
      </vt:variant>
      <vt:variant>
        <vt:i4>0</vt:i4>
      </vt:variant>
      <vt:variant>
        <vt:i4>5</vt:i4>
      </vt:variant>
      <vt:variant>
        <vt:lpwstr/>
      </vt:variant>
      <vt:variant>
        <vt:lpwstr>_Toc518914293</vt:lpwstr>
      </vt:variant>
      <vt:variant>
        <vt:i4>1179710</vt:i4>
      </vt:variant>
      <vt:variant>
        <vt:i4>344</vt:i4>
      </vt:variant>
      <vt:variant>
        <vt:i4>0</vt:i4>
      </vt:variant>
      <vt:variant>
        <vt:i4>5</vt:i4>
      </vt:variant>
      <vt:variant>
        <vt:lpwstr/>
      </vt:variant>
      <vt:variant>
        <vt:lpwstr>_Toc518914292</vt:lpwstr>
      </vt:variant>
      <vt:variant>
        <vt:i4>1179710</vt:i4>
      </vt:variant>
      <vt:variant>
        <vt:i4>338</vt:i4>
      </vt:variant>
      <vt:variant>
        <vt:i4>0</vt:i4>
      </vt:variant>
      <vt:variant>
        <vt:i4>5</vt:i4>
      </vt:variant>
      <vt:variant>
        <vt:lpwstr/>
      </vt:variant>
      <vt:variant>
        <vt:lpwstr>_Toc518914291</vt:lpwstr>
      </vt:variant>
      <vt:variant>
        <vt:i4>1179710</vt:i4>
      </vt:variant>
      <vt:variant>
        <vt:i4>332</vt:i4>
      </vt:variant>
      <vt:variant>
        <vt:i4>0</vt:i4>
      </vt:variant>
      <vt:variant>
        <vt:i4>5</vt:i4>
      </vt:variant>
      <vt:variant>
        <vt:lpwstr/>
      </vt:variant>
      <vt:variant>
        <vt:lpwstr>_Toc518914290</vt:lpwstr>
      </vt:variant>
      <vt:variant>
        <vt:i4>1245246</vt:i4>
      </vt:variant>
      <vt:variant>
        <vt:i4>326</vt:i4>
      </vt:variant>
      <vt:variant>
        <vt:i4>0</vt:i4>
      </vt:variant>
      <vt:variant>
        <vt:i4>5</vt:i4>
      </vt:variant>
      <vt:variant>
        <vt:lpwstr/>
      </vt:variant>
      <vt:variant>
        <vt:lpwstr>_Toc518914289</vt:lpwstr>
      </vt:variant>
      <vt:variant>
        <vt:i4>1245246</vt:i4>
      </vt:variant>
      <vt:variant>
        <vt:i4>320</vt:i4>
      </vt:variant>
      <vt:variant>
        <vt:i4>0</vt:i4>
      </vt:variant>
      <vt:variant>
        <vt:i4>5</vt:i4>
      </vt:variant>
      <vt:variant>
        <vt:lpwstr/>
      </vt:variant>
      <vt:variant>
        <vt:lpwstr>_Toc518914288</vt:lpwstr>
      </vt:variant>
      <vt:variant>
        <vt:i4>1245246</vt:i4>
      </vt:variant>
      <vt:variant>
        <vt:i4>314</vt:i4>
      </vt:variant>
      <vt:variant>
        <vt:i4>0</vt:i4>
      </vt:variant>
      <vt:variant>
        <vt:i4>5</vt:i4>
      </vt:variant>
      <vt:variant>
        <vt:lpwstr/>
      </vt:variant>
      <vt:variant>
        <vt:lpwstr>_Toc518914287</vt:lpwstr>
      </vt:variant>
      <vt:variant>
        <vt:i4>1245246</vt:i4>
      </vt:variant>
      <vt:variant>
        <vt:i4>308</vt:i4>
      </vt:variant>
      <vt:variant>
        <vt:i4>0</vt:i4>
      </vt:variant>
      <vt:variant>
        <vt:i4>5</vt:i4>
      </vt:variant>
      <vt:variant>
        <vt:lpwstr/>
      </vt:variant>
      <vt:variant>
        <vt:lpwstr>_Toc518914286</vt:lpwstr>
      </vt:variant>
      <vt:variant>
        <vt:i4>1245246</vt:i4>
      </vt:variant>
      <vt:variant>
        <vt:i4>302</vt:i4>
      </vt:variant>
      <vt:variant>
        <vt:i4>0</vt:i4>
      </vt:variant>
      <vt:variant>
        <vt:i4>5</vt:i4>
      </vt:variant>
      <vt:variant>
        <vt:lpwstr/>
      </vt:variant>
      <vt:variant>
        <vt:lpwstr>_Toc518914285</vt:lpwstr>
      </vt:variant>
      <vt:variant>
        <vt:i4>1245246</vt:i4>
      </vt:variant>
      <vt:variant>
        <vt:i4>296</vt:i4>
      </vt:variant>
      <vt:variant>
        <vt:i4>0</vt:i4>
      </vt:variant>
      <vt:variant>
        <vt:i4>5</vt:i4>
      </vt:variant>
      <vt:variant>
        <vt:lpwstr/>
      </vt:variant>
      <vt:variant>
        <vt:lpwstr>_Toc518914284</vt:lpwstr>
      </vt:variant>
      <vt:variant>
        <vt:i4>1245246</vt:i4>
      </vt:variant>
      <vt:variant>
        <vt:i4>290</vt:i4>
      </vt:variant>
      <vt:variant>
        <vt:i4>0</vt:i4>
      </vt:variant>
      <vt:variant>
        <vt:i4>5</vt:i4>
      </vt:variant>
      <vt:variant>
        <vt:lpwstr/>
      </vt:variant>
      <vt:variant>
        <vt:lpwstr>_Toc518914283</vt:lpwstr>
      </vt:variant>
      <vt:variant>
        <vt:i4>1245246</vt:i4>
      </vt:variant>
      <vt:variant>
        <vt:i4>284</vt:i4>
      </vt:variant>
      <vt:variant>
        <vt:i4>0</vt:i4>
      </vt:variant>
      <vt:variant>
        <vt:i4>5</vt:i4>
      </vt:variant>
      <vt:variant>
        <vt:lpwstr/>
      </vt:variant>
      <vt:variant>
        <vt:lpwstr>_Toc518914282</vt:lpwstr>
      </vt:variant>
      <vt:variant>
        <vt:i4>1245246</vt:i4>
      </vt:variant>
      <vt:variant>
        <vt:i4>278</vt:i4>
      </vt:variant>
      <vt:variant>
        <vt:i4>0</vt:i4>
      </vt:variant>
      <vt:variant>
        <vt:i4>5</vt:i4>
      </vt:variant>
      <vt:variant>
        <vt:lpwstr/>
      </vt:variant>
      <vt:variant>
        <vt:lpwstr>_Toc518914281</vt:lpwstr>
      </vt:variant>
      <vt:variant>
        <vt:i4>1245246</vt:i4>
      </vt:variant>
      <vt:variant>
        <vt:i4>272</vt:i4>
      </vt:variant>
      <vt:variant>
        <vt:i4>0</vt:i4>
      </vt:variant>
      <vt:variant>
        <vt:i4>5</vt:i4>
      </vt:variant>
      <vt:variant>
        <vt:lpwstr/>
      </vt:variant>
      <vt:variant>
        <vt:lpwstr>_Toc518914280</vt:lpwstr>
      </vt:variant>
      <vt:variant>
        <vt:i4>1835070</vt:i4>
      </vt:variant>
      <vt:variant>
        <vt:i4>266</vt:i4>
      </vt:variant>
      <vt:variant>
        <vt:i4>0</vt:i4>
      </vt:variant>
      <vt:variant>
        <vt:i4>5</vt:i4>
      </vt:variant>
      <vt:variant>
        <vt:lpwstr/>
      </vt:variant>
      <vt:variant>
        <vt:lpwstr>_Toc518914279</vt:lpwstr>
      </vt:variant>
      <vt:variant>
        <vt:i4>1835070</vt:i4>
      </vt:variant>
      <vt:variant>
        <vt:i4>260</vt:i4>
      </vt:variant>
      <vt:variant>
        <vt:i4>0</vt:i4>
      </vt:variant>
      <vt:variant>
        <vt:i4>5</vt:i4>
      </vt:variant>
      <vt:variant>
        <vt:lpwstr/>
      </vt:variant>
      <vt:variant>
        <vt:lpwstr>_Toc518914278</vt:lpwstr>
      </vt:variant>
      <vt:variant>
        <vt:i4>1835070</vt:i4>
      </vt:variant>
      <vt:variant>
        <vt:i4>254</vt:i4>
      </vt:variant>
      <vt:variant>
        <vt:i4>0</vt:i4>
      </vt:variant>
      <vt:variant>
        <vt:i4>5</vt:i4>
      </vt:variant>
      <vt:variant>
        <vt:lpwstr/>
      </vt:variant>
      <vt:variant>
        <vt:lpwstr>_Toc518914277</vt:lpwstr>
      </vt:variant>
      <vt:variant>
        <vt:i4>1835070</vt:i4>
      </vt:variant>
      <vt:variant>
        <vt:i4>248</vt:i4>
      </vt:variant>
      <vt:variant>
        <vt:i4>0</vt:i4>
      </vt:variant>
      <vt:variant>
        <vt:i4>5</vt:i4>
      </vt:variant>
      <vt:variant>
        <vt:lpwstr/>
      </vt:variant>
      <vt:variant>
        <vt:lpwstr>_Toc518914276</vt:lpwstr>
      </vt:variant>
      <vt:variant>
        <vt:i4>1835070</vt:i4>
      </vt:variant>
      <vt:variant>
        <vt:i4>242</vt:i4>
      </vt:variant>
      <vt:variant>
        <vt:i4>0</vt:i4>
      </vt:variant>
      <vt:variant>
        <vt:i4>5</vt:i4>
      </vt:variant>
      <vt:variant>
        <vt:lpwstr/>
      </vt:variant>
      <vt:variant>
        <vt:lpwstr>_Toc518914275</vt:lpwstr>
      </vt:variant>
      <vt:variant>
        <vt:i4>1835070</vt:i4>
      </vt:variant>
      <vt:variant>
        <vt:i4>236</vt:i4>
      </vt:variant>
      <vt:variant>
        <vt:i4>0</vt:i4>
      </vt:variant>
      <vt:variant>
        <vt:i4>5</vt:i4>
      </vt:variant>
      <vt:variant>
        <vt:lpwstr/>
      </vt:variant>
      <vt:variant>
        <vt:lpwstr>_Toc518914274</vt:lpwstr>
      </vt:variant>
      <vt:variant>
        <vt:i4>1835070</vt:i4>
      </vt:variant>
      <vt:variant>
        <vt:i4>230</vt:i4>
      </vt:variant>
      <vt:variant>
        <vt:i4>0</vt:i4>
      </vt:variant>
      <vt:variant>
        <vt:i4>5</vt:i4>
      </vt:variant>
      <vt:variant>
        <vt:lpwstr/>
      </vt:variant>
      <vt:variant>
        <vt:lpwstr>_Toc518914273</vt:lpwstr>
      </vt:variant>
      <vt:variant>
        <vt:i4>1835070</vt:i4>
      </vt:variant>
      <vt:variant>
        <vt:i4>224</vt:i4>
      </vt:variant>
      <vt:variant>
        <vt:i4>0</vt:i4>
      </vt:variant>
      <vt:variant>
        <vt:i4>5</vt:i4>
      </vt:variant>
      <vt:variant>
        <vt:lpwstr/>
      </vt:variant>
      <vt:variant>
        <vt:lpwstr>_Toc518914272</vt:lpwstr>
      </vt:variant>
      <vt:variant>
        <vt:i4>1835070</vt:i4>
      </vt:variant>
      <vt:variant>
        <vt:i4>218</vt:i4>
      </vt:variant>
      <vt:variant>
        <vt:i4>0</vt:i4>
      </vt:variant>
      <vt:variant>
        <vt:i4>5</vt:i4>
      </vt:variant>
      <vt:variant>
        <vt:lpwstr/>
      </vt:variant>
      <vt:variant>
        <vt:lpwstr>_Toc518914271</vt:lpwstr>
      </vt:variant>
      <vt:variant>
        <vt:i4>1835070</vt:i4>
      </vt:variant>
      <vt:variant>
        <vt:i4>212</vt:i4>
      </vt:variant>
      <vt:variant>
        <vt:i4>0</vt:i4>
      </vt:variant>
      <vt:variant>
        <vt:i4>5</vt:i4>
      </vt:variant>
      <vt:variant>
        <vt:lpwstr/>
      </vt:variant>
      <vt:variant>
        <vt:lpwstr>_Toc518914270</vt:lpwstr>
      </vt:variant>
      <vt:variant>
        <vt:i4>1900606</vt:i4>
      </vt:variant>
      <vt:variant>
        <vt:i4>206</vt:i4>
      </vt:variant>
      <vt:variant>
        <vt:i4>0</vt:i4>
      </vt:variant>
      <vt:variant>
        <vt:i4>5</vt:i4>
      </vt:variant>
      <vt:variant>
        <vt:lpwstr/>
      </vt:variant>
      <vt:variant>
        <vt:lpwstr>_Toc518914269</vt:lpwstr>
      </vt:variant>
      <vt:variant>
        <vt:i4>1900606</vt:i4>
      </vt:variant>
      <vt:variant>
        <vt:i4>200</vt:i4>
      </vt:variant>
      <vt:variant>
        <vt:i4>0</vt:i4>
      </vt:variant>
      <vt:variant>
        <vt:i4>5</vt:i4>
      </vt:variant>
      <vt:variant>
        <vt:lpwstr/>
      </vt:variant>
      <vt:variant>
        <vt:lpwstr>_Toc518914268</vt:lpwstr>
      </vt:variant>
      <vt:variant>
        <vt:i4>1900606</vt:i4>
      </vt:variant>
      <vt:variant>
        <vt:i4>194</vt:i4>
      </vt:variant>
      <vt:variant>
        <vt:i4>0</vt:i4>
      </vt:variant>
      <vt:variant>
        <vt:i4>5</vt:i4>
      </vt:variant>
      <vt:variant>
        <vt:lpwstr/>
      </vt:variant>
      <vt:variant>
        <vt:lpwstr>_Toc518914267</vt:lpwstr>
      </vt:variant>
      <vt:variant>
        <vt:i4>1900606</vt:i4>
      </vt:variant>
      <vt:variant>
        <vt:i4>188</vt:i4>
      </vt:variant>
      <vt:variant>
        <vt:i4>0</vt:i4>
      </vt:variant>
      <vt:variant>
        <vt:i4>5</vt:i4>
      </vt:variant>
      <vt:variant>
        <vt:lpwstr/>
      </vt:variant>
      <vt:variant>
        <vt:lpwstr>_Toc518914266</vt:lpwstr>
      </vt:variant>
      <vt:variant>
        <vt:i4>1900606</vt:i4>
      </vt:variant>
      <vt:variant>
        <vt:i4>182</vt:i4>
      </vt:variant>
      <vt:variant>
        <vt:i4>0</vt:i4>
      </vt:variant>
      <vt:variant>
        <vt:i4>5</vt:i4>
      </vt:variant>
      <vt:variant>
        <vt:lpwstr/>
      </vt:variant>
      <vt:variant>
        <vt:lpwstr>_Toc518914265</vt:lpwstr>
      </vt:variant>
      <vt:variant>
        <vt:i4>1900606</vt:i4>
      </vt:variant>
      <vt:variant>
        <vt:i4>176</vt:i4>
      </vt:variant>
      <vt:variant>
        <vt:i4>0</vt:i4>
      </vt:variant>
      <vt:variant>
        <vt:i4>5</vt:i4>
      </vt:variant>
      <vt:variant>
        <vt:lpwstr/>
      </vt:variant>
      <vt:variant>
        <vt:lpwstr>_Toc518914264</vt:lpwstr>
      </vt:variant>
      <vt:variant>
        <vt:i4>1900606</vt:i4>
      </vt:variant>
      <vt:variant>
        <vt:i4>170</vt:i4>
      </vt:variant>
      <vt:variant>
        <vt:i4>0</vt:i4>
      </vt:variant>
      <vt:variant>
        <vt:i4>5</vt:i4>
      </vt:variant>
      <vt:variant>
        <vt:lpwstr/>
      </vt:variant>
      <vt:variant>
        <vt:lpwstr>_Toc518914263</vt:lpwstr>
      </vt:variant>
      <vt:variant>
        <vt:i4>1900606</vt:i4>
      </vt:variant>
      <vt:variant>
        <vt:i4>164</vt:i4>
      </vt:variant>
      <vt:variant>
        <vt:i4>0</vt:i4>
      </vt:variant>
      <vt:variant>
        <vt:i4>5</vt:i4>
      </vt:variant>
      <vt:variant>
        <vt:lpwstr/>
      </vt:variant>
      <vt:variant>
        <vt:lpwstr>_Toc518914262</vt:lpwstr>
      </vt:variant>
      <vt:variant>
        <vt:i4>1900606</vt:i4>
      </vt:variant>
      <vt:variant>
        <vt:i4>158</vt:i4>
      </vt:variant>
      <vt:variant>
        <vt:i4>0</vt:i4>
      </vt:variant>
      <vt:variant>
        <vt:i4>5</vt:i4>
      </vt:variant>
      <vt:variant>
        <vt:lpwstr/>
      </vt:variant>
      <vt:variant>
        <vt:lpwstr>_Toc518914261</vt:lpwstr>
      </vt:variant>
      <vt:variant>
        <vt:i4>1900606</vt:i4>
      </vt:variant>
      <vt:variant>
        <vt:i4>152</vt:i4>
      </vt:variant>
      <vt:variant>
        <vt:i4>0</vt:i4>
      </vt:variant>
      <vt:variant>
        <vt:i4>5</vt:i4>
      </vt:variant>
      <vt:variant>
        <vt:lpwstr/>
      </vt:variant>
      <vt:variant>
        <vt:lpwstr>_Toc518914260</vt:lpwstr>
      </vt:variant>
      <vt:variant>
        <vt:i4>1966142</vt:i4>
      </vt:variant>
      <vt:variant>
        <vt:i4>146</vt:i4>
      </vt:variant>
      <vt:variant>
        <vt:i4>0</vt:i4>
      </vt:variant>
      <vt:variant>
        <vt:i4>5</vt:i4>
      </vt:variant>
      <vt:variant>
        <vt:lpwstr/>
      </vt:variant>
      <vt:variant>
        <vt:lpwstr>_Toc518914259</vt:lpwstr>
      </vt:variant>
      <vt:variant>
        <vt:i4>1966142</vt:i4>
      </vt:variant>
      <vt:variant>
        <vt:i4>140</vt:i4>
      </vt:variant>
      <vt:variant>
        <vt:i4>0</vt:i4>
      </vt:variant>
      <vt:variant>
        <vt:i4>5</vt:i4>
      </vt:variant>
      <vt:variant>
        <vt:lpwstr/>
      </vt:variant>
      <vt:variant>
        <vt:lpwstr>_Toc518914258</vt:lpwstr>
      </vt:variant>
      <vt:variant>
        <vt:i4>1966142</vt:i4>
      </vt:variant>
      <vt:variant>
        <vt:i4>134</vt:i4>
      </vt:variant>
      <vt:variant>
        <vt:i4>0</vt:i4>
      </vt:variant>
      <vt:variant>
        <vt:i4>5</vt:i4>
      </vt:variant>
      <vt:variant>
        <vt:lpwstr/>
      </vt:variant>
      <vt:variant>
        <vt:lpwstr>_Toc518914257</vt:lpwstr>
      </vt:variant>
      <vt:variant>
        <vt:i4>1966142</vt:i4>
      </vt:variant>
      <vt:variant>
        <vt:i4>128</vt:i4>
      </vt:variant>
      <vt:variant>
        <vt:i4>0</vt:i4>
      </vt:variant>
      <vt:variant>
        <vt:i4>5</vt:i4>
      </vt:variant>
      <vt:variant>
        <vt:lpwstr/>
      </vt:variant>
      <vt:variant>
        <vt:lpwstr>_Toc518914256</vt:lpwstr>
      </vt:variant>
      <vt:variant>
        <vt:i4>1966142</vt:i4>
      </vt:variant>
      <vt:variant>
        <vt:i4>122</vt:i4>
      </vt:variant>
      <vt:variant>
        <vt:i4>0</vt:i4>
      </vt:variant>
      <vt:variant>
        <vt:i4>5</vt:i4>
      </vt:variant>
      <vt:variant>
        <vt:lpwstr/>
      </vt:variant>
      <vt:variant>
        <vt:lpwstr>_Toc518914255</vt:lpwstr>
      </vt:variant>
      <vt:variant>
        <vt:i4>1966142</vt:i4>
      </vt:variant>
      <vt:variant>
        <vt:i4>116</vt:i4>
      </vt:variant>
      <vt:variant>
        <vt:i4>0</vt:i4>
      </vt:variant>
      <vt:variant>
        <vt:i4>5</vt:i4>
      </vt:variant>
      <vt:variant>
        <vt:lpwstr/>
      </vt:variant>
      <vt:variant>
        <vt:lpwstr>_Toc518914254</vt:lpwstr>
      </vt:variant>
      <vt:variant>
        <vt:i4>1966142</vt:i4>
      </vt:variant>
      <vt:variant>
        <vt:i4>110</vt:i4>
      </vt:variant>
      <vt:variant>
        <vt:i4>0</vt:i4>
      </vt:variant>
      <vt:variant>
        <vt:i4>5</vt:i4>
      </vt:variant>
      <vt:variant>
        <vt:lpwstr/>
      </vt:variant>
      <vt:variant>
        <vt:lpwstr>_Toc518914253</vt:lpwstr>
      </vt:variant>
      <vt:variant>
        <vt:i4>1966142</vt:i4>
      </vt:variant>
      <vt:variant>
        <vt:i4>104</vt:i4>
      </vt:variant>
      <vt:variant>
        <vt:i4>0</vt:i4>
      </vt:variant>
      <vt:variant>
        <vt:i4>5</vt:i4>
      </vt:variant>
      <vt:variant>
        <vt:lpwstr/>
      </vt:variant>
      <vt:variant>
        <vt:lpwstr>_Toc518914252</vt:lpwstr>
      </vt:variant>
      <vt:variant>
        <vt:i4>1966142</vt:i4>
      </vt:variant>
      <vt:variant>
        <vt:i4>98</vt:i4>
      </vt:variant>
      <vt:variant>
        <vt:i4>0</vt:i4>
      </vt:variant>
      <vt:variant>
        <vt:i4>5</vt:i4>
      </vt:variant>
      <vt:variant>
        <vt:lpwstr/>
      </vt:variant>
      <vt:variant>
        <vt:lpwstr>_Toc518914251</vt:lpwstr>
      </vt:variant>
      <vt:variant>
        <vt:i4>1966142</vt:i4>
      </vt:variant>
      <vt:variant>
        <vt:i4>92</vt:i4>
      </vt:variant>
      <vt:variant>
        <vt:i4>0</vt:i4>
      </vt:variant>
      <vt:variant>
        <vt:i4>5</vt:i4>
      </vt:variant>
      <vt:variant>
        <vt:lpwstr/>
      </vt:variant>
      <vt:variant>
        <vt:lpwstr>_Toc518914250</vt:lpwstr>
      </vt:variant>
      <vt:variant>
        <vt:i4>2031678</vt:i4>
      </vt:variant>
      <vt:variant>
        <vt:i4>86</vt:i4>
      </vt:variant>
      <vt:variant>
        <vt:i4>0</vt:i4>
      </vt:variant>
      <vt:variant>
        <vt:i4>5</vt:i4>
      </vt:variant>
      <vt:variant>
        <vt:lpwstr/>
      </vt:variant>
      <vt:variant>
        <vt:lpwstr>_Toc518914249</vt:lpwstr>
      </vt:variant>
      <vt:variant>
        <vt:i4>2031678</vt:i4>
      </vt:variant>
      <vt:variant>
        <vt:i4>80</vt:i4>
      </vt:variant>
      <vt:variant>
        <vt:i4>0</vt:i4>
      </vt:variant>
      <vt:variant>
        <vt:i4>5</vt:i4>
      </vt:variant>
      <vt:variant>
        <vt:lpwstr/>
      </vt:variant>
      <vt:variant>
        <vt:lpwstr>_Toc518914248</vt:lpwstr>
      </vt:variant>
      <vt:variant>
        <vt:i4>2031678</vt:i4>
      </vt:variant>
      <vt:variant>
        <vt:i4>74</vt:i4>
      </vt:variant>
      <vt:variant>
        <vt:i4>0</vt:i4>
      </vt:variant>
      <vt:variant>
        <vt:i4>5</vt:i4>
      </vt:variant>
      <vt:variant>
        <vt:lpwstr/>
      </vt:variant>
      <vt:variant>
        <vt:lpwstr>_Toc518914247</vt:lpwstr>
      </vt:variant>
      <vt:variant>
        <vt:i4>2031678</vt:i4>
      </vt:variant>
      <vt:variant>
        <vt:i4>68</vt:i4>
      </vt:variant>
      <vt:variant>
        <vt:i4>0</vt:i4>
      </vt:variant>
      <vt:variant>
        <vt:i4>5</vt:i4>
      </vt:variant>
      <vt:variant>
        <vt:lpwstr/>
      </vt:variant>
      <vt:variant>
        <vt:lpwstr>_Toc518914246</vt:lpwstr>
      </vt:variant>
      <vt:variant>
        <vt:i4>2031678</vt:i4>
      </vt:variant>
      <vt:variant>
        <vt:i4>62</vt:i4>
      </vt:variant>
      <vt:variant>
        <vt:i4>0</vt:i4>
      </vt:variant>
      <vt:variant>
        <vt:i4>5</vt:i4>
      </vt:variant>
      <vt:variant>
        <vt:lpwstr/>
      </vt:variant>
      <vt:variant>
        <vt:lpwstr>_Toc518914245</vt:lpwstr>
      </vt:variant>
      <vt:variant>
        <vt:i4>2031678</vt:i4>
      </vt:variant>
      <vt:variant>
        <vt:i4>56</vt:i4>
      </vt:variant>
      <vt:variant>
        <vt:i4>0</vt:i4>
      </vt:variant>
      <vt:variant>
        <vt:i4>5</vt:i4>
      </vt:variant>
      <vt:variant>
        <vt:lpwstr/>
      </vt:variant>
      <vt:variant>
        <vt:lpwstr>_Toc518914244</vt:lpwstr>
      </vt:variant>
      <vt:variant>
        <vt:i4>2031678</vt:i4>
      </vt:variant>
      <vt:variant>
        <vt:i4>50</vt:i4>
      </vt:variant>
      <vt:variant>
        <vt:i4>0</vt:i4>
      </vt:variant>
      <vt:variant>
        <vt:i4>5</vt:i4>
      </vt:variant>
      <vt:variant>
        <vt:lpwstr/>
      </vt:variant>
      <vt:variant>
        <vt:lpwstr>_Toc518914243</vt:lpwstr>
      </vt:variant>
      <vt:variant>
        <vt:i4>2031678</vt:i4>
      </vt:variant>
      <vt:variant>
        <vt:i4>44</vt:i4>
      </vt:variant>
      <vt:variant>
        <vt:i4>0</vt:i4>
      </vt:variant>
      <vt:variant>
        <vt:i4>5</vt:i4>
      </vt:variant>
      <vt:variant>
        <vt:lpwstr/>
      </vt:variant>
      <vt:variant>
        <vt:lpwstr>_Toc518914242</vt:lpwstr>
      </vt:variant>
      <vt:variant>
        <vt:i4>2031678</vt:i4>
      </vt:variant>
      <vt:variant>
        <vt:i4>38</vt:i4>
      </vt:variant>
      <vt:variant>
        <vt:i4>0</vt:i4>
      </vt:variant>
      <vt:variant>
        <vt:i4>5</vt:i4>
      </vt:variant>
      <vt:variant>
        <vt:lpwstr/>
      </vt:variant>
      <vt:variant>
        <vt:lpwstr>_Toc518914241</vt:lpwstr>
      </vt:variant>
      <vt:variant>
        <vt:i4>2031678</vt:i4>
      </vt:variant>
      <vt:variant>
        <vt:i4>32</vt:i4>
      </vt:variant>
      <vt:variant>
        <vt:i4>0</vt:i4>
      </vt:variant>
      <vt:variant>
        <vt:i4>5</vt:i4>
      </vt:variant>
      <vt:variant>
        <vt:lpwstr/>
      </vt:variant>
      <vt:variant>
        <vt:lpwstr>_Toc518914240</vt:lpwstr>
      </vt:variant>
      <vt:variant>
        <vt:i4>1572926</vt:i4>
      </vt:variant>
      <vt:variant>
        <vt:i4>26</vt:i4>
      </vt:variant>
      <vt:variant>
        <vt:i4>0</vt:i4>
      </vt:variant>
      <vt:variant>
        <vt:i4>5</vt:i4>
      </vt:variant>
      <vt:variant>
        <vt:lpwstr/>
      </vt:variant>
      <vt:variant>
        <vt:lpwstr>_Toc518914239</vt:lpwstr>
      </vt:variant>
      <vt:variant>
        <vt:i4>1638492</vt:i4>
      </vt:variant>
      <vt:variant>
        <vt:i4>18</vt:i4>
      </vt:variant>
      <vt:variant>
        <vt:i4>0</vt:i4>
      </vt:variant>
      <vt:variant>
        <vt:i4>5</vt:i4>
      </vt:variant>
      <vt:variant>
        <vt:lpwstr>https://github.com/adda-team/adda/raw/v1.4/doc/manual.doc</vt:lpwstr>
      </vt:variant>
      <vt:variant>
        <vt:lpwstr/>
      </vt:variant>
      <vt:variant>
        <vt:i4>6553702</vt:i4>
      </vt:variant>
      <vt:variant>
        <vt:i4>15</vt:i4>
      </vt:variant>
      <vt:variant>
        <vt:i4>0</vt:i4>
      </vt:variant>
      <vt:variant>
        <vt:i4>5</vt:i4>
      </vt:variant>
      <vt:variant>
        <vt:lpwstr>http://creativecommons.org/licenses/by/3.0/</vt:lpwstr>
      </vt:variant>
      <vt:variant>
        <vt:lpwstr/>
      </vt:variant>
      <vt:variant>
        <vt:i4>1179720</vt:i4>
      </vt:variant>
      <vt:variant>
        <vt:i4>9</vt:i4>
      </vt:variant>
      <vt:variant>
        <vt:i4>0</vt:i4>
      </vt:variant>
      <vt:variant>
        <vt:i4>5</vt:i4>
      </vt:variant>
      <vt:variant>
        <vt:lpwstr>https://github.com/adda-team/adda/raw/v1.4/doc/manual.pdf</vt:lpwstr>
      </vt:variant>
      <vt:variant>
        <vt:lpwstr/>
      </vt:variant>
      <vt:variant>
        <vt:i4>6553603</vt:i4>
      </vt:variant>
      <vt:variant>
        <vt:i4>0</vt:i4>
      </vt:variant>
      <vt:variant>
        <vt:i4>0</vt:i4>
      </vt:variant>
      <vt:variant>
        <vt:i4>5</vt:i4>
      </vt:variant>
      <vt:variant>
        <vt:lpwstr>mailto:adda-discuss@googlegroups.com</vt:lpwstr>
      </vt:variant>
      <vt:variant>
        <vt:lpwstr/>
      </vt:variant>
      <vt:variant>
        <vt:i4>3801204</vt:i4>
      </vt:variant>
      <vt:variant>
        <vt:i4>204</vt:i4>
      </vt:variant>
      <vt:variant>
        <vt:i4>0</vt:i4>
      </vt:variant>
      <vt:variant>
        <vt:i4>5</vt:i4>
      </vt:variant>
      <vt:variant>
        <vt:lpwstr>https://computing.llnl.gov/linux/slurm/</vt:lpwstr>
      </vt:variant>
      <vt:variant>
        <vt:lpwstr/>
      </vt:variant>
      <vt:variant>
        <vt:i4>5111897</vt:i4>
      </vt:variant>
      <vt:variant>
        <vt:i4>201</vt:i4>
      </vt:variant>
      <vt:variant>
        <vt:i4>0</vt:i4>
      </vt:variant>
      <vt:variant>
        <vt:i4>5</vt:i4>
      </vt:variant>
      <vt:variant>
        <vt:lpwstr>http://code.google.com/p/a-dda/wiki/Acknowledgements</vt:lpwstr>
      </vt:variant>
      <vt:variant>
        <vt:lpwstr/>
      </vt:variant>
      <vt:variant>
        <vt:i4>3866686</vt:i4>
      </vt:variant>
      <vt:variant>
        <vt:i4>198</vt:i4>
      </vt:variant>
      <vt:variant>
        <vt:i4>0</vt:i4>
      </vt:variant>
      <vt:variant>
        <vt:i4>5</vt:i4>
      </vt:variant>
      <vt:variant>
        <vt:lpwstr>http://code.google.com/p/a-dda/wiki/GettingStarted</vt:lpwstr>
      </vt:variant>
      <vt:variant>
        <vt:lpwstr/>
      </vt:variant>
      <vt:variant>
        <vt:i4>4128777</vt:i4>
      </vt:variant>
      <vt:variant>
        <vt:i4>195</vt:i4>
      </vt:variant>
      <vt:variant>
        <vt:i4>0</vt:i4>
      </vt:variant>
      <vt:variant>
        <vt:i4>5</vt:i4>
      </vt:variant>
      <vt:variant>
        <vt:lpwstr>https://github.com/baptiste/adda/wiki/wrapper_primer</vt:lpwstr>
      </vt:variant>
      <vt:variant>
        <vt:lpwstr/>
      </vt:variant>
      <vt:variant>
        <vt:i4>2097190</vt:i4>
      </vt:variant>
      <vt:variant>
        <vt:i4>192</vt:i4>
      </vt:variant>
      <vt:variant>
        <vt:i4>0</vt:i4>
      </vt:variant>
      <vt:variant>
        <vt:i4>5</vt:i4>
      </vt:variant>
      <vt:variant>
        <vt:lpwstr>http://code.google.com/p/a-dda/issues/detail?id=197</vt:lpwstr>
      </vt:variant>
      <vt:variant>
        <vt:lpwstr/>
      </vt:variant>
      <vt:variant>
        <vt:i4>3014694</vt:i4>
      </vt:variant>
      <vt:variant>
        <vt:i4>189</vt:i4>
      </vt:variant>
      <vt:variant>
        <vt:i4>0</vt:i4>
      </vt:variant>
      <vt:variant>
        <vt:i4>5</vt:i4>
      </vt:variant>
      <vt:variant>
        <vt:lpwstr>http://code.google.com/p/a-dda/issues/detail?id=176</vt:lpwstr>
      </vt:variant>
      <vt:variant>
        <vt:lpwstr/>
      </vt:variant>
      <vt:variant>
        <vt:i4>7536754</vt:i4>
      </vt:variant>
      <vt:variant>
        <vt:i4>186</vt:i4>
      </vt:variant>
      <vt:variant>
        <vt:i4>0</vt:i4>
      </vt:variant>
      <vt:variant>
        <vt:i4>5</vt:i4>
      </vt:variant>
      <vt:variant>
        <vt:lpwstr>http://sharon.esrac.ele.tue.nl/users/pe1rxq/nec2c.rxq/nec2c.rxq-0.2.tar.gz</vt:lpwstr>
      </vt:variant>
      <vt:variant>
        <vt:lpwstr/>
      </vt:variant>
      <vt:variant>
        <vt:i4>3014694</vt:i4>
      </vt:variant>
      <vt:variant>
        <vt:i4>183</vt:i4>
      </vt:variant>
      <vt:variant>
        <vt:i4>0</vt:i4>
      </vt:variant>
      <vt:variant>
        <vt:i4>5</vt:i4>
      </vt:variant>
      <vt:variant>
        <vt:lpwstr>http://code.google.com/p/a-dda/issues/detail?id=175</vt:lpwstr>
      </vt:variant>
      <vt:variant>
        <vt:lpwstr/>
      </vt:variant>
      <vt:variant>
        <vt:i4>3080230</vt:i4>
      </vt:variant>
      <vt:variant>
        <vt:i4>180</vt:i4>
      </vt:variant>
      <vt:variant>
        <vt:i4>0</vt:i4>
      </vt:variant>
      <vt:variant>
        <vt:i4>5</vt:i4>
      </vt:variant>
      <vt:variant>
        <vt:lpwstr>http://code.google.com/p/a-dda/issues/detail?id=160</vt:lpwstr>
      </vt:variant>
      <vt:variant>
        <vt:lpwstr/>
      </vt:variant>
      <vt:variant>
        <vt:i4>2818088</vt:i4>
      </vt:variant>
      <vt:variant>
        <vt:i4>177</vt:i4>
      </vt:variant>
      <vt:variant>
        <vt:i4>0</vt:i4>
      </vt:variant>
      <vt:variant>
        <vt:i4>5</vt:i4>
      </vt:variant>
      <vt:variant>
        <vt:lpwstr>http://code.google.com/p/a-dda/wiki/SparseMode</vt:lpwstr>
      </vt:variant>
      <vt:variant>
        <vt:lpwstr/>
      </vt:variant>
      <vt:variant>
        <vt:i4>2883622</vt:i4>
      </vt:variant>
      <vt:variant>
        <vt:i4>174</vt:i4>
      </vt:variant>
      <vt:variant>
        <vt:i4>0</vt:i4>
      </vt:variant>
      <vt:variant>
        <vt:i4>5</vt:i4>
      </vt:variant>
      <vt:variant>
        <vt:lpwstr>http://code.google.com/p/a-dda/issues/detail?id=157</vt:lpwstr>
      </vt:variant>
      <vt:variant>
        <vt:lpwstr/>
      </vt:variant>
      <vt:variant>
        <vt:i4>2949177</vt:i4>
      </vt:variant>
      <vt:variant>
        <vt:i4>171</vt:i4>
      </vt:variant>
      <vt:variant>
        <vt:i4>0</vt:i4>
      </vt:variant>
      <vt:variant>
        <vt:i4>5</vt:i4>
      </vt:variant>
      <vt:variant>
        <vt:lpwstr>http://code.google.com/p/a-dda/wiki/InstallingclAmdFft</vt:lpwstr>
      </vt:variant>
      <vt:variant>
        <vt:lpwstr/>
      </vt:variant>
      <vt:variant>
        <vt:i4>3080235</vt:i4>
      </vt:variant>
      <vt:variant>
        <vt:i4>168</vt:i4>
      </vt:variant>
      <vt:variant>
        <vt:i4>0</vt:i4>
      </vt:variant>
      <vt:variant>
        <vt:i4>5</vt:i4>
      </vt:variant>
      <vt:variant>
        <vt:lpwstr>http://code.google.com/p/a-dda/wiki/InstallingFFTW3</vt:lpwstr>
      </vt:variant>
      <vt:variant>
        <vt:lpwstr/>
      </vt:variant>
      <vt:variant>
        <vt:i4>3014694</vt:i4>
      </vt:variant>
      <vt:variant>
        <vt:i4>165</vt:i4>
      </vt:variant>
      <vt:variant>
        <vt:i4>0</vt:i4>
      </vt:variant>
      <vt:variant>
        <vt:i4>5</vt:i4>
      </vt:variant>
      <vt:variant>
        <vt:lpwstr>http://code.google.com/p/a-dda/issues/detail?id=177</vt:lpwstr>
      </vt:variant>
      <vt:variant>
        <vt:lpwstr/>
      </vt:variant>
      <vt:variant>
        <vt:i4>2097186</vt:i4>
      </vt:variant>
      <vt:variant>
        <vt:i4>156</vt:i4>
      </vt:variant>
      <vt:variant>
        <vt:i4>0</vt:i4>
      </vt:variant>
      <vt:variant>
        <vt:i4>5</vt:i4>
      </vt:variant>
      <vt:variant>
        <vt:lpwstr>http://code.google.com/p/a-dda/issues/detail?id=59</vt:lpwstr>
      </vt:variant>
      <vt:variant>
        <vt:lpwstr/>
      </vt:variant>
      <vt:variant>
        <vt:i4>5374035</vt:i4>
      </vt:variant>
      <vt:variant>
        <vt:i4>153</vt:i4>
      </vt:variant>
      <vt:variant>
        <vt:i4>0</vt:i4>
      </vt:variant>
      <vt:variant>
        <vt:i4>5</vt:i4>
      </vt:variant>
      <vt:variant>
        <vt:lpwstr>http://code.google.com/p/a-dda/wiki/AddingIterativeSolver</vt:lpwstr>
      </vt:variant>
      <vt:variant>
        <vt:lpwstr/>
      </vt:variant>
      <vt:variant>
        <vt:i4>3014694</vt:i4>
      </vt:variant>
      <vt:variant>
        <vt:i4>150</vt:i4>
      </vt:variant>
      <vt:variant>
        <vt:i4>0</vt:i4>
      </vt:variant>
      <vt:variant>
        <vt:i4>5</vt:i4>
      </vt:variant>
      <vt:variant>
        <vt:lpwstr>http://code.google.com/p/a-dda/issues/detail?id=178</vt:lpwstr>
      </vt:variant>
      <vt:variant>
        <vt:lpwstr/>
      </vt:variant>
      <vt:variant>
        <vt:i4>2949158</vt:i4>
      </vt:variant>
      <vt:variant>
        <vt:i4>147</vt:i4>
      </vt:variant>
      <vt:variant>
        <vt:i4>0</vt:i4>
      </vt:variant>
      <vt:variant>
        <vt:i4>5</vt:i4>
      </vt:variant>
      <vt:variant>
        <vt:lpwstr>http://code.google.com/p/a-dda/issues/detail?id=14</vt:lpwstr>
      </vt:variant>
      <vt:variant>
        <vt:lpwstr/>
      </vt:variant>
      <vt:variant>
        <vt:i4>2752550</vt:i4>
      </vt:variant>
      <vt:variant>
        <vt:i4>144</vt:i4>
      </vt:variant>
      <vt:variant>
        <vt:i4>0</vt:i4>
      </vt:variant>
      <vt:variant>
        <vt:i4>5</vt:i4>
      </vt:variant>
      <vt:variant>
        <vt:lpwstr>http://code.google.com/p/a-dda/issues/detail?id=135</vt:lpwstr>
      </vt:variant>
      <vt:variant>
        <vt:lpwstr/>
      </vt:variant>
      <vt:variant>
        <vt:i4>2162726</vt:i4>
      </vt:variant>
      <vt:variant>
        <vt:i4>141</vt:i4>
      </vt:variant>
      <vt:variant>
        <vt:i4>0</vt:i4>
      </vt:variant>
      <vt:variant>
        <vt:i4>5</vt:i4>
      </vt:variant>
      <vt:variant>
        <vt:lpwstr>http://code.google.com/p/a-dda/issues/detail?id=181</vt:lpwstr>
      </vt:variant>
      <vt:variant>
        <vt:lpwstr/>
      </vt:variant>
      <vt:variant>
        <vt:i4>2949158</vt:i4>
      </vt:variant>
      <vt:variant>
        <vt:i4>138</vt:i4>
      </vt:variant>
      <vt:variant>
        <vt:i4>0</vt:i4>
      </vt:variant>
      <vt:variant>
        <vt:i4>5</vt:i4>
      </vt:variant>
      <vt:variant>
        <vt:lpwstr>http://code.google.com/p/a-dda/issues/detail?id=149</vt:lpwstr>
      </vt:variant>
      <vt:variant>
        <vt:lpwstr/>
      </vt:variant>
      <vt:variant>
        <vt:i4>2883620</vt:i4>
      </vt:variant>
      <vt:variant>
        <vt:i4>135</vt:i4>
      </vt:variant>
      <vt:variant>
        <vt:i4>0</vt:i4>
      </vt:variant>
      <vt:variant>
        <vt:i4>5</vt:i4>
      </vt:variant>
      <vt:variant>
        <vt:lpwstr>http://code.google.com/p/a-dda/issues/detail?id=35</vt:lpwstr>
      </vt:variant>
      <vt:variant>
        <vt:lpwstr/>
      </vt:variant>
      <vt:variant>
        <vt:i4>3014694</vt:i4>
      </vt:variant>
      <vt:variant>
        <vt:i4>117</vt:i4>
      </vt:variant>
      <vt:variant>
        <vt:i4>0</vt:i4>
      </vt:variant>
      <vt:variant>
        <vt:i4>5</vt:i4>
      </vt:variant>
      <vt:variant>
        <vt:lpwstr>http://code.google.com/p/a-dda/issues/detail?id=170</vt:lpwstr>
      </vt:variant>
      <vt:variant>
        <vt:lpwstr/>
      </vt:variant>
      <vt:variant>
        <vt:i4>4259905</vt:i4>
      </vt:variant>
      <vt:variant>
        <vt:i4>111</vt:i4>
      </vt:variant>
      <vt:variant>
        <vt:i4>0</vt:i4>
      </vt:variant>
      <vt:variant>
        <vt:i4>5</vt:i4>
      </vt:variant>
      <vt:variant>
        <vt:lpwstr>http://code.google.com/p/a-dda/wiki/AddingReflection</vt:lpwstr>
      </vt:variant>
      <vt:variant>
        <vt:lpwstr/>
      </vt:variant>
      <vt:variant>
        <vt:i4>6094926</vt:i4>
      </vt:variant>
      <vt:variant>
        <vt:i4>108</vt:i4>
      </vt:variant>
      <vt:variant>
        <vt:i4>0</vt:i4>
      </vt:variant>
      <vt:variant>
        <vt:i4>5</vt:i4>
      </vt:variant>
      <vt:variant>
        <vt:lpwstr>http://code.google.com/p/a-dda/wiki/AddingInteraction</vt:lpwstr>
      </vt:variant>
      <vt:variant>
        <vt:lpwstr/>
      </vt:variant>
      <vt:variant>
        <vt:i4>5439557</vt:i4>
      </vt:variant>
      <vt:variant>
        <vt:i4>105</vt:i4>
      </vt:variant>
      <vt:variant>
        <vt:i4>0</vt:i4>
      </vt:variant>
      <vt:variant>
        <vt:i4>5</vt:i4>
      </vt:variant>
      <vt:variant>
        <vt:lpwstr>http://code.google.com/p/a-dda/wiki/AddingPolarizability</vt:lpwstr>
      </vt:variant>
      <vt:variant>
        <vt:lpwstr/>
      </vt:variant>
      <vt:variant>
        <vt:i4>1114137</vt:i4>
      </vt:variant>
      <vt:variant>
        <vt:i4>102</vt:i4>
      </vt:variant>
      <vt:variant>
        <vt:i4>0</vt:i4>
      </vt:variant>
      <vt:variant>
        <vt:i4>5</vt:i4>
      </vt:variant>
      <vt:variant>
        <vt:lpwstr>http://code.google.com/p/a-dda/source/browse/branches/wd/</vt:lpwstr>
      </vt:variant>
      <vt:variant>
        <vt:lpwstr/>
      </vt:variant>
      <vt:variant>
        <vt:i4>2687012</vt:i4>
      </vt:variant>
      <vt:variant>
        <vt:i4>99</vt:i4>
      </vt:variant>
      <vt:variant>
        <vt:i4>0</vt:i4>
      </vt:variant>
      <vt:variant>
        <vt:i4>5</vt:i4>
      </vt:variant>
      <vt:variant>
        <vt:lpwstr>http://code.google.com/p/a-dda/issues/detail?id=30</vt:lpwstr>
      </vt:variant>
      <vt:variant>
        <vt:lpwstr/>
      </vt:variant>
      <vt:variant>
        <vt:i4>2359336</vt:i4>
      </vt:variant>
      <vt:variant>
        <vt:i4>96</vt:i4>
      </vt:variant>
      <vt:variant>
        <vt:i4>0</vt:i4>
      </vt:variant>
      <vt:variant>
        <vt:i4>5</vt:i4>
      </vt:variant>
      <vt:variant>
        <vt:lpwstr>http://code.google.com/p/a-dda/wiki/AddingBeam</vt:lpwstr>
      </vt:variant>
      <vt:variant>
        <vt:lpwstr/>
      </vt:variant>
      <vt:variant>
        <vt:i4>2097199</vt:i4>
      </vt:variant>
      <vt:variant>
        <vt:i4>93</vt:i4>
      </vt:variant>
      <vt:variant>
        <vt:i4>0</vt:i4>
      </vt:variant>
      <vt:variant>
        <vt:i4>5</vt:i4>
      </vt:variant>
      <vt:variant>
        <vt:lpwstr>http://code.google.com/p/a-dda/issues/detail?id=89</vt:lpwstr>
      </vt:variant>
      <vt:variant>
        <vt:lpwstr/>
      </vt:variant>
      <vt:variant>
        <vt:i4>3014694</vt:i4>
      </vt:variant>
      <vt:variant>
        <vt:i4>90</vt:i4>
      </vt:variant>
      <vt:variant>
        <vt:i4>0</vt:i4>
      </vt:variant>
      <vt:variant>
        <vt:i4>5</vt:i4>
      </vt:variant>
      <vt:variant>
        <vt:lpwstr>http://code.google.com/p/a-dda/issues/detail?id=171</vt:lpwstr>
      </vt:variant>
      <vt:variant>
        <vt:lpwstr/>
      </vt:variant>
      <vt:variant>
        <vt:i4>2621477</vt:i4>
      </vt:variant>
      <vt:variant>
        <vt:i4>78</vt:i4>
      </vt:variant>
      <vt:variant>
        <vt:i4>0</vt:i4>
      </vt:variant>
      <vt:variant>
        <vt:i4>5</vt:i4>
      </vt:variant>
      <vt:variant>
        <vt:lpwstr>http://code.google.com/p/a-dda/issues/detail?id=21</vt:lpwstr>
      </vt:variant>
      <vt:variant>
        <vt:lpwstr/>
      </vt:variant>
      <vt:variant>
        <vt:i4>1703957</vt:i4>
      </vt:variant>
      <vt:variant>
        <vt:i4>75</vt:i4>
      </vt:variant>
      <vt:variant>
        <vt:i4>0</vt:i4>
      </vt:variant>
      <vt:variant>
        <vt:i4>5</vt:i4>
      </vt:variant>
      <vt:variant>
        <vt:lpwstr>http://www.math.sci.hiroshima-u.ac.jp/~m-mat/MT/emt.html</vt:lpwstr>
      </vt:variant>
      <vt:variant>
        <vt:lpwstr/>
      </vt:variant>
      <vt:variant>
        <vt:i4>3407929</vt:i4>
      </vt:variant>
      <vt:variant>
        <vt:i4>72</vt:i4>
      </vt:variant>
      <vt:variant>
        <vt:i4>0</vt:i4>
      </vt:variant>
      <vt:variant>
        <vt:i4>5</vt:i4>
      </vt:variant>
      <vt:variant>
        <vt:lpwstr>http://code.google.com/p/a-dda/wiki/AddingShape</vt:lpwstr>
      </vt:variant>
      <vt:variant>
        <vt:lpwstr/>
      </vt:variant>
      <vt:variant>
        <vt:i4>4915282</vt:i4>
      </vt:variant>
      <vt:variant>
        <vt:i4>66</vt:i4>
      </vt:variant>
      <vt:variant>
        <vt:i4>0</vt:i4>
      </vt:variant>
      <vt:variant>
        <vt:i4>5</vt:i4>
      </vt:variant>
      <vt:variant>
        <vt:lpwstr>http://code.google.com/p/a-dda/wiki/AddingShapeFileFormat</vt:lpwstr>
      </vt:variant>
      <vt:variant>
        <vt:lpwstr/>
      </vt:variant>
      <vt:variant>
        <vt:i4>2687029</vt:i4>
      </vt:variant>
      <vt:variant>
        <vt:i4>63</vt:i4>
      </vt:variant>
      <vt:variant>
        <vt:i4>0</vt:i4>
      </vt:variant>
      <vt:variant>
        <vt:i4>5</vt:i4>
      </vt:variant>
      <vt:variant>
        <vt:lpwstr>http://code.google.com/p/a-dda/wiki/LargestSimulations</vt:lpwstr>
      </vt:variant>
      <vt:variant>
        <vt:lpwstr/>
      </vt:variant>
      <vt:variant>
        <vt:i4>3407913</vt:i4>
      </vt:variant>
      <vt:variant>
        <vt:i4>57</vt:i4>
      </vt:variant>
      <vt:variant>
        <vt:i4>0</vt:i4>
      </vt:variant>
      <vt:variant>
        <vt:i4>5</vt:i4>
      </vt:variant>
      <vt:variant>
        <vt:lpwstr>http://code.google.com/p/a-dda/wiki/OpenCL</vt:lpwstr>
      </vt:variant>
      <vt:variant>
        <vt:lpwstr/>
      </vt:variant>
      <vt:variant>
        <vt:i4>1245186</vt:i4>
      </vt:variant>
      <vt:variant>
        <vt:i4>54</vt:i4>
      </vt:variant>
      <vt:variant>
        <vt:i4>0</vt:i4>
      </vt:variant>
      <vt:variant>
        <vt:i4>5</vt:i4>
      </vt:variant>
      <vt:variant>
        <vt:lpwstr>http://gridengine.sunsource.net/</vt:lpwstr>
      </vt:variant>
      <vt:variant>
        <vt:lpwstr/>
      </vt:variant>
      <vt:variant>
        <vt:i4>2752624</vt:i4>
      </vt:variant>
      <vt:variant>
        <vt:i4>51</vt:i4>
      </vt:variant>
      <vt:variant>
        <vt:i4>0</vt:i4>
      </vt:variant>
      <vt:variant>
        <vt:i4>5</vt:i4>
      </vt:variant>
      <vt:variant>
        <vt:lpwstr>http://www.openpbs.org/</vt:lpwstr>
      </vt:variant>
      <vt:variant>
        <vt:lpwstr/>
      </vt:variant>
      <vt:variant>
        <vt:i4>5832787</vt:i4>
      </vt:variant>
      <vt:variant>
        <vt:i4>48</vt:i4>
      </vt:variant>
      <vt:variant>
        <vt:i4>0</vt:i4>
      </vt:variant>
      <vt:variant>
        <vt:i4>5</vt:i4>
      </vt:variant>
      <vt:variant>
        <vt:lpwstr>http://code.google.com/p/a-dda/wiki/Tutorial</vt:lpwstr>
      </vt:variant>
      <vt:variant>
        <vt:lpwstr/>
      </vt:variant>
      <vt:variant>
        <vt:i4>1704026</vt:i4>
      </vt:variant>
      <vt:variant>
        <vt:i4>39</vt:i4>
      </vt:variant>
      <vt:variant>
        <vt:i4>0</vt:i4>
      </vt:variant>
      <vt:variant>
        <vt:i4>5</vt:i4>
      </vt:variant>
      <vt:variant>
        <vt:lpwstr>http://code.google.com/p/a-dda/source/browse/</vt:lpwstr>
      </vt:variant>
      <vt:variant>
        <vt:lpwstr>svn/trunk</vt:lpwstr>
      </vt:variant>
      <vt:variant>
        <vt:i4>3735587</vt:i4>
      </vt:variant>
      <vt:variant>
        <vt:i4>36</vt:i4>
      </vt:variant>
      <vt:variant>
        <vt:i4>0</vt:i4>
      </vt:variant>
      <vt:variant>
        <vt:i4>5</vt:i4>
      </vt:variant>
      <vt:variant>
        <vt:lpwstr>http://code.google.com/p/a-dda/wiki/PackageDescription</vt:lpwstr>
      </vt:variant>
      <vt:variant>
        <vt:lpwstr/>
      </vt:variant>
      <vt:variant>
        <vt:i4>6160461</vt:i4>
      </vt:variant>
      <vt:variant>
        <vt:i4>33</vt:i4>
      </vt:variant>
      <vt:variant>
        <vt:i4>0</vt:i4>
      </vt:variant>
      <vt:variant>
        <vt:i4>5</vt:i4>
      </vt:variant>
      <vt:variant>
        <vt:lpwstr>http://code.google.com/p/a-dda/wiki/CompilingADDA</vt:lpwstr>
      </vt:variant>
      <vt:variant>
        <vt:lpwstr/>
      </vt:variant>
      <vt:variant>
        <vt:i4>5832829</vt:i4>
      </vt:variant>
      <vt:variant>
        <vt:i4>30</vt:i4>
      </vt:variant>
      <vt:variant>
        <vt:i4>0</vt:i4>
      </vt:variant>
      <vt:variant>
        <vt:i4>5</vt:i4>
      </vt:variant>
      <vt:variant>
        <vt:lpwstr>mailto:adda-discuss+subscribe@googlegroups.com</vt:lpwstr>
      </vt:variant>
      <vt:variant>
        <vt:lpwstr/>
      </vt:variant>
      <vt:variant>
        <vt:i4>7143468</vt:i4>
      </vt:variant>
      <vt:variant>
        <vt:i4>27</vt:i4>
      </vt:variant>
      <vt:variant>
        <vt:i4>0</vt:i4>
      </vt:variant>
      <vt:variant>
        <vt:i4>5</vt:i4>
      </vt:variant>
      <vt:variant>
        <vt:lpwstr>http://groups.google.com/group/adda-discuss/topics</vt:lpwstr>
      </vt:variant>
      <vt:variant>
        <vt:lpwstr/>
      </vt:variant>
      <vt:variant>
        <vt:i4>6553603</vt:i4>
      </vt:variant>
      <vt:variant>
        <vt:i4>24</vt:i4>
      </vt:variant>
      <vt:variant>
        <vt:i4>0</vt:i4>
      </vt:variant>
      <vt:variant>
        <vt:i4>5</vt:i4>
      </vt:variant>
      <vt:variant>
        <vt:lpwstr>mailto:adda-discuss@googlegroups.com</vt:lpwstr>
      </vt:variant>
      <vt:variant>
        <vt:lpwstr/>
      </vt:variant>
      <vt:variant>
        <vt:i4>2555942</vt:i4>
      </vt:variant>
      <vt:variant>
        <vt:i4>21</vt:i4>
      </vt:variant>
      <vt:variant>
        <vt:i4>0</vt:i4>
      </vt:variant>
      <vt:variant>
        <vt:i4>5</vt:i4>
      </vt:variant>
      <vt:variant>
        <vt:lpwstr>http://code.google.com/p/a-dda/wiki/FAQ</vt:lpwstr>
      </vt:variant>
      <vt:variant>
        <vt:lpwstr/>
      </vt:variant>
      <vt:variant>
        <vt:i4>6488145</vt:i4>
      </vt:variant>
      <vt:variant>
        <vt:i4>18</vt:i4>
      </vt:variant>
      <vt:variant>
        <vt:i4>0</vt:i4>
      </vt:variant>
      <vt:variant>
        <vt:i4>5</vt:i4>
      </vt:variant>
      <vt:variant>
        <vt:lpwstr>mailto:adda-announce+subscribe@googlegroups.com</vt:lpwstr>
      </vt:variant>
      <vt:variant>
        <vt:lpwstr/>
      </vt:variant>
      <vt:variant>
        <vt:i4>4259908</vt:i4>
      </vt:variant>
      <vt:variant>
        <vt:i4>15</vt:i4>
      </vt:variant>
      <vt:variant>
        <vt:i4>0</vt:i4>
      </vt:variant>
      <vt:variant>
        <vt:i4>5</vt:i4>
      </vt:variant>
      <vt:variant>
        <vt:lpwstr>http://www.gnu.org/copyleft/gpl.html</vt:lpwstr>
      </vt:variant>
      <vt:variant>
        <vt:lpwstr/>
      </vt:variant>
      <vt:variant>
        <vt:i4>655430</vt:i4>
      </vt:variant>
      <vt:variant>
        <vt:i4>12</vt:i4>
      </vt:variant>
      <vt:variant>
        <vt:i4>0</vt:i4>
      </vt:variant>
      <vt:variant>
        <vt:i4>5</vt:i4>
      </vt:variant>
      <vt:variant>
        <vt:lpwstr>http://code.google.com/p/a-dda/issues</vt:lpwstr>
      </vt:variant>
      <vt:variant>
        <vt:lpwstr/>
      </vt:variant>
      <vt:variant>
        <vt:i4>3342381</vt:i4>
      </vt:variant>
      <vt:variant>
        <vt:i4>9</vt:i4>
      </vt:variant>
      <vt:variant>
        <vt:i4>0</vt:i4>
      </vt:variant>
      <vt:variant>
        <vt:i4>5</vt:i4>
      </vt:variant>
      <vt:variant>
        <vt:lpwstr>http://code.google.com/p/a-dda/wiki/References</vt:lpwstr>
      </vt:variant>
      <vt:variant>
        <vt:lpwstr/>
      </vt:variant>
      <vt:variant>
        <vt:i4>3407919</vt:i4>
      </vt:variant>
      <vt:variant>
        <vt:i4>3</vt:i4>
      </vt:variant>
      <vt:variant>
        <vt:i4>0</vt:i4>
      </vt:variant>
      <vt:variant>
        <vt:i4>5</vt:i4>
      </vt:variant>
      <vt:variant>
        <vt:lpwstr>http://code.google.com/p/a-dda/people/list</vt:lpwstr>
      </vt:variant>
      <vt:variant>
        <vt:lpwstr/>
      </vt:variant>
      <vt:variant>
        <vt:i4>4587585</vt:i4>
      </vt:variant>
      <vt:variant>
        <vt:i4>0</vt:i4>
      </vt:variant>
      <vt:variant>
        <vt:i4>0</vt:i4>
      </vt:variant>
      <vt:variant>
        <vt:i4>5</vt:i4>
      </vt:variant>
      <vt:variant>
        <vt:lpwstr>http://code.google.com/p/a-dda/wiki/EarlyHistory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for ADDA</dc:title>
  <dc:subject/>
  <dc:creator>M. A. Yurkin and A. G. Hoekstra</dc:creator>
  <cp:keywords/>
  <dc:description/>
  <cp:lastModifiedBy>Maxim</cp:lastModifiedBy>
  <cp:revision>25</cp:revision>
  <cp:lastPrinted>2020-12-15T15:08:00Z</cp:lastPrinted>
  <dcterms:created xsi:type="dcterms:W3CDTF">2018-07-09T11:18:00Z</dcterms:created>
  <dcterms:modified xsi:type="dcterms:W3CDTF">2020-12-15T15:08:00Z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id="f6zao2Oq"/&gt;&lt;style id="ADDA_manual" hasBibliography="1" bibliographyStyleHasBeenSet="1"/&gt;&lt;prefs&gt;&lt;pref name="fieldType" value="Field"/&gt;&lt;/prefs&gt;&lt;/data&gt;</vt:lpwstr>
  </property>
  <property fmtid="{D5CDD505-2E9C-101B-9397-08002B2CF9AE}" pid="3" name="MTEquationNumber2">
    <vt:lpwstr>(#E1)</vt:lpwstr>
  </property>
  <property fmtid="{D5CDD505-2E9C-101B-9397-08002B2CF9AE}" pid="4" name="MTWinEqns">
    <vt:bool>true</vt:bool>
  </property>
</Properties>
</file>